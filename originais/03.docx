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29" w:rsidRPr="00C5704C" w:rsidRDefault="0020750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4158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amãe </w:t>
      </w:r>
      <w:r w:rsidR="00BE4158">
        <w:rPr>
          <w:rFonts w:ascii="Times New Roman" w:hAnsi="Times New Roman" w:cs="Times New Roman"/>
          <w:sz w:val="24"/>
          <w:szCs w:val="24"/>
        </w:rPr>
        <w:t xml:space="preserve">ficou sozinha </w:t>
      </w:r>
      <w:r w:rsidR="005306E5">
        <w:rPr>
          <w:rFonts w:ascii="Times New Roman" w:hAnsi="Times New Roman" w:cs="Times New Roman"/>
          <w:sz w:val="24"/>
          <w:szCs w:val="24"/>
        </w:rPr>
        <w:t>com</w:t>
      </w:r>
      <w:r w:rsidR="007F6840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4A33A0">
        <w:rPr>
          <w:rFonts w:ascii="Times New Roman" w:hAnsi="Times New Roman" w:cs="Times New Roman"/>
          <w:sz w:val="24"/>
          <w:szCs w:val="24"/>
        </w:rPr>
        <w:t>cinco crianças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uma menor do que </w:t>
      </w:r>
      <w:r w:rsidR="007F6840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outra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7F6840">
        <w:rPr>
          <w:rFonts w:ascii="Times New Roman" w:hAnsi="Times New Roman" w:cs="Times New Roman"/>
        </w:rPr>
        <w:t>—,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</w:t>
      </w:r>
      <w:r w:rsidR="00A4619E" w:rsidRPr="00C5704C">
        <w:rPr>
          <w:rFonts w:ascii="Times New Roman" w:hAnsi="Times New Roman" w:cs="Times New Roman"/>
          <w:sz w:val="24"/>
          <w:szCs w:val="24"/>
        </w:rPr>
        <w:t>d</w:t>
      </w:r>
      <w:r w:rsidR="00A4619E">
        <w:rPr>
          <w:rFonts w:ascii="Times New Roman" w:hAnsi="Times New Roman" w:cs="Times New Roman"/>
          <w:sz w:val="24"/>
          <w:szCs w:val="24"/>
        </w:rPr>
        <w:t xml:space="preserve">a morte </w:t>
      </w:r>
      <w:r w:rsidR="00536F3B">
        <w:rPr>
          <w:rFonts w:ascii="Times New Roman" w:hAnsi="Times New Roman" w:cs="Times New Roman"/>
          <w:sz w:val="24"/>
          <w:szCs w:val="24"/>
        </w:rPr>
        <w:t>do</w:t>
      </w:r>
      <w:r w:rsidR="005D3687">
        <w:rPr>
          <w:rFonts w:ascii="Times New Roman" w:hAnsi="Times New Roman" w:cs="Times New Roman"/>
          <w:sz w:val="24"/>
          <w:szCs w:val="24"/>
        </w:rPr>
        <w:t xml:space="preserve"> meu</w:t>
      </w:r>
      <w:r w:rsidR="00536F3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pai</w:t>
      </w:r>
      <w:r w:rsidR="007F684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5967">
        <w:rPr>
          <w:rFonts w:ascii="Times New Roman" w:hAnsi="Times New Roman" w:cs="Times New Roman"/>
          <w:sz w:val="24"/>
          <w:szCs w:val="24"/>
        </w:rPr>
        <w:t>noss</w:t>
      </w:r>
      <w:r w:rsidR="006F7029" w:rsidRPr="00C5704C">
        <w:rPr>
          <w:rFonts w:ascii="Times New Roman" w:hAnsi="Times New Roman" w:cs="Times New Roman"/>
          <w:sz w:val="24"/>
          <w:szCs w:val="24"/>
        </w:rPr>
        <w:t>a casa</w:t>
      </w:r>
      <w:r w:rsidR="00251728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desabou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os chefes do colcoz nos deram outra, perto da </w:t>
      </w:r>
      <w:r w:rsidR="006F7029" w:rsidRPr="008F3835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770BEC">
        <w:rPr>
          <w:rFonts w:ascii="Times New Roman" w:hAnsi="Times New Roman" w:cs="Times New Roman"/>
          <w:sz w:val="24"/>
          <w:szCs w:val="24"/>
        </w:rPr>
        <w:t xml:space="preserve">Mamãe ficou nessa </w:t>
      </w:r>
      <w:r w:rsidR="006F7029" w:rsidRPr="00C5704C">
        <w:rPr>
          <w:rFonts w:ascii="Times New Roman" w:hAnsi="Times New Roman" w:cs="Times New Roman"/>
          <w:sz w:val="24"/>
          <w:szCs w:val="24"/>
        </w:rPr>
        <w:t>casa, pois quase tod</w:t>
      </w:r>
      <w:r w:rsidR="00A602A7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A602A7">
        <w:rPr>
          <w:rFonts w:ascii="Times New Roman" w:hAnsi="Times New Roman" w:cs="Times New Roman"/>
          <w:sz w:val="24"/>
          <w:szCs w:val="24"/>
        </w:rPr>
        <w:t xml:space="preserve">as crianças </w:t>
      </w:r>
      <w:r w:rsidR="00404791">
        <w:rPr>
          <w:rFonts w:ascii="Times New Roman" w:hAnsi="Times New Roman" w:cs="Times New Roman"/>
          <w:sz w:val="24"/>
          <w:szCs w:val="24"/>
        </w:rPr>
        <w:t xml:space="preserve">incharam e </w:t>
      </w:r>
      <w:r w:rsidR="00770BEC">
        <w:rPr>
          <w:rFonts w:ascii="Times New Roman" w:hAnsi="Times New Roman" w:cs="Times New Roman"/>
          <w:sz w:val="24"/>
          <w:szCs w:val="24"/>
        </w:rPr>
        <w:t>caíram</w:t>
      </w:r>
      <w:r w:rsidR="00404791">
        <w:rPr>
          <w:rFonts w:ascii="Times New Roman" w:hAnsi="Times New Roman" w:cs="Times New Roman"/>
          <w:sz w:val="24"/>
          <w:szCs w:val="24"/>
        </w:rPr>
        <w:t xml:space="preserve"> de cama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Não sobrou </w:t>
      </w:r>
      <w:r w:rsidR="009B4F1C">
        <w:rPr>
          <w:rFonts w:ascii="Times New Roman" w:hAnsi="Times New Roman" w:cs="Times New Roman"/>
          <w:sz w:val="24"/>
          <w:szCs w:val="24"/>
        </w:rPr>
        <w:t xml:space="preserve">nada </w:t>
      </w:r>
      <w:r w:rsidR="006F7029" w:rsidRPr="00C5704C">
        <w:rPr>
          <w:rFonts w:ascii="Times New Roman" w:hAnsi="Times New Roman" w:cs="Times New Roman"/>
          <w:sz w:val="24"/>
          <w:szCs w:val="24"/>
        </w:rPr>
        <w:t>para trocar por comida,</w:t>
      </w:r>
      <w:r w:rsidR="002262F8">
        <w:rPr>
          <w:rFonts w:ascii="Times New Roman" w:hAnsi="Times New Roman" w:cs="Times New Roman"/>
          <w:sz w:val="24"/>
          <w:szCs w:val="24"/>
        </w:rPr>
        <w:t xml:space="preserve"> </w:t>
      </w:r>
      <w:r w:rsidR="009B4F1C">
        <w:rPr>
          <w:rFonts w:ascii="Times New Roman" w:hAnsi="Times New Roman" w:cs="Times New Roman"/>
          <w:sz w:val="24"/>
          <w:szCs w:val="24"/>
        </w:rPr>
        <w:t>tínhamos</w:t>
      </w:r>
      <w:r w:rsidR="002262F8">
        <w:rPr>
          <w:rFonts w:ascii="Times New Roman" w:hAnsi="Times New Roman" w:cs="Times New Roman"/>
          <w:sz w:val="24"/>
          <w:szCs w:val="24"/>
        </w:rPr>
        <w:t xml:space="preserve"> </w:t>
      </w:r>
      <w:r w:rsidR="009B4F1C">
        <w:rPr>
          <w:rFonts w:ascii="Times New Roman" w:hAnsi="Times New Roman" w:cs="Times New Roman"/>
          <w:sz w:val="24"/>
          <w:szCs w:val="24"/>
        </w:rPr>
        <w:t xml:space="preserve">só a </w:t>
      </w:r>
      <w:r w:rsidR="002262F8">
        <w:rPr>
          <w:rFonts w:ascii="Times New Roman" w:hAnsi="Times New Roman" w:cs="Times New Roman"/>
          <w:sz w:val="24"/>
          <w:szCs w:val="24"/>
        </w:rPr>
        <w:t>roupa do corpo</w:t>
      </w:r>
      <w:r w:rsidR="009B4F1C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uns farrapos...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calou-se.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7F6840" w:rsidRPr="00C5704C">
        <w:rPr>
          <w:rFonts w:ascii="Times New Roman" w:hAnsi="Times New Roman" w:cs="Times New Roman"/>
          <w:sz w:val="24"/>
          <w:szCs w:val="24"/>
        </w:rPr>
        <w:t xml:space="preserve"> Semiónovitch</w:t>
      </w:r>
      <w:r w:rsidR="007F6840">
        <w:rPr>
          <w:rFonts w:ascii="Times New Roman" w:hAnsi="Times New Roman" w:cs="Times New Roman"/>
          <w:sz w:val="24"/>
          <w:szCs w:val="24"/>
        </w:rPr>
        <w:t xml:space="preserve"> também</w:t>
      </w:r>
      <w:r w:rsidR="007F684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84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stava calado. Todos estavam calados. A garota</w:t>
      </w:r>
      <w:r w:rsidR="00DE1A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mendiga contou </w:t>
      </w:r>
      <w:r w:rsidR="006643B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todos sabiam e </w:t>
      </w:r>
      <w:r w:rsidR="006643B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 muitos já tinham sofrido, mas, dito em voz alta</w:t>
      </w:r>
      <w:r w:rsidR="006643B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infantil, e ainda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sob coação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soou como uma </w:t>
      </w:r>
      <w:r w:rsidR="007F6840">
        <w:rPr>
          <w:rFonts w:ascii="Times New Roman" w:hAnsi="Times New Roman" w:cs="Times New Roman"/>
          <w:sz w:val="24"/>
          <w:szCs w:val="24"/>
        </w:rPr>
        <w:t>prece</w:t>
      </w:r>
      <w:r w:rsidR="0064246A" w:rsidRPr="00C5704C">
        <w:rPr>
          <w:rFonts w:ascii="Times New Roman" w:hAnsi="Times New Roman" w:cs="Times New Roman"/>
          <w:sz w:val="24"/>
          <w:szCs w:val="24"/>
        </w:rPr>
        <w:t>, um lamento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suas dificuldades e desgraças</w:t>
      </w:r>
      <w:r w:rsidRPr="00A867CB">
        <w:rPr>
          <w:rFonts w:ascii="Times New Roman" w:hAnsi="Times New Roman" w:cs="Times New Roman"/>
          <w:sz w:val="24"/>
          <w:szCs w:val="24"/>
        </w:rPr>
        <w:t xml:space="preserve">. </w:t>
      </w:r>
      <w:r w:rsidR="005D3687">
        <w:rPr>
          <w:rFonts w:ascii="Times New Roman" w:hAnsi="Times New Roman" w:cs="Times New Roman"/>
          <w:sz w:val="24"/>
          <w:szCs w:val="24"/>
        </w:rPr>
        <w:t>Talvez</w:t>
      </w:r>
      <w:r w:rsidR="0064246A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5D3687" w:rsidRPr="00C5704C">
        <w:rPr>
          <w:rFonts w:ascii="Times New Roman" w:hAnsi="Times New Roman" w:cs="Times New Roman"/>
          <w:sz w:val="24"/>
          <w:szCs w:val="24"/>
        </w:rPr>
        <w:t xml:space="preserve">por </w:t>
      </w:r>
      <w:r w:rsidR="005D3687">
        <w:rPr>
          <w:rFonts w:ascii="Times New Roman" w:hAnsi="Times New Roman" w:cs="Times New Roman"/>
          <w:sz w:val="24"/>
          <w:szCs w:val="24"/>
        </w:rPr>
        <w:t xml:space="preserve">estarem muito tempo sem </w:t>
      </w:r>
      <w:r w:rsidR="005D3687" w:rsidRPr="00C5704C">
        <w:rPr>
          <w:rFonts w:ascii="Times New Roman" w:hAnsi="Times New Roman" w:cs="Times New Roman"/>
          <w:sz w:val="24"/>
          <w:szCs w:val="24"/>
        </w:rPr>
        <w:t>rezar</w:t>
      </w:r>
      <w:r w:rsidR="005D3687">
        <w:rPr>
          <w:rFonts w:ascii="Times New Roman" w:hAnsi="Times New Roman" w:cs="Times New Roman"/>
          <w:sz w:val="24"/>
          <w:szCs w:val="24"/>
        </w:rPr>
        <w:t xml:space="preserve"> </w:t>
      </w:r>
      <w:r w:rsidR="0064246A" w:rsidRPr="00A867CB">
        <w:rPr>
          <w:rFonts w:ascii="Times New Roman" w:hAnsi="Times New Roman" w:cs="Times New Roman"/>
          <w:sz w:val="24"/>
          <w:szCs w:val="24"/>
        </w:rPr>
        <w:t xml:space="preserve">muitos tenham derramado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lágrimas, </w:t>
      </w:r>
      <w:r w:rsidR="0064246A" w:rsidRPr="00C5704C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6424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Semiónovitch ficou com o rosto pálido de tristeza e fúria, e apenas </w:t>
      </w:r>
      <w:r w:rsidR="0064246A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cicatriz de espada </w:t>
      </w:r>
      <w:r w:rsidR="005D3687">
        <w:rPr>
          <w:rFonts w:ascii="Times New Roman" w:hAnsi="Times New Roman" w:cs="Times New Roman"/>
          <w:sz w:val="24"/>
          <w:szCs w:val="24"/>
        </w:rPr>
        <w:t xml:space="preserve">matizou-se de </w:t>
      </w:r>
      <w:r w:rsidRPr="00C5704C">
        <w:rPr>
          <w:rFonts w:ascii="Times New Roman" w:hAnsi="Times New Roman" w:cs="Times New Roman"/>
          <w:sz w:val="24"/>
          <w:szCs w:val="24"/>
        </w:rPr>
        <w:t>sangue.</w:t>
      </w:r>
    </w:p>
    <w:p w:rsidR="006F7029" w:rsidRPr="00C5704C" w:rsidRDefault="00D62DB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7F94">
        <w:rPr>
          <w:rFonts w:ascii="Times New Roman" w:hAnsi="Times New Roman" w:cs="Times New Roman"/>
        </w:rPr>
        <w:t>—</w:t>
      </w:r>
      <w:r w:rsidR="006F7029" w:rsidRPr="00C47F94">
        <w:rPr>
          <w:rFonts w:ascii="Times New Roman" w:hAnsi="Times New Roman" w:cs="Times New Roman"/>
          <w:sz w:val="24"/>
          <w:szCs w:val="24"/>
        </w:rPr>
        <w:t xml:space="preserve"> Eis o que </w:t>
      </w:r>
      <w:proofErr w:type="gramStart"/>
      <w:r w:rsidR="007F6840" w:rsidRPr="00C47F94">
        <w:rPr>
          <w:rFonts w:ascii="Times New Roman" w:hAnsi="Times New Roman" w:cs="Times New Roman"/>
          <w:sz w:val="24"/>
          <w:szCs w:val="24"/>
        </w:rPr>
        <w:t>os sanguessugas</w:t>
      </w:r>
      <w:proofErr w:type="gramEnd"/>
      <w:r w:rsidR="007F6840" w:rsidRPr="00C47F94">
        <w:rPr>
          <w:rFonts w:ascii="Times New Roman" w:hAnsi="Times New Roman" w:cs="Times New Roman"/>
          <w:sz w:val="24"/>
          <w:szCs w:val="24"/>
        </w:rPr>
        <w:t xml:space="preserve"> burgueses </w:t>
      </w:r>
      <w:r w:rsidR="006F7029" w:rsidRPr="00C47F94">
        <w:rPr>
          <w:rFonts w:ascii="Times New Roman" w:hAnsi="Times New Roman" w:cs="Times New Roman"/>
          <w:sz w:val="24"/>
          <w:szCs w:val="24"/>
        </w:rPr>
        <w:t xml:space="preserve">fizeram conosco </w:t>
      </w:r>
      <w:r w:rsidRPr="00C47F94">
        <w:rPr>
          <w:rFonts w:ascii="Times New Roman" w:hAnsi="Times New Roman" w:cs="Times New Roman"/>
        </w:rPr>
        <w:t>—</w:t>
      </w:r>
      <w:r w:rsidR="006F7029" w:rsidRPr="00C47F94">
        <w:rPr>
          <w:rFonts w:ascii="Times New Roman" w:hAnsi="Times New Roman" w:cs="Times New Roman"/>
          <w:sz w:val="24"/>
          <w:szCs w:val="24"/>
        </w:rPr>
        <w:t xml:space="preserve"> disse ele pesadamente, </w:t>
      </w:r>
      <w:r w:rsidR="007F6840" w:rsidRPr="00C47F94">
        <w:rPr>
          <w:rFonts w:ascii="Times New Roman" w:hAnsi="Times New Roman" w:cs="Times New Roman"/>
          <w:sz w:val="24"/>
          <w:szCs w:val="24"/>
        </w:rPr>
        <w:t xml:space="preserve">por entre </w:t>
      </w:r>
      <w:r w:rsidR="006F7029" w:rsidRPr="00C47F94">
        <w:rPr>
          <w:rFonts w:ascii="Times New Roman" w:hAnsi="Times New Roman" w:cs="Times New Roman"/>
          <w:sz w:val="24"/>
          <w:szCs w:val="24"/>
        </w:rPr>
        <w:t>os dentes</w:t>
      </w:r>
      <w:r w:rsidRPr="00C47F94">
        <w:rPr>
          <w:rFonts w:ascii="Times New Roman" w:hAnsi="Times New Roman" w:cs="Times New Roman"/>
          <w:sz w:val="24"/>
          <w:szCs w:val="24"/>
        </w:rPr>
        <w:t xml:space="preserve"> </w:t>
      </w:r>
      <w:r w:rsidRPr="00C47F94">
        <w:rPr>
          <w:rFonts w:ascii="Times New Roman" w:hAnsi="Times New Roman" w:cs="Times New Roman"/>
        </w:rPr>
        <w:t>—</w:t>
      </w:r>
      <w:r w:rsidR="006F7029" w:rsidRPr="00C47F94">
        <w:rPr>
          <w:rFonts w:ascii="Times New Roman" w:hAnsi="Times New Roman" w:cs="Times New Roman"/>
          <w:sz w:val="24"/>
          <w:szCs w:val="24"/>
        </w:rPr>
        <w:t>,</w:t>
      </w:r>
      <w:r w:rsidR="00F20C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cerco capitalista... Mas não </w:t>
      </w:r>
      <w:r w:rsidRPr="00C5704C">
        <w:rPr>
          <w:rFonts w:ascii="Times New Roman" w:hAnsi="Times New Roman" w:cs="Times New Roman"/>
          <w:sz w:val="24"/>
          <w:szCs w:val="24"/>
        </w:rPr>
        <w:t>faz mal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A3370D">
        <w:rPr>
          <w:rFonts w:ascii="Times New Roman" w:hAnsi="Times New Roman" w:cs="Times New Roman"/>
          <w:sz w:val="24"/>
          <w:szCs w:val="24"/>
        </w:rPr>
        <w:t>nós aguentaremos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Não </w:t>
      </w:r>
      <w:r w:rsidR="007F6840">
        <w:rPr>
          <w:rFonts w:ascii="Times New Roman" w:hAnsi="Times New Roman" w:cs="Times New Roman"/>
          <w:sz w:val="24"/>
          <w:szCs w:val="24"/>
        </w:rPr>
        <w:t>lhe</w:t>
      </w:r>
      <w:r w:rsidR="00FF1497">
        <w:rPr>
          <w:rFonts w:ascii="Times New Roman" w:hAnsi="Times New Roman" w:cs="Times New Roman"/>
          <w:sz w:val="24"/>
          <w:szCs w:val="24"/>
        </w:rPr>
        <w:t>s</w:t>
      </w:r>
      <w:r w:rsidR="007F6840">
        <w:rPr>
          <w:rFonts w:ascii="Times New Roman" w:hAnsi="Times New Roman" w:cs="Times New Roman"/>
          <w:sz w:val="24"/>
          <w:szCs w:val="24"/>
        </w:rPr>
        <w:t xml:space="preserve"> dar</w:t>
      </w:r>
      <w:r w:rsidR="00BE4158">
        <w:rPr>
          <w:rFonts w:ascii="Times New Roman" w:hAnsi="Times New Roman" w:cs="Times New Roman"/>
          <w:sz w:val="24"/>
          <w:szCs w:val="24"/>
        </w:rPr>
        <w:t>emos</w:t>
      </w:r>
      <w:r w:rsidR="007F6840">
        <w:rPr>
          <w:rFonts w:ascii="Times New Roman" w:hAnsi="Times New Roman" w:cs="Times New Roman"/>
          <w:sz w:val="24"/>
          <w:szCs w:val="24"/>
        </w:rPr>
        <w:t xml:space="preserve"> o prazer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840">
        <w:rPr>
          <w:rFonts w:ascii="Times New Roman" w:hAnsi="Times New Roman" w:cs="Times New Roman"/>
          <w:sz w:val="24"/>
          <w:szCs w:val="24"/>
        </w:rPr>
        <w:t xml:space="preserve">de se </w:t>
      </w:r>
      <w:r w:rsidR="006F7029" w:rsidRPr="00C5704C">
        <w:rPr>
          <w:rFonts w:ascii="Times New Roman" w:hAnsi="Times New Roman" w:cs="Times New Roman"/>
          <w:sz w:val="24"/>
          <w:szCs w:val="24"/>
        </w:rPr>
        <w:t>alegrar</w:t>
      </w:r>
      <w:r w:rsidR="007F6840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nossa desgraça... Vamos </w:t>
      </w:r>
      <w:r w:rsidR="00DE60CA">
        <w:rPr>
          <w:rFonts w:ascii="Times New Roman" w:hAnsi="Times New Roman" w:cs="Times New Roman"/>
          <w:sz w:val="24"/>
          <w:szCs w:val="24"/>
        </w:rPr>
        <w:t>botá-los na cova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levantando </w:t>
      </w:r>
      <w:r w:rsidR="006F7029" w:rsidRPr="00C5704C">
        <w:rPr>
          <w:rFonts w:ascii="Times New Roman" w:hAnsi="Times New Roman" w:cs="Times New Roman"/>
          <w:sz w:val="24"/>
          <w:szCs w:val="24"/>
        </w:rPr>
        <w:t>bruscamente a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onde </w:t>
      </w:r>
      <w:r w:rsidR="001B69F3">
        <w:rPr>
          <w:rFonts w:ascii="Times New Roman" w:hAnsi="Times New Roman" w:cs="Times New Roman"/>
          <w:sz w:val="24"/>
          <w:szCs w:val="24"/>
        </w:rPr>
        <w:t xml:space="preserve">se meteu </w:t>
      </w:r>
      <w:r w:rsidR="007F6840">
        <w:rPr>
          <w:rFonts w:ascii="Times New Roman" w:hAnsi="Times New Roman" w:cs="Times New Roman"/>
          <w:sz w:val="24"/>
          <w:szCs w:val="24"/>
        </w:rPr>
        <w:t>o sujeito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estava sentado perto da janela,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lhe deu o pão?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Mostre </w:t>
      </w:r>
      <w:r w:rsidR="006F7029" w:rsidRPr="00C5704C">
        <w:rPr>
          <w:rFonts w:ascii="Times New Roman" w:hAnsi="Times New Roman" w:cs="Times New Roman"/>
          <w:sz w:val="24"/>
          <w:szCs w:val="24"/>
        </w:rPr>
        <w:t>já a sua esmola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737007">
        <w:rPr>
          <w:rFonts w:ascii="Times New Roman" w:hAnsi="Times New Roman" w:cs="Times New Roman"/>
          <w:sz w:val="24"/>
          <w:szCs w:val="24"/>
        </w:rPr>
        <w:t>à</w:t>
      </w:r>
      <w:r w:rsidR="0073700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Maria, estendendo-lhe a enorme palma de sua mão, </w:t>
      </w:r>
      <w:r w:rsidR="00A3370D">
        <w:rPr>
          <w:rFonts w:ascii="Times New Roman" w:hAnsi="Times New Roman" w:cs="Times New Roman"/>
          <w:sz w:val="24"/>
          <w:szCs w:val="24"/>
        </w:rPr>
        <w:t>em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espetavam os dedos</w:t>
      </w:r>
      <w:r w:rsidR="00737007">
        <w:rPr>
          <w:rFonts w:ascii="Times New Roman" w:hAnsi="Times New Roman" w:cs="Times New Roman"/>
          <w:sz w:val="24"/>
          <w:szCs w:val="24"/>
        </w:rPr>
        <w:t xml:space="preserve"> </w:t>
      </w:r>
      <w:r w:rsidR="00737007" w:rsidRPr="005020AD">
        <w:rPr>
          <w:rFonts w:ascii="Times New Roman" w:hAnsi="Times New Roman" w:cs="Times New Roman"/>
          <w:sz w:val="24"/>
          <w:szCs w:val="24"/>
        </w:rPr>
        <w:t xml:space="preserve">que </w:t>
      </w:r>
      <w:proofErr w:type="gramStart"/>
      <w:r w:rsidR="00737007" w:rsidRPr="005020AD">
        <w:rPr>
          <w:rFonts w:ascii="Times New Roman" w:hAnsi="Times New Roman" w:cs="Times New Roman"/>
          <w:sz w:val="24"/>
          <w:szCs w:val="24"/>
        </w:rPr>
        <w:t>pareciam</w:t>
      </w:r>
      <w:r w:rsidR="00737007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barras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ferro, capazes </w:t>
      </w:r>
      <w:r w:rsidR="00CF403C" w:rsidRPr="00C5704C">
        <w:rPr>
          <w:rFonts w:ascii="Times New Roman" w:hAnsi="Times New Roman" w:cs="Times New Roman"/>
          <w:sz w:val="24"/>
          <w:szCs w:val="24"/>
        </w:rPr>
        <w:t xml:space="preserve">de,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num </w:t>
      </w:r>
      <w:r w:rsidR="00737007">
        <w:rPr>
          <w:rFonts w:ascii="Times New Roman" w:hAnsi="Times New Roman" w:cs="Times New Roman"/>
          <w:sz w:val="24"/>
          <w:szCs w:val="24"/>
        </w:rPr>
        <w:t>átimo</w:t>
      </w:r>
      <w:r w:rsidR="00CF403C" w:rsidRPr="00C5704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1497">
        <w:rPr>
          <w:rFonts w:ascii="Times New Roman" w:hAnsi="Times New Roman" w:cs="Times New Roman"/>
          <w:sz w:val="24"/>
          <w:szCs w:val="24"/>
        </w:rPr>
        <w:t>estrangular alguém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a morte.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7F6840">
        <w:rPr>
          <w:rFonts w:ascii="Times New Roman" w:hAnsi="Times New Roman" w:cs="Times New Roman"/>
          <w:sz w:val="24"/>
          <w:szCs w:val="24"/>
        </w:rPr>
        <w:t>nessa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 calosa pelo uso d</w:t>
      </w:r>
      <w:r w:rsidR="0073700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4956">
        <w:rPr>
          <w:rFonts w:ascii="Times New Roman" w:hAnsi="Times New Roman" w:cs="Times New Roman"/>
          <w:sz w:val="24"/>
          <w:szCs w:val="24"/>
        </w:rPr>
        <w:t xml:space="preserve">utensílios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trabalho </w:t>
      </w:r>
      <w:r w:rsidR="00FB4956">
        <w:rPr>
          <w:rFonts w:ascii="Times New Roman" w:hAnsi="Times New Roman" w:cs="Times New Roman"/>
          <w:sz w:val="24"/>
          <w:szCs w:val="24"/>
        </w:rPr>
        <w:t xml:space="preserve">e de armas </w:t>
      </w:r>
      <w:r w:rsidR="00FF1497">
        <w:rPr>
          <w:rFonts w:ascii="Times New Roman" w:hAnsi="Times New Roman" w:cs="Times New Roman"/>
          <w:sz w:val="24"/>
          <w:szCs w:val="24"/>
        </w:rPr>
        <w:t xml:space="preserve">ela </w:t>
      </w:r>
      <w:r w:rsidR="000653CA" w:rsidRPr="00C5704C">
        <w:rPr>
          <w:rFonts w:ascii="Times New Roman" w:hAnsi="Times New Roman" w:cs="Times New Roman"/>
          <w:sz w:val="24"/>
          <w:szCs w:val="24"/>
        </w:rPr>
        <w:t>depositou</w:t>
      </w:r>
      <w:r w:rsidR="00FF1497">
        <w:rPr>
          <w:rFonts w:ascii="Times New Roman" w:hAnsi="Times New Roman" w:cs="Times New Roman"/>
          <w:sz w:val="24"/>
          <w:szCs w:val="24"/>
        </w:rPr>
        <w:t xml:space="preserve"> </w:t>
      </w:r>
      <w:r w:rsidR="006643B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pedaço d</w:t>
      </w:r>
      <w:r w:rsidR="00A84E5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</w:t>
      </w:r>
      <w:r w:rsidR="007F6840">
        <w:rPr>
          <w:rFonts w:ascii="Times New Roman" w:hAnsi="Times New Roman" w:cs="Times New Roman"/>
          <w:sz w:val="24"/>
          <w:szCs w:val="24"/>
        </w:rPr>
        <w:t xml:space="preserve"> impuro</w:t>
      </w:r>
      <w:r w:rsidR="00A84E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4E54">
        <w:rPr>
          <w:rFonts w:ascii="Times New Roman" w:hAnsi="Times New Roman" w:cs="Times New Roman"/>
          <w:sz w:val="24"/>
          <w:szCs w:val="24"/>
        </w:rPr>
        <w:t>do exílio</w:t>
      </w:r>
      <w:r w:rsidR="00B8575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53CA" w:rsidRPr="00C5704C">
        <w:rPr>
          <w:rFonts w:ascii="Times New Roman" w:hAnsi="Times New Roman" w:cs="Times New Roman"/>
          <w:sz w:val="24"/>
          <w:szCs w:val="24"/>
        </w:rPr>
        <w:t>marrom-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escuro, preparado segundo a </w:t>
      </w:r>
      <w:r w:rsidRPr="009B4F1C">
        <w:rPr>
          <w:rFonts w:ascii="Times New Roman" w:hAnsi="Times New Roman" w:cs="Times New Roman"/>
          <w:sz w:val="24"/>
          <w:szCs w:val="24"/>
        </w:rPr>
        <w:t>receita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profeta Ezequiel.</w:t>
      </w:r>
    </w:p>
    <w:p w:rsidR="006F7029" w:rsidRPr="00C5704C" w:rsidRDefault="000653C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sabia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D36DF3" w:rsidRPr="00C5704C">
        <w:rPr>
          <w:rFonts w:ascii="Times New Roman" w:hAnsi="Times New Roman" w:cs="Times New Roman"/>
          <w:sz w:val="24"/>
          <w:szCs w:val="24"/>
        </w:rPr>
        <w:t xml:space="preserve"> Semiónovitch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F6840">
        <w:rPr>
          <w:rFonts w:ascii="Times New Roman" w:hAnsi="Times New Roman" w:cs="Times New Roman"/>
        </w:rPr>
        <w:t>—,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esse pão não é nosso, </w:t>
      </w:r>
      <w:r w:rsidR="00FB4956">
        <w:rPr>
          <w:rFonts w:ascii="Times New Roman" w:hAnsi="Times New Roman" w:cs="Times New Roman"/>
          <w:sz w:val="24"/>
          <w:szCs w:val="24"/>
        </w:rPr>
        <w:t>veio de</w:t>
      </w:r>
      <w:r w:rsidR="00737007">
        <w:rPr>
          <w:rFonts w:ascii="Times New Roman" w:hAnsi="Times New Roman" w:cs="Times New Roman"/>
          <w:sz w:val="24"/>
          <w:szCs w:val="24"/>
        </w:rPr>
        <w:t xml:space="preserve"> fora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Ah, não </w:t>
      </w:r>
      <w:r w:rsidR="00FF1497">
        <w:rPr>
          <w:rFonts w:ascii="Times New Roman" w:hAnsi="Times New Roman" w:cs="Times New Roman"/>
          <w:sz w:val="24"/>
          <w:szCs w:val="24"/>
        </w:rPr>
        <w:t>vigiamos o suficiente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FB495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</w:t>
      </w:r>
      <w:r w:rsidR="006F7029" w:rsidRPr="00C5704C">
        <w:rPr>
          <w:rFonts w:ascii="Times New Roman" w:hAnsi="Times New Roman" w:cs="Times New Roman"/>
          <w:sz w:val="24"/>
          <w:szCs w:val="24"/>
        </w:rPr>
        <w:t>, o lugar perto da janela estava vazio. Ninguém vi</w:t>
      </w:r>
      <w:r w:rsidR="00FF1497">
        <w:rPr>
          <w:rFonts w:ascii="Times New Roman" w:hAnsi="Times New Roman" w:cs="Times New Roman"/>
          <w:sz w:val="24"/>
          <w:szCs w:val="24"/>
        </w:rPr>
        <w:t>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FF1497">
        <w:rPr>
          <w:rFonts w:ascii="Times New Roman" w:hAnsi="Times New Roman" w:cs="Times New Roman"/>
          <w:sz w:val="24"/>
          <w:szCs w:val="24"/>
        </w:rPr>
        <w:t>forasteiro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835" w:rsidRPr="00FF033B">
        <w:rPr>
          <w:rFonts w:ascii="Times New Roman" w:hAnsi="Times New Roman" w:cs="Times New Roman"/>
          <w:sz w:val="24"/>
          <w:szCs w:val="24"/>
        </w:rPr>
        <w:t>i</w:t>
      </w:r>
      <w:r w:rsidR="004B5390">
        <w:rPr>
          <w:rFonts w:ascii="Times New Roman" w:hAnsi="Times New Roman" w:cs="Times New Roman"/>
          <w:sz w:val="24"/>
          <w:szCs w:val="24"/>
        </w:rPr>
        <w:t>r</w:t>
      </w:r>
      <w:r w:rsidR="008F383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embora.</w:t>
      </w:r>
    </w:p>
    <w:p w:rsidR="006F7029" w:rsidRPr="00C5704C" w:rsidRDefault="000653C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preciso correr ao </w:t>
      </w:r>
      <w:r w:rsidR="00FF033B">
        <w:rPr>
          <w:rFonts w:ascii="Times New Roman" w:hAnsi="Times New Roman" w:cs="Times New Roman"/>
          <w:sz w:val="24"/>
          <w:szCs w:val="24"/>
        </w:rPr>
        <w:t>soviete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aldeia</w:t>
      </w:r>
      <w:r w:rsidR="00D36D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6DF3"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gritou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D36DF3" w:rsidRPr="00C5704C">
        <w:rPr>
          <w:rFonts w:ascii="Times New Roman" w:hAnsi="Times New Roman" w:cs="Times New Roman"/>
          <w:sz w:val="24"/>
          <w:szCs w:val="24"/>
        </w:rPr>
        <w:t xml:space="preserve"> Semiónovitch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36DF3" w:rsidRPr="007F6840">
        <w:rPr>
          <w:rFonts w:ascii="Times New Roman" w:hAnsi="Times New Roman" w:cs="Times New Roman"/>
        </w:rPr>
        <w:t xml:space="preserve">— </w:t>
      </w:r>
      <w:r w:rsidR="00D36DF3" w:rsidRPr="00C5704C">
        <w:rPr>
          <w:rFonts w:ascii="Times New Roman" w:hAnsi="Times New Roman" w:cs="Times New Roman"/>
          <w:sz w:val="24"/>
          <w:szCs w:val="24"/>
        </w:rPr>
        <w:t xml:space="preserve">Stepan </w:t>
      </w:r>
      <w:r w:rsidR="00D36DF3" w:rsidRPr="007F6840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virou-se para o </w:t>
      </w:r>
      <w:r w:rsidR="007F6840">
        <w:rPr>
          <w:rFonts w:ascii="Times New Roman" w:hAnsi="Times New Roman" w:cs="Times New Roman"/>
          <w:sz w:val="24"/>
          <w:szCs w:val="24"/>
        </w:rPr>
        <w:t>moreninho</w:t>
      </w:r>
      <w:r w:rsidR="00D36D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6DF3" w:rsidRPr="007F6840">
        <w:rPr>
          <w:rFonts w:ascii="Times New Roman" w:hAnsi="Times New Roman" w:cs="Times New Roman"/>
        </w:rPr>
        <w:t>—,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2D19">
        <w:rPr>
          <w:rFonts w:ascii="Times New Roman" w:hAnsi="Times New Roman" w:cs="Times New Roman"/>
          <w:sz w:val="24"/>
          <w:szCs w:val="24"/>
        </w:rPr>
        <w:t xml:space="preserve">vá </w:t>
      </w:r>
      <w:r w:rsidR="00E61A7F">
        <w:rPr>
          <w:rFonts w:ascii="Times New Roman" w:hAnsi="Times New Roman" w:cs="Times New Roman"/>
          <w:sz w:val="24"/>
          <w:szCs w:val="24"/>
        </w:rPr>
        <w:t>depressa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2D19">
        <w:rPr>
          <w:rFonts w:ascii="Times New Roman" w:hAnsi="Times New Roman" w:cs="Times New Roman"/>
          <w:sz w:val="24"/>
          <w:szCs w:val="24"/>
        </w:rPr>
        <w:t>a</w:t>
      </w:r>
      <w:r w:rsidR="00A84E54">
        <w:rPr>
          <w:rFonts w:ascii="Times New Roman" w:hAnsi="Times New Roman" w:cs="Times New Roman"/>
          <w:sz w:val="24"/>
          <w:szCs w:val="24"/>
        </w:rPr>
        <w:t xml:space="preserve">té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FF033B">
        <w:rPr>
          <w:rFonts w:ascii="Times New Roman" w:hAnsi="Times New Roman" w:cs="Times New Roman"/>
          <w:sz w:val="24"/>
          <w:szCs w:val="24"/>
        </w:rPr>
        <w:t>soviete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ligue para </w:t>
      </w:r>
      <w:r w:rsidR="0085171A" w:rsidRPr="00C5704C">
        <w:rPr>
          <w:rFonts w:ascii="Times New Roman" w:hAnsi="Times New Roman" w:cs="Times New Roman"/>
          <w:sz w:val="24"/>
          <w:szCs w:val="24"/>
        </w:rPr>
        <w:t>Maks</w:t>
      </w:r>
      <w:r w:rsidR="0085171A">
        <w:rPr>
          <w:rFonts w:ascii="Times New Roman" w:hAnsi="Times New Roman" w:cs="Times New Roman"/>
          <w:sz w:val="24"/>
          <w:szCs w:val="24"/>
        </w:rPr>
        <w:t>i</w:t>
      </w:r>
      <w:r w:rsidR="0085171A"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A126A7" w:rsidRPr="00C5704C">
        <w:rPr>
          <w:rFonts w:ascii="Times New Roman" w:hAnsi="Times New Roman" w:cs="Times New Roman"/>
          <w:sz w:val="24"/>
          <w:szCs w:val="24"/>
        </w:rPr>
        <w:t>Ivánovitch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="00D37441">
        <w:rPr>
          <w:rFonts w:ascii="Times New Roman" w:hAnsi="Times New Roman" w:cs="Times New Roman"/>
          <w:sz w:val="24"/>
          <w:szCs w:val="24"/>
        </w:rPr>
        <w:t>delegado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3777A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GPU... </w:t>
      </w:r>
      <w:r w:rsidR="007F6840">
        <w:rPr>
          <w:rFonts w:ascii="Times New Roman" w:hAnsi="Times New Roman" w:cs="Times New Roman"/>
          <w:sz w:val="24"/>
          <w:szCs w:val="24"/>
        </w:rPr>
        <w:t>Quanto a</w:t>
      </w:r>
      <w:r w:rsidR="007F684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nós</w:t>
      </w:r>
      <w:r w:rsidR="007F684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835">
        <w:rPr>
          <w:rFonts w:ascii="Times New Roman" w:hAnsi="Times New Roman" w:cs="Times New Roman"/>
          <w:sz w:val="24"/>
          <w:szCs w:val="24"/>
        </w:rPr>
        <w:t xml:space="preserve">por ora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procuraremos aqui... Vamos, cinco </w:t>
      </w:r>
      <w:r w:rsidR="007F6840">
        <w:rPr>
          <w:rFonts w:ascii="Times New Roman" w:hAnsi="Times New Roman" w:cs="Times New Roman"/>
          <w:sz w:val="24"/>
          <w:szCs w:val="24"/>
        </w:rPr>
        <w:t>sujeitos</w:t>
      </w:r>
      <w:r w:rsidR="00FF1497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comigo... Você, você, você, você... </w:t>
      </w:r>
      <w:r w:rsidR="00D37441" w:rsidRPr="007F6840">
        <w:rPr>
          <w:rFonts w:ascii="Times New Roman" w:hAnsi="Times New Roman" w:cs="Times New Roman"/>
        </w:rPr>
        <w:t>—</w:t>
      </w:r>
      <w:r w:rsidR="00D37441">
        <w:rPr>
          <w:rFonts w:ascii="Times New Roman" w:hAnsi="Times New Roman" w:cs="Times New Roman"/>
        </w:rPr>
        <w:t xml:space="preserve"> </w:t>
      </w:r>
      <w:r w:rsidR="00D37441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ndando, </w:t>
      </w:r>
      <w:r w:rsidR="00D37441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>enfiava o dedo no rosto dos frequentadores da casa de chá</w:t>
      </w:r>
      <w:r w:rsidR="003E476D">
        <w:rPr>
          <w:rFonts w:ascii="Times New Roman" w:hAnsi="Times New Roman" w:cs="Times New Roman"/>
          <w:sz w:val="24"/>
          <w:szCs w:val="24"/>
        </w:rPr>
        <w:t xml:space="preserve"> e escolhia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os mais apropriados para a busca e </w:t>
      </w:r>
      <w:r w:rsidR="00AE4854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perseguição. </w:t>
      </w:r>
    </w:p>
    <w:p w:rsidR="006F7029" w:rsidRPr="00C5704C" w:rsidRDefault="00FF149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andando, tirou da jaqueta um velho revólver Nagant</w:t>
      </w:r>
      <w:r w:rsidR="00D37441">
        <w:rPr>
          <w:rFonts w:ascii="Times New Roman" w:hAnsi="Times New Roman" w:cs="Times New Roman"/>
          <w:sz w:val="24"/>
          <w:szCs w:val="24"/>
        </w:rPr>
        <w:t>, à vista de todos, com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tinta descascada e muitas vezes consertado com </w:t>
      </w:r>
      <w:r w:rsidR="000B79DE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 mãos de artesão autodidata. O grupo de perseguidores corria em </w:t>
      </w:r>
      <w:r w:rsidR="009000D5" w:rsidRPr="00C5704C">
        <w:rPr>
          <w:rFonts w:ascii="Times New Roman" w:hAnsi="Times New Roman" w:cs="Times New Roman"/>
          <w:sz w:val="24"/>
          <w:szCs w:val="24"/>
        </w:rPr>
        <w:t xml:space="preserve">fila </w:t>
      </w:r>
      <w:r w:rsidR="006F7029" w:rsidRPr="00A3370D">
        <w:rPr>
          <w:rFonts w:ascii="Times New Roman" w:hAnsi="Times New Roman" w:cs="Times New Roman"/>
          <w:sz w:val="24"/>
          <w:szCs w:val="24"/>
        </w:rPr>
        <w:t>espaçada</w:t>
      </w:r>
      <w:r w:rsidR="00D37441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 a lama e </w:t>
      </w:r>
      <w:r w:rsidR="009000D5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poças d’água </w:t>
      </w:r>
      <w:r w:rsidR="006F7029" w:rsidRPr="00FF033B">
        <w:rPr>
          <w:rFonts w:ascii="Times New Roman" w:hAnsi="Times New Roman" w:cs="Times New Roman"/>
          <w:sz w:val="24"/>
          <w:szCs w:val="24"/>
        </w:rPr>
        <w:t>da rua da vila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diante das casas escuras e </w:t>
      </w:r>
      <w:r w:rsidR="00C47F94">
        <w:rPr>
          <w:rFonts w:ascii="Times New Roman" w:hAnsi="Times New Roman" w:cs="Times New Roman"/>
          <w:sz w:val="24"/>
          <w:szCs w:val="24"/>
        </w:rPr>
        <w:t>em meio aos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latido</w:t>
      </w:r>
      <w:r w:rsidR="00AE4854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cães.</w:t>
      </w:r>
    </w:p>
    <w:p w:rsidR="006F7029" w:rsidRPr="00C5704C" w:rsidRDefault="008F1F3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Nesse meio-tempo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01780">
        <w:rPr>
          <w:rFonts w:ascii="Times New Roman" w:hAnsi="Times New Roman" w:cs="Times New Roman"/>
          <w:sz w:val="24"/>
          <w:szCs w:val="24"/>
        </w:rPr>
        <w:t>como se esperasse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alvorada, </w:t>
      </w:r>
      <w:r w:rsidR="00D34423">
        <w:rPr>
          <w:rFonts w:ascii="Times New Roman" w:hAnsi="Times New Roman" w:cs="Times New Roman"/>
          <w:sz w:val="24"/>
          <w:szCs w:val="24"/>
        </w:rPr>
        <w:t xml:space="preserve">a chuva parou, </w:t>
      </w:r>
      <w:r w:rsidR="006F7029" w:rsidRPr="00C5704C">
        <w:rPr>
          <w:rFonts w:ascii="Times New Roman" w:hAnsi="Times New Roman" w:cs="Times New Roman"/>
          <w:sz w:val="24"/>
          <w:szCs w:val="24"/>
        </w:rPr>
        <w:t>recarrega</w:t>
      </w:r>
      <w:r w:rsidR="00B01780">
        <w:rPr>
          <w:rFonts w:ascii="Times New Roman" w:hAnsi="Times New Roman" w:cs="Times New Roman"/>
          <w:sz w:val="24"/>
          <w:szCs w:val="24"/>
        </w:rPr>
        <w:t>ndo-se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854">
        <w:rPr>
          <w:rFonts w:ascii="Times New Roman" w:hAnsi="Times New Roman" w:cs="Times New Roman"/>
          <w:sz w:val="24"/>
          <w:szCs w:val="24"/>
        </w:rPr>
        <w:t>até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dia seguinte, </w:t>
      </w:r>
      <w:r w:rsidR="006F7029" w:rsidRPr="001E487E">
        <w:rPr>
          <w:rFonts w:ascii="Times New Roman" w:hAnsi="Times New Roman" w:cs="Times New Roman"/>
          <w:sz w:val="24"/>
          <w:szCs w:val="24"/>
        </w:rPr>
        <w:t>quando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AE4854" w:rsidRPr="00C5704C">
        <w:rPr>
          <w:rFonts w:ascii="Times New Roman" w:hAnsi="Times New Roman" w:cs="Times New Roman"/>
          <w:sz w:val="24"/>
          <w:szCs w:val="24"/>
        </w:rPr>
        <w:t xml:space="preserve">moradores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famintos sairiam de suas casas para </w:t>
      </w:r>
      <w:r w:rsidR="00A3370D">
        <w:rPr>
          <w:rFonts w:ascii="Times New Roman" w:hAnsi="Times New Roman" w:cs="Times New Roman"/>
          <w:sz w:val="24"/>
          <w:szCs w:val="24"/>
        </w:rPr>
        <w:t>cuidar</w:t>
      </w:r>
      <w:r w:rsidR="00B10D57">
        <w:rPr>
          <w:rFonts w:ascii="Times New Roman" w:hAnsi="Times New Roman" w:cs="Times New Roman"/>
          <w:sz w:val="24"/>
          <w:szCs w:val="24"/>
        </w:rPr>
        <w:t>em</w:t>
      </w:r>
      <w:r w:rsidR="00A3370D">
        <w:rPr>
          <w:rFonts w:ascii="Times New Roman" w:hAnsi="Times New Roman" w:cs="Times New Roman"/>
          <w:sz w:val="24"/>
          <w:szCs w:val="24"/>
        </w:rPr>
        <w:t xml:space="preserve"> d</w:t>
      </w:r>
      <w:r w:rsidR="00686D6C">
        <w:rPr>
          <w:rFonts w:ascii="Times New Roman" w:hAnsi="Times New Roman" w:cs="Times New Roman"/>
          <w:sz w:val="24"/>
          <w:szCs w:val="24"/>
        </w:rPr>
        <w:t>a</w:t>
      </w:r>
      <w:r w:rsidR="00A3370D">
        <w:rPr>
          <w:rFonts w:ascii="Times New Roman" w:hAnsi="Times New Roman" w:cs="Times New Roman"/>
          <w:sz w:val="24"/>
          <w:szCs w:val="24"/>
        </w:rPr>
        <w:t xml:space="preserve"> </w:t>
      </w:r>
      <w:r w:rsidR="007F6831">
        <w:rPr>
          <w:rFonts w:ascii="Times New Roman" w:hAnsi="Times New Roman" w:cs="Times New Roman"/>
          <w:sz w:val="24"/>
          <w:szCs w:val="24"/>
        </w:rPr>
        <w:t>vida</w:t>
      </w:r>
      <w:r w:rsidR="00D37441">
        <w:rPr>
          <w:rFonts w:ascii="Times New Roman" w:hAnsi="Times New Roman" w:cs="Times New Roman"/>
          <w:sz w:val="24"/>
          <w:szCs w:val="24"/>
        </w:rPr>
        <w:t xml:space="preserve">, </w:t>
      </w:r>
      <w:r w:rsidR="00FF1497" w:rsidRPr="00A84E54">
        <w:rPr>
          <w:rFonts w:ascii="Times New Roman" w:hAnsi="Times New Roman" w:cs="Times New Roman"/>
          <w:sz w:val="24"/>
          <w:szCs w:val="24"/>
        </w:rPr>
        <w:t>públic</w:t>
      </w:r>
      <w:r w:rsidR="00A3370D" w:rsidRPr="00A84E54">
        <w:rPr>
          <w:rFonts w:ascii="Times New Roman" w:hAnsi="Times New Roman" w:cs="Times New Roman"/>
          <w:sz w:val="24"/>
          <w:szCs w:val="24"/>
        </w:rPr>
        <w:t>a</w:t>
      </w:r>
      <w:r w:rsidR="00FF149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1497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pessoa</w:t>
      </w:r>
      <w:r w:rsidR="00686D6C">
        <w:rPr>
          <w:rFonts w:ascii="Times New Roman" w:hAnsi="Times New Roman" w:cs="Times New Roman"/>
          <w:sz w:val="24"/>
          <w:szCs w:val="24"/>
        </w:rPr>
        <w:t>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E4854">
        <w:rPr>
          <w:rFonts w:ascii="Times New Roman" w:hAnsi="Times New Roman" w:cs="Times New Roman"/>
          <w:sz w:val="24"/>
          <w:szCs w:val="24"/>
        </w:rPr>
        <w:t>A lua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pareceu, uma lua ucraniana, que </w:t>
      </w:r>
      <w:r w:rsidR="00AE4854">
        <w:rPr>
          <w:rFonts w:ascii="Times New Roman" w:hAnsi="Times New Roman" w:cs="Times New Roman"/>
          <w:sz w:val="24"/>
          <w:szCs w:val="24"/>
        </w:rPr>
        <w:t>ali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na região de </w:t>
      </w:r>
      <w:r w:rsidR="00FF1497" w:rsidRPr="00C5704C">
        <w:rPr>
          <w:rFonts w:ascii="Times New Roman" w:hAnsi="Times New Roman" w:cs="Times New Roman"/>
          <w:sz w:val="24"/>
          <w:szCs w:val="24"/>
        </w:rPr>
        <w:t>Kh</w:t>
      </w:r>
      <w:r w:rsidR="00A0297C">
        <w:rPr>
          <w:rFonts w:ascii="Times New Roman" w:hAnsi="Times New Roman" w:cs="Times New Roman"/>
          <w:sz w:val="24"/>
          <w:szCs w:val="24"/>
        </w:rPr>
        <w:t>á</w:t>
      </w:r>
      <w:r w:rsidR="00FF1497" w:rsidRPr="00C5704C">
        <w:rPr>
          <w:rFonts w:ascii="Times New Roman" w:hAnsi="Times New Roman" w:cs="Times New Roman"/>
          <w:sz w:val="24"/>
          <w:szCs w:val="24"/>
        </w:rPr>
        <w:t>rkov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onde </w:t>
      </w:r>
      <w:r w:rsidR="00E173B0">
        <w:rPr>
          <w:rFonts w:ascii="Times New Roman" w:hAnsi="Times New Roman" w:cs="Times New Roman"/>
          <w:sz w:val="24"/>
          <w:szCs w:val="24"/>
        </w:rPr>
        <w:t xml:space="preserve">se </w:t>
      </w:r>
      <w:r w:rsidR="00BE4158">
        <w:rPr>
          <w:rFonts w:ascii="Times New Roman" w:hAnsi="Times New Roman" w:cs="Times New Roman"/>
          <w:sz w:val="24"/>
          <w:szCs w:val="24"/>
        </w:rPr>
        <w:t>sentia</w:t>
      </w:r>
      <w:r w:rsidR="00E173B0">
        <w:rPr>
          <w:rFonts w:ascii="Times New Roman" w:hAnsi="Times New Roman" w:cs="Times New Roman"/>
          <w:sz w:val="24"/>
          <w:szCs w:val="24"/>
        </w:rPr>
        <w:t xml:space="preserve"> uma grande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mistura com a Rússia, poderia não ser tão lustrosa como a </w:t>
      </w:r>
      <w:r w:rsidR="00AE4854">
        <w:rPr>
          <w:rFonts w:ascii="Times New Roman" w:hAnsi="Times New Roman" w:cs="Times New Roman"/>
          <w:sz w:val="24"/>
          <w:szCs w:val="24"/>
        </w:rPr>
        <w:t xml:space="preserve">lua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 Poltava, mas </w:t>
      </w:r>
      <w:r w:rsidR="00660AA0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E173B0">
        <w:rPr>
          <w:rFonts w:ascii="Times New Roman" w:hAnsi="Times New Roman" w:cs="Times New Roman"/>
          <w:sz w:val="24"/>
          <w:szCs w:val="24"/>
        </w:rPr>
        <w:t>distinguia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da </w:t>
      </w:r>
      <w:r w:rsidR="00AE4854">
        <w:rPr>
          <w:rFonts w:ascii="Times New Roman" w:hAnsi="Times New Roman" w:cs="Times New Roman"/>
          <w:sz w:val="24"/>
          <w:szCs w:val="24"/>
        </w:rPr>
        <w:t xml:space="preserve">lua </w:t>
      </w:r>
      <w:r w:rsidR="00660AA0" w:rsidRPr="00A867CB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A867CB">
        <w:rPr>
          <w:rFonts w:ascii="Times New Roman" w:hAnsi="Times New Roman" w:cs="Times New Roman"/>
          <w:sz w:val="24"/>
          <w:szCs w:val="24"/>
        </w:rPr>
        <w:t>Riazán p</w:t>
      </w:r>
      <w:r w:rsidR="00AE4854">
        <w:rPr>
          <w:rFonts w:ascii="Times New Roman" w:hAnsi="Times New Roman" w:cs="Times New Roman"/>
          <w:sz w:val="24"/>
          <w:szCs w:val="24"/>
        </w:rPr>
        <w:t>or ser menos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43B1">
        <w:rPr>
          <w:rFonts w:ascii="Times New Roman" w:hAnsi="Times New Roman" w:cs="Times New Roman"/>
          <w:sz w:val="24"/>
          <w:szCs w:val="24"/>
        </w:rPr>
        <w:t>soturna</w:t>
      </w:r>
      <w:r w:rsidR="00660AA0" w:rsidRPr="00C5704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854" w:rsidRPr="00C5704C">
        <w:rPr>
          <w:rFonts w:ascii="Times New Roman" w:hAnsi="Times New Roman" w:cs="Times New Roman"/>
          <w:sz w:val="24"/>
          <w:szCs w:val="24"/>
        </w:rPr>
        <w:t>mai</w:t>
      </w:r>
      <w:r w:rsidR="00AE4854">
        <w:rPr>
          <w:rFonts w:ascii="Times New Roman" w:hAnsi="Times New Roman" w:cs="Times New Roman"/>
          <w:sz w:val="24"/>
          <w:szCs w:val="24"/>
        </w:rPr>
        <w:t>s</w:t>
      </w:r>
      <w:r w:rsidR="00AE48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luminos</w:t>
      </w:r>
      <w:r w:rsidR="00AE48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352830">
        <w:rPr>
          <w:rFonts w:ascii="Times New Roman" w:hAnsi="Times New Roman" w:cs="Times New Roman"/>
          <w:sz w:val="24"/>
          <w:szCs w:val="24"/>
        </w:rPr>
        <w:t xml:space="preserve">e </w:t>
      </w:r>
      <w:r w:rsidR="00AE4854" w:rsidRPr="00352830">
        <w:rPr>
          <w:rFonts w:ascii="Times New Roman" w:hAnsi="Times New Roman" w:cs="Times New Roman"/>
          <w:sz w:val="24"/>
          <w:szCs w:val="24"/>
        </w:rPr>
        <w:t>p</w:t>
      </w:r>
      <w:r w:rsidR="00FF1497" w:rsidRPr="00352830">
        <w:rPr>
          <w:rFonts w:ascii="Times New Roman" w:hAnsi="Times New Roman" w:cs="Times New Roman"/>
          <w:sz w:val="24"/>
          <w:szCs w:val="24"/>
        </w:rPr>
        <w:t>or seus</w:t>
      </w:r>
      <w:r w:rsidR="00AE4854" w:rsidRPr="00352830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352830">
        <w:rPr>
          <w:rFonts w:ascii="Times New Roman" w:hAnsi="Times New Roman" w:cs="Times New Roman"/>
          <w:sz w:val="24"/>
          <w:szCs w:val="24"/>
        </w:rPr>
        <w:t>jogo</w:t>
      </w:r>
      <w:r w:rsidR="004865EE" w:rsidRPr="00352830">
        <w:rPr>
          <w:rFonts w:ascii="Times New Roman" w:hAnsi="Times New Roman" w:cs="Times New Roman"/>
          <w:sz w:val="24"/>
          <w:szCs w:val="24"/>
        </w:rPr>
        <w:t>s</w:t>
      </w:r>
      <w:r w:rsidR="006F7029" w:rsidRPr="00352830">
        <w:rPr>
          <w:rFonts w:ascii="Times New Roman" w:hAnsi="Times New Roman" w:cs="Times New Roman"/>
          <w:sz w:val="24"/>
          <w:szCs w:val="24"/>
        </w:rPr>
        <w:t xml:space="preserve"> de luz.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0AA0" w:rsidRPr="00C5704C">
        <w:rPr>
          <w:rFonts w:ascii="Times New Roman" w:hAnsi="Times New Roman" w:cs="Times New Roman"/>
          <w:sz w:val="24"/>
          <w:szCs w:val="24"/>
        </w:rPr>
        <w:t xml:space="preserve">Foi sob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luz </w:t>
      </w:r>
      <w:r w:rsidR="00AE4854" w:rsidRPr="00C5704C">
        <w:rPr>
          <w:rFonts w:ascii="Times New Roman" w:hAnsi="Times New Roman" w:cs="Times New Roman"/>
          <w:sz w:val="24"/>
          <w:szCs w:val="24"/>
        </w:rPr>
        <w:t>d</w:t>
      </w:r>
      <w:r w:rsidR="00935274">
        <w:rPr>
          <w:rFonts w:ascii="Times New Roman" w:hAnsi="Times New Roman" w:cs="Times New Roman"/>
          <w:sz w:val="24"/>
          <w:szCs w:val="24"/>
        </w:rPr>
        <w:t>ess</w:t>
      </w:r>
      <w:r w:rsidR="00AE4854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lua que saíram correndo </w:t>
      </w:r>
      <w:r w:rsidR="00482D19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AE4854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AE4854">
        <w:rPr>
          <w:rFonts w:ascii="Times New Roman" w:hAnsi="Times New Roman" w:cs="Times New Roman"/>
          <w:sz w:val="24"/>
          <w:szCs w:val="24"/>
        </w:rPr>
        <w:t>ali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chamavam a estrada para a cidade de </w:t>
      </w:r>
      <w:r w:rsidR="006F7029" w:rsidRPr="00352830">
        <w:rPr>
          <w:rFonts w:ascii="Times New Roman" w:hAnsi="Times New Roman" w:cs="Times New Roman"/>
          <w:sz w:val="24"/>
          <w:szCs w:val="24"/>
        </w:rPr>
        <w:t>Di</w:t>
      </w:r>
      <w:r w:rsidR="006F7029" w:rsidRPr="00C5704C">
        <w:rPr>
          <w:rFonts w:ascii="Times New Roman" w:hAnsi="Times New Roman" w:cs="Times New Roman"/>
          <w:sz w:val="24"/>
          <w:szCs w:val="24"/>
        </w:rPr>
        <w:t>m</w:t>
      </w:r>
      <w:r w:rsidR="00A0297C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trov.</w:t>
      </w:r>
    </w:p>
    <w:p w:rsidR="006F7029" w:rsidRPr="00C5704C" w:rsidRDefault="00660A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54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Deve ter </w:t>
      </w:r>
      <w:r w:rsidR="006643B1">
        <w:rPr>
          <w:rFonts w:ascii="Times New Roman" w:hAnsi="Times New Roman" w:cs="Times New Roman"/>
          <w:sz w:val="24"/>
          <w:szCs w:val="24"/>
        </w:rPr>
        <w:t>ser metido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43B1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AE4854">
        <w:rPr>
          <w:rFonts w:ascii="Times New Roman" w:hAnsi="Times New Roman" w:cs="Times New Roman"/>
          <w:i/>
          <w:sz w:val="24"/>
          <w:szCs w:val="24"/>
        </w:rPr>
        <w:t>zakáz</w:t>
      </w:r>
      <w:r w:rsidR="006426D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6D7" w:rsidRPr="00AE4854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camponês desdentado, também escolhido para</w:t>
      </w:r>
      <w:r w:rsidR="00AE4854">
        <w:rPr>
          <w:rFonts w:ascii="Times New Roman" w:hAnsi="Times New Roman" w:cs="Times New Roman"/>
          <w:sz w:val="24"/>
          <w:szCs w:val="24"/>
        </w:rPr>
        <w:t xml:space="preserve"> partic</w:t>
      </w:r>
      <w:r w:rsidR="008F3835">
        <w:rPr>
          <w:rFonts w:ascii="Times New Roman" w:hAnsi="Times New Roman" w:cs="Times New Roman"/>
          <w:sz w:val="24"/>
          <w:szCs w:val="24"/>
        </w:rPr>
        <w:t>i</w:t>
      </w:r>
      <w:r w:rsidR="00AE4854">
        <w:rPr>
          <w:rFonts w:ascii="Times New Roman" w:hAnsi="Times New Roman" w:cs="Times New Roman"/>
          <w:sz w:val="24"/>
          <w:szCs w:val="24"/>
        </w:rPr>
        <w:t>par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854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perseguição </w:t>
      </w:r>
      <w:r w:rsidR="006426D7" w:rsidRPr="00AE4854">
        <w:rPr>
          <w:rFonts w:ascii="Times New Roman" w:hAnsi="Times New Roman" w:cs="Times New Roman"/>
        </w:rPr>
        <w:t>—,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no </w:t>
      </w:r>
      <w:r w:rsidR="006F7029" w:rsidRPr="00AE4854">
        <w:rPr>
          <w:rFonts w:ascii="Times New Roman" w:hAnsi="Times New Roman" w:cs="Times New Roman"/>
          <w:i/>
          <w:sz w:val="24"/>
          <w:szCs w:val="24"/>
        </w:rPr>
        <w:t>zakáz</w:t>
      </w:r>
      <w:r w:rsidR="00AE4854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AE4854">
        <w:rPr>
          <w:rFonts w:ascii="Times New Roman" w:hAnsi="Times New Roman" w:cs="Times New Roman"/>
          <w:sz w:val="24"/>
          <w:szCs w:val="24"/>
        </w:rPr>
        <w:t>se pode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pegá-lo </w:t>
      </w:r>
      <w:r w:rsidR="00AE4854">
        <w:rPr>
          <w:rFonts w:ascii="Times New Roman" w:hAnsi="Times New Roman" w:cs="Times New Roman"/>
          <w:sz w:val="24"/>
          <w:szCs w:val="24"/>
        </w:rPr>
        <w:t>de</w:t>
      </w:r>
      <w:r w:rsidR="00AE48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noite...</w:t>
      </w:r>
    </w:p>
    <w:p w:rsidR="006F7029" w:rsidRPr="00E173B0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54">
        <w:rPr>
          <w:rFonts w:ascii="Times New Roman" w:hAnsi="Times New Roman" w:cs="Times New Roman"/>
          <w:i/>
          <w:sz w:val="24"/>
          <w:szCs w:val="24"/>
        </w:rPr>
        <w:t>Zakáz</w:t>
      </w:r>
      <w:r w:rsidR="00AE4854">
        <w:rPr>
          <w:rFonts w:ascii="Times New Roman" w:hAnsi="Times New Roman" w:cs="Times New Roman"/>
          <w:sz w:val="24"/>
          <w:szCs w:val="24"/>
        </w:rPr>
        <w:t>,</w:t>
      </w:r>
      <w:r w:rsidR="00713DA6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835">
        <w:rPr>
          <w:rFonts w:ascii="Times New Roman" w:hAnsi="Times New Roman" w:cs="Times New Roman"/>
          <w:sz w:val="24"/>
          <w:szCs w:val="24"/>
        </w:rPr>
        <w:t>no j</w:t>
      </w:r>
      <w:r w:rsidR="009548CF">
        <w:rPr>
          <w:rFonts w:ascii="Times New Roman" w:hAnsi="Times New Roman" w:cs="Times New Roman"/>
          <w:sz w:val="24"/>
          <w:szCs w:val="24"/>
        </w:rPr>
        <w:t>a</w:t>
      </w:r>
      <w:r w:rsidR="008F3835">
        <w:rPr>
          <w:rFonts w:ascii="Times New Roman" w:hAnsi="Times New Roman" w:cs="Times New Roman"/>
          <w:sz w:val="24"/>
          <w:szCs w:val="24"/>
        </w:rPr>
        <w:t>rgão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local</w:t>
      </w:r>
      <w:r w:rsidR="00AE485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a floresta que </w:t>
      </w:r>
      <w:r w:rsidRPr="003108D5">
        <w:rPr>
          <w:rFonts w:ascii="Times New Roman" w:hAnsi="Times New Roman" w:cs="Times New Roman"/>
          <w:sz w:val="24"/>
          <w:szCs w:val="24"/>
        </w:rPr>
        <w:t>escurecia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do</w:t>
      </w:r>
      <w:r w:rsidR="00C47F9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</w:t>
      </w:r>
      <w:r w:rsidR="00C47F9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26747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5CA4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Okhrim</w:t>
      </w:r>
      <w:r w:rsidR="00422EE2" w:rsidRPr="00FF033B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enko,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7F94">
        <w:rPr>
          <w:rFonts w:ascii="Times New Roman" w:hAnsi="Times New Roman" w:cs="Times New Roman"/>
          <w:sz w:val="24"/>
          <w:szCs w:val="24"/>
        </w:rPr>
        <w:t xml:space="preserve">você </w:t>
      </w:r>
      <w:r w:rsidR="00520131" w:rsidRPr="00C5704C">
        <w:rPr>
          <w:rFonts w:ascii="Times New Roman" w:hAnsi="Times New Roman" w:cs="Times New Roman"/>
          <w:sz w:val="24"/>
          <w:szCs w:val="24"/>
        </w:rPr>
        <w:t>está desorganizando o povo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E35CA4">
        <w:rPr>
          <w:rFonts w:ascii="Times New Roman" w:hAnsi="Times New Roman" w:cs="Times New Roman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Semiónovitch</w:t>
      </w:r>
      <w:r w:rsidR="00FF033B">
        <w:rPr>
          <w:rFonts w:ascii="Times New Roman" w:hAnsi="Times New Roman" w:cs="Times New Roman"/>
          <w:sz w:val="24"/>
          <w:szCs w:val="24"/>
        </w:rPr>
        <w:t xml:space="preserve"> </w:t>
      </w:r>
      <w:r w:rsidR="00400FD4">
        <w:rPr>
          <w:rFonts w:ascii="Times New Roman" w:hAnsi="Times New Roman" w:cs="Times New Roman"/>
          <w:sz w:val="24"/>
          <w:szCs w:val="24"/>
        </w:rPr>
        <w:t>dizia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em 1918, </w:t>
      </w:r>
      <w:r w:rsidR="00400FD4">
        <w:rPr>
          <w:rFonts w:ascii="Times New Roman" w:hAnsi="Times New Roman" w:cs="Times New Roman"/>
          <w:sz w:val="24"/>
          <w:szCs w:val="24"/>
        </w:rPr>
        <w:t>à moda revolucionária, batendo o maxilar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8F3835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r w:rsidR="00FF1497">
        <w:rPr>
          <w:rFonts w:ascii="Times New Roman" w:hAnsi="Times New Roman" w:cs="Times New Roman"/>
          <w:sz w:val="24"/>
          <w:szCs w:val="24"/>
        </w:rPr>
        <w:t xml:space="preserve"> </w:t>
      </w:r>
      <w:r w:rsidR="006643B1">
        <w:rPr>
          <w:rFonts w:ascii="Times New Roman" w:hAnsi="Times New Roman" w:cs="Times New Roman"/>
          <w:sz w:val="24"/>
          <w:szCs w:val="24"/>
        </w:rPr>
        <w:t xml:space="preserve">eu </w:t>
      </w:r>
      <w:r w:rsidR="00E35CA4">
        <w:rPr>
          <w:rFonts w:ascii="Times New Roman" w:hAnsi="Times New Roman" w:cs="Times New Roman"/>
          <w:sz w:val="24"/>
          <w:szCs w:val="24"/>
        </w:rPr>
        <w:t>não apenas arrancarei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5CA4">
        <w:rPr>
          <w:rFonts w:ascii="Times New Roman" w:hAnsi="Times New Roman" w:cs="Times New Roman"/>
          <w:sz w:val="24"/>
          <w:szCs w:val="24"/>
        </w:rPr>
        <w:t>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contrarrevolucionário do </w:t>
      </w:r>
      <w:r w:rsidR="00A53715" w:rsidRPr="00E35CA4">
        <w:rPr>
          <w:rFonts w:ascii="Times New Roman" w:hAnsi="Times New Roman" w:cs="Times New Roman"/>
          <w:i/>
          <w:sz w:val="24"/>
          <w:szCs w:val="24"/>
        </w:rPr>
        <w:t>zak</w:t>
      </w:r>
      <w:r w:rsidR="00E35CA4" w:rsidRPr="00E35CA4">
        <w:rPr>
          <w:rFonts w:ascii="Times New Roman" w:hAnsi="Times New Roman" w:cs="Times New Roman"/>
          <w:i/>
          <w:sz w:val="24"/>
          <w:szCs w:val="24"/>
        </w:rPr>
        <w:t>á</w:t>
      </w:r>
      <w:r w:rsidR="00A53715" w:rsidRPr="00E35CA4">
        <w:rPr>
          <w:rFonts w:ascii="Times New Roman" w:hAnsi="Times New Roman" w:cs="Times New Roman"/>
          <w:i/>
          <w:sz w:val="24"/>
          <w:szCs w:val="24"/>
        </w:rPr>
        <w:t>z</w:t>
      </w:r>
      <w:r w:rsidR="007F06E5">
        <w:rPr>
          <w:rFonts w:ascii="Times New Roman" w:hAnsi="Times New Roman" w:cs="Times New Roman"/>
          <w:sz w:val="24"/>
          <w:szCs w:val="24"/>
        </w:rPr>
        <w:t>, mas</w:t>
      </w:r>
      <w:r w:rsidR="005765A1">
        <w:rPr>
          <w:rFonts w:ascii="Times New Roman" w:hAnsi="Times New Roman" w:cs="Times New Roman"/>
          <w:sz w:val="24"/>
          <w:szCs w:val="24"/>
        </w:rPr>
        <w:t xml:space="preserve"> </w:t>
      </w:r>
      <w:r w:rsidR="001E487E">
        <w:rPr>
          <w:rFonts w:ascii="Times New Roman" w:hAnsi="Times New Roman" w:cs="Times New Roman"/>
          <w:sz w:val="24"/>
          <w:szCs w:val="24"/>
        </w:rPr>
        <w:t>a</w:t>
      </w:r>
      <w:r w:rsidR="00E35CA4">
        <w:rPr>
          <w:rFonts w:ascii="Times New Roman" w:hAnsi="Times New Roman" w:cs="Times New Roman"/>
          <w:sz w:val="24"/>
          <w:szCs w:val="24"/>
        </w:rPr>
        <w:t xml:space="preserve">rrancarei sua </w:t>
      </w:r>
      <w:r w:rsidR="006F7029" w:rsidRPr="00C5704C">
        <w:rPr>
          <w:rFonts w:ascii="Times New Roman" w:hAnsi="Times New Roman" w:cs="Times New Roman"/>
          <w:sz w:val="24"/>
          <w:szCs w:val="24"/>
        </w:rPr>
        <w:t>pele</w:t>
      </w:r>
      <w:r w:rsidR="001E487E">
        <w:rPr>
          <w:rFonts w:ascii="Times New Roman" w:hAnsi="Times New Roman" w:cs="Times New Roman"/>
          <w:sz w:val="24"/>
          <w:szCs w:val="24"/>
        </w:rPr>
        <w:t xml:space="preserve"> com minhas próprias unhas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caso ele </w:t>
      </w:r>
      <w:r w:rsidR="00E35CA4">
        <w:rPr>
          <w:rFonts w:ascii="Times New Roman" w:hAnsi="Times New Roman" w:cs="Times New Roman"/>
          <w:sz w:val="24"/>
          <w:szCs w:val="24"/>
        </w:rPr>
        <w:t>esteja escondido lá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Já persegui </w:t>
      </w:r>
      <w:r w:rsidR="00E35CA4">
        <w:rPr>
          <w:rFonts w:ascii="Times New Roman" w:hAnsi="Times New Roman" w:cs="Times New Roman"/>
          <w:sz w:val="24"/>
          <w:szCs w:val="24"/>
        </w:rPr>
        <w:t xml:space="preserve">muita gente, </w:t>
      </w:r>
      <w:r w:rsidR="008F3835">
        <w:rPr>
          <w:rFonts w:ascii="Times New Roman" w:hAnsi="Times New Roman" w:cs="Times New Roman"/>
          <w:sz w:val="24"/>
          <w:szCs w:val="24"/>
        </w:rPr>
        <w:t xml:space="preserve">de muita gente </w:t>
      </w:r>
      <w:r w:rsidR="00E35CA4">
        <w:rPr>
          <w:rFonts w:ascii="Times New Roman" w:hAnsi="Times New Roman" w:cs="Times New Roman"/>
          <w:sz w:val="24"/>
          <w:szCs w:val="24"/>
        </w:rPr>
        <w:t>já limpei nossa terra socialista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Decerto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A537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Semiónovitch, </w:t>
      </w:r>
      <w:r w:rsidR="008F3835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chefe da brigada, </w:t>
      </w:r>
      <w:r w:rsidR="008F3835">
        <w:rPr>
          <w:rFonts w:ascii="Times New Roman" w:hAnsi="Times New Roman" w:cs="Times New Roman"/>
          <w:sz w:val="24"/>
          <w:szCs w:val="24"/>
        </w:rPr>
        <w:t>ao longo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vida persegui</w:t>
      </w:r>
      <w:r w:rsidR="00205615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muitos</w:t>
      </w:r>
      <w:r w:rsidR="002342D0">
        <w:rPr>
          <w:rFonts w:ascii="Times New Roman" w:hAnsi="Times New Roman" w:cs="Times New Roman"/>
          <w:sz w:val="24"/>
          <w:szCs w:val="24"/>
        </w:rPr>
        <w:t xml:space="preserve">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morte. Os intelectuais</w:t>
      </w:r>
      <w:r w:rsidR="00A537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0FD4">
        <w:rPr>
          <w:rFonts w:ascii="Times New Roman" w:hAnsi="Times New Roman" w:cs="Times New Roman"/>
          <w:sz w:val="24"/>
          <w:szCs w:val="24"/>
        </w:rPr>
        <w:t>seguidores de Deníkin</w:t>
      </w:r>
      <w:r w:rsidR="008F38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Pr="00C5704C">
        <w:rPr>
          <w:rFonts w:ascii="Times New Roman" w:hAnsi="Times New Roman" w:cs="Times New Roman"/>
          <w:sz w:val="24"/>
          <w:szCs w:val="24"/>
        </w:rPr>
        <w:t xml:space="preserve"> que assassinaram cruelmente na prisão seu melhor e único amigo, o operador de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metralhadora e </w:t>
      </w:r>
      <w:r w:rsidR="00A53715" w:rsidRPr="00C5704C">
        <w:rPr>
          <w:rFonts w:ascii="Times New Roman" w:hAnsi="Times New Roman" w:cs="Times New Roman"/>
          <w:sz w:val="24"/>
          <w:szCs w:val="24"/>
        </w:rPr>
        <w:t xml:space="preserve">xará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A537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Luchnó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, e os camponeses</w:t>
      </w:r>
      <w:r w:rsidR="00A537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0FD4">
        <w:rPr>
          <w:rFonts w:ascii="Times New Roman" w:hAnsi="Times New Roman" w:cs="Times New Roman"/>
          <w:sz w:val="24"/>
          <w:szCs w:val="24"/>
        </w:rPr>
        <w:t>partidários de Petliura</w:t>
      </w:r>
      <w:r w:rsidR="008F38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8F3835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deixaram a marca de espada.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9548C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Semiónovitch ainda lembra</w:t>
      </w:r>
      <w:r w:rsidR="0020561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52FE">
        <w:rPr>
          <w:rFonts w:ascii="Times New Roman" w:hAnsi="Times New Roman" w:cs="Times New Roman"/>
          <w:sz w:val="24"/>
          <w:szCs w:val="24"/>
        </w:rPr>
        <w:t xml:space="preserve">o dia </w:t>
      </w:r>
      <w:r w:rsidR="002F4214">
        <w:rPr>
          <w:rFonts w:ascii="Times New Roman" w:hAnsi="Times New Roman" w:cs="Times New Roman"/>
          <w:sz w:val="24"/>
          <w:szCs w:val="24"/>
        </w:rPr>
        <w:t xml:space="preserve">em </w:t>
      </w:r>
      <w:r w:rsidR="00A352FE">
        <w:rPr>
          <w:rFonts w:ascii="Times New Roman" w:hAnsi="Times New Roman" w:cs="Times New Roman"/>
          <w:sz w:val="24"/>
          <w:szCs w:val="24"/>
        </w:rPr>
        <w:t xml:space="preserve">que atacara na </w:t>
      </w:r>
      <w:r w:rsidR="00A352FE">
        <w:rPr>
          <w:rFonts w:ascii="Times New Roman" w:hAnsi="Times New Roman" w:cs="Times New Roman"/>
          <w:i/>
          <w:sz w:val="24"/>
          <w:szCs w:val="24"/>
        </w:rPr>
        <w:t xml:space="preserve">tamba, </w:t>
      </w:r>
      <w:r w:rsidRPr="00C5704C">
        <w:rPr>
          <w:rFonts w:ascii="Times New Roman" w:hAnsi="Times New Roman" w:cs="Times New Roman"/>
          <w:sz w:val="24"/>
          <w:szCs w:val="24"/>
        </w:rPr>
        <w:t>perto da vila Kom-Kuznet</w:t>
      </w:r>
      <w:r w:rsidR="00C53B2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ó</w:t>
      </w:r>
      <w:r w:rsidR="00C53B2B">
        <w:rPr>
          <w:rFonts w:ascii="Times New Roman" w:hAnsi="Times New Roman" w:cs="Times New Roman"/>
          <w:sz w:val="24"/>
          <w:szCs w:val="24"/>
        </w:rPr>
        <w:t>vs</w:t>
      </w:r>
      <w:r w:rsidRPr="00C5704C">
        <w:rPr>
          <w:rFonts w:ascii="Times New Roman" w:hAnsi="Times New Roman" w:cs="Times New Roman"/>
          <w:sz w:val="24"/>
          <w:szCs w:val="24"/>
        </w:rPr>
        <w:t>koie ou simplesmente Kuznet</w:t>
      </w:r>
      <w:r w:rsidR="00C53B2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ovka, uma carroça de </w:t>
      </w:r>
      <w:r w:rsidRPr="00FF033B">
        <w:rPr>
          <w:rFonts w:ascii="Times New Roman" w:hAnsi="Times New Roman" w:cs="Times New Roman"/>
          <w:i/>
          <w:sz w:val="24"/>
          <w:szCs w:val="24"/>
        </w:rPr>
        <w:t>petliurovistas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carregada com os trastes roubados </w:t>
      </w:r>
      <w:r w:rsidR="004865EE" w:rsidRPr="00C5704C">
        <w:rPr>
          <w:rFonts w:ascii="Times New Roman" w:hAnsi="Times New Roman" w:cs="Times New Roman"/>
          <w:sz w:val="24"/>
          <w:szCs w:val="24"/>
        </w:rPr>
        <w:t>d</w:t>
      </w:r>
      <w:r w:rsidR="004865EE">
        <w:rPr>
          <w:rFonts w:ascii="Times New Roman" w:hAnsi="Times New Roman" w:cs="Times New Roman"/>
          <w:sz w:val="24"/>
          <w:szCs w:val="24"/>
        </w:rPr>
        <w:t>e uns</w:t>
      </w:r>
      <w:r w:rsidR="004865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0131" w:rsidRPr="00C5704C">
        <w:rPr>
          <w:rFonts w:ascii="Times New Roman" w:hAnsi="Times New Roman" w:cs="Times New Roman"/>
          <w:sz w:val="24"/>
          <w:szCs w:val="24"/>
        </w:rPr>
        <w:t>judeus da cidade de Dim</w:t>
      </w:r>
      <w:r w:rsidR="00A83E04">
        <w:rPr>
          <w:rFonts w:ascii="Times New Roman" w:hAnsi="Times New Roman" w:cs="Times New Roman"/>
          <w:sz w:val="24"/>
          <w:szCs w:val="24"/>
        </w:rPr>
        <w:t>í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trov. </w:t>
      </w:r>
      <w:r w:rsidR="008F3835">
        <w:rPr>
          <w:rFonts w:ascii="Times New Roman" w:hAnsi="Times New Roman" w:cs="Times New Roman"/>
          <w:sz w:val="24"/>
          <w:szCs w:val="24"/>
        </w:rPr>
        <w:t xml:space="preserve">Sem demora, </w:t>
      </w:r>
      <w:r w:rsidR="00446DB7">
        <w:rPr>
          <w:rFonts w:ascii="Times New Roman" w:hAnsi="Times New Roman" w:cs="Times New Roman"/>
          <w:sz w:val="24"/>
          <w:szCs w:val="24"/>
        </w:rPr>
        <w:t xml:space="preserve">ele </w:t>
      </w:r>
      <w:r w:rsidR="00D04547">
        <w:rPr>
          <w:rFonts w:ascii="Times New Roman" w:hAnsi="Times New Roman" w:cs="Times New Roman"/>
          <w:sz w:val="24"/>
          <w:szCs w:val="24"/>
        </w:rPr>
        <w:t xml:space="preserve">os </w:t>
      </w:r>
      <w:r w:rsidR="008F3835">
        <w:rPr>
          <w:rFonts w:ascii="Times New Roman" w:hAnsi="Times New Roman" w:cs="Times New Roman"/>
          <w:sz w:val="24"/>
          <w:szCs w:val="24"/>
        </w:rPr>
        <w:t>golpeou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835">
        <w:rPr>
          <w:rFonts w:ascii="Times New Roman" w:hAnsi="Times New Roman" w:cs="Times New Roman"/>
          <w:sz w:val="24"/>
          <w:szCs w:val="24"/>
        </w:rPr>
        <w:t>com o sabre</w:t>
      </w:r>
      <w:r w:rsidR="001E57FA" w:rsidRPr="00C5704C">
        <w:rPr>
          <w:rFonts w:ascii="Times New Roman" w:hAnsi="Times New Roman" w:cs="Times New Roman"/>
          <w:sz w:val="24"/>
          <w:szCs w:val="24"/>
        </w:rPr>
        <w:t>, apesar dos pedidos de clemência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57FA" w:rsidRPr="008F3835">
        <w:rPr>
          <w:rFonts w:ascii="Times New Roman" w:hAnsi="Times New Roman" w:cs="Times New Roman"/>
        </w:rPr>
        <w:t>—</w:t>
      </w:r>
      <w:r w:rsidR="00A867CB">
        <w:rPr>
          <w:rFonts w:ascii="Times New Roman" w:hAnsi="Times New Roman" w:cs="Times New Roman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1E57F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Semiónovitch gostava </w:t>
      </w:r>
      <w:r w:rsidR="001E57FA" w:rsidRPr="00C5704C">
        <w:rPr>
          <w:rFonts w:ascii="Times New Roman" w:hAnsi="Times New Roman" w:cs="Times New Roman"/>
          <w:sz w:val="24"/>
          <w:szCs w:val="24"/>
        </w:rPr>
        <w:t>de</w:t>
      </w:r>
      <w:r w:rsidR="005306E5">
        <w:rPr>
          <w:rFonts w:ascii="Times New Roman" w:hAnsi="Times New Roman" w:cs="Times New Roman"/>
          <w:sz w:val="24"/>
          <w:szCs w:val="24"/>
        </w:rPr>
        <w:t xml:space="preserve"> dar</w:t>
      </w:r>
      <w:r w:rsidR="001E57F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golpe</w:t>
      </w:r>
      <w:r w:rsidR="005306E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sabre, </w:t>
      </w:r>
      <w:r w:rsidR="005306E5">
        <w:rPr>
          <w:rFonts w:ascii="Times New Roman" w:hAnsi="Times New Roman" w:cs="Times New Roman"/>
          <w:sz w:val="24"/>
          <w:szCs w:val="24"/>
        </w:rPr>
        <w:t xml:space="preserve">eventualmente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atirava com </w:t>
      </w:r>
      <w:r w:rsidR="005306E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Nagant e</w:t>
      </w:r>
      <w:r w:rsidR="005306E5">
        <w:rPr>
          <w:rFonts w:ascii="Times New Roman" w:hAnsi="Times New Roman" w:cs="Times New Roman"/>
          <w:sz w:val="24"/>
          <w:szCs w:val="24"/>
        </w:rPr>
        <w:t xml:space="preserve"> quase nunca 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carabina, pois </w:t>
      </w:r>
      <w:r w:rsidR="00C53B2B">
        <w:rPr>
          <w:rFonts w:ascii="Times New Roman" w:hAnsi="Times New Roman" w:cs="Times New Roman"/>
          <w:sz w:val="24"/>
          <w:szCs w:val="24"/>
        </w:rPr>
        <w:t xml:space="preserve">o que mais </w:t>
      </w:r>
      <w:r w:rsidR="001E57FA" w:rsidRPr="00C5704C">
        <w:rPr>
          <w:rFonts w:ascii="Times New Roman" w:hAnsi="Times New Roman" w:cs="Times New Roman"/>
          <w:sz w:val="24"/>
          <w:szCs w:val="24"/>
        </w:rPr>
        <w:t>apreciava</w:t>
      </w:r>
      <w:r w:rsidR="005306E5">
        <w:rPr>
          <w:rFonts w:ascii="Times New Roman" w:hAnsi="Times New Roman" w:cs="Times New Roman"/>
          <w:sz w:val="24"/>
          <w:szCs w:val="24"/>
        </w:rPr>
        <w:t xml:space="preserve"> </w:t>
      </w:r>
      <w:r w:rsidR="00C53B2B">
        <w:rPr>
          <w:rFonts w:ascii="Times New Roman" w:hAnsi="Times New Roman" w:cs="Times New Roman"/>
          <w:sz w:val="24"/>
          <w:szCs w:val="24"/>
        </w:rPr>
        <w:t>er</w:t>
      </w:r>
      <w:r w:rsidR="001E57FA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C53B2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luta corpo a corpo </w:t>
      </w:r>
      <w:r w:rsidR="001E57FA" w:rsidRPr="005306E5">
        <w:rPr>
          <w:rFonts w:ascii="Times New Roman" w:hAnsi="Times New Roman" w:cs="Times New Roman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0B02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assim </w:t>
      </w:r>
      <w:r w:rsidR="001E57FA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matou, </w:t>
      </w:r>
      <w:r w:rsidR="005306E5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3B2B">
        <w:rPr>
          <w:rFonts w:ascii="Times New Roman" w:hAnsi="Times New Roman" w:cs="Times New Roman"/>
          <w:sz w:val="24"/>
          <w:szCs w:val="24"/>
        </w:rPr>
        <w:t xml:space="preserve">chegou </w:t>
      </w:r>
      <w:proofErr w:type="gramStart"/>
      <w:r w:rsidRPr="00C53B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3B2B">
        <w:rPr>
          <w:rFonts w:ascii="Times New Roman" w:hAnsi="Times New Roman" w:cs="Times New Roman"/>
          <w:sz w:val="24"/>
          <w:szCs w:val="24"/>
        </w:rPr>
        <w:t xml:space="preserve"> vez</w:t>
      </w:r>
      <w:r w:rsidR="009548CF">
        <w:rPr>
          <w:rFonts w:ascii="Times New Roman" w:hAnsi="Times New Roman" w:cs="Times New Roman"/>
          <w:sz w:val="24"/>
          <w:szCs w:val="24"/>
        </w:rPr>
        <w:t xml:space="preserve"> de lidar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48CF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trastes </w:t>
      </w:r>
      <w:r w:rsidR="009548CF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judeus. </w:t>
      </w:r>
      <w:r w:rsidRPr="00632A38">
        <w:rPr>
          <w:rFonts w:ascii="Times New Roman" w:hAnsi="Times New Roman" w:cs="Times New Roman"/>
          <w:sz w:val="24"/>
          <w:szCs w:val="24"/>
        </w:rPr>
        <w:t>Soltou as</w:t>
      </w:r>
      <w:r w:rsidRPr="005765A1">
        <w:rPr>
          <w:rFonts w:ascii="Times New Roman" w:hAnsi="Times New Roman" w:cs="Times New Roman"/>
          <w:sz w:val="24"/>
          <w:szCs w:val="24"/>
        </w:rPr>
        <w:t xml:space="preserve"> plumas dos colchões, </w:t>
      </w:r>
      <w:r w:rsidR="00A40B02">
        <w:rPr>
          <w:rFonts w:ascii="Times New Roman" w:hAnsi="Times New Roman" w:cs="Times New Roman"/>
          <w:sz w:val="24"/>
          <w:szCs w:val="24"/>
        </w:rPr>
        <w:t>despedaçou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02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vestidos de veludo com rendas, </w:t>
      </w:r>
      <w:r w:rsidR="005306E5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lenços, </w:t>
      </w:r>
      <w:r w:rsidR="005306E5">
        <w:rPr>
          <w:rFonts w:ascii="Times New Roman" w:hAnsi="Times New Roman" w:cs="Times New Roman"/>
          <w:sz w:val="24"/>
          <w:szCs w:val="24"/>
        </w:rPr>
        <w:t xml:space="preserve">os </w:t>
      </w:r>
      <w:r w:rsidR="004B5390">
        <w:rPr>
          <w:rFonts w:ascii="Times New Roman" w:hAnsi="Times New Roman" w:cs="Times New Roman"/>
          <w:sz w:val="24"/>
          <w:szCs w:val="24"/>
        </w:rPr>
        <w:t>xales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06E5">
        <w:rPr>
          <w:rFonts w:ascii="Times New Roman" w:hAnsi="Times New Roman" w:cs="Times New Roman"/>
          <w:sz w:val="24"/>
          <w:szCs w:val="24"/>
        </w:rPr>
        <w:t xml:space="preserve">e </w:t>
      </w:r>
      <w:r w:rsidR="00A40B02">
        <w:rPr>
          <w:rFonts w:ascii="Times New Roman" w:hAnsi="Times New Roman" w:cs="Times New Roman"/>
          <w:sz w:val="24"/>
          <w:szCs w:val="24"/>
        </w:rPr>
        <w:t>também uns casaquinhos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0B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02">
        <w:rPr>
          <w:rFonts w:ascii="Times New Roman" w:hAnsi="Times New Roman" w:cs="Times New Roman"/>
          <w:sz w:val="24"/>
          <w:szCs w:val="24"/>
        </w:rPr>
        <w:t xml:space="preserve">jogou no rio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cálices e </w:t>
      </w:r>
      <w:r w:rsidR="006643B1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castiçais</w:t>
      </w:r>
      <w:r w:rsidR="00632A38">
        <w:rPr>
          <w:rFonts w:ascii="Times New Roman" w:hAnsi="Times New Roman" w:cs="Times New Roman"/>
          <w:sz w:val="24"/>
          <w:szCs w:val="24"/>
        </w:rPr>
        <w:t xml:space="preserve"> de prata</w:t>
      </w:r>
      <w:r w:rsidR="006643B1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57FA" w:rsidRPr="00C5704C">
        <w:rPr>
          <w:rFonts w:ascii="Times New Roman" w:hAnsi="Times New Roman" w:cs="Times New Roman"/>
          <w:sz w:val="24"/>
          <w:szCs w:val="24"/>
        </w:rPr>
        <w:t>não se interessava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riqueza... </w:t>
      </w:r>
      <w:r w:rsidR="009548CF">
        <w:rPr>
          <w:rFonts w:ascii="Times New Roman" w:hAnsi="Times New Roman" w:cs="Times New Roman"/>
          <w:sz w:val="24"/>
          <w:szCs w:val="24"/>
        </w:rPr>
        <w:t>U</w:t>
      </w:r>
      <w:r w:rsidR="00277BB5" w:rsidRPr="00C5704C">
        <w:rPr>
          <w:rFonts w:ascii="Times New Roman" w:hAnsi="Times New Roman" w:cs="Times New Roman"/>
          <w:sz w:val="24"/>
          <w:szCs w:val="24"/>
        </w:rPr>
        <w:t>ma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60CA">
        <w:rPr>
          <w:rFonts w:ascii="Times New Roman" w:hAnsi="Times New Roman" w:cs="Times New Roman"/>
          <w:sz w:val="24"/>
          <w:szCs w:val="24"/>
        </w:rPr>
        <w:t>um homem</w:t>
      </w:r>
      <w:r w:rsidR="00DE60C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seu destacamento tentou apropriar-se das tralhas d</w:t>
      </w:r>
      <w:r w:rsidR="006643B1">
        <w:rPr>
          <w:rFonts w:ascii="Times New Roman" w:hAnsi="Times New Roman" w:cs="Times New Roman"/>
          <w:sz w:val="24"/>
          <w:szCs w:val="24"/>
        </w:rPr>
        <w:t>e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judeus, </w:t>
      </w:r>
      <w:r w:rsidR="00046C01">
        <w:rPr>
          <w:rFonts w:ascii="Times New Roman" w:hAnsi="Times New Roman" w:cs="Times New Roman"/>
          <w:sz w:val="24"/>
          <w:szCs w:val="24"/>
        </w:rPr>
        <w:t xml:space="preserve">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3E7E">
        <w:rPr>
          <w:rFonts w:ascii="Times New Roman" w:hAnsi="Times New Roman" w:cs="Times New Roman"/>
          <w:sz w:val="24"/>
          <w:szCs w:val="24"/>
        </w:rPr>
        <w:t>na hora</w:t>
      </w:r>
      <w:r w:rsidR="00AB3E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FF033B">
        <w:rPr>
          <w:rFonts w:ascii="Times New Roman" w:hAnsi="Times New Roman" w:cs="Times New Roman"/>
          <w:sz w:val="24"/>
          <w:szCs w:val="24"/>
        </w:rPr>
        <w:t>o colocou</w:t>
      </w:r>
      <w:r w:rsidR="009548CF" w:rsidRPr="00FF033B">
        <w:rPr>
          <w:rFonts w:ascii="Times New Roman" w:hAnsi="Times New Roman" w:cs="Times New Roman"/>
          <w:sz w:val="24"/>
          <w:szCs w:val="24"/>
        </w:rPr>
        <w:t xml:space="preserve"> </w:t>
      </w:r>
      <w:r w:rsidRPr="00FF033B">
        <w:rPr>
          <w:rFonts w:ascii="Times New Roman" w:hAnsi="Times New Roman" w:cs="Times New Roman"/>
          <w:sz w:val="24"/>
          <w:szCs w:val="24"/>
        </w:rPr>
        <w:t>no paredão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46C01">
        <w:rPr>
          <w:rFonts w:ascii="Times New Roman" w:hAnsi="Times New Roman" w:cs="Times New Roman"/>
          <w:sz w:val="24"/>
          <w:szCs w:val="24"/>
        </w:rPr>
        <w:t>O homem</w:t>
      </w:r>
      <w:r w:rsidR="008517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também chor</w:t>
      </w:r>
      <w:r w:rsidR="009548C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>, também implor</w:t>
      </w:r>
      <w:r w:rsidR="009548C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37007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passava de uma pulga de cavalo. Por que um </w:t>
      </w:r>
      <w:r w:rsidR="009548CF">
        <w:rPr>
          <w:rFonts w:ascii="Times New Roman" w:hAnsi="Times New Roman" w:cs="Times New Roman"/>
          <w:sz w:val="24"/>
          <w:szCs w:val="24"/>
        </w:rPr>
        <w:t xml:space="preserve">sujeito </w:t>
      </w:r>
      <w:r w:rsidR="0085171A" w:rsidRPr="00C5704C">
        <w:rPr>
          <w:rFonts w:ascii="Times New Roman" w:hAnsi="Times New Roman" w:cs="Times New Roman"/>
          <w:sz w:val="24"/>
          <w:szCs w:val="24"/>
        </w:rPr>
        <w:t>des</w:t>
      </w:r>
      <w:r w:rsidR="0085171A">
        <w:rPr>
          <w:rFonts w:ascii="Times New Roman" w:hAnsi="Times New Roman" w:cs="Times New Roman"/>
          <w:sz w:val="24"/>
          <w:szCs w:val="24"/>
        </w:rPr>
        <w:t>s</w:t>
      </w:r>
      <w:r w:rsidR="0085171A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deveria viver?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277BB5" w:rsidRPr="00C5704C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277B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ladrão e não sabe viver honestamente, que roube </w:t>
      </w:r>
      <w:r w:rsidR="009548CF">
        <w:rPr>
          <w:rFonts w:ascii="Times New Roman" w:hAnsi="Times New Roman" w:cs="Times New Roman"/>
          <w:sz w:val="24"/>
          <w:szCs w:val="24"/>
        </w:rPr>
        <w:t>uma peliça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um cavalo. Mas que </w:t>
      </w:r>
      <w:r w:rsidR="009548CF">
        <w:rPr>
          <w:rFonts w:ascii="Times New Roman" w:hAnsi="Times New Roman" w:cs="Times New Roman"/>
          <w:sz w:val="24"/>
          <w:szCs w:val="24"/>
        </w:rPr>
        <w:t>serventia teria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3E7E">
        <w:rPr>
          <w:rFonts w:ascii="Times New Roman" w:hAnsi="Times New Roman" w:cs="Times New Roman"/>
          <w:sz w:val="24"/>
          <w:szCs w:val="24"/>
        </w:rPr>
        <w:t xml:space="preserve">para um camponês </w:t>
      </w:r>
      <w:r w:rsidR="001B69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colchão </w:t>
      </w:r>
      <w:r w:rsidR="001B69F3">
        <w:rPr>
          <w:rFonts w:ascii="Times New Roman" w:hAnsi="Times New Roman" w:cs="Times New Roman"/>
          <w:sz w:val="24"/>
          <w:szCs w:val="24"/>
        </w:rPr>
        <w:t xml:space="preserve">de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judeu ou um vestido de veludo com rendas? </w:t>
      </w:r>
      <w:r w:rsidR="009548CF">
        <w:rPr>
          <w:rFonts w:ascii="Times New Roman" w:hAnsi="Times New Roman" w:cs="Times New Roman"/>
          <w:sz w:val="24"/>
          <w:szCs w:val="24"/>
        </w:rPr>
        <w:t xml:space="preserve">Além </w:t>
      </w:r>
      <w:r w:rsidR="007E41EC">
        <w:rPr>
          <w:rFonts w:ascii="Times New Roman" w:hAnsi="Times New Roman" w:cs="Times New Roman"/>
          <w:sz w:val="24"/>
          <w:szCs w:val="24"/>
        </w:rPr>
        <w:t>disso</w:t>
      </w:r>
      <w:r w:rsidR="009548CF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deixa</w:t>
      </w:r>
      <w:r w:rsidR="00AB3E7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cheiro desagradável</w:t>
      </w:r>
      <w:r w:rsidR="009548CF">
        <w:rPr>
          <w:rFonts w:ascii="Times New Roman" w:hAnsi="Times New Roman" w:cs="Times New Roman"/>
          <w:sz w:val="24"/>
          <w:szCs w:val="24"/>
        </w:rPr>
        <w:t xml:space="preserve"> </w:t>
      </w:r>
      <w:r w:rsidR="006643B1">
        <w:rPr>
          <w:rFonts w:ascii="Times New Roman" w:hAnsi="Times New Roman" w:cs="Times New Roman"/>
          <w:sz w:val="24"/>
          <w:szCs w:val="24"/>
        </w:rPr>
        <w:t>em</w:t>
      </w:r>
      <w:r w:rsidR="009548CF">
        <w:rPr>
          <w:rFonts w:ascii="Times New Roman" w:hAnsi="Times New Roman" w:cs="Times New Roman"/>
          <w:sz w:val="24"/>
          <w:szCs w:val="24"/>
        </w:rPr>
        <w:t xml:space="preserve">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; nada </w:t>
      </w:r>
      <w:r w:rsidR="00AB3E7E">
        <w:rPr>
          <w:rFonts w:ascii="Times New Roman" w:hAnsi="Times New Roman" w:cs="Times New Roman"/>
          <w:sz w:val="24"/>
          <w:szCs w:val="24"/>
        </w:rPr>
        <w:t>melhor que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cheiro de maçãs curtidas e de esterco de vaca, </w:t>
      </w:r>
      <w:r w:rsidR="00AB3E7E">
        <w:rPr>
          <w:rFonts w:ascii="Times New Roman" w:hAnsi="Times New Roman" w:cs="Times New Roman"/>
          <w:sz w:val="24"/>
          <w:szCs w:val="24"/>
        </w:rPr>
        <w:t>sem aquele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fedor de bombons </w:t>
      </w:r>
      <w:r w:rsidR="00AB3E7E">
        <w:rPr>
          <w:rFonts w:ascii="Times New Roman" w:hAnsi="Times New Roman" w:cs="Times New Roman"/>
          <w:sz w:val="24"/>
          <w:szCs w:val="24"/>
        </w:rPr>
        <w:t>adocicados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9548CF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Eis que 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tipo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homem era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Semiónovitch, o chefe da brigada. </w:t>
      </w:r>
      <w:r w:rsidR="009548CF">
        <w:rPr>
          <w:rFonts w:ascii="Times New Roman" w:hAnsi="Times New Roman" w:cs="Times New Roman"/>
          <w:sz w:val="24"/>
          <w:szCs w:val="24"/>
        </w:rPr>
        <w:t>G</w:t>
      </w:r>
      <w:r w:rsidRPr="00C5704C">
        <w:rPr>
          <w:rFonts w:ascii="Times New Roman" w:hAnsi="Times New Roman" w:cs="Times New Roman"/>
          <w:sz w:val="24"/>
          <w:szCs w:val="24"/>
        </w:rPr>
        <w:t>uerreava duramente, mas</w:t>
      </w:r>
      <w:r w:rsidR="005D5138">
        <w:rPr>
          <w:rFonts w:ascii="Times New Roman" w:hAnsi="Times New Roman" w:cs="Times New Roman"/>
          <w:sz w:val="24"/>
          <w:szCs w:val="24"/>
        </w:rPr>
        <w:t xml:space="preserve"> tinha princípios: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mãos</w:t>
      </w:r>
      <w:r w:rsidR="00446DB7">
        <w:rPr>
          <w:rFonts w:ascii="Times New Roman" w:hAnsi="Times New Roman" w:cs="Times New Roman"/>
          <w:sz w:val="24"/>
          <w:szCs w:val="24"/>
        </w:rPr>
        <w:t xml:space="preserve"> se ench</w:t>
      </w:r>
      <w:r w:rsidR="00632A38">
        <w:rPr>
          <w:rFonts w:ascii="Times New Roman" w:hAnsi="Times New Roman" w:cs="Times New Roman"/>
          <w:sz w:val="24"/>
          <w:szCs w:val="24"/>
        </w:rPr>
        <w:t>iam</w:t>
      </w:r>
      <w:r w:rsidR="00446DB7">
        <w:rPr>
          <w:rFonts w:ascii="Times New Roman" w:hAnsi="Times New Roman" w:cs="Times New Roman"/>
          <w:sz w:val="24"/>
          <w:szCs w:val="24"/>
        </w:rPr>
        <w:t xml:space="preserve"> de sangue, mas estavam sempre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limpas... No ano</w:t>
      </w:r>
      <w:r w:rsidR="00446DB7">
        <w:rPr>
          <w:rFonts w:ascii="Times New Roman" w:hAnsi="Times New Roman" w:cs="Times New Roman"/>
          <w:sz w:val="24"/>
          <w:szCs w:val="24"/>
        </w:rPr>
        <w:t xml:space="preserve"> anterior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kul</w:t>
      </w:r>
      <w:r w:rsidR="009548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Mitka, </w:t>
      </w:r>
      <w:r w:rsidR="00B13D24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filho do moleiro, incendiou a estrebaria do colcoz, </w:t>
      </w:r>
      <w:r w:rsidR="00494EFA">
        <w:rPr>
          <w:rFonts w:ascii="Times New Roman" w:hAnsi="Times New Roman" w:cs="Times New Roman"/>
          <w:sz w:val="24"/>
          <w:szCs w:val="24"/>
        </w:rPr>
        <w:t xml:space="preserve">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277BB5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 xml:space="preserve">Semiónovitch saiu em </w:t>
      </w:r>
      <w:r w:rsidR="00632A38">
        <w:rPr>
          <w:rFonts w:ascii="Times New Roman" w:hAnsi="Times New Roman" w:cs="Times New Roman"/>
          <w:sz w:val="24"/>
          <w:szCs w:val="24"/>
        </w:rPr>
        <w:t xml:space="preserve">seu </w:t>
      </w:r>
      <w:r w:rsidR="007E41EC">
        <w:rPr>
          <w:rFonts w:ascii="Times New Roman" w:hAnsi="Times New Roman" w:cs="Times New Roman"/>
          <w:sz w:val="24"/>
          <w:szCs w:val="24"/>
        </w:rPr>
        <w:t>encalço</w:t>
      </w:r>
      <w:r w:rsidR="00446DB7">
        <w:rPr>
          <w:rFonts w:ascii="Times New Roman" w:hAnsi="Times New Roman" w:cs="Times New Roman"/>
          <w:sz w:val="24"/>
          <w:szCs w:val="24"/>
        </w:rPr>
        <w:t xml:space="preserve">, </w:t>
      </w:r>
      <w:r w:rsidR="007E41EC">
        <w:rPr>
          <w:rFonts w:ascii="Times New Roman" w:hAnsi="Times New Roman" w:cs="Times New Roman"/>
          <w:sz w:val="24"/>
          <w:szCs w:val="24"/>
        </w:rPr>
        <w:t>seguido</w:t>
      </w:r>
      <w:r w:rsidR="009548CF">
        <w:rPr>
          <w:rFonts w:ascii="Times New Roman" w:hAnsi="Times New Roman" w:cs="Times New Roman"/>
          <w:sz w:val="24"/>
          <w:szCs w:val="24"/>
        </w:rPr>
        <w:t xml:space="preserve"> p</w:t>
      </w:r>
      <w:r w:rsidR="00632A38">
        <w:rPr>
          <w:rFonts w:ascii="Times New Roman" w:hAnsi="Times New Roman" w:cs="Times New Roman"/>
          <w:sz w:val="24"/>
          <w:szCs w:val="24"/>
        </w:rPr>
        <w:t>or Maksim Ivánovitch,</w:t>
      </w:r>
      <w:r w:rsidR="009548C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A3370D">
        <w:rPr>
          <w:rFonts w:ascii="Times New Roman" w:hAnsi="Times New Roman" w:cs="Times New Roman"/>
          <w:sz w:val="24"/>
          <w:szCs w:val="24"/>
        </w:rPr>
        <w:t xml:space="preserve">o </w:t>
      </w:r>
      <w:r w:rsidR="00446DB7">
        <w:rPr>
          <w:rFonts w:ascii="Times New Roman" w:hAnsi="Times New Roman" w:cs="Times New Roman"/>
          <w:sz w:val="24"/>
          <w:szCs w:val="24"/>
        </w:rPr>
        <w:t>delegado</w:t>
      </w:r>
      <w:r w:rsidRPr="00A867CB">
        <w:rPr>
          <w:rFonts w:ascii="Times New Roman" w:hAnsi="Times New Roman" w:cs="Times New Roman"/>
          <w:sz w:val="24"/>
          <w:szCs w:val="24"/>
        </w:rPr>
        <w:t xml:space="preserve"> d</w:t>
      </w:r>
      <w:r w:rsidR="0053777A">
        <w:rPr>
          <w:rFonts w:ascii="Times New Roman" w:hAnsi="Times New Roman" w:cs="Times New Roman"/>
          <w:sz w:val="24"/>
          <w:szCs w:val="24"/>
        </w:rPr>
        <w:t>o</w:t>
      </w:r>
      <w:r w:rsidRPr="00A867CB">
        <w:rPr>
          <w:rFonts w:ascii="Times New Roman" w:hAnsi="Times New Roman" w:cs="Times New Roman"/>
          <w:sz w:val="24"/>
          <w:szCs w:val="24"/>
        </w:rPr>
        <w:t xml:space="preserve"> GPU</w:t>
      </w:r>
      <w:r w:rsidR="00494EFA">
        <w:rPr>
          <w:rFonts w:ascii="Times New Roman" w:hAnsi="Times New Roman" w:cs="Times New Roman"/>
          <w:sz w:val="24"/>
          <w:szCs w:val="24"/>
        </w:rPr>
        <w:t xml:space="preserve">.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alcançou </w:t>
      </w:r>
      <w:r w:rsidR="00494EFA">
        <w:rPr>
          <w:rFonts w:ascii="Times New Roman" w:hAnsi="Times New Roman" w:cs="Times New Roman"/>
          <w:sz w:val="24"/>
          <w:szCs w:val="24"/>
        </w:rPr>
        <w:t xml:space="preserve">Mitka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277BB5" w:rsidRPr="009548CF">
        <w:rPr>
          <w:rFonts w:ascii="Times New Roman" w:hAnsi="Times New Roman" w:cs="Times New Roman"/>
          <w:i/>
          <w:sz w:val="24"/>
          <w:szCs w:val="24"/>
        </w:rPr>
        <w:t>zak</w:t>
      </w:r>
      <w:r w:rsidR="009548CF" w:rsidRPr="009548CF">
        <w:rPr>
          <w:rFonts w:ascii="Times New Roman" w:hAnsi="Times New Roman" w:cs="Times New Roman"/>
          <w:i/>
          <w:sz w:val="24"/>
          <w:szCs w:val="24"/>
        </w:rPr>
        <w:t>á</w:t>
      </w:r>
      <w:r w:rsidR="00277BB5" w:rsidRPr="009548CF">
        <w:rPr>
          <w:rFonts w:ascii="Times New Roman" w:hAnsi="Times New Roman" w:cs="Times New Roman"/>
          <w:i/>
          <w:sz w:val="24"/>
          <w:szCs w:val="24"/>
        </w:rPr>
        <w:t>z</w:t>
      </w:r>
      <w:r w:rsidR="00632A38">
        <w:rPr>
          <w:rFonts w:ascii="Times New Roman" w:hAnsi="Times New Roman" w:cs="Times New Roman"/>
          <w:i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</w:t>
      </w:r>
      <w:r w:rsidR="00632A38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-o pela garganta e, quando </w:t>
      </w:r>
      <w:r w:rsidR="0085171A" w:rsidRPr="00C5704C">
        <w:rPr>
          <w:rFonts w:ascii="Times New Roman" w:hAnsi="Times New Roman" w:cs="Times New Roman"/>
          <w:sz w:val="24"/>
          <w:szCs w:val="24"/>
        </w:rPr>
        <w:t>Maks</w:t>
      </w:r>
      <w:r w:rsidR="0085171A">
        <w:rPr>
          <w:rFonts w:ascii="Times New Roman" w:hAnsi="Times New Roman" w:cs="Times New Roman"/>
          <w:sz w:val="24"/>
          <w:szCs w:val="24"/>
        </w:rPr>
        <w:t>i</w:t>
      </w:r>
      <w:r w:rsidR="0085171A"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Ivánovitch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chegou correndo </w:t>
      </w:r>
      <w:r w:rsidR="00D41281">
        <w:rPr>
          <w:rFonts w:ascii="Times New Roman" w:hAnsi="Times New Roman" w:cs="Times New Roman"/>
          <w:sz w:val="24"/>
          <w:szCs w:val="24"/>
        </w:rPr>
        <w:t>e pronunciou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costumeiro “mãos ao alto”, não havia ninguém para render... Redigiram uma ata, autenticaram-na no </w:t>
      </w:r>
      <w:r w:rsidR="00FF033B">
        <w:rPr>
          <w:rFonts w:ascii="Times New Roman" w:hAnsi="Times New Roman" w:cs="Times New Roman"/>
          <w:sz w:val="24"/>
          <w:szCs w:val="24"/>
        </w:rPr>
        <w:t>soviete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vila</w:t>
      </w:r>
      <w:r w:rsidR="001B376E">
        <w:rPr>
          <w:rFonts w:ascii="Times New Roman" w:hAnsi="Times New Roman" w:cs="Times New Roman"/>
          <w:sz w:val="24"/>
          <w:szCs w:val="24"/>
        </w:rPr>
        <w:t xml:space="preserve"> 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enviaram a Dim</w:t>
      </w:r>
      <w:r w:rsidR="00A83E04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trov, </w:t>
      </w:r>
      <w:r w:rsidR="00B01780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estrangulado </w:t>
      </w:r>
      <w:r w:rsidR="002342D0">
        <w:rPr>
          <w:rFonts w:ascii="Times New Roman" w:hAnsi="Times New Roman" w:cs="Times New Roman"/>
          <w:sz w:val="24"/>
          <w:szCs w:val="24"/>
        </w:rPr>
        <w:t>foi entregue</w:t>
      </w:r>
      <w:r w:rsidR="001B376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ao velho moleiro para </w:t>
      </w:r>
      <w:r w:rsidR="00BE4158">
        <w:rPr>
          <w:rFonts w:ascii="Times New Roman" w:hAnsi="Times New Roman" w:cs="Times New Roman"/>
          <w:sz w:val="24"/>
          <w:szCs w:val="24"/>
        </w:rPr>
        <w:t xml:space="preserve">ser </w:t>
      </w:r>
      <w:r w:rsidRPr="00C5704C">
        <w:rPr>
          <w:rFonts w:ascii="Times New Roman" w:hAnsi="Times New Roman" w:cs="Times New Roman"/>
          <w:sz w:val="24"/>
          <w:szCs w:val="24"/>
        </w:rPr>
        <w:t>enterr</w:t>
      </w:r>
      <w:r w:rsidR="009548CF">
        <w:rPr>
          <w:rFonts w:ascii="Times New Roman" w:hAnsi="Times New Roman" w:cs="Times New Roman"/>
          <w:sz w:val="24"/>
          <w:szCs w:val="24"/>
        </w:rPr>
        <w:t>a</w:t>
      </w:r>
      <w:r w:rsidR="00BE415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Semiónovitch</w:t>
      </w:r>
      <w:r w:rsidR="009548CF">
        <w:rPr>
          <w:rFonts w:ascii="Times New Roman" w:hAnsi="Times New Roman" w:cs="Times New Roman"/>
          <w:sz w:val="24"/>
          <w:szCs w:val="24"/>
        </w:rPr>
        <w:t xml:space="preserve"> persegui</w:t>
      </w:r>
      <w:r w:rsidR="007F06E5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alcanç</w:t>
      </w:r>
      <w:r w:rsidR="007F06E5">
        <w:rPr>
          <w:rFonts w:ascii="Times New Roman" w:hAnsi="Times New Roman" w:cs="Times New Roman"/>
          <w:sz w:val="24"/>
          <w:szCs w:val="24"/>
        </w:rPr>
        <w:t>ara</w:t>
      </w:r>
      <w:r w:rsidR="009548CF">
        <w:rPr>
          <w:rFonts w:ascii="Times New Roman" w:hAnsi="Times New Roman" w:cs="Times New Roman"/>
          <w:sz w:val="24"/>
          <w:szCs w:val="24"/>
        </w:rPr>
        <w:t xml:space="preserve"> muitos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nunca </w:t>
      </w:r>
      <w:r w:rsidR="00F8076C">
        <w:rPr>
          <w:rFonts w:ascii="Times New Roman" w:hAnsi="Times New Roman" w:cs="Times New Roman"/>
          <w:sz w:val="24"/>
          <w:szCs w:val="24"/>
        </w:rPr>
        <w:t>estivera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encalço do Anticristo, sob a lua de Kh</w:t>
      </w:r>
      <w:r w:rsidR="00A83E0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rkov, mais opaca que a de Poltava, </w:t>
      </w:r>
      <w:r w:rsidR="001B376E">
        <w:rPr>
          <w:rFonts w:ascii="Times New Roman" w:hAnsi="Times New Roman" w:cs="Times New Roman"/>
          <w:sz w:val="24"/>
          <w:szCs w:val="24"/>
        </w:rPr>
        <w:t>porém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9548CF">
        <w:rPr>
          <w:rFonts w:ascii="Times New Roman" w:hAnsi="Times New Roman" w:cs="Times New Roman"/>
          <w:sz w:val="24"/>
          <w:szCs w:val="24"/>
        </w:rPr>
        <w:t xml:space="preserve">mais </w:t>
      </w:r>
      <w:r w:rsidRPr="00FF033B">
        <w:rPr>
          <w:rFonts w:ascii="Times New Roman" w:hAnsi="Times New Roman" w:cs="Times New Roman"/>
          <w:sz w:val="24"/>
          <w:szCs w:val="24"/>
        </w:rPr>
        <w:t>jogo</w:t>
      </w:r>
      <w:r w:rsidR="00DE60CA" w:rsidRPr="00FF033B">
        <w:rPr>
          <w:rFonts w:ascii="Times New Roman" w:hAnsi="Times New Roman" w:cs="Times New Roman"/>
          <w:sz w:val="24"/>
          <w:szCs w:val="24"/>
        </w:rPr>
        <w:t>s</w:t>
      </w:r>
      <w:r w:rsidRPr="00FF033B">
        <w:rPr>
          <w:rFonts w:ascii="Times New Roman" w:hAnsi="Times New Roman" w:cs="Times New Roman"/>
          <w:sz w:val="24"/>
          <w:szCs w:val="24"/>
        </w:rPr>
        <w:t xml:space="preserve"> de luz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de Riazán.</w:t>
      </w:r>
    </w:p>
    <w:p w:rsidR="006F7029" w:rsidRPr="00C5704C" w:rsidRDefault="009548C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reconhecer que </w:t>
      </w:r>
      <w:r w:rsidR="00686D6C">
        <w:rPr>
          <w:rFonts w:ascii="Times New Roman" w:hAnsi="Times New Roman" w:cs="Times New Roman"/>
          <w:sz w:val="24"/>
          <w:szCs w:val="24"/>
        </w:rPr>
        <w:t>esses</w:t>
      </w:r>
      <w:r w:rsidR="00D858CB">
        <w:rPr>
          <w:rFonts w:ascii="Times New Roman" w:hAnsi="Times New Roman" w:cs="Times New Roman"/>
          <w:sz w:val="24"/>
          <w:szCs w:val="24"/>
        </w:rPr>
        <w:t xml:space="preserve"> jogos de luz não </w:t>
      </w:r>
      <w:r w:rsidR="00046C01">
        <w:rPr>
          <w:rFonts w:ascii="Times New Roman" w:hAnsi="Times New Roman" w:cs="Times New Roman"/>
          <w:sz w:val="24"/>
          <w:szCs w:val="24"/>
        </w:rPr>
        <w:t>existiam</w:t>
      </w:r>
      <w:r w:rsidR="00D858CB">
        <w:rPr>
          <w:rFonts w:ascii="Times New Roman" w:hAnsi="Times New Roman" w:cs="Times New Roman"/>
          <w:sz w:val="24"/>
          <w:szCs w:val="24"/>
        </w:rPr>
        <w:t xml:space="preserve"> à toa</w:t>
      </w:r>
      <w:r w:rsidR="006F7029" w:rsidRPr="00C5704C">
        <w:rPr>
          <w:rFonts w:ascii="Times New Roman" w:hAnsi="Times New Roman" w:cs="Times New Roman"/>
          <w:sz w:val="24"/>
          <w:szCs w:val="24"/>
        </w:rPr>
        <w:t>, pois a vila de Chagaro-Petróvskoie era bonita mesmo no outono... E o sítio Lugov</w:t>
      </w:r>
      <w:r w:rsidR="00A83E0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i, onde vivia Maria, a garota mendiga, </w:t>
      </w:r>
      <w:r w:rsidR="00F8076C">
        <w:rPr>
          <w:rFonts w:ascii="Times New Roman" w:hAnsi="Times New Roman" w:cs="Times New Roman"/>
          <w:sz w:val="24"/>
          <w:szCs w:val="24"/>
        </w:rPr>
        <w:t>ficava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bem perto. Sua casa nova, </w:t>
      </w:r>
      <w:r>
        <w:rPr>
          <w:rFonts w:ascii="Times New Roman" w:hAnsi="Times New Roman" w:cs="Times New Roman"/>
          <w:sz w:val="24"/>
          <w:szCs w:val="24"/>
        </w:rPr>
        <w:t>dada pela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0BEC">
        <w:rPr>
          <w:rFonts w:ascii="Times New Roman" w:hAnsi="Times New Roman" w:cs="Times New Roman"/>
          <w:sz w:val="24"/>
          <w:szCs w:val="24"/>
        </w:rPr>
        <w:t>direção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colcoz </w:t>
      </w:r>
      <w:r w:rsidR="007F06E5">
        <w:rPr>
          <w:rFonts w:ascii="Times New Roman" w:hAnsi="Times New Roman" w:cs="Times New Roman"/>
          <w:sz w:val="24"/>
          <w:szCs w:val="24"/>
        </w:rPr>
        <w:t>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lugar da</w:t>
      </w:r>
      <w:r w:rsidR="00D858CB">
        <w:rPr>
          <w:rFonts w:ascii="Times New Roman" w:hAnsi="Times New Roman" w:cs="Times New Roman"/>
          <w:sz w:val="24"/>
          <w:szCs w:val="24"/>
        </w:rPr>
        <w:t xml:space="preserve"> que desabara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ficava </w:t>
      </w:r>
      <w:r w:rsidR="00065183">
        <w:rPr>
          <w:rFonts w:ascii="Times New Roman" w:hAnsi="Times New Roman" w:cs="Times New Roman"/>
          <w:sz w:val="24"/>
          <w:szCs w:val="24"/>
        </w:rPr>
        <w:t>recuada, 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257EDF">
        <w:rPr>
          <w:rFonts w:ascii="Times New Roman" w:hAnsi="Times New Roman" w:cs="Times New Roman"/>
          <w:sz w:val="24"/>
          <w:szCs w:val="24"/>
        </w:rPr>
        <w:t>canteiro</w:t>
      </w:r>
      <w:r w:rsidR="00065183">
        <w:rPr>
          <w:rFonts w:ascii="Times New Roman" w:hAnsi="Times New Roman" w:cs="Times New Roman"/>
          <w:sz w:val="24"/>
          <w:szCs w:val="24"/>
        </w:rPr>
        <w:t xml:space="preserve"> à frente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onde no verão colhiam morangos silvestres e cogumelos. </w:t>
      </w:r>
      <w:r w:rsidR="00065183">
        <w:rPr>
          <w:rFonts w:ascii="Times New Roman" w:hAnsi="Times New Roman" w:cs="Times New Roman"/>
          <w:sz w:val="24"/>
          <w:szCs w:val="24"/>
        </w:rPr>
        <w:t xml:space="preserve">No </w:t>
      </w:r>
      <w:r w:rsidR="00257EDF">
        <w:rPr>
          <w:rFonts w:ascii="Times New Roman" w:hAnsi="Times New Roman" w:cs="Times New Roman"/>
          <w:sz w:val="24"/>
          <w:szCs w:val="24"/>
        </w:rPr>
        <w:t>canteiro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5183">
        <w:rPr>
          <w:rFonts w:ascii="Times New Roman" w:hAnsi="Times New Roman" w:cs="Times New Roman"/>
          <w:sz w:val="24"/>
          <w:szCs w:val="24"/>
        </w:rPr>
        <w:t xml:space="preserve">só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era possível </w:t>
      </w:r>
      <w:r w:rsidR="00065183">
        <w:rPr>
          <w:rFonts w:ascii="Times New Roman" w:hAnsi="Times New Roman" w:cs="Times New Roman"/>
          <w:sz w:val="24"/>
          <w:szCs w:val="24"/>
        </w:rPr>
        <w:t xml:space="preserve">entrar </w:t>
      </w:r>
      <w:r w:rsidR="006F7029" w:rsidRPr="00C5704C">
        <w:rPr>
          <w:rFonts w:ascii="Times New Roman" w:hAnsi="Times New Roman" w:cs="Times New Roman"/>
          <w:sz w:val="24"/>
          <w:szCs w:val="24"/>
        </w:rPr>
        <w:t>às escondidas</w:t>
      </w:r>
      <w:r w:rsidR="00065183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correndo grande perigo, porque pertencia ao sanatório. </w:t>
      </w:r>
      <w:r w:rsidR="00277BB5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sanatório situava-se </w:t>
      </w:r>
      <w:r w:rsidR="00356893">
        <w:rPr>
          <w:rFonts w:ascii="Times New Roman" w:hAnsi="Times New Roman" w:cs="Times New Roman"/>
          <w:sz w:val="24"/>
          <w:szCs w:val="24"/>
        </w:rPr>
        <w:t xml:space="preserve">sobre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colina e </w:t>
      </w:r>
      <w:r w:rsidR="009D2B25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mãe contava que </w:t>
      </w:r>
      <w:r w:rsidR="0052020E">
        <w:rPr>
          <w:rFonts w:ascii="Times New Roman" w:hAnsi="Times New Roman" w:cs="Times New Roman"/>
          <w:sz w:val="24"/>
          <w:szCs w:val="24"/>
        </w:rPr>
        <w:t>ali</w:t>
      </w:r>
      <w:r w:rsidR="0052020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vivia uma velha que</w:t>
      </w:r>
      <w:r w:rsidR="00065183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da revolução</w:t>
      </w:r>
      <w:r w:rsidR="00065183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fic</w:t>
      </w:r>
      <w:r w:rsidR="0052020E">
        <w:rPr>
          <w:rFonts w:ascii="Times New Roman" w:hAnsi="Times New Roman" w:cs="Times New Roman"/>
          <w:sz w:val="24"/>
          <w:szCs w:val="24"/>
        </w:rPr>
        <w:t>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muito zangada e </w:t>
      </w:r>
      <w:r w:rsidR="00046C01">
        <w:rPr>
          <w:rFonts w:ascii="Times New Roman" w:hAnsi="Times New Roman" w:cs="Times New Roman"/>
          <w:sz w:val="24"/>
          <w:szCs w:val="24"/>
        </w:rPr>
        <w:t>tentava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acertar a bengala </w:t>
      </w:r>
      <w:r w:rsidR="003A0D85">
        <w:rPr>
          <w:rFonts w:ascii="Times New Roman" w:hAnsi="Times New Roman" w:cs="Times New Roman"/>
          <w:sz w:val="24"/>
          <w:szCs w:val="24"/>
        </w:rPr>
        <w:t xml:space="preserve">em </w:t>
      </w:r>
      <w:r w:rsidR="00391CE6">
        <w:rPr>
          <w:rFonts w:ascii="Times New Roman" w:hAnsi="Times New Roman" w:cs="Times New Roman"/>
          <w:sz w:val="24"/>
          <w:szCs w:val="24"/>
        </w:rPr>
        <w:t>qualquer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camponês </w:t>
      </w:r>
      <w:r w:rsidR="00F206EA">
        <w:rPr>
          <w:rFonts w:ascii="Times New Roman" w:hAnsi="Times New Roman" w:cs="Times New Roman"/>
          <w:sz w:val="24"/>
          <w:szCs w:val="24"/>
        </w:rPr>
        <w:t>que passasse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sua filha, uma senhorinha bondosa e chorosa, </w:t>
      </w:r>
      <w:r w:rsidR="00065183">
        <w:rPr>
          <w:rFonts w:ascii="Times New Roman" w:hAnsi="Times New Roman" w:cs="Times New Roman"/>
          <w:sz w:val="24"/>
          <w:szCs w:val="24"/>
        </w:rPr>
        <w:t>continuamente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detinha. </w:t>
      </w:r>
      <w:r w:rsidR="00F8076C">
        <w:rPr>
          <w:rFonts w:ascii="Times New Roman" w:hAnsi="Times New Roman" w:cs="Times New Roman"/>
          <w:sz w:val="24"/>
          <w:szCs w:val="24"/>
        </w:rPr>
        <w:t>Um dia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filha se descuidou e a velha correu </w:t>
      </w:r>
      <w:r w:rsidR="006F7029" w:rsidRPr="0052020E">
        <w:rPr>
          <w:rFonts w:ascii="Times New Roman" w:hAnsi="Times New Roman" w:cs="Times New Roman"/>
          <w:sz w:val="24"/>
          <w:szCs w:val="24"/>
        </w:rPr>
        <w:t>para fora do portão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acertou a bengala </w:t>
      </w:r>
      <w:r w:rsidR="00686D6C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6D6C"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>camponês</w:t>
      </w:r>
      <w:r w:rsidR="00686D6C">
        <w:rPr>
          <w:rFonts w:ascii="Times New Roman" w:hAnsi="Times New Roman" w:cs="Times New Roman"/>
          <w:sz w:val="24"/>
          <w:szCs w:val="24"/>
        </w:rPr>
        <w:t xml:space="preserve"> que voltava da taberna,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Volodka Sentch</w:t>
      </w:r>
      <w:r w:rsidR="0040123F" w:rsidRPr="00C5704C">
        <w:rPr>
          <w:rFonts w:ascii="Times New Roman" w:hAnsi="Times New Roman" w:cs="Times New Roman"/>
          <w:sz w:val="24"/>
          <w:szCs w:val="24"/>
        </w:rPr>
        <w:t>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k, </w:t>
      </w:r>
      <w:r w:rsidR="00686D6C">
        <w:rPr>
          <w:rFonts w:ascii="Times New Roman" w:hAnsi="Times New Roman" w:cs="Times New Roman"/>
          <w:sz w:val="24"/>
          <w:szCs w:val="24"/>
        </w:rPr>
        <w:t>o qual</w:t>
      </w:r>
      <w:r w:rsidR="004A33A0">
        <w:rPr>
          <w:rFonts w:ascii="Times New Roman" w:hAnsi="Times New Roman" w:cs="Times New Roman"/>
          <w:sz w:val="24"/>
          <w:szCs w:val="24"/>
        </w:rPr>
        <w:t xml:space="preserve">, </w:t>
      </w:r>
      <w:r w:rsidR="0052020E">
        <w:rPr>
          <w:rFonts w:ascii="Times New Roman" w:hAnsi="Times New Roman" w:cs="Times New Roman"/>
          <w:sz w:val="24"/>
          <w:szCs w:val="24"/>
        </w:rPr>
        <w:t>embriagado,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076C">
        <w:rPr>
          <w:rFonts w:ascii="Times New Roman" w:hAnsi="Times New Roman" w:cs="Times New Roman"/>
          <w:sz w:val="24"/>
          <w:szCs w:val="24"/>
        </w:rPr>
        <w:t>deu</w:t>
      </w:r>
      <w:r w:rsidR="006F7029" w:rsidRPr="00C5704C">
        <w:rPr>
          <w:rFonts w:ascii="Times New Roman" w:hAnsi="Times New Roman" w:cs="Times New Roman"/>
          <w:sz w:val="24"/>
          <w:szCs w:val="24"/>
        </w:rPr>
        <w:t>-lhe um golpe</w:t>
      </w:r>
      <w:r w:rsidR="0052020E">
        <w:rPr>
          <w:rFonts w:ascii="Times New Roman" w:hAnsi="Times New Roman" w:cs="Times New Roman"/>
          <w:sz w:val="24"/>
          <w:szCs w:val="24"/>
        </w:rPr>
        <w:t xml:space="preserve"> em resposta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fez a alma da velha </w:t>
      </w:r>
      <w:r w:rsidR="00065183">
        <w:rPr>
          <w:rFonts w:ascii="Times New Roman" w:hAnsi="Times New Roman" w:cs="Times New Roman"/>
          <w:sz w:val="24"/>
          <w:szCs w:val="24"/>
        </w:rPr>
        <w:t>partir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  <w:r w:rsidR="004012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 w:rsidR="0052020E">
        <w:rPr>
          <w:rFonts w:ascii="Times New Roman" w:hAnsi="Times New Roman" w:cs="Times New Roman"/>
          <w:sz w:val="24"/>
          <w:szCs w:val="24"/>
        </w:rPr>
        <w:t xml:space="preserve">disso, </w:t>
      </w:r>
      <w:r w:rsidR="003A0D85">
        <w:rPr>
          <w:rFonts w:ascii="Times New Roman" w:hAnsi="Times New Roman" w:cs="Times New Roman"/>
          <w:sz w:val="24"/>
          <w:szCs w:val="24"/>
        </w:rPr>
        <w:t xml:space="preserve">a </w:t>
      </w:r>
      <w:r w:rsidR="00065183">
        <w:rPr>
          <w:rFonts w:ascii="Times New Roman" w:hAnsi="Times New Roman" w:cs="Times New Roman"/>
          <w:sz w:val="24"/>
          <w:szCs w:val="24"/>
        </w:rPr>
        <w:t>filha</w:t>
      </w:r>
      <w:r w:rsidR="00494EFA">
        <w:rPr>
          <w:rFonts w:ascii="Times New Roman" w:hAnsi="Times New Roman" w:cs="Times New Roman"/>
          <w:sz w:val="24"/>
          <w:szCs w:val="24"/>
        </w:rPr>
        <w:t xml:space="preserve"> dela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foi embora e </w:t>
      </w:r>
      <w:r w:rsidR="002342D0">
        <w:rPr>
          <w:rFonts w:ascii="Times New Roman" w:hAnsi="Times New Roman" w:cs="Times New Roman"/>
          <w:sz w:val="24"/>
          <w:szCs w:val="24"/>
        </w:rPr>
        <w:t>em 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casa organizaram o </w:t>
      </w:r>
      <w:r w:rsidR="006F7029" w:rsidRPr="00FF033B">
        <w:rPr>
          <w:rFonts w:ascii="Times New Roman" w:hAnsi="Times New Roman" w:cs="Times New Roman"/>
          <w:sz w:val="24"/>
          <w:szCs w:val="24"/>
        </w:rPr>
        <w:t>sanatório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os trabalhadores de Dim</w:t>
      </w:r>
      <w:r w:rsidR="00F206EA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trov. </w:t>
      </w:r>
      <w:r w:rsidR="00065183">
        <w:rPr>
          <w:rFonts w:ascii="Times New Roman" w:hAnsi="Times New Roman" w:cs="Times New Roman"/>
          <w:sz w:val="24"/>
          <w:szCs w:val="24"/>
        </w:rPr>
        <w:t>Junto 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sanatório</w:t>
      </w:r>
      <w:r w:rsidR="00065183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5183">
        <w:rPr>
          <w:rFonts w:ascii="Times New Roman" w:hAnsi="Times New Roman" w:cs="Times New Roman"/>
          <w:sz w:val="24"/>
          <w:szCs w:val="24"/>
        </w:rPr>
        <w:t>ficava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grande pomar, onde</w:t>
      </w:r>
      <w:r w:rsidR="0006518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5D79B8">
        <w:rPr>
          <w:rFonts w:ascii="Times New Roman" w:hAnsi="Times New Roman" w:cs="Times New Roman"/>
          <w:sz w:val="24"/>
          <w:szCs w:val="24"/>
        </w:rPr>
        <w:t>s</w:t>
      </w:r>
      <w:r w:rsidR="00065183">
        <w:rPr>
          <w:rFonts w:ascii="Times New Roman" w:hAnsi="Times New Roman" w:cs="Times New Roman"/>
          <w:sz w:val="24"/>
          <w:szCs w:val="24"/>
        </w:rPr>
        <w:t xml:space="preserve">e </w:t>
      </w:r>
      <w:r w:rsidR="005A2DEC">
        <w:rPr>
          <w:rFonts w:ascii="Times New Roman" w:hAnsi="Times New Roman" w:cs="Times New Roman"/>
          <w:sz w:val="24"/>
          <w:szCs w:val="24"/>
        </w:rPr>
        <w:t>embrenhava</w:t>
      </w:r>
      <w:r w:rsidR="00065183">
        <w:rPr>
          <w:rFonts w:ascii="Times New Roman" w:hAnsi="Times New Roman" w:cs="Times New Roman"/>
          <w:sz w:val="24"/>
          <w:szCs w:val="24"/>
        </w:rPr>
        <w:t xml:space="preserve"> </w:t>
      </w:r>
      <w:r w:rsidR="005D79B8">
        <w:rPr>
          <w:rFonts w:ascii="Times New Roman" w:hAnsi="Times New Roman" w:cs="Times New Roman"/>
          <w:sz w:val="24"/>
          <w:szCs w:val="24"/>
        </w:rPr>
        <w:t>se houvesse maçãs</w:t>
      </w:r>
      <w:r w:rsidR="00046C01">
        <w:rPr>
          <w:rFonts w:ascii="Times New Roman" w:hAnsi="Times New Roman" w:cs="Times New Roman"/>
          <w:sz w:val="24"/>
          <w:szCs w:val="24"/>
        </w:rPr>
        <w:t xml:space="preserve"> </w:t>
      </w:r>
      <w:r w:rsidR="00046C01" w:rsidRPr="005306E5">
        <w:rPr>
          <w:rFonts w:ascii="Times New Roman" w:hAnsi="Times New Roman" w:cs="Times New Roman"/>
        </w:rPr>
        <w:t>—</w:t>
      </w:r>
      <w:r w:rsidR="0006518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com</w:t>
      </w:r>
      <w:r w:rsidR="002342D0">
        <w:rPr>
          <w:rFonts w:ascii="Times New Roman" w:hAnsi="Times New Roman" w:cs="Times New Roman"/>
          <w:sz w:val="24"/>
          <w:szCs w:val="24"/>
        </w:rPr>
        <w:t>ia</w:t>
      </w:r>
      <w:r w:rsidR="00065183">
        <w:rPr>
          <w:rFonts w:ascii="Times New Roman" w:hAnsi="Times New Roman" w:cs="Times New Roman"/>
          <w:sz w:val="24"/>
          <w:szCs w:val="24"/>
        </w:rPr>
        <w:t xml:space="preserve"> umas</w:t>
      </w:r>
      <w:r w:rsidR="000848B4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 leva</w:t>
      </w:r>
      <w:r w:rsidR="002342D0">
        <w:rPr>
          <w:rFonts w:ascii="Times New Roman" w:hAnsi="Times New Roman" w:cs="Times New Roman"/>
          <w:sz w:val="24"/>
          <w:szCs w:val="24"/>
        </w:rPr>
        <w:t>va</w:t>
      </w:r>
      <w:r w:rsidR="00065183">
        <w:rPr>
          <w:rFonts w:ascii="Times New Roman" w:hAnsi="Times New Roman" w:cs="Times New Roman"/>
          <w:sz w:val="24"/>
          <w:szCs w:val="24"/>
        </w:rPr>
        <w:t xml:space="preserve"> outras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casa. </w:t>
      </w:r>
      <w:r w:rsidR="005D79B8">
        <w:rPr>
          <w:rFonts w:ascii="Times New Roman" w:hAnsi="Times New Roman" w:cs="Times New Roman"/>
          <w:sz w:val="24"/>
          <w:szCs w:val="24"/>
        </w:rPr>
        <w:t>Bem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5D79B8">
        <w:rPr>
          <w:rFonts w:ascii="Times New Roman" w:hAnsi="Times New Roman" w:cs="Times New Roman"/>
          <w:sz w:val="24"/>
          <w:szCs w:val="24"/>
        </w:rPr>
        <w:t xml:space="preserve">se achava </w:t>
      </w:r>
      <w:r w:rsidR="006F7029" w:rsidRPr="00C5704C">
        <w:rPr>
          <w:rFonts w:ascii="Times New Roman" w:hAnsi="Times New Roman" w:cs="Times New Roman"/>
          <w:sz w:val="24"/>
          <w:szCs w:val="24"/>
        </w:rPr>
        <w:t>a igreja,</w:t>
      </w:r>
      <w:r w:rsidR="00FF033B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076C">
        <w:rPr>
          <w:rFonts w:ascii="Times New Roman" w:hAnsi="Times New Roman" w:cs="Times New Roman"/>
          <w:sz w:val="24"/>
          <w:szCs w:val="24"/>
        </w:rPr>
        <w:t>agora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depósito do colcoz</w:t>
      </w:r>
      <w:r w:rsidR="0052020E">
        <w:rPr>
          <w:rFonts w:ascii="Times New Roman" w:hAnsi="Times New Roman" w:cs="Times New Roman"/>
          <w:sz w:val="24"/>
          <w:szCs w:val="24"/>
        </w:rPr>
        <w:t xml:space="preserve">, </w:t>
      </w:r>
      <w:r w:rsidR="00BB1E33">
        <w:rPr>
          <w:rFonts w:ascii="Times New Roman" w:hAnsi="Times New Roman" w:cs="Times New Roman"/>
          <w:sz w:val="24"/>
          <w:szCs w:val="24"/>
        </w:rPr>
        <w:t>perto do</w:t>
      </w:r>
      <w:r w:rsidR="00D858B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clube do colcoz</w:t>
      </w:r>
      <w:r w:rsidR="00BB1E33">
        <w:rPr>
          <w:rFonts w:ascii="Times New Roman" w:hAnsi="Times New Roman" w:cs="Times New Roman"/>
          <w:sz w:val="24"/>
          <w:szCs w:val="24"/>
        </w:rPr>
        <w:t xml:space="preserve">, </w:t>
      </w:r>
      <w:r w:rsidR="00BB1E33" w:rsidRPr="00FF033B">
        <w:rPr>
          <w:rFonts w:ascii="Times New Roman" w:hAnsi="Times New Roman" w:cs="Times New Roman"/>
          <w:sz w:val="24"/>
          <w:szCs w:val="24"/>
        </w:rPr>
        <w:t>de onde se ouviam os ruídos</w:t>
      </w:r>
      <w:r w:rsidR="00BB1E33">
        <w:rPr>
          <w:rFonts w:ascii="Times New Roman" w:hAnsi="Times New Roman" w:cs="Times New Roman"/>
          <w:sz w:val="24"/>
          <w:szCs w:val="24"/>
        </w:rPr>
        <w:t xml:space="preserve"> 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moinho d</w:t>
      </w:r>
      <w:r w:rsidR="00FF033B">
        <w:rPr>
          <w:rFonts w:ascii="Times New Roman" w:hAnsi="Times New Roman" w:cs="Times New Roman"/>
          <w:sz w:val="24"/>
          <w:szCs w:val="24"/>
        </w:rPr>
        <w:t>’</w:t>
      </w:r>
      <w:r w:rsidR="006F7029" w:rsidRPr="00C5704C">
        <w:rPr>
          <w:rFonts w:ascii="Times New Roman" w:hAnsi="Times New Roman" w:cs="Times New Roman"/>
          <w:sz w:val="24"/>
          <w:szCs w:val="24"/>
        </w:rPr>
        <w:t>água, e o rio</w:t>
      </w:r>
      <w:r w:rsidR="005D79B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BA8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o pé da colina</w:t>
      </w:r>
      <w:r w:rsidR="00686D6C">
        <w:rPr>
          <w:rFonts w:ascii="Times New Roman" w:hAnsi="Times New Roman" w:cs="Times New Roman"/>
          <w:sz w:val="24"/>
          <w:szCs w:val="24"/>
        </w:rPr>
        <w:t xml:space="preserve">, </w:t>
      </w:r>
      <w:r w:rsidR="004A33A0">
        <w:rPr>
          <w:rFonts w:ascii="Times New Roman" w:hAnsi="Times New Roman" w:cs="Times New Roman"/>
          <w:sz w:val="24"/>
          <w:szCs w:val="24"/>
        </w:rPr>
        <w:t>conduzia</w:t>
      </w:r>
      <w:r w:rsidR="00BB1E33">
        <w:rPr>
          <w:rFonts w:ascii="Times New Roman" w:hAnsi="Times New Roman" w:cs="Times New Roman"/>
          <w:sz w:val="24"/>
          <w:szCs w:val="24"/>
        </w:rPr>
        <w:t>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a outra vila, Kom-Kuznet</w:t>
      </w:r>
      <w:r w:rsidR="003A0D85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óvskoie. Do outro lado da </w:t>
      </w:r>
      <w:r w:rsidR="006F7029" w:rsidRPr="00D858BC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858BC">
        <w:rPr>
          <w:rFonts w:ascii="Times New Roman" w:hAnsi="Times New Roman" w:cs="Times New Roman"/>
          <w:sz w:val="24"/>
          <w:szCs w:val="24"/>
        </w:rPr>
        <w:t xml:space="preserve">se </w:t>
      </w:r>
      <w:r w:rsidR="005D79B8">
        <w:rPr>
          <w:rFonts w:ascii="Times New Roman" w:hAnsi="Times New Roman" w:cs="Times New Roman"/>
          <w:sz w:val="24"/>
          <w:szCs w:val="24"/>
        </w:rPr>
        <w:t>avistava</w:t>
      </w:r>
      <w:r w:rsidR="00D858B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323">
        <w:rPr>
          <w:rFonts w:ascii="Times New Roman" w:hAnsi="Times New Roman" w:cs="Times New Roman"/>
          <w:sz w:val="24"/>
          <w:szCs w:val="24"/>
        </w:rPr>
        <w:t>a floresta apelidada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858BC">
        <w:rPr>
          <w:rFonts w:ascii="Times New Roman" w:hAnsi="Times New Roman" w:cs="Times New Roman"/>
          <w:i/>
          <w:sz w:val="24"/>
          <w:szCs w:val="24"/>
        </w:rPr>
        <w:t>zak</w:t>
      </w:r>
      <w:r w:rsidR="00D858BC" w:rsidRPr="00D858BC">
        <w:rPr>
          <w:rFonts w:ascii="Times New Roman" w:hAnsi="Times New Roman" w:cs="Times New Roman"/>
          <w:i/>
          <w:sz w:val="24"/>
          <w:szCs w:val="24"/>
        </w:rPr>
        <w:t>á</w:t>
      </w:r>
      <w:r w:rsidR="006F7029" w:rsidRPr="00D858BC">
        <w:rPr>
          <w:rFonts w:ascii="Times New Roman" w:hAnsi="Times New Roman" w:cs="Times New Roman"/>
          <w:i/>
          <w:sz w:val="24"/>
          <w:szCs w:val="24"/>
        </w:rPr>
        <w:t>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D858B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del</w:t>
      </w:r>
      <w:r w:rsidR="00BE4158">
        <w:rPr>
          <w:rFonts w:ascii="Times New Roman" w:hAnsi="Times New Roman" w:cs="Times New Roman"/>
          <w:sz w:val="24"/>
          <w:szCs w:val="24"/>
        </w:rPr>
        <w:t>a</w:t>
      </w:r>
      <w:r w:rsidR="00D858B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652F">
        <w:rPr>
          <w:rFonts w:ascii="Times New Roman" w:hAnsi="Times New Roman" w:cs="Times New Roman"/>
          <w:sz w:val="24"/>
          <w:szCs w:val="24"/>
        </w:rPr>
        <w:t xml:space="preserve">surgia </w:t>
      </w:r>
      <w:proofErr w:type="gramStart"/>
      <w:r w:rsidR="008A652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vila Popovka. Maria lembrava que</w:t>
      </w:r>
      <w:r w:rsidR="00D90950" w:rsidRPr="00C5704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muito tempo </w:t>
      </w:r>
      <w:r w:rsidR="006F7029" w:rsidRPr="00C93BA8">
        <w:rPr>
          <w:rFonts w:ascii="Times New Roman" w:hAnsi="Times New Roman" w:cs="Times New Roman"/>
          <w:sz w:val="24"/>
          <w:szCs w:val="24"/>
        </w:rPr>
        <w:t>atrás</w:t>
      </w:r>
      <w:r w:rsidR="006F7029" w:rsidRPr="00C5704C">
        <w:rPr>
          <w:rFonts w:ascii="Times New Roman" w:hAnsi="Times New Roman" w:cs="Times New Roman"/>
          <w:sz w:val="24"/>
          <w:szCs w:val="24"/>
        </w:rPr>
        <w:t>, quando ela era menor que Vássia, Vássia estava no berço como J</w:t>
      </w:r>
      <w:r w:rsidR="00635C8F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>rik e</w:t>
      </w:r>
      <w:r w:rsidR="00D858B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J</w:t>
      </w:r>
      <w:r w:rsidR="00635C8F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>rik n</w:t>
      </w:r>
      <w:r w:rsidR="00A83E04">
        <w:rPr>
          <w:rFonts w:ascii="Times New Roman" w:hAnsi="Times New Roman" w:cs="Times New Roman"/>
          <w:sz w:val="24"/>
          <w:szCs w:val="24"/>
        </w:rPr>
        <w:t>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existia, </w:t>
      </w:r>
      <w:r w:rsidR="0073096B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mãe e </w:t>
      </w:r>
      <w:r w:rsidR="0073096B">
        <w:rPr>
          <w:rFonts w:ascii="Times New Roman" w:hAnsi="Times New Roman" w:cs="Times New Roman"/>
          <w:sz w:val="24"/>
          <w:szCs w:val="24"/>
        </w:rPr>
        <w:t>seu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pai, </w:t>
      </w:r>
      <w:r w:rsidR="00D858BC">
        <w:rPr>
          <w:rFonts w:ascii="Times New Roman" w:hAnsi="Times New Roman" w:cs="Times New Roman"/>
          <w:sz w:val="24"/>
          <w:szCs w:val="24"/>
        </w:rPr>
        <w:t xml:space="preserve">com trajes de </w:t>
      </w:r>
      <w:r w:rsidR="006F7029" w:rsidRPr="00C5704C">
        <w:rPr>
          <w:rFonts w:ascii="Times New Roman" w:hAnsi="Times New Roman" w:cs="Times New Roman"/>
          <w:sz w:val="24"/>
          <w:szCs w:val="24"/>
        </w:rPr>
        <w:t>festa</w:t>
      </w:r>
      <w:r w:rsidR="00EF2D48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alegres, </w:t>
      </w:r>
      <w:proofErr w:type="gramStart"/>
      <w:r w:rsidR="00F8076C">
        <w:rPr>
          <w:rFonts w:ascii="Times New Roman" w:hAnsi="Times New Roman" w:cs="Times New Roman"/>
          <w:sz w:val="24"/>
          <w:szCs w:val="24"/>
        </w:rPr>
        <w:t>a haviam</w:t>
      </w:r>
      <w:proofErr w:type="gramEnd"/>
      <w:r w:rsidR="00F8076C">
        <w:rPr>
          <w:rFonts w:ascii="Times New Roman" w:hAnsi="Times New Roman" w:cs="Times New Roman"/>
          <w:sz w:val="24"/>
          <w:szCs w:val="24"/>
        </w:rPr>
        <w:t xml:space="preserve"> levado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Popovka para visitar </w:t>
      </w:r>
      <w:r w:rsidR="000848B4">
        <w:rPr>
          <w:rFonts w:ascii="Times New Roman" w:hAnsi="Times New Roman" w:cs="Times New Roman"/>
          <w:sz w:val="24"/>
          <w:szCs w:val="24"/>
        </w:rPr>
        <w:t>seus</w:t>
      </w:r>
      <w:r w:rsidR="00D90950" w:rsidRPr="00C5704C">
        <w:rPr>
          <w:rFonts w:ascii="Times New Roman" w:hAnsi="Times New Roman" w:cs="Times New Roman"/>
          <w:sz w:val="24"/>
          <w:szCs w:val="24"/>
        </w:rPr>
        <w:t xml:space="preserve"> avós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F2D48">
        <w:rPr>
          <w:rFonts w:ascii="Times New Roman" w:hAnsi="Times New Roman" w:cs="Times New Roman"/>
          <w:sz w:val="24"/>
          <w:szCs w:val="24"/>
        </w:rPr>
        <w:t>Eles c</w:t>
      </w:r>
      <w:r w:rsidR="0073096B">
        <w:rPr>
          <w:rFonts w:ascii="Times New Roman" w:hAnsi="Times New Roman" w:cs="Times New Roman"/>
          <w:sz w:val="24"/>
          <w:szCs w:val="24"/>
        </w:rPr>
        <w:t>aminharam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pelo campo</w:t>
      </w:r>
      <w:r w:rsidR="00635C8F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pelo </w:t>
      </w:r>
      <w:r w:rsidR="00D90950" w:rsidRPr="00D858BC">
        <w:rPr>
          <w:rFonts w:ascii="Times New Roman" w:hAnsi="Times New Roman" w:cs="Times New Roman"/>
          <w:i/>
          <w:sz w:val="24"/>
          <w:szCs w:val="24"/>
        </w:rPr>
        <w:t>zak</w:t>
      </w:r>
      <w:r w:rsidR="00D858BC" w:rsidRPr="00D858BC">
        <w:rPr>
          <w:rFonts w:ascii="Times New Roman" w:hAnsi="Times New Roman" w:cs="Times New Roman"/>
          <w:i/>
          <w:sz w:val="24"/>
          <w:szCs w:val="24"/>
        </w:rPr>
        <w:t>á</w:t>
      </w:r>
      <w:r w:rsidR="00D90950" w:rsidRPr="00D858BC">
        <w:rPr>
          <w:rFonts w:ascii="Times New Roman" w:hAnsi="Times New Roman" w:cs="Times New Roman"/>
          <w:i/>
          <w:sz w:val="24"/>
          <w:szCs w:val="24"/>
        </w:rPr>
        <w:t>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Chegaram a um </w:t>
      </w:r>
      <w:r w:rsidR="00D858BC" w:rsidRPr="00C5704C">
        <w:rPr>
          <w:rFonts w:ascii="Times New Roman" w:hAnsi="Times New Roman" w:cs="Times New Roman"/>
          <w:sz w:val="24"/>
          <w:szCs w:val="24"/>
        </w:rPr>
        <w:t xml:space="preserve">grande </w:t>
      </w:r>
      <w:r w:rsidR="006F7029" w:rsidRPr="00C5704C">
        <w:rPr>
          <w:rFonts w:ascii="Times New Roman" w:hAnsi="Times New Roman" w:cs="Times New Roman"/>
          <w:sz w:val="24"/>
          <w:szCs w:val="24"/>
        </w:rPr>
        <w:t>quintal e</w:t>
      </w:r>
      <w:r w:rsidR="00EF2D48">
        <w:rPr>
          <w:rFonts w:ascii="Times New Roman" w:hAnsi="Times New Roman" w:cs="Times New Roman"/>
          <w:sz w:val="24"/>
          <w:szCs w:val="24"/>
        </w:rPr>
        <w:t xml:space="preserve">, de repente, um porquinho surgiu correndo </w:t>
      </w:r>
      <w:r w:rsidR="006F7029" w:rsidRPr="00C5704C">
        <w:rPr>
          <w:rFonts w:ascii="Times New Roman" w:hAnsi="Times New Roman" w:cs="Times New Roman"/>
          <w:sz w:val="24"/>
          <w:szCs w:val="24"/>
        </w:rPr>
        <w:t>d</w:t>
      </w:r>
      <w:r w:rsidR="00EF2D48">
        <w:rPr>
          <w:rFonts w:ascii="Times New Roman" w:hAnsi="Times New Roman" w:cs="Times New Roman"/>
          <w:sz w:val="24"/>
          <w:szCs w:val="24"/>
        </w:rPr>
        <w:t>e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barracão. Maria se assustou e gritou, </w:t>
      </w:r>
      <w:r w:rsidR="00EF2D48">
        <w:rPr>
          <w:rFonts w:ascii="Times New Roman" w:hAnsi="Times New Roman" w:cs="Times New Roman"/>
          <w:sz w:val="24"/>
          <w:szCs w:val="24"/>
        </w:rPr>
        <w:t>mas 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mãe levantou</w:t>
      </w:r>
      <w:r w:rsidR="006F7029" w:rsidRPr="00C93BA8">
        <w:rPr>
          <w:rFonts w:ascii="Times New Roman" w:hAnsi="Times New Roman" w:cs="Times New Roman"/>
          <w:sz w:val="24"/>
          <w:szCs w:val="24"/>
        </w:rPr>
        <w:t>-a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a acalmou. Na casa d</w:t>
      </w:r>
      <w:r w:rsidR="00A3370D">
        <w:rPr>
          <w:rFonts w:ascii="Times New Roman" w:hAnsi="Times New Roman" w:cs="Times New Roman"/>
          <w:sz w:val="24"/>
          <w:szCs w:val="24"/>
        </w:rPr>
        <w:t>e 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avó </w:t>
      </w:r>
      <w:r w:rsidR="00D90950" w:rsidRPr="00C5704C">
        <w:rPr>
          <w:rFonts w:ascii="Times New Roman" w:hAnsi="Times New Roman" w:cs="Times New Roman"/>
          <w:sz w:val="24"/>
          <w:szCs w:val="24"/>
        </w:rPr>
        <w:t xml:space="preserve">havia </w:t>
      </w:r>
      <w:r w:rsidR="00EF2D48">
        <w:rPr>
          <w:rFonts w:ascii="Times New Roman" w:hAnsi="Times New Roman" w:cs="Times New Roman"/>
          <w:sz w:val="24"/>
          <w:szCs w:val="24"/>
        </w:rPr>
        <w:t>um prato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2D48">
        <w:rPr>
          <w:rFonts w:ascii="Times New Roman" w:hAnsi="Times New Roman" w:cs="Times New Roman"/>
          <w:sz w:val="24"/>
          <w:szCs w:val="24"/>
        </w:rPr>
        <w:t xml:space="preserve">com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ovinhos vermelhos, </w:t>
      </w:r>
      <w:r w:rsidR="000848B4">
        <w:rPr>
          <w:rFonts w:ascii="Times New Roman" w:hAnsi="Times New Roman" w:cs="Times New Roman"/>
          <w:sz w:val="24"/>
          <w:szCs w:val="24"/>
        </w:rPr>
        <w:t>pois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era </w:t>
      </w:r>
      <w:r w:rsidR="00D90950" w:rsidRPr="00C5704C">
        <w:rPr>
          <w:rFonts w:ascii="Times New Roman" w:hAnsi="Times New Roman" w:cs="Times New Roman"/>
          <w:sz w:val="24"/>
          <w:szCs w:val="24"/>
        </w:rPr>
        <w:t>Páscoa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F2D48">
        <w:rPr>
          <w:rFonts w:ascii="Times New Roman" w:hAnsi="Times New Roman" w:cs="Times New Roman"/>
          <w:sz w:val="24"/>
          <w:szCs w:val="24"/>
        </w:rPr>
        <w:t>Sua</w:t>
      </w:r>
      <w:r w:rsidR="00EF2D4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avó disse:</w:t>
      </w:r>
    </w:p>
    <w:p w:rsidR="00EF2D48" w:rsidRDefault="0024242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58BC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Menininha, diga “Jesus ressuscitou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4B5390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eu lhe darei um ovinho.</w:t>
      </w:r>
      <w:r w:rsidR="00952C66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ficou assustada e não disse nada, mas </w:t>
      </w:r>
      <w:r w:rsidR="00EF2D48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avó mesmo assim lhe deu o ovo.</w:t>
      </w:r>
      <w:r w:rsidR="00255845">
        <w:rPr>
          <w:rFonts w:ascii="Times New Roman" w:hAnsi="Times New Roman" w:cs="Times New Roman"/>
          <w:sz w:val="24"/>
          <w:szCs w:val="24"/>
        </w:rPr>
        <w:t xml:space="preserve"> </w:t>
      </w:r>
      <w:r w:rsidR="00D858BC">
        <w:rPr>
          <w:rFonts w:ascii="Times New Roman" w:hAnsi="Times New Roman" w:cs="Times New Roman"/>
          <w:sz w:val="24"/>
          <w:szCs w:val="24"/>
        </w:rPr>
        <w:t>Fazia tempo que tudo isso acontecera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nunca mais foi ver </w:t>
      </w:r>
      <w:r w:rsidR="00086B40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avó</w:t>
      </w:r>
      <w:r w:rsidR="0073700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D858B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sabia se ela</w:t>
      </w:r>
      <w:r w:rsidR="00D858BC">
        <w:rPr>
          <w:rFonts w:ascii="Times New Roman" w:hAnsi="Times New Roman" w:cs="Times New Roman"/>
          <w:sz w:val="24"/>
          <w:szCs w:val="24"/>
        </w:rPr>
        <w:t xml:space="preserve"> e </w:t>
      </w:r>
      <w:r w:rsidR="00086B40">
        <w:rPr>
          <w:rFonts w:ascii="Times New Roman" w:hAnsi="Times New Roman" w:cs="Times New Roman"/>
          <w:sz w:val="24"/>
          <w:szCs w:val="24"/>
        </w:rPr>
        <w:t>seu</w:t>
      </w:r>
      <w:r w:rsidR="00D858BC">
        <w:rPr>
          <w:rFonts w:ascii="Times New Roman" w:hAnsi="Times New Roman" w:cs="Times New Roman"/>
          <w:sz w:val="24"/>
          <w:szCs w:val="24"/>
        </w:rPr>
        <w:t xml:space="preserve"> avô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</w:t>
      </w:r>
      <w:r w:rsidR="00D858B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morrido </w:t>
      </w:r>
      <w:r w:rsidR="00D858BC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ido embora. Desde </w:t>
      </w:r>
      <w:r w:rsidR="00D858BC">
        <w:rPr>
          <w:rFonts w:ascii="Times New Roman" w:hAnsi="Times New Roman" w:cs="Times New Roman"/>
          <w:sz w:val="24"/>
          <w:szCs w:val="24"/>
        </w:rPr>
        <w:t>então,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D73B5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</w:t>
      </w:r>
      <w:r w:rsidR="00FD61F4">
        <w:rPr>
          <w:rFonts w:ascii="Times New Roman" w:hAnsi="Times New Roman" w:cs="Times New Roman"/>
          <w:sz w:val="24"/>
          <w:szCs w:val="24"/>
        </w:rPr>
        <w:t xml:space="preserve"> morreu</w:t>
      </w:r>
      <w:r w:rsidRPr="00C5704C">
        <w:rPr>
          <w:rFonts w:ascii="Times New Roman" w:hAnsi="Times New Roman" w:cs="Times New Roman"/>
          <w:sz w:val="24"/>
          <w:szCs w:val="24"/>
        </w:rPr>
        <w:t>, a fome</w:t>
      </w:r>
      <w:r w:rsidR="00FD61F4">
        <w:rPr>
          <w:rFonts w:ascii="Times New Roman" w:hAnsi="Times New Roman" w:cs="Times New Roman"/>
          <w:sz w:val="24"/>
          <w:szCs w:val="24"/>
        </w:rPr>
        <w:t xml:space="preserve"> chegou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D858BC">
        <w:rPr>
          <w:rFonts w:ascii="Times New Roman" w:hAnsi="Times New Roman" w:cs="Times New Roman"/>
          <w:sz w:val="24"/>
          <w:szCs w:val="24"/>
        </w:rPr>
        <w:t xml:space="preserve">, em meio à fome, </w:t>
      </w:r>
      <w:r w:rsidR="00FD61F4">
        <w:rPr>
          <w:rFonts w:ascii="Times New Roman" w:hAnsi="Times New Roman" w:cs="Times New Roman"/>
          <w:sz w:val="24"/>
          <w:szCs w:val="24"/>
        </w:rPr>
        <w:t xml:space="preserve">seu irmão Vássia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crescia. No começo </w:t>
      </w:r>
      <w:r w:rsidR="000848B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era alegre</w:t>
      </w:r>
      <w:r w:rsidR="00FD61F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carinhoso, e Maria passava </w:t>
      </w:r>
      <w:r w:rsidR="00D858B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 w:rsidR="009D2B25">
        <w:rPr>
          <w:rFonts w:ascii="Times New Roman" w:hAnsi="Times New Roman" w:cs="Times New Roman"/>
          <w:sz w:val="24"/>
          <w:szCs w:val="24"/>
        </w:rPr>
        <w:t xml:space="preserve">todo </w:t>
      </w:r>
      <w:r w:rsidR="008D73B5">
        <w:rPr>
          <w:rFonts w:ascii="Times New Roman" w:hAnsi="Times New Roman" w:cs="Times New Roman"/>
          <w:sz w:val="24"/>
          <w:szCs w:val="24"/>
        </w:rPr>
        <w:t>em sua companhia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porque Chura, Nikolai e </w:t>
      </w:r>
      <w:r w:rsidR="00FD61F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tinham </w:t>
      </w:r>
      <w:r w:rsidR="00086B40">
        <w:rPr>
          <w:rFonts w:ascii="Times New Roman" w:hAnsi="Times New Roman" w:cs="Times New Roman"/>
          <w:sz w:val="24"/>
          <w:szCs w:val="24"/>
        </w:rPr>
        <w:t>outros afazeres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r w:rsidR="00086B40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barriga de Vássia começou a </w:t>
      </w:r>
      <w:r w:rsidR="00D858BC">
        <w:rPr>
          <w:rFonts w:ascii="Times New Roman" w:hAnsi="Times New Roman" w:cs="Times New Roman"/>
          <w:sz w:val="24"/>
          <w:szCs w:val="24"/>
        </w:rPr>
        <w:t>inchar</w:t>
      </w:r>
      <w:r w:rsidRPr="00C5704C">
        <w:rPr>
          <w:rFonts w:ascii="Times New Roman" w:hAnsi="Times New Roman" w:cs="Times New Roman"/>
          <w:sz w:val="24"/>
          <w:szCs w:val="24"/>
        </w:rPr>
        <w:t>, as pernas ficaram fininhas, e ele passava mais tempo</w:t>
      </w:r>
      <w:r w:rsidR="00D858BC">
        <w:rPr>
          <w:rFonts w:ascii="Times New Roman" w:hAnsi="Times New Roman" w:cs="Times New Roman"/>
          <w:sz w:val="24"/>
          <w:szCs w:val="24"/>
        </w:rPr>
        <w:t xml:space="preserve"> sentado</w:t>
      </w:r>
      <w:r w:rsidR="00773BF4">
        <w:rPr>
          <w:rFonts w:ascii="Times New Roman" w:hAnsi="Times New Roman" w:cs="Times New Roman"/>
          <w:sz w:val="24"/>
          <w:szCs w:val="24"/>
        </w:rPr>
        <w:t xml:space="preserve"> que de pé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Dava um </w:t>
      </w:r>
      <w:r w:rsidR="002563E0">
        <w:rPr>
          <w:rFonts w:ascii="Times New Roman" w:hAnsi="Times New Roman" w:cs="Times New Roman"/>
          <w:sz w:val="24"/>
          <w:szCs w:val="24"/>
        </w:rPr>
        <w:t xml:space="preserve">ou dois </w:t>
      </w:r>
      <w:r w:rsidRPr="00C5704C">
        <w:rPr>
          <w:rFonts w:ascii="Times New Roman" w:hAnsi="Times New Roman" w:cs="Times New Roman"/>
          <w:sz w:val="24"/>
          <w:szCs w:val="24"/>
        </w:rPr>
        <w:t>passo</w:t>
      </w:r>
      <w:r w:rsidR="002563E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estufa</w:t>
      </w:r>
      <w:r w:rsidR="00773BF4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Pr="00C5704C">
        <w:rPr>
          <w:rFonts w:ascii="Times New Roman" w:hAnsi="Times New Roman" w:cs="Times New Roman"/>
          <w:sz w:val="24"/>
          <w:szCs w:val="24"/>
        </w:rPr>
        <w:t xml:space="preserve"> e sentava. </w:t>
      </w:r>
      <w:r w:rsidR="00773BF4">
        <w:rPr>
          <w:rFonts w:ascii="Times New Roman" w:hAnsi="Times New Roman" w:cs="Times New Roman"/>
          <w:sz w:val="24"/>
          <w:szCs w:val="24"/>
        </w:rPr>
        <w:t>Tornou-se</w:t>
      </w:r>
      <w:r w:rsidR="00773BF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carrancudo</w:t>
      </w:r>
      <w:r w:rsidR="00086B4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bravo. Para beliscar Maria já não tinha forças, então a mordia, mas </w:t>
      </w:r>
      <w:r w:rsidR="00D858BC">
        <w:rPr>
          <w:rFonts w:ascii="Times New Roman" w:hAnsi="Times New Roman" w:cs="Times New Roman"/>
          <w:sz w:val="24"/>
          <w:szCs w:val="24"/>
        </w:rPr>
        <w:t xml:space="preserve">só </w:t>
      </w:r>
      <w:r w:rsidR="00773BF4">
        <w:rPr>
          <w:rFonts w:ascii="Times New Roman" w:hAnsi="Times New Roman" w:cs="Times New Roman"/>
          <w:sz w:val="24"/>
          <w:szCs w:val="24"/>
        </w:rPr>
        <w:t>de vez em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comia alguma coisa, </w:t>
      </w:r>
      <w:r w:rsidR="00737007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ficava carinhoso</w:t>
      </w:r>
      <w:r w:rsidR="00737007">
        <w:rPr>
          <w:rFonts w:ascii="Times New Roman" w:hAnsi="Times New Roman" w:cs="Times New Roman"/>
          <w:sz w:val="24"/>
          <w:szCs w:val="24"/>
        </w:rPr>
        <w:t xml:space="preserve"> de novo</w:t>
      </w:r>
      <w:r w:rsidRPr="00C5704C">
        <w:rPr>
          <w:rFonts w:ascii="Times New Roman" w:hAnsi="Times New Roman" w:cs="Times New Roman"/>
          <w:sz w:val="24"/>
          <w:szCs w:val="24"/>
        </w:rPr>
        <w:t>. Maria não queria levá-lo para pedir esmola</w:t>
      </w:r>
      <w:r w:rsidR="00D858BC">
        <w:rPr>
          <w:rFonts w:ascii="Times New Roman" w:hAnsi="Times New Roman" w:cs="Times New Roman"/>
          <w:sz w:val="24"/>
          <w:szCs w:val="24"/>
        </w:rPr>
        <w:t xml:space="preserve"> com ela</w:t>
      </w:r>
      <w:r w:rsidRPr="00C5704C">
        <w:rPr>
          <w:rFonts w:ascii="Times New Roman" w:hAnsi="Times New Roman" w:cs="Times New Roman"/>
          <w:sz w:val="24"/>
          <w:szCs w:val="24"/>
        </w:rPr>
        <w:t>, mas Chura disse:</w:t>
      </w:r>
    </w:p>
    <w:p w:rsidR="006F7029" w:rsidRPr="00C5704C" w:rsidRDefault="00640F8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58BC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Leve, ele tem </w:t>
      </w:r>
      <w:r w:rsidR="00D858BC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>aparência doentia, vão dar mais</w:t>
      </w:r>
      <w:r w:rsidR="00086B40">
        <w:rPr>
          <w:rFonts w:ascii="Times New Roman" w:hAnsi="Times New Roman" w:cs="Times New Roman"/>
          <w:sz w:val="24"/>
          <w:szCs w:val="24"/>
        </w:rPr>
        <w:t xml:space="preserve"> esmola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432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Maria não </w:t>
      </w:r>
      <w:r w:rsidR="002563E0">
        <w:rPr>
          <w:rFonts w:ascii="Times New Roman" w:hAnsi="Times New Roman" w:cs="Times New Roman"/>
          <w:sz w:val="24"/>
          <w:szCs w:val="24"/>
        </w:rPr>
        <w:t xml:space="preserve">tentou </w:t>
      </w:r>
      <w:r w:rsidR="00640F8F" w:rsidRPr="00C5704C">
        <w:rPr>
          <w:rFonts w:ascii="Times New Roman" w:hAnsi="Times New Roman" w:cs="Times New Roman"/>
          <w:sz w:val="24"/>
          <w:szCs w:val="24"/>
        </w:rPr>
        <w:t>discuti</w:t>
      </w:r>
      <w:r w:rsidR="002563E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Chura, </w:t>
      </w:r>
      <w:r w:rsidR="002563E0">
        <w:rPr>
          <w:rFonts w:ascii="Times New Roman" w:hAnsi="Times New Roman" w:cs="Times New Roman"/>
          <w:sz w:val="24"/>
          <w:szCs w:val="24"/>
        </w:rPr>
        <w:t xml:space="preserve">pois </w:t>
      </w:r>
      <w:r w:rsidR="00E1381E">
        <w:rPr>
          <w:rFonts w:ascii="Times New Roman" w:hAnsi="Times New Roman" w:cs="Times New Roman"/>
          <w:sz w:val="24"/>
          <w:szCs w:val="24"/>
        </w:rPr>
        <w:t xml:space="preserve">por </w:t>
      </w:r>
      <w:r w:rsidR="00000A51">
        <w:rPr>
          <w:rFonts w:ascii="Times New Roman" w:hAnsi="Times New Roman" w:cs="Times New Roman"/>
          <w:sz w:val="24"/>
          <w:szCs w:val="24"/>
        </w:rPr>
        <w:t xml:space="preserve">essa </w:t>
      </w:r>
      <w:r w:rsidR="00E1381E">
        <w:rPr>
          <w:rFonts w:ascii="Times New Roman" w:hAnsi="Times New Roman" w:cs="Times New Roman"/>
          <w:sz w:val="24"/>
          <w:szCs w:val="24"/>
        </w:rPr>
        <w:t xml:space="preserve">discussão </w:t>
      </w:r>
      <w:r w:rsidR="002563E0">
        <w:rPr>
          <w:rFonts w:ascii="Times New Roman" w:hAnsi="Times New Roman" w:cs="Times New Roman"/>
          <w:sz w:val="24"/>
          <w:szCs w:val="24"/>
        </w:rPr>
        <w:t>poderia apanhar</w:t>
      </w:r>
      <w:r w:rsidR="002F7F4A">
        <w:rPr>
          <w:rFonts w:ascii="Times New Roman" w:hAnsi="Times New Roman" w:cs="Times New Roman"/>
          <w:sz w:val="24"/>
          <w:szCs w:val="24"/>
        </w:rPr>
        <w:t>,</w:t>
      </w:r>
      <w:r w:rsidR="00640F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mas, quando chegaram à casa de chá, deixou Vássia n</w:t>
      </w:r>
      <w:r w:rsidR="00737007">
        <w:rPr>
          <w:rFonts w:ascii="Times New Roman" w:hAnsi="Times New Roman" w:cs="Times New Roman"/>
          <w:sz w:val="24"/>
          <w:szCs w:val="24"/>
        </w:rPr>
        <w:t>a entrada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640F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4762">
        <w:rPr>
          <w:rFonts w:ascii="Times New Roman" w:hAnsi="Times New Roman" w:cs="Times New Roman"/>
          <w:sz w:val="24"/>
          <w:szCs w:val="24"/>
        </w:rPr>
        <w:t>sentou</w:t>
      </w:r>
      <w:r w:rsidRPr="00C5704C">
        <w:rPr>
          <w:rFonts w:ascii="Times New Roman" w:hAnsi="Times New Roman" w:cs="Times New Roman"/>
          <w:sz w:val="24"/>
          <w:szCs w:val="24"/>
        </w:rPr>
        <w:t>-o</w:t>
      </w:r>
      <w:r w:rsidR="002563E0">
        <w:rPr>
          <w:rFonts w:ascii="Times New Roman" w:hAnsi="Times New Roman" w:cs="Times New Roman"/>
          <w:sz w:val="24"/>
          <w:szCs w:val="24"/>
        </w:rPr>
        <w:t xml:space="preserve"> 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banquinho </w:t>
      </w:r>
      <w:r w:rsidR="002563E0">
        <w:rPr>
          <w:rFonts w:ascii="Times New Roman" w:hAnsi="Times New Roman" w:cs="Times New Roman"/>
          <w:sz w:val="24"/>
          <w:szCs w:val="24"/>
        </w:rPr>
        <w:t>num</w:t>
      </w:r>
      <w:r w:rsidR="00640F8F" w:rsidRPr="00C5704C">
        <w:rPr>
          <w:rFonts w:ascii="Times New Roman" w:hAnsi="Times New Roman" w:cs="Times New Roman"/>
          <w:sz w:val="24"/>
          <w:szCs w:val="24"/>
        </w:rPr>
        <w:t xml:space="preserve"> canto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tirou </w:t>
      </w:r>
      <w:r w:rsidR="004A32AC">
        <w:rPr>
          <w:rFonts w:ascii="Times New Roman" w:hAnsi="Times New Roman" w:cs="Times New Roman"/>
          <w:sz w:val="24"/>
          <w:szCs w:val="24"/>
        </w:rPr>
        <w:t>o</w:t>
      </w:r>
      <w:r w:rsidR="002F7F4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lenço </w:t>
      </w:r>
      <w:r w:rsidR="00A352FE">
        <w:rPr>
          <w:rFonts w:ascii="Times New Roman" w:hAnsi="Times New Roman" w:cs="Times New Roman"/>
          <w:sz w:val="24"/>
          <w:szCs w:val="24"/>
        </w:rPr>
        <w:t xml:space="preserve">que vestia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F7F4A">
        <w:rPr>
          <w:rFonts w:ascii="Times New Roman" w:hAnsi="Times New Roman" w:cs="Times New Roman"/>
          <w:sz w:val="24"/>
          <w:szCs w:val="24"/>
        </w:rPr>
        <w:t>cobriu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cabeça</w:t>
      </w:r>
      <w:r w:rsidR="00432B91">
        <w:rPr>
          <w:rFonts w:ascii="Times New Roman" w:hAnsi="Times New Roman" w:cs="Times New Roman"/>
          <w:sz w:val="24"/>
          <w:szCs w:val="24"/>
        </w:rPr>
        <w:t xml:space="preserve"> do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5171A" w:rsidRPr="00C5704C">
        <w:rPr>
          <w:rFonts w:ascii="Times New Roman" w:hAnsi="Times New Roman" w:cs="Times New Roman"/>
          <w:sz w:val="24"/>
          <w:szCs w:val="24"/>
        </w:rPr>
        <w:t>Des</w:t>
      </w:r>
      <w:r w:rsidR="0085171A">
        <w:rPr>
          <w:rFonts w:ascii="Times New Roman" w:hAnsi="Times New Roman" w:cs="Times New Roman"/>
          <w:sz w:val="24"/>
          <w:szCs w:val="24"/>
        </w:rPr>
        <w:t>s</w:t>
      </w:r>
      <w:r w:rsidR="0085171A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vez</w:t>
      </w:r>
      <w:r w:rsidR="002F7F4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6B40">
        <w:rPr>
          <w:rFonts w:ascii="Times New Roman" w:hAnsi="Times New Roman" w:cs="Times New Roman"/>
          <w:sz w:val="24"/>
          <w:szCs w:val="24"/>
        </w:rPr>
        <w:t>receberam coisas boas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apesar </w:t>
      </w:r>
      <w:r w:rsidR="00640F8F" w:rsidRPr="00C5704C">
        <w:rPr>
          <w:rFonts w:ascii="Times New Roman" w:hAnsi="Times New Roman" w:cs="Times New Roman"/>
          <w:sz w:val="24"/>
          <w:szCs w:val="24"/>
        </w:rPr>
        <w:t>do</w:t>
      </w:r>
      <w:r w:rsidR="002F7F4A">
        <w:rPr>
          <w:rFonts w:ascii="Times New Roman" w:hAnsi="Times New Roman" w:cs="Times New Roman"/>
          <w:sz w:val="24"/>
          <w:szCs w:val="24"/>
        </w:rPr>
        <w:t>s dois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susto</w:t>
      </w:r>
      <w:r w:rsidR="002F7F4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0F8F" w:rsidRPr="00C93BA8">
        <w:rPr>
          <w:rFonts w:ascii="Times New Roman" w:hAnsi="Times New Roman" w:cs="Times New Roman"/>
          <w:sz w:val="24"/>
          <w:szCs w:val="24"/>
        </w:rPr>
        <w:t xml:space="preserve">que </w:t>
      </w:r>
      <w:r w:rsidR="002F7F4A" w:rsidRPr="00C93BA8">
        <w:rPr>
          <w:rFonts w:ascii="Times New Roman" w:hAnsi="Times New Roman" w:cs="Times New Roman"/>
          <w:sz w:val="24"/>
          <w:szCs w:val="24"/>
        </w:rPr>
        <w:t>levaram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0F8F" w:rsidRPr="002F7F4A">
        <w:rPr>
          <w:rFonts w:ascii="Times New Roman" w:hAnsi="Times New Roman" w:cs="Times New Roman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F7F4A">
        <w:rPr>
          <w:rFonts w:ascii="Times New Roman" w:hAnsi="Times New Roman" w:cs="Times New Roman"/>
          <w:sz w:val="24"/>
          <w:szCs w:val="24"/>
        </w:rPr>
        <w:t>o forasteiro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93BA8">
        <w:rPr>
          <w:rFonts w:ascii="Times New Roman" w:hAnsi="Times New Roman" w:cs="Times New Roman"/>
          <w:sz w:val="24"/>
          <w:szCs w:val="24"/>
        </w:rPr>
        <w:t>e 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</w:t>
      </w:r>
      <w:r w:rsidR="00C93BA8">
        <w:rPr>
          <w:rFonts w:ascii="Times New Roman" w:hAnsi="Times New Roman" w:cs="Times New Roman"/>
          <w:sz w:val="24"/>
          <w:szCs w:val="24"/>
        </w:rPr>
        <w:t>tadino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 chefe da brigada, </w:t>
      </w:r>
      <w:r w:rsidR="00640F8F" w:rsidRPr="00C5704C">
        <w:rPr>
          <w:rFonts w:ascii="Times New Roman" w:hAnsi="Times New Roman" w:cs="Times New Roman"/>
          <w:sz w:val="24"/>
          <w:szCs w:val="24"/>
        </w:rPr>
        <w:t xml:space="preserve">que tomou o pão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oferecido </w:t>
      </w:r>
      <w:r w:rsidR="008700BD">
        <w:rPr>
          <w:rFonts w:ascii="Times New Roman" w:hAnsi="Times New Roman" w:cs="Times New Roman"/>
          <w:sz w:val="24"/>
          <w:szCs w:val="24"/>
        </w:rPr>
        <w:t>pelo primeiro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1381E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assim, </w:t>
      </w:r>
      <w:r w:rsidR="002F7F4A">
        <w:rPr>
          <w:rFonts w:ascii="Times New Roman" w:hAnsi="Times New Roman" w:cs="Times New Roman"/>
          <w:sz w:val="24"/>
          <w:szCs w:val="24"/>
        </w:rPr>
        <w:t>ela conseguiu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cascas de pão, as sementes de girassol, algumas balas</w:t>
      </w:r>
      <w:r w:rsidR="00086B40">
        <w:rPr>
          <w:rFonts w:ascii="Times New Roman" w:hAnsi="Times New Roman" w:cs="Times New Roman"/>
          <w:sz w:val="24"/>
          <w:szCs w:val="24"/>
        </w:rPr>
        <w:t xml:space="preserve"> de goma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086B4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086B40">
        <w:rPr>
          <w:rFonts w:ascii="Times New Roman" w:hAnsi="Times New Roman" w:cs="Times New Roman"/>
          <w:sz w:val="24"/>
          <w:szCs w:val="24"/>
        </w:rPr>
        <w:t>principal,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7F4A">
        <w:rPr>
          <w:rFonts w:ascii="Times New Roman" w:hAnsi="Times New Roman" w:cs="Times New Roman"/>
          <w:sz w:val="24"/>
          <w:szCs w:val="24"/>
        </w:rPr>
        <w:t xml:space="preserve">o </w:t>
      </w:r>
      <w:r w:rsidR="008D73B5">
        <w:rPr>
          <w:rFonts w:ascii="Times New Roman" w:hAnsi="Times New Roman" w:cs="Times New Roman"/>
          <w:sz w:val="24"/>
          <w:szCs w:val="24"/>
        </w:rPr>
        <w:t>pedaço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toucinho. Maria </w:t>
      </w:r>
      <w:r w:rsidR="0073700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aiu</w:t>
      </w:r>
      <w:r w:rsidR="001D3FE2">
        <w:rPr>
          <w:rFonts w:ascii="Times New Roman" w:hAnsi="Times New Roman" w:cs="Times New Roman"/>
          <w:sz w:val="24"/>
          <w:szCs w:val="24"/>
        </w:rPr>
        <w:t xml:space="preserve"> da casa de chá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viu Vássia no mesmo lugar</w:t>
      </w:r>
      <w:r w:rsidR="00086B40">
        <w:rPr>
          <w:rFonts w:ascii="Times New Roman" w:hAnsi="Times New Roman" w:cs="Times New Roman"/>
          <w:sz w:val="24"/>
          <w:szCs w:val="24"/>
        </w:rPr>
        <w:t xml:space="preserve"> em que o </w:t>
      </w:r>
      <w:r w:rsidRPr="00C5704C">
        <w:rPr>
          <w:rFonts w:ascii="Times New Roman" w:hAnsi="Times New Roman" w:cs="Times New Roman"/>
          <w:sz w:val="24"/>
          <w:szCs w:val="24"/>
        </w:rPr>
        <w:t>deixa</w:t>
      </w:r>
      <w:r w:rsidR="00086B40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se estivesse dormindo, só que </w:t>
      </w:r>
      <w:r w:rsidR="002F7F4A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086B40">
        <w:rPr>
          <w:rFonts w:ascii="Times New Roman" w:hAnsi="Times New Roman" w:cs="Times New Roman"/>
          <w:sz w:val="24"/>
          <w:szCs w:val="24"/>
        </w:rPr>
        <w:t>dormia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A33A0">
        <w:rPr>
          <w:rFonts w:ascii="Times New Roman" w:hAnsi="Times New Roman" w:cs="Times New Roman"/>
          <w:sz w:val="24"/>
          <w:szCs w:val="24"/>
        </w:rPr>
        <w:t>seus olhos estavam abertos e</w:t>
      </w:r>
      <w:r w:rsidR="004A33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33A0">
        <w:rPr>
          <w:rFonts w:ascii="Times New Roman" w:hAnsi="Times New Roman" w:cs="Times New Roman"/>
          <w:sz w:val="24"/>
          <w:szCs w:val="24"/>
        </w:rPr>
        <w:t>viam tudo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D0D7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Vamos, Vássia </w:t>
      </w:r>
      <w:r w:rsidRPr="002F7F4A">
        <w:rPr>
          <w:rFonts w:ascii="Times New Roman" w:hAnsi="Times New Roman" w:cs="Times New Roman"/>
        </w:rPr>
        <w:t xml:space="preserve">—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Maria </w:t>
      </w:r>
      <w:r w:rsidRPr="002F7F4A">
        <w:rPr>
          <w:rFonts w:ascii="Times New Roman" w:hAnsi="Times New Roman" w:cs="Times New Roman"/>
        </w:rPr>
        <w:t xml:space="preserve">—,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já está tarde, </w:t>
      </w:r>
      <w:r w:rsidRPr="00C5704C">
        <w:rPr>
          <w:rFonts w:ascii="Times New Roman" w:hAnsi="Times New Roman" w:cs="Times New Roman"/>
          <w:sz w:val="24"/>
          <w:szCs w:val="24"/>
        </w:rPr>
        <w:t>é noite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D0D7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quero </w:t>
      </w:r>
      <w:r w:rsidRPr="002F7F4A">
        <w:rPr>
          <w:rFonts w:ascii="Times New Roman" w:hAnsi="Times New Roman" w:cs="Times New Roman"/>
        </w:rPr>
        <w:t xml:space="preserve">—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Vássia </w:t>
      </w:r>
      <w:r w:rsidRPr="002F7F4A">
        <w:rPr>
          <w:rFonts w:ascii="Times New Roman" w:hAnsi="Times New Roman" w:cs="Times New Roman"/>
        </w:rPr>
        <w:t>—,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3D24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longe para ir a pé, </w:t>
      </w:r>
      <w:r w:rsidR="00B13D2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melhor </w:t>
      </w:r>
      <w:r w:rsidR="00B13D24">
        <w:rPr>
          <w:rFonts w:ascii="Times New Roman" w:hAnsi="Times New Roman" w:cs="Times New Roman"/>
          <w:sz w:val="24"/>
          <w:szCs w:val="24"/>
        </w:rPr>
        <w:t xml:space="preserve">é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ficarmos aqui até amanhã,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encoste-s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mim, Maria,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ficaremos aquecidos.</w:t>
      </w:r>
    </w:p>
    <w:p w:rsidR="006F7029" w:rsidRPr="00C5704C" w:rsidRDefault="007D0D7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é bobo </w:t>
      </w: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r w:rsidR="002F7F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79B8">
        <w:rPr>
          <w:rFonts w:ascii="Times New Roman" w:hAnsi="Times New Roman" w:cs="Times New Roman"/>
          <w:sz w:val="24"/>
          <w:szCs w:val="24"/>
        </w:rPr>
        <w:t>vão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expuls</w:t>
      </w:r>
      <w:r w:rsidR="005D79B8">
        <w:rPr>
          <w:rFonts w:ascii="Times New Roman" w:hAnsi="Times New Roman" w:cs="Times New Roman"/>
          <w:sz w:val="24"/>
          <w:szCs w:val="24"/>
        </w:rPr>
        <w:t>á-lo</w:t>
      </w:r>
      <w:r w:rsidR="002F7F4A" w:rsidRPr="002F7F4A">
        <w:rPr>
          <w:rFonts w:ascii="Times New Roman" w:hAnsi="Times New Roman" w:cs="Times New Roman"/>
          <w:sz w:val="24"/>
          <w:szCs w:val="24"/>
        </w:rPr>
        <w:t xml:space="preserve"> </w:t>
      </w:r>
      <w:r w:rsidR="002F7F4A" w:rsidRPr="00C5704C">
        <w:rPr>
          <w:rFonts w:ascii="Times New Roman" w:hAnsi="Times New Roman" w:cs="Times New Roman"/>
          <w:sz w:val="24"/>
          <w:szCs w:val="24"/>
        </w:rPr>
        <w:t>daqui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83E04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ssim que chegarmos, </w:t>
      </w:r>
      <w:r w:rsidR="001D3FE2">
        <w:rPr>
          <w:rFonts w:ascii="Times New Roman" w:hAnsi="Times New Roman" w:cs="Times New Roman"/>
          <w:sz w:val="24"/>
          <w:szCs w:val="24"/>
        </w:rPr>
        <w:t xml:space="preserve">vamos </w:t>
      </w:r>
      <w:r w:rsidR="006F7029" w:rsidRPr="00C5704C">
        <w:rPr>
          <w:rFonts w:ascii="Times New Roman" w:hAnsi="Times New Roman" w:cs="Times New Roman"/>
          <w:sz w:val="24"/>
          <w:szCs w:val="24"/>
        </w:rPr>
        <w:t>comer</w:t>
      </w:r>
      <w:r w:rsidR="0076490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que eu ganhei, e pode ser que </w:t>
      </w:r>
      <w:r w:rsidR="00E1381E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>mãe</w:t>
      </w:r>
      <w:r w:rsidR="00A3370D">
        <w:rPr>
          <w:rFonts w:ascii="Times New Roman" w:hAnsi="Times New Roman" w:cs="Times New Roman"/>
          <w:sz w:val="24"/>
          <w:szCs w:val="24"/>
        </w:rPr>
        <w:t xml:space="preserve"> ou Chura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3370D">
        <w:rPr>
          <w:rFonts w:ascii="Times New Roman" w:hAnsi="Times New Roman" w:cs="Times New Roman"/>
          <w:sz w:val="24"/>
          <w:szCs w:val="24"/>
        </w:rPr>
        <w:t>eem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mais alguma coisa.</w:t>
      </w:r>
    </w:p>
    <w:p w:rsidR="006F7029" w:rsidRPr="00C5704C" w:rsidRDefault="007D0D7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 xml:space="preserve">—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que você ganhou? </w:t>
      </w: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perguntou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2F7F4A">
        <w:rPr>
          <w:rFonts w:ascii="Times New Roman" w:hAnsi="Times New Roman" w:cs="Times New Roman"/>
        </w:rPr>
        <w:t xml:space="preserve">— </w:t>
      </w:r>
      <w:r w:rsidR="004A32AC">
        <w:rPr>
          <w:rFonts w:ascii="Times New Roman" w:hAnsi="Times New Roman" w:cs="Times New Roman"/>
          <w:sz w:val="24"/>
          <w:szCs w:val="24"/>
        </w:rPr>
        <w:t>Dê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pão, </w:t>
      </w:r>
      <w:r w:rsidR="006F7029" w:rsidRPr="00C93BA8">
        <w:rPr>
          <w:rFonts w:ascii="Times New Roman" w:hAnsi="Times New Roman" w:cs="Times New Roman"/>
          <w:sz w:val="24"/>
          <w:szCs w:val="24"/>
        </w:rPr>
        <w:t>senão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F7F4A">
        <w:rPr>
          <w:rFonts w:ascii="Times New Roman" w:hAnsi="Times New Roman" w:cs="Times New Roman"/>
          <w:sz w:val="24"/>
          <w:szCs w:val="24"/>
        </w:rPr>
        <w:t xml:space="preserve">consigo </w:t>
      </w:r>
      <w:r w:rsidR="000848B4">
        <w:rPr>
          <w:rFonts w:ascii="Times New Roman" w:hAnsi="Times New Roman" w:cs="Times New Roman"/>
          <w:sz w:val="24"/>
          <w:szCs w:val="24"/>
        </w:rPr>
        <w:t>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653899" w:rsidRDefault="007D0D7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>—</w:t>
      </w:r>
      <w:r w:rsidR="0076490D">
        <w:rPr>
          <w:rFonts w:ascii="Times New Roman" w:hAnsi="Times New Roman" w:cs="Times New Roman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Vássia, </w:t>
      </w:r>
      <w:r w:rsidR="002F7F4A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ganhei algo </w:t>
      </w:r>
      <w:r w:rsidR="001D3FE2">
        <w:rPr>
          <w:rFonts w:ascii="Times New Roman" w:hAnsi="Times New Roman" w:cs="Times New Roman"/>
          <w:sz w:val="24"/>
          <w:szCs w:val="24"/>
        </w:rPr>
        <w:t>melhor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29BC" w:rsidRPr="00621342">
        <w:rPr>
          <w:rFonts w:ascii="Times New Roman" w:hAnsi="Times New Roman" w:cs="Times New Roman"/>
          <w:sz w:val="24"/>
          <w:szCs w:val="24"/>
        </w:rPr>
        <w:t>—</w:t>
      </w:r>
      <w:r w:rsidR="00E129B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Maria, orgulhosa, e mostrou o toucinho.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agarrou o toucinho e enfiou o pedaço inteiro na boca. </w:t>
      </w:r>
    </w:p>
    <w:p w:rsidR="006F7029" w:rsidRPr="00C5704C" w:rsidRDefault="00052B2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4A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que você é assim, Vássia? </w:t>
      </w:r>
      <w:r w:rsidRPr="00066431">
        <w:rPr>
          <w:rFonts w:ascii="Times New Roman" w:hAnsi="Times New Roman" w:cs="Times New Roman"/>
        </w:rPr>
        <w:t xml:space="preserve">—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perguntou </w:t>
      </w:r>
      <w:r w:rsidR="006F7029" w:rsidRPr="00C5704C">
        <w:rPr>
          <w:rFonts w:ascii="Times New Roman" w:hAnsi="Times New Roman" w:cs="Times New Roman"/>
          <w:sz w:val="24"/>
          <w:szCs w:val="24"/>
        </w:rPr>
        <w:t>Maria, mas depois pensou e não lamentou. “Que coma</w:t>
      </w:r>
      <w:r w:rsidR="00066431">
        <w:rPr>
          <w:rFonts w:ascii="Times New Roman" w:hAnsi="Times New Roman" w:cs="Times New Roman"/>
          <w:sz w:val="24"/>
          <w:szCs w:val="24"/>
        </w:rPr>
        <w:t>,</w:t>
      </w:r>
      <w:r w:rsidR="00AF3293">
        <w:rPr>
          <w:rFonts w:ascii="Times New Roman" w:hAnsi="Times New Roman" w:cs="Times New Roman"/>
          <w:sz w:val="24"/>
          <w:szCs w:val="24"/>
        </w:rPr>
        <w:t xml:space="preserve"> </w:t>
      </w:r>
      <w:r w:rsidR="001D3FE2">
        <w:rPr>
          <w:rFonts w:ascii="Times New Roman" w:hAnsi="Times New Roman" w:cs="Times New Roman"/>
          <w:sz w:val="24"/>
          <w:szCs w:val="24"/>
        </w:rPr>
        <w:t>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 ele 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066431">
        <w:rPr>
          <w:rFonts w:ascii="Times New Roman" w:hAnsi="Times New Roman" w:cs="Times New Roman"/>
          <w:sz w:val="24"/>
          <w:szCs w:val="24"/>
        </w:rPr>
        <w:t xml:space="preserve">mais </w:t>
      </w:r>
      <w:r w:rsidR="006F7029" w:rsidRPr="00C5704C">
        <w:rPr>
          <w:rFonts w:ascii="Times New Roman" w:hAnsi="Times New Roman" w:cs="Times New Roman"/>
          <w:sz w:val="24"/>
          <w:szCs w:val="24"/>
        </w:rPr>
        <w:t>sofre</w:t>
      </w:r>
      <w:r w:rsidR="00AB3732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</w:t>
      </w:r>
      <w:r w:rsidR="00AF3293">
        <w:rPr>
          <w:rFonts w:ascii="Times New Roman" w:hAnsi="Times New Roman" w:cs="Times New Roman"/>
          <w:sz w:val="24"/>
          <w:szCs w:val="24"/>
        </w:rPr>
        <w:t>terminou de comer</w:t>
      </w:r>
      <w:r w:rsidRPr="00C5704C">
        <w:rPr>
          <w:rFonts w:ascii="Times New Roman" w:hAnsi="Times New Roman" w:cs="Times New Roman"/>
          <w:sz w:val="24"/>
          <w:szCs w:val="24"/>
        </w:rPr>
        <w:t>, levantou-se e disse:</w:t>
      </w:r>
    </w:p>
    <w:p w:rsidR="006F7029" w:rsidRPr="00C5704C" w:rsidRDefault="00C5704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6431">
        <w:rPr>
          <w:rFonts w:ascii="Times New Roman" w:hAnsi="Times New Roman" w:cs="Times New Roman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 para 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066431">
        <w:rPr>
          <w:rFonts w:ascii="Times New Roman" w:hAnsi="Times New Roman" w:cs="Times New Roman"/>
          <w:sz w:val="24"/>
          <w:szCs w:val="24"/>
        </w:rPr>
        <w:t>caminharam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rua escura, depois pelo campo, atravessaram a </w:t>
      </w:r>
      <w:r w:rsidRPr="00066431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passaram diante do </w:t>
      </w:r>
      <w:r w:rsidR="008326AC" w:rsidRPr="00066431">
        <w:rPr>
          <w:rFonts w:ascii="Times New Roman" w:hAnsi="Times New Roman" w:cs="Times New Roman"/>
          <w:i/>
          <w:sz w:val="24"/>
          <w:szCs w:val="24"/>
        </w:rPr>
        <w:t>zak</w:t>
      </w:r>
      <w:r w:rsidR="00066431" w:rsidRPr="00066431">
        <w:rPr>
          <w:rFonts w:ascii="Times New Roman" w:hAnsi="Times New Roman" w:cs="Times New Roman"/>
          <w:i/>
          <w:sz w:val="24"/>
          <w:szCs w:val="24"/>
        </w:rPr>
        <w:t>á</w:t>
      </w:r>
      <w:r w:rsidR="008326AC" w:rsidRPr="00066431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326AC">
        <w:rPr>
          <w:rFonts w:ascii="Times New Roman" w:hAnsi="Times New Roman" w:cs="Times New Roman"/>
          <w:sz w:val="24"/>
          <w:szCs w:val="24"/>
        </w:rPr>
        <w:t>Do</w:t>
      </w:r>
      <w:r w:rsidR="008326A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26AC" w:rsidRPr="00066431">
        <w:rPr>
          <w:rFonts w:ascii="Times New Roman" w:hAnsi="Times New Roman" w:cs="Times New Roman"/>
          <w:i/>
          <w:sz w:val="24"/>
          <w:szCs w:val="24"/>
        </w:rPr>
        <w:t>zak</w:t>
      </w:r>
      <w:r w:rsidR="00066431" w:rsidRPr="00066431">
        <w:rPr>
          <w:rFonts w:ascii="Times New Roman" w:hAnsi="Times New Roman" w:cs="Times New Roman"/>
          <w:i/>
          <w:sz w:val="24"/>
          <w:szCs w:val="24"/>
        </w:rPr>
        <w:t>á</w:t>
      </w:r>
      <w:r w:rsidR="008326AC" w:rsidRPr="00066431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26AC">
        <w:rPr>
          <w:rFonts w:ascii="Times New Roman" w:hAnsi="Times New Roman" w:cs="Times New Roman"/>
          <w:sz w:val="24"/>
          <w:szCs w:val="24"/>
        </w:rPr>
        <w:t>vinha o ruído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galhos molhados</w:t>
      </w:r>
      <w:r w:rsidR="004A32A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pássaros noturnos </w:t>
      </w:r>
      <w:r w:rsidR="008326AC">
        <w:rPr>
          <w:rFonts w:ascii="Times New Roman" w:hAnsi="Times New Roman" w:cs="Times New Roman"/>
          <w:sz w:val="24"/>
          <w:szCs w:val="24"/>
        </w:rPr>
        <w:t>os assusta</w:t>
      </w:r>
      <w:r w:rsidR="001D3FE2">
        <w:rPr>
          <w:rFonts w:ascii="Times New Roman" w:hAnsi="Times New Roman" w:cs="Times New Roman"/>
          <w:sz w:val="24"/>
          <w:szCs w:val="24"/>
        </w:rPr>
        <w:t>r</w:t>
      </w:r>
      <w:r w:rsidR="008326AC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nem Maria nem Vássia tinham medo da noite. Os lobos </w:t>
      </w:r>
      <w:r w:rsidR="00AB6284">
        <w:rPr>
          <w:rFonts w:ascii="Times New Roman" w:hAnsi="Times New Roman" w:cs="Times New Roman"/>
          <w:sz w:val="24"/>
          <w:szCs w:val="24"/>
        </w:rPr>
        <w:t>tinham</w:t>
      </w:r>
      <w:r w:rsidR="008326A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sido </w:t>
      </w:r>
      <w:r w:rsidR="000B11C4">
        <w:rPr>
          <w:rFonts w:ascii="Times New Roman" w:hAnsi="Times New Roman" w:cs="Times New Roman"/>
          <w:sz w:val="24"/>
          <w:szCs w:val="24"/>
        </w:rPr>
        <w:t>extintos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</w:t>
      </w:r>
      <w:r w:rsidR="00066431">
        <w:rPr>
          <w:rFonts w:ascii="Times New Roman" w:hAnsi="Times New Roman" w:cs="Times New Roman"/>
          <w:sz w:val="24"/>
          <w:szCs w:val="24"/>
        </w:rPr>
        <w:t>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tempo, e quem</w:t>
      </w:r>
      <w:r w:rsidR="00AF3293">
        <w:rPr>
          <w:rFonts w:ascii="Times New Roman" w:hAnsi="Times New Roman" w:cs="Times New Roman"/>
          <w:sz w:val="24"/>
          <w:szCs w:val="24"/>
        </w:rPr>
        <w:t xml:space="preserve"> </w:t>
      </w:r>
      <w:r w:rsidR="00066431">
        <w:rPr>
          <w:rFonts w:ascii="Times New Roman" w:hAnsi="Times New Roman" w:cs="Times New Roman"/>
          <w:sz w:val="24"/>
          <w:szCs w:val="24"/>
        </w:rPr>
        <w:t xml:space="preserve">se </w:t>
      </w:r>
      <w:r w:rsidR="000B11C4">
        <w:rPr>
          <w:rFonts w:ascii="Times New Roman" w:hAnsi="Times New Roman" w:cs="Times New Roman"/>
          <w:sz w:val="24"/>
          <w:szCs w:val="24"/>
        </w:rPr>
        <w:t xml:space="preserve">atrairia </w:t>
      </w:r>
      <w:r w:rsidR="00066431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crianças miseráveis</w:t>
      </w:r>
      <w:r w:rsidR="008326AC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Só se fosse por </w:t>
      </w:r>
      <w:r w:rsidR="00075487">
        <w:rPr>
          <w:rFonts w:ascii="Times New Roman" w:hAnsi="Times New Roman" w:cs="Times New Roman"/>
          <w:sz w:val="24"/>
          <w:szCs w:val="24"/>
        </w:rPr>
        <w:t>diversão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0664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6FEA">
        <w:rPr>
          <w:rFonts w:ascii="Times New Roman" w:hAnsi="Times New Roman" w:cs="Times New Roman"/>
          <w:sz w:val="24"/>
          <w:szCs w:val="24"/>
        </w:rPr>
        <w:t>nesses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tempos de fome</w:t>
      </w:r>
      <w:r w:rsidR="000664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BF6FEA">
        <w:rPr>
          <w:rFonts w:ascii="Times New Roman" w:hAnsi="Times New Roman" w:cs="Times New Roman"/>
          <w:sz w:val="24"/>
          <w:szCs w:val="24"/>
        </w:rPr>
        <w:t>malfeitores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220E">
        <w:rPr>
          <w:rFonts w:ascii="Times New Roman" w:hAnsi="Times New Roman" w:cs="Times New Roman"/>
          <w:sz w:val="24"/>
          <w:szCs w:val="24"/>
        </w:rPr>
        <w:t>para</w:t>
      </w:r>
      <w:r w:rsidR="00BF6FEA">
        <w:rPr>
          <w:rFonts w:ascii="Times New Roman" w:hAnsi="Times New Roman" w:cs="Times New Roman"/>
          <w:sz w:val="24"/>
          <w:szCs w:val="24"/>
        </w:rPr>
        <w:t>r</w:t>
      </w:r>
      <w:r w:rsidR="00F6220E">
        <w:rPr>
          <w:rFonts w:ascii="Times New Roman" w:hAnsi="Times New Roman" w:cs="Times New Roman"/>
          <w:sz w:val="24"/>
          <w:szCs w:val="24"/>
        </w:rPr>
        <w:t>am</w:t>
      </w:r>
      <w:r w:rsidR="00F6220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075487">
        <w:rPr>
          <w:rFonts w:ascii="Times New Roman" w:hAnsi="Times New Roman" w:cs="Times New Roman"/>
          <w:sz w:val="24"/>
          <w:szCs w:val="24"/>
        </w:rPr>
        <w:t>se divertir</w:t>
      </w:r>
      <w:r w:rsidRPr="00C5704C">
        <w:rPr>
          <w:rFonts w:ascii="Times New Roman" w:hAnsi="Times New Roman" w:cs="Times New Roman"/>
          <w:sz w:val="24"/>
          <w:szCs w:val="24"/>
        </w:rPr>
        <w:t>, perde</w:t>
      </w:r>
      <w:r w:rsidR="00F6220E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ideal de bandido e </w:t>
      </w:r>
      <w:r w:rsidR="00F6220E">
        <w:rPr>
          <w:rFonts w:ascii="Times New Roman" w:hAnsi="Times New Roman" w:cs="Times New Roman"/>
          <w:sz w:val="24"/>
          <w:szCs w:val="24"/>
        </w:rPr>
        <w:t>se tornaram</w:t>
      </w:r>
      <w:r w:rsidR="00F6220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prático</w:t>
      </w:r>
      <w:r w:rsidR="00F6220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220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FE2">
        <w:rPr>
          <w:rFonts w:ascii="Times New Roman" w:hAnsi="Times New Roman" w:cs="Times New Roman"/>
          <w:sz w:val="24"/>
          <w:szCs w:val="24"/>
        </w:rPr>
        <w:t xml:space="preserve">o </w:t>
      </w:r>
      <w:r w:rsidR="00773BF4">
        <w:rPr>
          <w:rFonts w:ascii="Times New Roman" w:hAnsi="Times New Roman" w:cs="Times New Roman"/>
          <w:sz w:val="24"/>
          <w:szCs w:val="24"/>
        </w:rPr>
        <w:t>melhor</w:t>
      </w:r>
      <w:r w:rsidR="00066431">
        <w:rPr>
          <w:rFonts w:ascii="Times New Roman" w:hAnsi="Times New Roman" w:cs="Times New Roman"/>
          <w:sz w:val="24"/>
          <w:szCs w:val="24"/>
        </w:rPr>
        <w:t xml:space="preserve"> </w:t>
      </w:r>
      <w:r w:rsidR="00773BF4">
        <w:rPr>
          <w:rFonts w:ascii="Times New Roman" w:hAnsi="Times New Roman" w:cs="Times New Roman"/>
          <w:sz w:val="24"/>
          <w:szCs w:val="24"/>
        </w:rPr>
        <w:t xml:space="preserve">seria </w:t>
      </w:r>
      <w:r w:rsidRPr="00C5704C">
        <w:rPr>
          <w:rFonts w:ascii="Times New Roman" w:hAnsi="Times New Roman" w:cs="Times New Roman"/>
          <w:sz w:val="24"/>
          <w:szCs w:val="24"/>
        </w:rPr>
        <w:t>atirar n</w:t>
      </w:r>
      <w:r w:rsidR="0006643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comissário encarregado </w:t>
      </w:r>
      <w:r w:rsidR="00066431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confisco d</w:t>
      </w:r>
      <w:r w:rsidR="004A32A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provisões ou assaltar um depósito de cereais. </w:t>
      </w:r>
      <w:r w:rsidR="005A2DEC">
        <w:rPr>
          <w:rFonts w:ascii="Times New Roman" w:hAnsi="Times New Roman" w:cs="Times New Roman"/>
          <w:sz w:val="24"/>
          <w:szCs w:val="24"/>
        </w:rPr>
        <w:lastRenderedPageBreak/>
        <w:t>Apenas</w:t>
      </w:r>
      <w:r w:rsidR="00F149A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Pr="00C93BA8">
        <w:rPr>
          <w:rFonts w:ascii="Times New Roman" w:hAnsi="Times New Roman" w:cs="Times New Roman"/>
          <w:sz w:val="24"/>
          <w:szCs w:val="24"/>
        </w:rPr>
        <w:t>intelectual</w:t>
      </w:r>
      <w:r w:rsidR="00F149A4">
        <w:rPr>
          <w:rFonts w:ascii="Times New Roman" w:hAnsi="Times New Roman" w:cs="Times New Roman"/>
          <w:sz w:val="24"/>
          <w:szCs w:val="24"/>
        </w:rPr>
        <w:t xml:space="preserve"> </w:t>
      </w:r>
      <w:r w:rsidR="00F149A4" w:rsidRPr="00F149A4">
        <w:rPr>
          <w:rFonts w:ascii="Times New Roman" w:hAnsi="Times New Roman" w:cs="Times New Roman"/>
          <w:i/>
          <w:sz w:val="24"/>
          <w:szCs w:val="24"/>
        </w:rPr>
        <w:t>raznotchinets</w:t>
      </w:r>
      <w:r w:rsidRPr="00DD2461">
        <w:rPr>
          <w:rFonts w:ascii="Times New Roman" w:hAnsi="Times New Roman" w:cs="Times New Roman"/>
          <w:sz w:val="24"/>
          <w:szCs w:val="24"/>
        </w:rPr>
        <w:t>,</w:t>
      </w:r>
      <w:r w:rsidR="004761AC"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6431">
        <w:rPr>
          <w:rFonts w:ascii="Times New Roman" w:hAnsi="Times New Roman" w:cs="Times New Roman"/>
          <w:sz w:val="24"/>
          <w:szCs w:val="24"/>
        </w:rPr>
        <w:t>atormentado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6431">
        <w:rPr>
          <w:rFonts w:ascii="Times New Roman" w:hAnsi="Times New Roman" w:cs="Times New Roman"/>
          <w:sz w:val="24"/>
          <w:szCs w:val="24"/>
        </w:rPr>
        <w:t>pelo desejo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1D6F">
        <w:rPr>
          <w:rFonts w:ascii="Times New Roman" w:hAnsi="Times New Roman" w:cs="Times New Roman"/>
          <w:sz w:val="24"/>
          <w:szCs w:val="24"/>
        </w:rPr>
        <w:t>compreender</w:t>
      </w:r>
      <w:r w:rsidR="00711D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ideia do sofrimento </w:t>
      </w:r>
      <w:r w:rsidR="00075487">
        <w:rPr>
          <w:rFonts w:ascii="Times New Roman" w:hAnsi="Times New Roman" w:cs="Times New Roman"/>
          <w:sz w:val="24"/>
          <w:szCs w:val="24"/>
        </w:rPr>
        <w:t>universal</w:t>
      </w:r>
      <w:r w:rsidR="000754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F6220E">
        <w:rPr>
          <w:rFonts w:ascii="Times New Roman" w:hAnsi="Times New Roman" w:cs="Times New Roman"/>
          <w:sz w:val="24"/>
          <w:szCs w:val="24"/>
        </w:rPr>
        <w:t>as razões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220E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 para permiti-lo, um admirador do Messias de Dostoiévski, </w:t>
      </w:r>
      <w:r w:rsidR="00066431">
        <w:rPr>
          <w:rFonts w:ascii="Times New Roman" w:hAnsi="Times New Roman" w:cs="Times New Roman"/>
          <w:sz w:val="24"/>
          <w:szCs w:val="24"/>
        </w:rPr>
        <w:t xml:space="preserve">seria capaz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esfaquear crianças miseráveis por motivos doutrinários. Porém, </w:t>
      </w:r>
      <w:r w:rsidR="00000A51">
        <w:rPr>
          <w:rFonts w:ascii="Times New Roman" w:hAnsi="Times New Roman" w:cs="Times New Roman"/>
          <w:sz w:val="24"/>
          <w:szCs w:val="24"/>
        </w:rPr>
        <w:t>devido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revolução,</w:t>
      </w:r>
      <w:r w:rsidR="005A2DEC">
        <w:rPr>
          <w:rFonts w:ascii="Times New Roman" w:hAnsi="Times New Roman" w:cs="Times New Roman"/>
          <w:sz w:val="24"/>
          <w:szCs w:val="24"/>
        </w:rPr>
        <w:t xml:space="preserve"> tipos assim morreram em grande quantidade </w:t>
      </w:r>
      <w:r w:rsidR="00066431">
        <w:rPr>
          <w:rFonts w:ascii="Times New Roman" w:hAnsi="Times New Roman" w:cs="Times New Roman"/>
          <w:sz w:val="24"/>
          <w:szCs w:val="24"/>
        </w:rPr>
        <w:t xml:space="preserve">ou </w:t>
      </w:r>
      <w:r w:rsidR="00653899">
        <w:rPr>
          <w:rFonts w:ascii="Times New Roman" w:hAnsi="Times New Roman" w:cs="Times New Roman"/>
          <w:sz w:val="24"/>
          <w:szCs w:val="24"/>
        </w:rPr>
        <w:t xml:space="preserve">mudaram </w:t>
      </w:r>
      <w:r w:rsidR="00F6220E">
        <w:rPr>
          <w:rFonts w:ascii="Times New Roman" w:hAnsi="Times New Roman" w:cs="Times New Roman"/>
          <w:sz w:val="24"/>
          <w:szCs w:val="24"/>
        </w:rPr>
        <w:t>completamente</w:t>
      </w:r>
      <w:del w:id="0" w:author="Daniela Mountian" w:date="2017-02-15T23:03:00Z">
        <w:r w:rsidR="00F6220E" w:rsidRPr="00C5704C" w:rsidDel="0065389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C5704C" w:rsidDel="00653899">
          <w:rPr>
            <w:rFonts w:ascii="Times New Roman" w:hAnsi="Times New Roman" w:cs="Times New Roman"/>
            <w:sz w:val="24"/>
            <w:szCs w:val="24"/>
          </w:rPr>
          <w:delText>em sua aparência</w:delText>
        </w:r>
      </w:del>
      <w:del w:id="1" w:author="Daniela Mountian" w:date="2016-08-14T01:39:00Z">
        <w:r w:rsidRPr="00C5704C" w:rsidDel="00066431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066431">
        <w:rPr>
          <w:rFonts w:ascii="Times New Roman" w:hAnsi="Times New Roman" w:cs="Times New Roman"/>
          <w:sz w:val="24"/>
          <w:szCs w:val="24"/>
        </w:rPr>
        <w:t>. Além disso</w:t>
      </w:r>
      <w:r w:rsidR="005A2DEC">
        <w:rPr>
          <w:rFonts w:ascii="Times New Roman" w:hAnsi="Times New Roman" w:cs="Times New Roman"/>
          <w:sz w:val="24"/>
          <w:szCs w:val="24"/>
        </w:rPr>
        <w:t xml:space="preserve">, em </w:t>
      </w:r>
      <w:r w:rsidR="0045313F">
        <w:rPr>
          <w:rFonts w:ascii="Times New Roman" w:hAnsi="Times New Roman" w:cs="Times New Roman"/>
          <w:sz w:val="24"/>
          <w:szCs w:val="24"/>
        </w:rPr>
        <w:t>seus tempos áureos</w:t>
      </w:r>
      <w:r w:rsidRPr="00C5704C">
        <w:rPr>
          <w:rFonts w:ascii="Times New Roman" w:hAnsi="Times New Roman" w:cs="Times New Roman"/>
          <w:sz w:val="24"/>
          <w:szCs w:val="24"/>
        </w:rPr>
        <w:t>, eles se encontravam</w:t>
      </w:r>
      <w:r w:rsidR="00066431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lugares </w:t>
      </w:r>
      <w:r w:rsidR="00077CD2">
        <w:rPr>
          <w:rFonts w:ascii="Times New Roman" w:hAnsi="Times New Roman" w:cs="Times New Roman"/>
          <w:sz w:val="24"/>
          <w:szCs w:val="24"/>
        </w:rPr>
        <w:t>em que a histeria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religiosa</w:t>
      </w:r>
      <w:r w:rsidR="00077CD2">
        <w:rPr>
          <w:rFonts w:ascii="Times New Roman" w:hAnsi="Times New Roman" w:cs="Times New Roman"/>
          <w:sz w:val="24"/>
          <w:szCs w:val="24"/>
        </w:rPr>
        <w:t xml:space="preserve"> pudesse aflorar</w:t>
      </w:r>
      <w:r w:rsidRPr="00C5704C">
        <w:rPr>
          <w:rFonts w:ascii="Times New Roman" w:hAnsi="Times New Roman" w:cs="Times New Roman"/>
          <w:sz w:val="24"/>
          <w:szCs w:val="24"/>
        </w:rPr>
        <w:t>, onde havia</w:t>
      </w:r>
      <w:r w:rsidR="00432B9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ícones, e </w:t>
      </w:r>
      <w:r w:rsidR="00F6220E">
        <w:rPr>
          <w:rFonts w:ascii="Times New Roman" w:hAnsi="Times New Roman" w:cs="Times New Roman"/>
          <w:sz w:val="24"/>
          <w:szCs w:val="24"/>
        </w:rPr>
        <w:t xml:space="preserve">não </w:t>
      </w:r>
      <w:r w:rsidR="00066431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tediosa região de Kh</w:t>
      </w:r>
      <w:r w:rsidR="00A83E0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rkov. </w:t>
      </w:r>
      <w:r w:rsidR="00066431">
        <w:rPr>
          <w:rFonts w:ascii="Times New Roman" w:hAnsi="Times New Roman" w:cs="Times New Roman"/>
          <w:sz w:val="24"/>
          <w:szCs w:val="24"/>
        </w:rPr>
        <w:t>G</w:t>
      </w:r>
      <w:r w:rsidRPr="00C5704C">
        <w:rPr>
          <w:rFonts w:ascii="Times New Roman" w:hAnsi="Times New Roman" w:cs="Times New Roman"/>
          <w:sz w:val="24"/>
          <w:szCs w:val="24"/>
        </w:rPr>
        <w:t xml:space="preserve">raças a essas circunstâncias, Maria e Vássia chegaram </w:t>
      </w:r>
      <w:r w:rsidR="0006643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sítio</w:t>
      </w:r>
      <w:r w:rsidR="00066431">
        <w:rPr>
          <w:rFonts w:ascii="Times New Roman" w:hAnsi="Times New Roman" w:cs="Times New Roman"/>
          <w:sz w:val="24"/>
          <w:szCs w:val="24"/>
        </w:rPr>
        <w:t xml:space="preserve"> em segurança</w:t>
      </w:r>
      <w:r w:rsidR="00F6220E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</w:t>
      </w:r>
      <w:r w:rsidR="0076490D">
        <w:rPr>
          <w:rFonts w:ascii="Times New Roman" w:hAnsi="Times New Roman" w:cs="Times New Roman"/>
          <w:sz w:val="24"/>
          <w:szCs w:val="24"/>
        </w:rPr>
        <w:t>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066431">
        <w:rPr>
          <w:rFonts w:ascii="Times New Roman" w:hAnsi="Times New Roman" w:cs="Times New Roman"/>
          <w:sz w:val="24"/>
          <w:szCs w:val="24"/>
        </w:rPr>
        <w:t>ruído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barragem do moinho e </w:t>
      </w:r>
      <w:r w:rsidR="00066431">
        <w:rPr>
          <w:rFonts w:ascii="Times New Roman" w:hAnsi="Times New Roman" w:cs="Times New Roman"/>
          <w:sz w:val="24"/>
          <w:szCs w:val="24"/>
        </w:rPr>
        <w:t>logo 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muro do sanatório. Eles bateram na porta, e Chura</w:t>
      </w:r>
      <w:r w:rsidR="004F4728">
        <w:rPr>
          <w:rFonts w:ascii="Times New Roman" w:hAnsi="Times New Roman" w:cs="Times New Roman"/>
          <w:sz w:val="24"/>
          <w:szCs w:val="24"/>
        </w:rPr>
        <w:t>, abrindo-a,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190F">
        <w:rPr>
          <w:rFonts w:ascii="Times New Roman" w:hAnsi="Times New Roman" w:cs="Times New Roman"/>
          <w:sz w:val="24"/>
          <w:szCs w:val="24"/>
        </w:rPr>
        <w:t>—</w:t>
      </w:r>
      <w:r w:rsidR="006F7029" w:rsidRPr="0098190F">
        <w:rPr>
          <w:rFonts w:ascii="Times New Roman" w:hAnsi="Times New Roman" w:cs="Times New Roman"/>
          <w:sz w:val="24"/>
          <w:szCs w:val="24"/>
        </w:rPr>
        <w:t xml:space="preserve"> Chegaram... </w:t>
      </w:r>
      <w:r w:rsidR="0098190F">
        <w:rPr>
          <w:rFonts w:ascii="Times New Roman" w:hAnsi="Times New Roman" w:cs="Times New Roman"/>
          <w:sz w:val="24"/>
          <w:szCs w:val="24"/>
        </w:rPr>
        <w:t>Ma</w:t>
      </w:r>
      <w:r w:rsidR="006F7029" w:rsidRPr="0098190F">
        <w:rPr>
          <w:rFonts w:ascii="Times New Roman" w:hAnsi="Times New Roman" w:cs="Times New Roman"/>
          <w:sz w:val="24"/>
          <w:szCs w:val="24"/>
        </w:rPr>
        <w:t>mãe já estava preocupada, mas eu disse que vocês viriam.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mãe abraçou e beijou Maria e Vássia e perguntou: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Crianças, vocês ganharam alguma coisa?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Ganhamos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Então, sentem </w:t>
      </w:r>
      <w:r>
        <w:rPr>
          <w:rFonts w:ascii="Times New Roman" w:hAnsi="Times New Roman" w:cs="Times New Roman"/>
          <w:sz w:val="24"/>
          <w:szCs w:val="24"/>
        </w:rPr>
        <w:t xml:space="preserve">ali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no canto, </w:t>
      </w:r>
      <w:r w:rsidR="0098190F">
        <w:rPr>
          <w:rFonts w:ascii="Times New Roman" w:hAnsi="Times New Roman" w:cs="Times New Roman"/>
          <w:sz w:val="24"/>
          <w:szCs w:val="24"/>
        </w:rPr>
        <w:t>jantem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vão dormir, porque </w:t>
      </w:r>
      <w:r w:rsidR="0098190F">
        <w:rPr>
          <w:rFonts w:ascii="Times New Roman" w:hAnsi="Times New Roman" w:cs="Times New Roman"/>
          <w:sz w:val="24"/>
          <w:szCs w:val="24"/>
        </w:rPr>
        <w:t xml:space="preserve">preciso </w:t>
      </w:r>
      <w:r w:rsidR="006F7029" w:rsidRPr="00C5704C">
        <w:rPr>
          <w:rFonts w:ascii="Times New Roman" w:hAnsi="Times New Roman" w:cs="Times New Roman"/>
          <w:sz w:val="24"/>
          <w:szCs w:val="24"/>
        </w:rPr>
        <w:t>conversa</w:t>
      </w:r>
      <w:r w:rsidR="0098190F"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Kólia e Chura.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3BF4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>amãe, ganhei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pedaço de toucinho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mas Vássia comeu </w:t>
      </w:r>
      <w:r>
        <w:rPr>
          <w:rFonts w:ascii="Times New Roman" w:hAnsi="Times New Roman" w:cs="Times New Roman"/>
          <w:sz w:val="24"/>
          <w:szCs w:val="24"/>
        </w:rPr>
        <w:t>tudo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4F472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faz mal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Vássia está fraco, precisa</w:t>
      </w:r>
      <w:r>
        <w:rPr>
          <w:rFonts w:ascii="Times New Roman" w:hAnsi="Times New Roman" w:cs="Times New Roman"/>
          <w:sz w:val="24"/>
          <w:szCs w:val="24"/>
        </w:rPr>
        <w:t xml:space="preserve"> comer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A4F19">
        <w:rPr>
          <w:rFonts w:ascii="Times New Roman" w:hAnsi="Times New Roman" w:cs="Times New Roman"/>
          <w:sz w:val="24"/>
          <w:szCs w:val="24"/>
        </w:rPr>
        <w:t>Jantem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4EFA">
        <w:rPr>
          <w:rFonts w:ascii="Times New Roman" w:hAnsi="Times New Roman" w:cs="Times New Roman"/>
          <w:sz w:val="24"/>
          <w:szCs w:val="24"/>
        </w:rPr>
        <w:t xml:space="preserve">crianças;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eu, Kólia e Chura estamos </w:t>
      </w:r>
      <w:r>
        <w:rPr>
          <w:rFonts w:ascii="Times New Roman" w:hAnsi="Times New Roman" w:cs="Times New Roman"/>
          <w:sz w:val="24"/>
          <w:szCs w:val="24"/>
        </w:rPr>
        <w:t>satisfeitos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e Vássia comeram </w:t>
      </w:r>
      <w:r w:rsidR="00A352FE">
        <w:rPr>
          <w:rFonts w:ascii="Times New Roman" w:hAnsi="Times New Roman" w:cs="Times New Roman"/>
          <w:sz w:val="24"/>
          <w:szCs w:val="24"/>
        </w:rPr>
        <w:t xml:space="preserve">toda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esmola </w:t>
      </w:r>
      <w:r w:rsidR="00A352FE">
        <w:rPr>
          <w:rFonts w:ascii="Times New Roman" w:hAnsi="Times New Roman" w:cs="Times New Roman"/>
          <w:sz w:val="24"/>
          <w:szCs w:val="24"/>
        </w:rPr>
        <w:t>dada 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homens, </w:t>
      </w:r>
      <w:r w:rsidR="007F6831">
        <w:rPr>
          <w:rFonts w:ascii="Times New Roman" w:hAnsi="Times New Roman" w:cs="Times New Roman"/>
          <w:sz w:val="24"/>
          <w:szCs w:val="24"/>
        </w:rPr>
        <w:t>lamentando</w:t>
      </w:r>
      <w:r w:rsidR="007F6831">
        <w:rPr>
          <w:rFonts w:ascii="Times New Roman" w:hAnsi="Times New Roman" w:cs="Times New Roman"/>
          <w:sz w:val="24"/>
          <w:szCs w:val="24"/>
          <w:lang w:val="en-GB"/>
        </w:rPr>
        <w:t xml:space="preserve"> o fato de o chefe da brigada ter tomado o ped</w:t>
      </w:r>
      <w:r w:rsidR="007F6831">
        <w:rPr>
          <w:rFonts w:ascii="Times New Roman" w:hAnsi="Times New Roman" w:cs="Times New Roman"/>
          <w:sz w:val="24"/>
          <w:szCs w:val="24"/>
        </w:rPr>
        <w:t>aço de pão que ganharam do forasteiro</w:t>
      </w:r>
      <w:r w:rsidRPr="00C5704C">
        <w:rPr>
          <w:rFonts w:ascii="Times New Roman" w:hAnsi="Times New Roman" w:cs="Times New Roman"/>
          <w:sz w:val="24"/>
          <w:szCs w:val="24"/>
        </w:rPr>
        <w:t>, subiram na estufa</w:t>
      </w:r>
      <w:r w:rsidR="00A352FE">
        <w:rPr>
          <w:rFonts w:ascii="Times New Roman" w:hAnsi="Times New Roman" w:cs="Times New Roman"/>
          <w:sz w:val="24"/>
          <w:szCs w:val="24"/>
        </w:rPr>
        <w:t xml:space="preserve"> e, </w:t>
      </w:r>
      <w:r w:rsidR="00B708DA">
        <w:rPr>
          <w:rFonts w:ascii="Times New Roman" w:hAnsi="Times New Roman" w:cs="Times New Roman"/>
          <w:sz w:val="24"/>
          <w:szCs w:val="24"/>
        </w:rPr>
        <w:t>encostados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B708DA">
        <w:rPr>
          <w:rFonts w:ascii="Times New Roman" w:hAnsi="Times New Roman" w:cs="Times New Roman"/>
          <w:sz w:val="24"/>
          <w:szCs w:val="24"/>
        </w:rPr>
        <w:t>n</w:t>
      </w:r>
      <w:r w:rsidR="001A4F1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outro</w:t>
      </w:r>
      <w:r w:rsidR="00A352F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52FE">
        <w:rPr>
          <w:rFonts w:ascii="Times New Roman" w:hAnsi="Times New Roman" w:cs="Times New Roman"/>
          <w:sz w:val="24"/>
          <w:szCs w:val="24"/>
        </w:rPr>
        <w:t>adormeceram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73BF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mãe continu</w:t>
      </w:r>
      <w:r w:rsidR="00F121E2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conversa</w:t>
      </w:r>
      <w:r w:rsidR="00F121E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98190F">
        <w:rPr>
          <w:rFonts w:ascii="Times New Roman" w:hAnsi="Times New Roman" w:cs="Times New Roman"/>
          <w:sz w:val="24"/>
          <w:szCs w:val="24"/>
        </w:rPr>
        <w:t>seus</w:t>
      </w:r>
      <w:r w:rsidR="005E4D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filhos </w:t>
      </w:r>
      <w:r w:rsidR="001A4F19">
        <w:rPr>
          <w:rFonts w:ascii="Times New Roman" w:hAnsi="Times New Roman" w:cs="Times New Roman"/>
          <w:sz w:val="24"/>
          <w:szCs w:val="24"/>
        </w:rPr>
        <w:t>mais velhos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Chura e Kólia. </w:t>
      </w:r>
    </w:p>
    <w:p w:rsidR="006F7029" w:rsidRPr="00C5704C" w:rsidRDefault="00371FB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temos </w:t>
      </w:r>
      <w:r w:rsidR="005D79B8">
        <w:rPr>
          <w:rFonts w:ascii="Times New Roman" w:hAnsi="Times New Roman" w:cs="Times New Roman"/>
          <w:sz w:val="24"/>
          <w:szCs w:val="24"/>
        </w:rPr>
        <w:t>uma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vaca nem roupa, nem </w:t>
      </w:r>
      <w:r w:rsidR="00BF6FEA">
        <w:rPr>
          <w:rFonts w:ascii="Times New Roman" w:hAnsi="Times New Roman" w:cs="Times New Roman"/>
          <w:sz w:val="24"/>
          <w:szCs w:val="24"/>
        </w:rPr>
        <w:t xml:space="preserve">mesmo </w:t>
      </w:r>
      <w:r w:rsidR="006F7029" w:rsidRPr="00C5704C">
        <w:rPr>
          <w:rFonts w:ascii="Times New Roman" w:hAnsi="Times New Roman" w:cs="Times New Roman"/>
          <w:sz w:val="24"/>
          <w:szCs w:val="24"/>
        </w:rPr>
        <w:t>pão</w:t>
      </w:r>
      <w:r w:rsidR="001B52A4">
        <w:rPr>
          <w:rFonts w:ascii="Times New Roman" w:hAnsi="Times New Roman" w:cs="Times New Roman"/>
          <w:sz w:val="24"/>
          <w:szCs w:val="24"/>
        </w:rPr>
        <w:t xml:space="preserve"> </w:t>
      </w:r>
      <w:r w:rsidR="001B52A4" w:rsidRPr="00621342">
        <w:rPr>
          <w:rFonts w:ascii="Times New Roman" w:hAnsi="Times New Roman" w:cs="Times New Roman"/>
          <w:sz w:val="24"/>
          <w:szCs w:val="24"/>
        </w:rPr>
        <w:t>—</w:t>
      </w:r>
      <w:r w:rsidR="001B52A4" w:rsidRPr="00C5704C">
        <w:rPr>
          <w:rFonts w:ascii="Times New Roman" w:hAnsi="Times New Roman" w:cs="Times New Roman"/>
          <w:sz w:val="24"/>
          <w:szCs w:val="24"/>
        </w:rPr>
        <w:t xml:space="preserve"> dizia a mãe</w:t>
      </w:r>
      <w:r w:rsidR="001B52A4">
        <w:rPr>
          <w:rFonts w:ascii="Times New Roman" w:hAnsi="Times New Roman" w:cs="Times New Roman"/>
          <w:sz w:val="24"/>
          <w:szCs w:val="24"/>
        </w:rPr>
        <w:t>.</w:t>
      </w:r>
      <w:r w:rsidR="001B52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52A4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6A53">
        <w:rPr>
          <w:rFonts w:ascii="Times New Roman" w:hAnsi="Times New Roman" w:cs="Times New Roman"/>
          <w:sz w:val="24"/>
          <w:szCs w:val="24"/>
        </w:rPr>
        <w:t>Pelo</w:t>
      </w:r>
      <w:r w:rsidR="005E4DF6">
        <w:rPr>
          <w:rFonts w:ascii="Times New Roman" w:hAnsi="Times New Roman" w:cs="Times New Roman"/>
          <w:sz w:val="24"/>
          <w:szCs w:val="24"/>
        </w:rPr>
        <w:t xml:space="preserve"> t</w:t>
      </w:r>
      <w:r w:rsidR="006F7029" w:rsidRPr="00C5704C">
        <w:rPr>
          <w:rFonts w:ascii="Times New Roman" w:hAnsi="Times New Roman" w:cs="Times New Roman"/>
          <w:sz w:val="24"/>
          <w:szCs w:val="24"/>
        </w:rPr>
        <w:t>rabalho no colcoz</w:t>
      </w:r>
      <w:r w:rsidR="005E4DF6">
        <w:rPr>
          <w:rFonts w:ascii="Times New Roman" w:hAnsi="Times New Roman" w:cs="Times New Roman"/>
          <w:sz w:val="24"/>
          <w:szCs w:val="24"/>
        </w:rPr>
        <w:t xml:space="preserve"> neste verão só </w:t>
      </w:r>
      <w:r w:rsidR="006F7029" w:rsidRPr="00C5704C">
        <w:rPr>
          <w:rFonts w:ascii="Times New Roman" w:hAnsi="Times New Roman" w:cs="Times New Roman"/>
          <w:sz w:val="24"/>
          <w:szCs w:val="24"/>
        </w:rPr>
        <w:t>ganhei dez quilos de centeio</w:t>
      </w:r>
      <w:r w:rsidR="005E4DF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5447" w:rsidRPr="00872EB9">
        <w:rPr>
          <w:rFonts w:ascii="Times New Roman" w:hAnsi="Times New Roman" w:cs="Times New Roman"/>
          <w:sz w:val="24"/>
          <w:szCs w:val="24"/>
        </w:rPr>
        <w:t xml:space="preserve">nem </w:t>
      </w:r>
      <w:r w:rsidR="006F7029" w:rsidRPr="00872EB9">
        <w:rPr>
          <w:rFonts w:ascii="Times New Roman" w:hAnsi="Times New Roman" w:cs="Times New Roman"/>
          <w:sz w:val="24"/>
          <w:szCs w:val="24"/>
        </w:rPr>
        <w:t>batata</w:t>
      </w:r>
      <w:r w:rsidR="00245447" w:rsidRPr="00872EB9">
        <w:rPr>
          <w:rFonts w:ascii="Times New Roman" w:hAnsi="Times New Roman" w:cs="Times New Roman"/>
          <w:sz w:val="24"/>
          <w:szCs w:val="24"/>
        </w:rPr>
        <w:t xml:space="preserve"> </w:t>
      </w:r>
      <w:r w:rsidR="00B708DA">
        <w:rPr>
          <w:rFonts w:ascii="Times New Roman" w:hAnsi="Times New Roman" w:cs="Times New Roman"/>
          <w:sz w:val="24"/>
          <w:szCs w:val="24"/>
        </w:rPr>
        <w:t>temos o</w:t>
      </w:r>
      <w:r w:rsidR="00245447" w:rsidRPr="00872EB9">
        <w:rPr>
          <w:rFonts w:ascii="Times New Roman" w:hAnsi="Times New Roman" w:cs="Times New Roman"/>
          <w:sz w:val="24"/>
          <w:szCs w:val="24"/>
        </w:rPr>
        <w:t xml:space="preserve"> suficiente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32B91">
        <w:rPr>
          <w:rFonts w:ascii="Times New Roman" w:hAnsi="Times New Roman" w:cs="Times New Roman"/>
          <w:sz w:val="24"/>
          <w:szCs w:val="24"/>
        </w:rPr>
        <w:t>Não nos restou nada e só vejo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duas saídas: ou morreremos de fome, ou </w:t>
      </w:r>
      <w:r w:rsidR="00D63C20">
        <w:rPr>
          <w:rFonts w:ascii="Times New Roman" w:hAnsi="Times New Roman" w:cs="Times New Roman"/>
          <w:sz w:val="24"/>
          <w:szCs w:val="24"/>
        </w:rPr>
        <w:t>viveremos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doentes... </w:t>
      </w:r>
      <w:r w:rsidR="005E4DF6" w:rsidRPr="00A602A7">
        <w:rPr>
          <w:rFonts w:ascii="Times New Roman" w:hAnsi="Times New Roman" w:cs="Times New Roman"/>
          <w:sz w:val="24"/>
          <w:szCs w:val="24"/>
        </w:rPr>
        <w:t>Não tenho como a</w:t>
      </w:r>
      <w:r w:rsidR="006F7029" w:rsidRPr="00A602A7">
        <w:rPr>
          <w:rFonts w:ascii="Times New Roman" w:hAnsi="Times New Roman" w:cs="Times New Roman"/>
          <w:sz w:val="24"/>
          <w:szCs w:val="24"/>
        </w:rPr>
        <w:t xml:space="preserve">limentar vocês, meus filhos, </w:t>
      </w:r>
      <w:r w:rsidR="00D63C20" w:rsidRPr="00A602A7">
        <w:rPr>
          <w:rFonts w:ascii="Times New Roman" w:hAnsi="Times New Roman" w:cs="Times New Roman"/>
          <w:sz w:val="24"/>
          <w:szCs w:val="24"/>
        </w:rPr>
        <w:t xml:space="preserve">por isso resolvi </w:t>
      </w:r>
      <w:r w:rsidR="006F7029" w:rsidRPr="00A602A7">
        <w:rPr>
          <w:rFonts w:ascii="Times New Roman" w:hAnsi="Times New Roman" w:cs="Times New Roman"/>
          <w:sz w:val="24"/>
          <w:szCs w:val="24"/>
        </w:rPr>
        <w:t xml:space="preserve">separá-los. </w:t>
      </w:r>
      <w:r w:rsidR="005E4DF6" w:rsidRPr="00A602A7">
        <w:rPr>
          <w:rFonts w:ascii="Times New Roman" w:hAnsi="Times New Roman" w:cs="Times New Roman"/>
          <w:sz w:val="24"/>
          <w:szCs w:val="24"/>
        </w:rPr>
        <w:t>L</w:t>
      </w:r>
      <w:r w:rsidR="006F7029" w:rsidRPr="00A602A7">
        <w:rPr>
          <w:rFonts w:ascii="Times New Roman" w:hAnsi="Times New Roman" w:cs="Times New Roman"/>
          <w:sz w:val="24"/>
          <w:szCs w:val="24"/>
        </w:rPr>
        <w:t xml:space="preserve">evarei </w:t>
      </w:r>
      <w:r w:rsidR="005E4DF6" w:rsidRPr="00A602A7">
        <w:rPr>
          <w:rFonts w:ascii="Times New Roman" w:hAnsi="Times New Roman" w:cs="Times New Roman"/>
          <w:sz w:val="24"/>
          <w:szCs w:val="24"/>
        </w:rPr>
        <w:t>os pequenos</w:t>
      </w:r>
      <w:r w:rsidR="005E4DF6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embora, mas você</w:t>
      </w:r>
      <w:r w:rsidR="00711D6F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Kólia e Chura, </w:t>
      </w:r>
      <w:r w:rsidR="00BF6FEA">
        <w:rPr>
          <w:rFonts w:ascii="Times New Roman" w:hAnsi="Times New Roman" w:cs="Times New Roman"/>
          <w:sz w:val="24"/>
          <w:szCs w:val="24"/>
        </w:rPr>
        <w:t>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1B52A4">
        <w:rPr>
          <w:rFonts w:ascii="Times New Roman" w:hAnsi="Times New Roman" w:cs="Times New Roman"/>
          <w:sz w:val="24"/>
          <w:szCs w:val="24"/>
        </w:rPr>
        <w:t>trabalhar n</w:t>
      </w:r>
      <w:r w:rsidR="006F7029" w:rsidRPr="00C5704C">
        <w:rPr>
          <w:rFonts w:ascii="Times New Roman" w:hAnsi="Times New Roman" w:cs="Times New Roman"/>
          <w:sz w:val="24"/>
          <w:szCs w:val="24"/>
        </w:rPr>
        <w:t>o campo d</w:t>
      </w:r>
      <w:r w:rsidR="00BE15FF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colcoz</w:t>
      </w:r>
      <w:r w:rsidR="00F121E2">
        <w:rPr>
          <w:rFonts w:ascii="Times New Roman" w:hAnsi="Times New Roman" w:cs="Times New Roman"/>
          <w:sz w:val="24"/>
          <w:szCs w:val="24"/>
        </w:rPr>
        <w:t xml:space="preserve"> </w:t>
      </w:r>
      <w:r w:rsidR="00A602A7">
        <w:rPr>
          <w:rFonts w:ascii="Times New Roman" w:hAnsi="Times New Roman" w:cs="Times New Roman"/>
          <w:sz w:val="24"/>
          <w:szCs w:val="24"/>
        </w:rPr>
        <w:t xml:space="preserve">e </w:t>
      </w:r>
      <w:r w:rsidR="005379A4">
        <w:rPr>
          <w:rFonts w:ascii="Times New Roman" w:hAnsi="Times New Roman" w:cs="Times New Roman"/>
          <w:sz w:val="24"/>
          <w:szCs w:val="24"/>
        </w:rPr>
        <w:t>terão o que</w:t>
      </w:r>
      <w:r w:rsidR="00A602A7">
        <w:rPr>
          <w:rFonts w:ascii="Times New Roman" w:hAnsi="Times New Roman" w:cs="Times New Roman"/>
          <w:sz w:val="24"/>
          <w:szCs w:val="24"/>
        </w:rPr>
        <w:t xml:space="preserve"> comer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0700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>Está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certo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Chura</w:t>
      </w:r>
      <w:r w:rsidR="001E5B01">
        <w:rPr>
          <w:rFonts w:ascii="Times New Roman" w:hAnsi="Times New Roman" w:cs="Times New Roman"/>
          <w:sz w:val="24"/>
          <w:szCs w:val="24"/>
        </w:rPr>
        <w:t xml:space="preserve"> </w:t>
      </w:r>
      <w:r w:rsidR="001E5B0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se </w:t>
      </w:r>
      <w:r w:rsidR="002A4FAC">
        <w:rPr>
          <w:rFonts w:ascii="Times New Roman" w:hAnsi="Times New Roman" w:cs="Times New Roman"/>
          <w:sz w:val="24"/>
          <w:szCs w:val="24"/>
        </w:rPr>
        <w:t>carregarmos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Maria, Vássia e J</w:t>
      </w:r>
      <w:r w:rsidR="001B52A4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rik nas costas, não daremos conta. </w:t>
      </w:r>
      <w:r w:rsidR="00D068D6">
        <w:rPr>
          <w:rFonts w:ascii="Times New Roman" w:hAnsi="Times New Roman" w:cs="Times New Roman"/>
          <w:sz w:val="24"/>
          <w:szCs w:val="24"/>
        </w:rPr>
        <w:t>Quem sabe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5447">
        <w:rPr>
          <w:rFonts w:ascii="Times New Roman" w:hAnsi="Times New Roman" w:cs="Times New Roman"/>
          <w:sz w:val="24"/>
          <w:szCs w:val="24"/>
        </w:rPr>
        <w:t>alguém fique</w:t>
      </w:r>
      <w:r w:rsidR="00D068D6">
        <w:rPr>
          <w:rFonts w:ascii="Times New Roman" w:hAnsi="Times New Roman" w:cs="Times New Roman"/>
          <w:sz w:val="24"/>
          <w:szCs w:val="24"/>
        </w:rPr>
        <w:t xml:space="preserve"> </w:t>
      </w:r>
      <w:r w:rsidR="007F6831">
        <w:rPr>
          <w:rFonts w:ascii="Times New Roman" w:hAnsi="Times New Roman" w:cs="Times New Roman"/>
          <w:sz w:val="24"/>
          <w:szCs w:val="24"/>
        </w:rPr>
        <w:t>com eles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 algum orfanato os </w:t>
      </w:r>
      <w:r w:rsidR="005E4DF6">
        <w:rPr>
          <w:rFonts w:ascii="Times New Roman" w:hAnsi="Times New Roman" w:cs="Times New Roman"/>
          <w:sz w:val="24"/>
          <w:szCs w:val="24"/>
        </w:rPr>
        <w:t>aceite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eles </w:t>
      </w:r>
      <w:r w:rsidR="005E4DF6">
        <w:rPr>
          <w:rFonts w:ascii="Times New Roman" w:hAnsi="Times New Roman" w:cs="Times New Roman"/>
          <w:sz w:val="24"/>
          <w:szCs w:val="24"/>
        </w:rPr>
        <w:t>consigam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sobreviver.</w:t>
      </w:r>
    </w:p>
    <w:p w:rsidR="006F7029" w:rsidRPr="00C5704C" w:rsidRDefault="008D462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tiverem que morrer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r w:rsidR="003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6F7029" w:rsidRPr="00C5704C">
        <w:rPr>
          <w:rFonts w:ascii="Times New Roman" w:hAnsi="Times New Roman" w:cs="Times New Roman"/>
          <w:sz w:val="24"/>
          <w:szCs w:val="24"/>
        </w:rPr>
        <w:t>pelo menos não</w:t>
      </w:r>
      <w:r>
        <w:rPr>
          <w:rFonts w:ascii="Times New Roman" w:hAnsi="Times New Roman" w:cs="Times New Roman"/>
          <w:sz w:val="24"/>
          <w:szCs w:val="24"/>
        </w:rPr>
        <w:t xml:space="preserve"> seja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diante dos meus olhos. </w:t>
      </w:r>
      <w:r w:rsidR="00447482" w:rsidRPr="00447482">
        <w:rPr>
          <w:rFonts w:ascii="Times New Roman" w:hAnsi="Times New Roman" w:cs="Times New Roman"/>
          <w:sz w:val="24"/>
          <w:szCs w:val="24"/>
        </w:rPr>
        <w:t>Não aguentaria ver meus filhos morrerem</w:t>
      </w:r>
      <w:r w:rsidR="006F7029" w:rsidRPr="00447482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447482">
        <w:rPr>
          <w:rFonts w:ascii="Times New Roman" w:hAnsi="Times New Roman" w:cs="Times New Roman"/>
          <w:sz w:val="24"/>
          <w:szCs w:val="24"/>
        </w:rPr>
        <w:t>decidiram</w:t>
      </w:r>
      <w:r w:rsidR="00D068D6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pequenos </w:t>
      </w:r>
      <w:r w:rsidR="00D068D6">
        <w:rPr>
          <w:rFonts w:ascii="Times New Roman" w:hAnsi="Times New Roman" w:cs="Times New Roman"/>
          <w:sz w:val="24"/>
          <w:szCs w:val="24"/>
        </w:rPr>
        <w:t xml:space="preserve">seriam levados </w:t>
      </w:r>
      <w:r w:rsidRPr="00C5704C">
        <w:rPr>
          <w:rFonts w:ascii="Times New Roman" w:hAnsi="Times New Roman" w:cs="Times New Roman"/>
          <w:sz w:val="24"/>
          <w:szCs w:val="24"/>
        </w:rPr>
        <w:t>embora.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Ainda não havia clareado quando a mãe acordou Maria e Vássia, mas J</w:t>
      </w:r>
      <w:r w:rsidR="001B52A4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</w:t>
      </w:r>
      <w:r w:rsidR="00F121E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já tinha sido tirado do berço e enrolado </w:t>
      </w:r>
      <w:r w:rsidR="00394A87">
        <w:rPr>
          <w:rFonts w:ascii="Times New Roman" w:hAnsi="Times New Roman" w:cs="Times New Roman"/>
          <w:sz w:val="24"/>
          <w:szCs w:val="24"/>
        </w:rPr>
        <w:t xml:space="preserve">em </w:t>
      </w:r>
      <w:r w:rsidR="005E4DF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cobertor vermelho</w:t>
      </w:r>
      <w:r w:rsidR="00C86ED2">
        <w:rPr>
          <w:rFonts w:ascii="Times New Roman" w:hAnsi="Times New Roman" w:cs="Times New Roman"/>
          <w:sz w:val="24"/>
          <w:szCs w:val="24"/>
        </w:rPr>
        <w:t xml:space="preserve"> e quente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Vássia, evidentemente, não queria </w:t>
      </w:r>
      <w:r w:rsidR="00F121E2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levantar.</w:t>
      </w:r>
    </w:p>
    <w:p w:rsidR="006F7029" w:rsidRPr="00C5704C" w:rsidRDefault="00C86ED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Está frio</w:t>
      </w:r>
      <w:r w:rsidR="00920C2F">
        <w:rPr>
          <w:rFonts w:ascii="Times New Roman" w:hAnsi="Times New Roman" w:cs="Times New Roman"/>
          <w:sz w:val="24"/>
          <w:szCs w:val="24"/>
        </w:rPr>
        <w:t xml:space="preserve"> lá fora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dizia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o sol ainda não se levantou.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mãe respondeu:</w:t>
      </w:r>
    </w:p>
    <w:p w:rsidR="006F7029" w:rsidRPr="00C5704C" w:rsidRDefault="00262C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>Crianças, 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amos para </w:t>
      </w:r>
      <w:r w:rsidR="00920C2F">
        <w:rPr>
          <w:rFonts w:ascii="Times New Roman" w:hAnsi="Times New Roman" w:cs="Times New Roman"/>
          <w:sz w:val="24"/>
          <w:szCs w:val="24"/>
        </w:rPr>
        <w:t xml:space="preserve">a feira em </w:t>
      </w:r>
      <w:r w:rsidR="00AB6284" w:rsidRPr="00C5704C">
        <w:rPr>
          <w:rFonts w:ascii="Times New Roman" w:hAnsi="Times New Roman" w:cs="Times New Roman"/>
          <w:sz w:val="24"/>
          <w:szCs w:val="24"/>
        </w:rPr>
        <w:t>Dim</w:t>
      </w:r>
      <w:r w:rsidR="001B52A4">
        <w:rPr>
          <w:rFonts w:ascii="Times New Roman" w:hAnsi="Times New Roman" w:cs="Times New Roman"/>
          <w:sz w:val="24"/>
          <w:szCs w:val="24"/>
        </w:rPr>
        <w:t>í</w:t>
      </w:r>
      <w:r w:rsidR="00AB6284" w:rsidRPr="00C5704C">
        <w:rPr>
          <w:rFonts w:ascii="Times New Roman" w:hAnsi="Times New Roman" w:cs="Times New Roman"/>
          <w:sz w:val="24"/>
          <w:szCs w:val="24"/>
        </w:rPr>
        <w:t>trov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068D6">
        <w:rPr>
          <w:rFonts w:ascii="Times New Roman" w:hAnsi="Times New Roman" w:cs="Times New Roman"/>
          <w:sz w:val="24"/>
          <w:szCs w:val="24"/>
        </w:rPr>
        <w:t>talvez</w:t>
      </w:r>
      <w:r w:rsidR="005E4DF6">
        <w:rPr>
          <w:rFonts w:ascii="Times New Roman" w:hAnsi="Times New Roman" w:cs="Times New Roman"/>
          <w:sz w:val="24"/>
          <w:szCs w:val="24"/>
        </w:rPr>
        <w:t xml:space="preserve"> 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troque ou compre alguma coisa, </w:t>
      </w:r>
      <w:r w:rsidR="00D068D6">
        <w:rPr>
          <w:rFonts w:ascii="Times New Roman" w:hAnsi="Times New Roman" w:cs="Times New Roman"/>
          <w:sz w:val="24"/>
          <w:szCs w:val="24"/>
        </w:rPr>
        <w:t xml:space="preserve">e </w:t>
      </w:r>
      <w:r w:rsidR="00920C2F">
        <w:rPr>
          <w:rFonts w:ascii="Times New Roman" w:hAnsi="Times New Roman" w:cs="Times New Roman"/>
          <w:sz w:val="24"/>
          <w:szCs w:val="24"/>
        </w:rPr>
        <w:t>darei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presente</w:t>
      </w:r>
      <w:r w:rsidR="00920C2F">
        <w:rPr>
          <w:rFonts w:ascii="Times New Roman" w:hAnsi="Times New Roman" w:cs="Times New Roman"/>
          <w:sz w:val="24"/>
          <w:szCs w:val="24"/>
        </w:rPr>
        <w:t xml:space="preserve"> a vocês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068D6">
        <w:rPr>
          <w:rFonts w:ascii="Times New Roman" w:hAnsi="Times New Roman" w:cs="Times New Roman"/>
          <w:sz w:val="24"/>
          <w:szCs w:val="24"/>
        </w:rPr>
        <w:t>Quem sabe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DF6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compre um </w:t>
      </w:r>
      <w:r w:rsidR="005E4DF6">
        <w:rPr>
          <w:rFonts w:ascii="Times New Roman" w:hAnsi="Times New Roman" w:cs="Times New Roman"/>
          <w:sz w:val="24"/>
          <w:szCs w:val="24"/>
        </w:rPr>
        <w:t>raminho 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ameixas secas, nozes e balas. Lembram os </w:t>
      </w:r>
      <w:r w:rsidR="005E4DF6">
        <w:rPr>
          <w:rFonts w:ascii="Times New Roman" w:hAnsi="Times New Roman" w:cs="Times New Roman"/>
          <w:sz w:val="24"/>
          <w:szCs w:val="24"/>
        </w:rPr>
        <w:t>raminhos</w:t>
      </w:r>
      <w:r w:rsidR="005E4D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que vocês ganharam depois do enterro d</w:t>
      </w:r>
      <w:r w:rsidR="00B819D4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0C2F">
        <w:rPr>
          <w:rFonts w:ascii="Times New Roman" w:hAnsi="Times New Roman" w:cs="Times New Roman"/>
          <w:sz w:val="24"/>
          <w:szCs w:val="24"/>
        </w:rPr>
        <w:t xml:space="preserve">seu </w:t>
      </w:r>
      <w:r w:rsidR="006F7029" w:rsidRPr="00C5704C">
        <w:rPr>
          <w:rFonts w:ascii="Times New Roman" w:hAnsi="Times New Roman" w:cs="Times New Roman"/>
          <w:sz w:val="24"/>
          <w:szCs w:val="24"/>
        </w:rPr>
        <w:t>pai?</w:t>
      </w:r>
    </w:p>
    <w:p w:rsidR="006F7029" w:rsidRPr="00C5704C" w:rsidRDefault="005E4DF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Obediente,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 não só se levantou </w:t>
      </w:r>
      <w:r w:rsidR="001B62B8">
        <w:rPr>
          <w:rFonts w:ascii="Times New Roman" w:hAnsi="Times New Roman" w:cs="Times New Roman"/>
          <w:sz w:val="24"/>
          <w:szCs w:val="24"/>
        </w:rPr>
        <w:t xml:space="preserve">como,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ajudar </w:t>
      </w:r>
      <w:r w:rsidR="00394A87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394A87">
        <w:rPr>
          <w:rFonts w:ascii="Times New Roman" w:hAnsi="Times New Roman" w:cs="Times New Roman"/>
          <w:sz w:val="24"/>
          <w:szCs w:val="24"/>
        </w:rPr>
        <w:t>tentou convencer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920C2F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se levantar:</w:t>
      </w:r>
    </w:p>
    <w:p w:rsidR="006F7029" w:rsidRPr="00C5704C" w:rsidRDefault="00262C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Vássia, </w:t>
      </w:r>
      <w:r w:rsidR="008459F0">
        <w:rPr>
          <w:rFonts w:ascii="Times New Roman" w:hAnsi="Times New Roman" w:cs="Times New Roman"/>
          <w:sz w:val="24"/>
          <w:szCs w:val="24"/>
        </w:rPr>
        <w:t xml:space="preserve">você </w:t>
      </w:r>
      <w:r w:rsidR="00394A87">
        <w:rPr>
          <w:rFonts w:ascii="Times New Roman" w:hAnsi="Times New Roman" w:cs="Times New Roman"/>
          <w:sz w:val="24"/>
          <w:szCs w:val="24"/>
        </w:rPr>
        <w:t>se lembra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4A87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 ameixas secas? </w:t>
      </w:r>
      <w:r w:rsidR="005E4DF6">
        <w:rPr>
          <w:rFonts w:ascii="Times New Roman" w:hAnsi="Times New Roman" w:cs="Times New Roman"/>
          <w:sz w:val="24"/>
          <w:szCs w:val="24"/>
        </w:rPr>
        <w:t>Só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temos que nos apressar, porque a cidade </w:t>
      </w:r>
      <w:r w:rsidR="005E4DF6">
        <w:rPr>
          <w:rFonts w:ascii="Times New Roman" w:hAnsi="Times New Roman" w:cs="Times New Roman"/>
          <w:sz w:val="24"/>
          <w:szCs w:val="24"/>
        </w:rPr>
        <w:t>é</w:t>
      </w:r>
      <w:r w:rsidR="005E4D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longe e, se chegarmos tarde, </w:t>
      </w:r>
      <w:r w:rsidR="005E4DF6">
        <w:rPr>
          <w:rFonts w:ascii="Times New Roman" w:hAnsi="Times New Roman" w:cs="Times New Roman"/>
          <w:sz w:val="24"/>
          <w:szCs w:val="24"/>
        </w:rPr>
        <w:t xml:space="preserve">os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outros camponeses </w:t>
      </w:r>
      <w:r w:rsidR="005E4DF6">
        <w:rPr>
          <w:rFonts w:ascii="Times New Roman" w:hAnsi="Times New Roman" w:cs="Times New Roman"/>
          <w:sz w:val="24"/>
          <w:szCs w:val="24"/>
        </w:rPr>
        <w:t>levar</w:t>
      </w:r>
      <w:r w:rsidR="00394A87">
        <w:rPr>
          <w:rFonts w:ascii="Times New Roman" w:hAnsi="Times New Roman" w:cs="Times New Roman"/>
          <w:sz w:val="24"/>
          <w:szCs w:val="24"/>
        </w:rPr>
        <w:t>ão</w:t>
      </w:r>
      <w:r w:rsidR="005E4DF6">
        <w:rPr>
          <w:rFonts w:ascii="Times New Roman" w:hAnsi="Times New Roman" w:cs="Times New Roman"/>
          <w:sz w:val="24"/>
          <w:szCs w:val="24"/>
        </w:rPr>
        <w:t xml:space="preserve"> tudo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Saíram com o céu ainda cinz</w:t>
      </w:r>
      <w:r w:rsidR="005E4DF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Pr="00B708DA">
        <w:rPr>
          <w:rFonts w:ascii="Times New Roman" w:hAnsi="Times New Roman" w:cs="Times New Roman"/>
          <w:sz w:val="24"/>
          <w:szCs w:val="24"/>
        </w:rPr>
        <w:t>vazio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E4DF6">
        <w:rPr>
          <w:rFonts w:ascii="Times New Roman" w:hAnsi="Times New Roman" w:cs="Times New Roman"/>
          <w:sz w:val="24"/>
          <w:szCs w:val="24"/>
        </w:rPr>
        <w:t xml:space="preserve">Como de costume,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passaram diante do muro </w:t>
      </w:r>
      <w:r w:rsidR="005E4DF6" w:rsidRPr="00C5704C">
        <w:rPr>
          <w:rFonts w:ascii="Times New Roman" w:hAnsi="Times New Roman" w:cs="Times New Roman"/>
          <w:sz w:val="24"/>
          <w:szCs w:val="24"/>
        </w:rPr>
        <w:t>d</w:t>
      </w:r>
      <w:r w:rsidR="005E4DF6">
        <w:rPr>
          <w:rFonts w:ascii="Times New Roman" w:hAnsi="Times New Roman" w:cs="Times New Roman"/>
          <w:sz w:val="24"/>
          <w:szCs w:val="24"/>
        </w:rPr>
        <w:t>o</w:t>
      </w:r>
      <w:r w:rsidR="005E4D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sanatório, da igreja</w:t>
      </w:r>
      <w:r w:rsidR="005379A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moinho</w:t>
      </w:r>
      <w:r w:rsidR="005379A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59F0">
        <w:rPr>
          <w:rFonts w:ascii="Times New Roman" w:hAnsi="Times New Roman" w:cs="Times New Roman"/>
          <w:sz w:val="24"/>
          <w:szCs w:val="24"/>
        </w:rPr>
        <w:t>à medida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desc</w:t>
      </w:r>
      <w:r w:rsidR="008459F0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a colina </w:t>
      </w:r>
      <w:r w:rsidR="008459F0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campo, o céu se ilumin</w:t>
      </w:r>
      <w:r w:rsidR="005379A4">
        <w:rPr>
          <w:rFonts w:ascii="Times New Roman" w:hAnsi="Times New Roman" w:cs="Times New Roman"/>
          <w:sz w:val="24"/>
          <w:szCs w:val="24"/>
        </w:rPr>
        <w:t>ava,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sobre o </w:t>
      </w:r>
      <w:r w:rsidR="00790E48" w:rsidRPr="005E4DF6">
        <w:rPr>
          <w:rFonts w:ascii="Times New Roman" w:hAnsi="Times New Roman" w:cs="Times New Roman"/>
          <w:i/>
          <w:sz w:val="24"/>
          <w:szCs w:val="24"/>
        </w:rPr>
        <w:t>zak</w:t>
      </w:r>
      <w:r w:rsidR="005E4DF6" w:rsidRPr="005E4DF6">
        <w:rPr>
          <w:rFonts w:ascii="Times New Roman" w:hAnsi="Times New Roman" w:cs="Times New Roman"/>
          <w:i/>
          <w:sz w:val="24"/>
          <w:szCs w:val="24"/>
        </w:rPr>
        <w:t>á</w:t>
      </w:r>
      <w:r w:rsidR="00790E48" w:rsidRPr="005E4DF6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5F20">
        <w:rPr>
          <w:rFonts w:ascii="Times New Roman" w:hAnsi="Times New Roman" w:cs="Times New Roman"/>
          <w:sz w:val="24"/>
          <w:szCs w:val="24"/>
        </w:rPr>
        <w:t xml:space="preserve">se </w:t>
      </w:r>
      <w:r w:rsidR="00CE7202">
        <w:rPr>
          <w:rFonts w:ascii="Times New Roman" w:hAnsi="Times New Roman" w:cs="Times New Roman"/>
          <w:sz w:val="24"/>
          <w:szCs w:val="24"/>
        </w:rPr>
        <w:t xml:space="preserve">ergueu </w:t>
      </w:r>
      <w:r w:rsidR="00EE7983">
        <w:rPr>
          <w:rFonts w:ascii="Times New Roman" w:hAnsi="Times New Roman" w:cs="Times New Roman"/>
          <w:sz w:val="24"/>
          <w:szCs w:val="24"/>
        </w:rPr>
        <w:t>o</w:t>
      </w:r>
      <w:r w:rsidR="00CE720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sol</w:t>
      </w:r>
      <w:r w:rsidR="00EE7983">
        <w:rPr>
          <w:rFonts w:ascii="Times New Roman" w:hAnsi="Times New Roman" w:cs="Times New Roman"/>
          <w:sz w:val="24"/>
          <w:szCs w:val="24"/>
        </w:rPr>
        <w:t xml:space="preserve"> fresco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7983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>ma</w:t>
      </w:r>
      <w:r w:rsidR="00EE7983">
        <w:rPr>
          <w:rFonts w:ascii="Times New Roman" w:hAnsi="Times New Roman" w:cs="Times New Roman"/>
          <w:sz w:val="24"/>
          <w:szCs w:val="24"/>
        </w:rPr>
        <w:t>nhã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e Vássia andavam de mãos dadas, e </w:t>
      </w:r>
      <w:r w:rsidR="008459F0">
        <w:rPr>
          <w:rFonts w:ascii="Times New Roman" w:hAnsi="Times New Roman" w:cs="Times New Roman"/>
          <w:sz w:val="24"/>
          <w:szCs w:val="24"/>
        </w:rPr>
        <w:t xml:space="preserve">a mãe levava nos braços </w:t>
      </w:r>
      <w:r w:rsidRPr="00C5704C">
        <w:rPr>
          <w:rFonts w:ascii="Times New Roman" w:hAnsi="Times New Roman" w:cs="Times New Roman"/>
          <w:sz w:val="24"/>
          <w:szCs w:val="24"/>
        </w:rPr>
        <w:t>o pequeno J</w:t>
      </w:r>
      <w:r w:rsidR="001B52A4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rik, enrolado no cobertor vermelho</w:t>
      </w:r>
      <w:r w:rsidR="008459F0">
        <w:rPr>
          <w:rFonts w:ascii="Times New Roman" w:hAnsi="Times New Roman" w:cs="Times New Roman"/>
          <w:sz w:val="24"/>
          <w:szCs w:val="24"/>
        </w:rPr>
        <w:t xml:space="preserve">, </w:t>
      </w:r>
      <w:r w:rsidR="00CF6E60">
        <w:rPr>
          <w:rFonts w:ascii="Times New Roman" w:hAnsi="Times New Roman" w:cs="Times New Roman"/>
          <w:sz w:val="24"/>
          <w:szCs w:val="24"/>
        </w:rPr>
        <w:t xml:space="preserve">o que estava </w:t>
      </w:r>
      <w:r w:rsidR="00EE7983">
        <w:rPr>
          <w:rFonts w:ascii="Times New Roman" w:hAnsi="Times New Roman" w:cs="Times New Roman"/>
          <w:sz w:val="24"/>
          <w:szCs w:val="24"/>
        </w:rPr>
        <w:t xml:space="preserve">mais </w:t>
      </w:r>
      <w:r w:rsidR="007F6831">
        <w:rPr>
          <w:rFonts w:ascii="Times New Roman" w:hAnsi="Times New Roman" w:cs="Times New Roman"/>
          <w:sz w:val="24"/>
          <w:szCs w:val="24"/>
        </w:rPr>
        <w:t>aconchegado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E7202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andavam pelo campo, Vássia </w:t>
      </w:r>
      <w:r w:rsidR="00EE7983">
        <w:rPr>
          <w:rFonts w:ascii="Times New Roman" w:hAnsi="Times New Roman" w:cs="Times New Roman"/>
          <w:sz w:val="24"/>
          <w:szCs w:val="24"/>
        </w:rPr>
        <w:t>várias vezes ameaçou</w:t>
      </w:r>
      <w:r w:rsidR="00CE720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sentar</w:t>
      </w:r>
      <w:r w:rsidR="00790E4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descansar, pois suas pernas eram </w:t>
      </w:r>
      <w:r w:rsidR="00CE7202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>finas</w:t>
      </w:r>
      <w:r w:rsidR="00CE720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sustentavam o corpo, </w:t>
      </w:r>
      <w:r w:rsidR="004C36CF">
        <w:rPr>
          <w:rFonts w:ascii="Times New Roman" w:hAnsi="Times New Roman" w:cs="Times New Roman"/>
          <w:sz w:val="24"/>
          <w:szCs w:val="24"/>
        </w:rPr>
        <w:t>e</w:t>
      </w:r>
      <w:r w:rsidR="004C36C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mãe e a irmã</w:t>
      </w:r>
      <w:r w:rsidR="00EE7983">
        <w:rPr>
          <w:rFonts w:ascii="Times New Roman" w:hAnsi="Times New Roman" w:cs="Times New Roman"/>
          <w:sz w:val="24"/>
          <w:szCs w:val="24"/>
        </w:rPr>
        <w:t>, para fazê-lo andar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E7983">
        <w:rPr>
          <w:rFonts w:ascii="Times New Roman" w:hAnsi="Times New Roman" w:cs="Times New Roman"/>
          <w:sz w:val="24"/>
          <w:szCs w:val="24"/>
        </w:rPr>
        <w:t xml:space="preserve">ora o ridicularizavam, ora o persuadiam,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mas, assim que chegaram à </w:t>
      </w:r>
      <w:r w:rsidRPr="00CE7202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E7983">
        <w:rPr>
          <w:rFonts w:ascii="Times New Roman" w:hAnsi="Times New Roman" w:cs="Times New Roman"/>
          <w:sz w:val="24"/>
          <w:szCs w:val="24"/>
        </w:rPr>
        <w:t xml:space="preserve">até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Vássia animou-se e começou a andar direito, sem </w:t>
      </w:r>
      <w:r w:rsidR="00CE7202">
        <w:rPr>
          <w:rFonts w:ascii="Times New Roman" w:hAnsi="Times New Roman" w:cs="Times New Roman"/>
          <w:sz w:val="24"/>
          <w:szCs w:val="24"/>
        </w:rPr>
        <w:t>menear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36CF">
        <w:rPr>
          <w:rFonts w:ascii="Times New Roman" w:hAnsi="Times New Roman" w:cs="Times New Roman"/>
          <w:sz w:val="24"/>
          <w:szCs w:val="24"/>
        </w:rPr>
        <w:t>Nesse ínterim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sol se afastou do </w:t>
      </w:r>
      <w:r w:rsidR="004C36CF" w:rsidRPr="00CE7202">
        <w:rPr>
          <w:rFonts w:ascii="Times New Roman" w:hAnsi="Times New Roman" w:cs="Times New Roman"/>
          <w:i/>
          <w:sz w:val="24"/>
          <w:szCs w:val="24"/>
        </w:rPr>
        <w:t>zak</w:t>
      </w:r>
      <w:r w:rsidR="00CE7202" w:rsidRPr="00CE7202">
        <w:rPr>
          <w:rFonts w:ascii="Times New Roman" w:hAnsi="Times New Roman" w:cs="Times New Roman"/>
          <w:i/>
          <w:sz w:val="24"/>
          <w:szCs w:val="24"/>
        </w:rPr>
        <w:t>á</w:t>
      </w:r>
      <w:r w:rsidR="004C36CF" w:rsidRPr="00CE7202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iluminou todo o céu </w:t>
      </w:r>
      <w:r w:rsidR="006643B1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ficou quente, um</w:t>
      </w:r>
      <w:r w:rsidR="00856A5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6A53">
        <w:rPr>
          <w:rFonts w:ascii="Times New Roman" w:hAnsi="Times New Roman" w:cs="Times New Roman"/>
          <w:sz w:val="24"/>
          <w:szCs w:val="24"/>
        </w:rPr>
        <w:t xml:space="preserve">revoada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pássaros migratórios </w:t>
      </w:r>
      <w:r w:rsidR="00B13D24">
        <w:rPr>
          <w:rFonts w:ascii="Times New Roman" w:hAnsi="Times New Roman" w:cs="Times New Roman"/>
          <w:sz w:val="24"/>
          <w:szCs w:val="24"/>
        </w:rPr>
        <w:t>sobrevoou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esperança de aproveitar as espigas </w:t>
      </w:r>
      <w:r w:rsidR="00BA533E">
        <w:rPr>
          <w:rFonts w:ascii="Times New Roman" w:hAnsi="Times New Roman" w:cs="Times New Roman"/>
          <w:sz w:val="24"/>
          <w:szCs w:val="24"/>
        </w:rPr>
        <w:t>espalhadas</w:t>
      </w:r>
      <w:r w:rsidRPr="00C5704C">
        <w:rPr>
          <w:rFonts w:ascii="Times New Roman" w:hAnsi="Times New Roman" w:cs="Times New Roman"/>
          <w:sz w:val="24"/>
          <w:szCs w:val="24"/>
        </w:rPr>
        <w:t>, e um inseto de asas brilh</w:t>
      </w:r>
      <w:r w:rsidR="006643B1">
        <w:rPr>
          <w:rFonts w:ascii="Times New Roman" w:hAnsi="Times New Roman" w:cs="Times New Roman"/>
          <w:sz w:val="24"/>
          <w:szCs w:val="24"/>
        </w:rPr>
        <w:t>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saiu voando </w:t>
      </w:r>
      <w:r w:rsidR="00EE7983">
        <w:rPr>
          <w:rFonts w:ascii="Times New Roman" w:hAnsi="Times New Roman" w:cs="Times New Roman"/>
          <w:sz w:val="24"/>
          <w:szCs w:val="24"/>
        </w:rPr>
        <w:t xml:space="preserve">de </w:t>
      </w:r>
      <w:r w:rsidRPr="00EE7983">
        <w:rPr>
          <w:rFonts w:ascii="Times New Roman" w:hAnsi="Times New Roman" w:cs="Times New Roman"/>
          <w:sz w:val="24"/>
          <w:szCs w:val="24"/>
        </w:rPr>
        <w:t xml:space="preserve">debaixo </w:t>
      </w:r>
      <w:r w:rsidR="00EE7983">
        <w:rPr>
          <w:rFonts w:ascii="Times New Roman" w:hAnsi="Times New Roman" w:cs="Times New Roman"/>
          <w:sz w:val="24"/>
          <w:szCs w:val="24"/>
        </w:rPr>
        <w:t>d</w:t>
      </w:r>
      <w:r w:rsidR="003B0CBF">
        <w:rPr>
          <w:rFonts w:ascii="Times New Roman" w:hAnsi="Times New Roman" w:cs="Times New Roman"/>
          <w:sz w:val="24"/>
          <w:szCs w:val="24"/>
        </w:rPr>
        <w:t>e seus</w:t>
      </w:r>
      <w:r w:rsidR="00EE7983">
        <w:rPr>
          <w:rFonts w:ascii="Times New Roman" w:hAnsi="Times New Roman" w:cs="Times New Roman"/>
          <w:sz w:val="24"/>
          <w:szCs w:val="24"/>
        </w:rPr>
        <w:t xml:space="preserve"> pés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sumiu numa valeta da estrada. </w:t>
      </w:r>
      <w:r w:rsidR="001B52A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outono </w:t>
      </w:r>
      <w:r w:rsidR="001B52A4">
        <w:rPr>
          <w:rFonts w:ascii="Times New Roman" w:hAnsi="Times New Roman" w:cs="Times New Roman"/>
          <w:sz w:val="24"/>
          <w:szCs w:val="24"/>
        </w:rPr>
        <w:t xml:space="preserve">visivelmente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7D741D">
        <w:rPr>
          <w:rFonts w:ascii="Times New Roman" w:hAnsi="Times New Roman" w:cs="Times New Roman"/>
          <w:sz w:val="24"/>
          <w:szCs w:val="24"/>
        </w:rPr>
        <w:t>tinha avançado</w:t>
      </w:r>
      <w:r w:rsidR="00B819D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 xml:space="preserve">pois </w:t>
      </w:r>
      <w:r w:rsidRPr="00C5704C">
        <w:rPr>
          <w:rFonts w:ascii="Times New Roman" w:hAnsi="Times New Roman" w:cs="Times New Roman"/>
          <w:sz w:val="24"/>
          <w:szCs w:val="24"/>
        </w:rPr>
        <w:t>na</w:t>
      </w:r>
      <w:r w:rsidR="00B13D24">
        <w:rPr>
          <w:rFonts w:ascii="Times New Roman" w:hAnsi="Times New Roman" w:cs="Times New Roman"/>
          <w:sz w:val="24"/>
          <w:szCs w:val="24"/>
        </w:rPr>
        <w:t xml:space="preserve">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época</w:t>
      </w:r>
      <w:r w:rsidR="007D741D">
        <w:rPr>
          <w:rFonts w:ascii="Times New Roman" w:hAnsi="Times New Roman" w:cs="Times New Roman"/>
          <w:sz w:val="24"/>
          <w:szCs w:val="24"/>
        </w:rPr>
        <w:t xml:space="preserve"> </w:t>
      </w:r>
      <w:r w:rsidR="003B0CBF">
        <w:rPr>
          <w:rFonts w:ascii="Times New Roman" w:hAnsi="Times New Roman" w:cs="Times New Roman"/>
          <w:sz w:val="24"/>
          <w:szCs w:val="24"/>
        </w:rPr>
        <w:t>em</w:t>
      </w:r>
      <w:r w:rsidR="007D741D">
        <w:rPr>
          <w:rFonts w:ascii="Times New Roman" w:hAnsi="Times New Roman" w:cs="Times New Roman"/>
          <w:sz w:val="24"/>
          <w:szCs w:val="24"/>
        </w:rPr>
        <w:t xml:space="preserve"> anos anteriores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se </w:t>
      </w:r>
      <w:r w:rsidR="003B0CBF">
        <w:rPr>
          <w:rFonts w:ascii="Times New Roman" w:hAnsi="Times New Roman" w:cs="Times New Roman"/>
          <w:sz w:val="24"/>
          <w:szCs w:val="24"/>
        </w:rPr>
        <w:t>podia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banh</w:t>
      </w:r>
      <w:r w:rsidR="003B0CBF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rio, os veranistas da cidade de Dim</w:t>
      </w:r>
      <w:r w:rsidR="00A83E04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trov </w:t>
      </w:r>
      <w:r w:rsidR="003B0CBF">
        <w:rPr>
          <w:rFonts w:ascii="Times New Roman" w:hAnsi="Times New Roman" w:cs="Times New Roman"/>
          <w:sz w:val="24"/>
          <w:szCs w:val="24"/>
        </w:rPr>
        <w:t xml:space="preserve">ainda estavam </w:t>
      </w:r>
      <w:r w:rsidR="00B13D24">
        <w:rPr>
          <w:rFonts w:ascii="Times New Roman" w:hAnsi="Times New Roman" w:cs="Times New Roman"/>
          <w:sz w:val="24"/>
          <w:szCs w:val="24"/>
        </w:rPr>
        <w:t>em suas</w:t>
      </w:r>
      <w:r w:rsidR="00B13D2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0CBF">
        <w:rPr>
          <w:rFonts w:ascii="Times New Roman" w:hAnsi="Times New Roman" w:cs="Times New Roman"/>
          <w:sz w:val="24"/>
          <w:szCs w:val="24"/>
        </w:rPr>
        <w:lastRenderedPageBreak/>
        <w:t>datchas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Pr="007D741D">
        <w:rPr>
          <w:rFonts w:ascii="Times New Roman" w:hAnsi="Times New Roman" w:cs="Times New Roman"/>
          <w:sz w:val="24"/>
          <w:szCs w:val="24"/>
        </w:rPr>
        <w:t xml:space="preserve">faziam conservas </w:t>
      </w:r>
      <w:r w:rsidR="00B819D4">
        <w:rPr>
          <w:rFonts w:ascii="Times New Roman" w:hAnsi="Times New Roman" w:cs="Times New Roman"/>
          <w:sz w:val="24"/>
          <w:szCs w:val="24"/>
        </w:rPr>
        <w:t>com a</w:t>
      </w:r>
      <w:r w:rsidRPr="007D741D">
        <w:rPr>
          <w:rFonts w:ascii="Times New Roman" w:hAnsi="Times New Roman" w:cs="Times New Roman"/>
          <w:sz w:val="24"/>
          <w:szCs w:val="24"/>
        </w:rPr>
        <w:t xml:space="preserve">s frutinhas silvestres </w:t>
      </w:r>
      <w:r w:rsidR="005379A4">
        <w:rPr>
          <w:rFonts w:ascii="Times New Roman" w:hAnsi="Times New Roman" w:cs="Times New Roman"/>
          <w:sz w:val="24"/>
          <w:szCs w:val="24"/>
        </w:rPr>
        <w:t>que sua</w:t>
      </w:r>
      <w:r w:rsidRPr="009C2BD0">
        <w:rPr>
          <w:rFonts w:ascii="Times New Roman" w:hAnsi="Times New Roman" w:cs="Times New Roman"/>
          <w:sz w:val="24"/>
          <w:szCs w:val="24"/>
        </w:rPr>
        <w:t xml:space="preserve"> mãe, Chura e outras mulheres</w:t>
      </w:r>
      <w:r w:rsidR="005379A4">
        <w:rPr>
          <w:rFonts w:ascii="Times New Roman" w:hAnsi="Times New Roman" w:cs="Times New Roman"/>
          <w:sz w:val="24"/>
          <w:szCs w:val="24"/>
        </w:rPr>
        <w:t xml:space="preserve"> </w:t>
      </w:r>
      <w:r w:rsidR="00133A06">
        <w:rPr>
          <w:rFonts w:ascii="Times New Roman" w:hAnsi="Times New Roman" w:cs="Times New Roman"/>
          <w:sz w:val="24"/>
          <w:szCs w:val="24"/>
        </w:rPr>
        <w:t xml:space="preserve">lhes </w:t>
      </w:r>
      <w:r w:rsidR="005379A4">
        <w:rPr>
          <w:rFonts w:ascii="Times New Roman" w:hAnsi="Times New Roman" w:cs="Times New Roman"/>
          <w:sz w:val="24"/>
          <w:szCs w:val="24"/>
        </w:rPr>
        <w:t>traziam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Até Maria lembrava </w:t>
      </w:r>
      <w:r w:rsidR="003B0CBF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741D">
        <w:rPr>
          <w:rFonts w:ascii="Times New Roman" w:hAnsi="Times New Roman" w:cs="Times New Roman"/>
          <w:sz w:val="24"/>
          <w:szCs w:val="24"/>
        </w:rPr>
        <w:t xml:space="preserve">ela e sua mãe </w:t>
      </w:r>
      <w:r w:rsidR="003B0CBF">
        <w:rPr>
          <w:rFonts w:ascii="Times New Roman" w:hAnsi="Times New Roman" w:cs="Times New Roman"/>
          <w:sz w:val="24"/>
          <w:szCs w:val="24"/>
        </w:rPr>
        <w:t>iam</w:t>
      </w:r>
      <w:r w:rsidR="007D741D">
        <w:rPr>
          <w:rFonts w:ascii="Times New Roman" w:hAnsi="Times New Roman" w:cs="Times New Roman"/>
          <w:sz w:val="24"/>
          <w:szCs w:val="24"/>
        </w:rPr>
        <w:t xml:space="preserve"> colher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frutinhas e as vend</w:t>
      </w:r>
      <w:r w:rsidR="003B0CBF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741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veranistas, </w:t>
      </w:r>
      <w:r w:rsidR="001B52A4">
        <w:rPr>
          <w:rFonts w:ascii="Times New Roman" w:hAnsi="Times New Roman" w:cs="Times New Roman"/>
          <w:sz w:val="24"/>
          <w:szCs w:val="24"/>
        </w:rPr>
        <w:t xml:space="preserve">uma orquestra tocava </w:t>
      </w:r>
      <w:r w:rsidRPr="00C5704C">
        <w:rPr>
          <w:rFonts w:ascii="Times New Roman" w:hAnsi="Times New Roman" w:cs="Times New Roman"/>
          <w:sz w:val="24"/>
          <w:szCs w:val="24"/>
        </w:rPr>
        <w:t>no jardim do sanatório</w:t>
      </w:r>
      <w:r w:rsidR="001B52A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um veranista de barbicha ria e dizia algo à </w:t>
      </w:r>
      <w:r w:rsidR="007D741D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que também ria, afastando-o com um gesto, </w:t>
      </w:r>
      <w:r w:rsidR="001B52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0CBF">
        <w:rPr>
          <w:rFonts w:ascii="Times New Roman" w:hAnsi="Times New Roman" w:cs="Times New Roman"/>
          <w:sz w:val="24"/>
          <w:szCs w:val="24"/>
          <w:lang w:val="en-GB"/>
        </w:rPr>
        <w:t xml:space="preserve">uma vez </w:t>
      </w:r>
      <w:r w:rsidR="00174272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0CBF">
        <w:rPr>
          <w:rFonts w:ascii="Times New Roman" w:hAnsi="Times New Roman" w:cs="Times New Roman"/>
          <w:sz w:val="24"/>
          <w:szCs w:val="24"/>
        </w:rPr>
        <w:t>pegou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51629">
        <w:rPr>
          <w:rFonts w:ascii="Times New Roman" w:hAnsi="Times New Roman" w:cs="Times New Roman"/>
          <w:sz w:val="24"/>
          <w:szCs w:val="24"/>
        </w:rPr>
        <w:t>na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 w:rsidR="00174272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7D2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a arranc</w:t>
      </w:r>
      <w:r w:rsidR="003B0CB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6FEA">
        <w:rPr>
          <w:rFonts w:ascii="Times New Roman" w:hAnsi="Times New Roman" w:cs="Times New Roman"/>
          <w:sz w:val="24"/>
          <w:szCs w:val="24"/>
        </w:rPr>
        <w:t xml:space="preserve">dele </w:t>
      </w:r>
      <w:r w:rsidRPr="00C5704C">
        <w:rPr>
          <w:rFonts w:ascii="Times New Roman" w:hAnsi="Times New Roman" w:cs="Times New Roman"/>
          <w:sz w:val="24"/>
          <w:szCs w:val="24"/>
        </w:rPr>
        <w:t>e fo</w:t>
      </w:r>
      <w:r w:rsidR="003B0CB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casa com </w:t>
      </w:r>
      <w:r w:rsidR="00ED7D27" w:rsidRPr="00C93BA8">
        <w:rPr>
          <w:rFonts w:ascii="Times New Roman" w:hAnsi="Times New Roman" w:cs="Times New Roman"/>
          <w:sz w:val="24"/>
          <w:szCs w:val="24"/>
        </w:rPr>
        <w:t>a filha</w:t>
      </w:r>
      <w:r w:rsidRPr="00C93B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sorrindo o caminho todo. Naquela época, </w:t>
      </w:r>
      <w:r w:rsidR="0012123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1B52A4">
        <w:rPr>
          <w:rFonts w:ascii="Times New Roman" w:hAnsi="Times New Roman" w:cs="Times New Roman"/>
          <w:sz w:val="24"/>
          <w:szCs w:val="24"/>
        </w:rPr>
        <w:t>tinha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</w:t>
      </w:r>
      <w:r w:rsidR="001B52A4">
        <w:rPr>
          <w:rFonts w:ascii="Times New Roman" w:hAnsi="Times New Roman" w:cs="Times New Roman"/>
          <w:sz w:val="24"/>
          <w:szCs w:val="24"/>
        </w:rPr>
        <w:t xml:space="preserve"> bonito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usava sobre os cabelos pretos um lenço florido, que no inverno </w:t>
      </w:r>
      <w:r w:rsidR="0012123E">
        <w:rPr>
          <w:rFonts w:ascii="Times New Roman" w:hAnsi="Times New Roman" w:cs="Times New Roman"/>
          <w:sz w:val="24"/>
          <w:szCs w:val="24"/>
        </w:rPr>
        <w:t>anterior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62B8">
        <w:rPr>
          <w:rFonts w:ascii="Times New Roman" w:hAnsi="Times New Roman" w:cs="Times New Roman"/>
          <w:sz w:val="24"/>
          <w:szCs w:val="24"/>
        </w:rPr>
        <w:t>haviam</w:t>
      </w:r>
      <w:proofErr w:type="gramEnd"/>
      <w:r w:rsidR="001B62B8">
        <w:rPr>
          <w:rFonts w:ascii="Times New Roman" w:hAnsi="Times New Roman" w:cs="Times New Roman"/>
          <w:sz w:val="24"/>
          <w:szCs w:val="24"/>
        </w:rPr>
        <w:t xml:space="preserve"> trocado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painço.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sol </w:t>
      </w:r>
      <w:r w:rsidR="007D741D">
        <w:rPr>
          <w:rFonts w:ascii="Times New Roman" w:hAnsi="Times New Roman" w:cs="Times New Roman"/>
          <w:sz w:val="24"/>
          <w:szCs w:val="24"/>
        </w:rPr>
        <w:t xml:space="preserve">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esquentando, o dia melhorando, o moinho </w:t>
      </w:r>
      <w:r w:rsidRPr="00C93BA8">
        <w:rPr>
          <w:rFonts w:ascii="Times New Roman" w:hAnsi="Times New Roman" w:cs="Times New Roman"/>
          <w:sz w:val="24"/>
          <w:szCs w:val="24"/>
        </w:rPr>
        <w:t>de vento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girando preguiçosamente </w:t>
      </w:r>
      <w:r w:rsidR="0075162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asas de madeira, </w:t>
      </w:r>
      <w:r w:rsidR="00751629">
        <w:rPr>
          <w:rFonts w:ascii="Times New Roman" w:hAnsi="Times New Roman" w:cs="Times New Roman"/>
          <w:sz w:val="24"/>
          <w:szCs w:val="24"/>
        </w:rPr>
        <w:t xml:space="preserve">e </w:t>
      </w:r>
      <w:r w:rsidR="005379A4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carroças do colcoz com sacos de cereais </w:t>
      </w:r>
      <w:r w:rsidR="00751629">
        <w:rPr>
          <w:rFonts w:ascii="Times New Roman" w:hAnsi="Times New Roman" w:cs="Times New Roman"/>
          <w:sz w:val="24"/>
          <w:szCs w:val="24"/>
        </w:rPr>
        <w:t>saíam</w:t>
      </w:r>
      <w:r w:rsidR="00FA1021"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FA1021" w:rsidRPr="007D741D">
        <w:rPr>
          <w:rFonts w:ascii="Times New Roman" w:hAnsi="Times New Roman" w:cs="Times New Roman"/>
          <w:i/>
          <w:sz w:val="24"/>
          <w:szCs w:val="24"/>
        </w:rPr>
        <w:t>tamba</w:t>
      </w:r>
      <w:r w:rsidR="00FA10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em direção a</w:t>
      </w:r>
      <w:r w:rsidR="00FA1021" w:rsidRPr="00C5704C">
        <w:rPr>
          <w:rFonts w:ascii="Times New Roman" w:hAnsi="Times New Roman" w:cs="Times New Roman"/>
          <w:sz w:val="24"/>
          <w:szCs w:val="24"/>
        </w:rPr>
        <w:t>o moinho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 xml:space="preserve">para saldar </w:t>
      </w:r>
      <w:r w:rsidRPr="00C5704C">
        <w:rPr>
          <w:rFonts w:ascii="Times New Roman" w:hAnsi="Times New Roman" w:cs="Times New Roman"/>
          <w:sz w:val="24"/>
          <w:szCs w:val="24"/>
        </w:rPr>
        <w:t>o imposto</w:t>
      </w:r>
      <w:r w:rsidR="005379A4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 xml:space="preserve">em espécie </w:t>
      </w:r>
      <w:r w:rsidR="005379A4">
        <w:rPr>
          <w:rFonts w:ascii="Times New Roman" w:hAnsi="Times New Roman" w:cs="Times New Roman"/>
          <w:sz w:val="24"/>
          <w:szCs w:val="24"/>
        </w:rPr>
        <w:t>cobrado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governo</w:t>
      </w:r>
      <w:r w:rsidR="003B7BB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isso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claramente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1021">
        <w:rPr>
          <w:rFonts w:ascii="Times New Roman" w:hAnsi="Times New Roman" w:cs="Times New Roman"/>
          <w:sz w:val="24"/>
          <w:szCs w:val="24"/>
        </w:rPr>
        <w:t>perturbou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7427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despertando </w:t>
      </w:r>
      <w:r w:rsidR="00245447">
        <w:rPr>
          <w:rFonts w:ascii="Times New Roman" w:hAnsi="Times New Roman" w:cs="Times New Roman"/>
          <w:sz w:val="24"/>
          <w:szCs w:val="24"/>
        </w:rPr>
        <w:t xml:space="preserve">algo </w:t>
      </w:r>
      <w:r w:rsidRPr="00C5704C">
        <w:rPr>
          <w:rFonts w:ascii="Times New Roman" w:hAnsi="Times New Roman" w:cs="Times New Roman"/>
          <w:sz w:val="24"/>
          <w:szCs w:val="24"/>
        </w:rPr>
        <w:t>prazeroso</w:t>
      </w:r>
      <w:r w:rsidR="00BF6FEA">
        <w:rPr>
          <w:rFonts w:ascii="Times New Roman" w:hAnsi="Times New Roman" w:cs="Times New Roman"/>
          <w:sz w:val="24"/>
          <w:szCs w:val="24"/>
        </w:rPr>
        <w:t xml:space="preserve"> 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 suspirou </w:t>
      </w:r>
      <w:r w:rsidR="00751629">
        <w:rPr>
          <w:rFonts w:ascii="Times New Roman" w:hAnsi="Times New Roman" w:cs="Times New Roman"/>
          <w:sz w:val="24"/>
          <w:szCs w:val="24"/>
        </w:rPr>
        <w:t>profundamente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ficou pensativa, mas sem </w:t>
      </w:r>
      <w:r w:rsidR="005379A4">
        <w:rPr>
          <w:rFonts w:ascii="Times New Roman" w:hAnsi="Times New Roman" w:cs="Times New Roman"/>
          <w:sz w:val="24"/>
          <w:szCs w:val="24"/>
        </w:rPr>
        <w:t>tristeza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Vássia, que </w:t>
      </w:r>
      <w:r w:rsidR="00751629">
        <w:rPr>
          <w:rFonts w:ascii="Times New Roman" w:hAnsi="Times New Roman" w:cs="Times New Roman"/>
          <w:sz w:val="24"/>
          <w:szCs w:val="24"/>
        </w:rPr>
        <w:t xml:space="preserve">fazia </w:t>
      </w:r>
      <w:r w:rsidRPr="00C5704C">
        <w:rPr>
          <w:rFonts w:ascii="Times New Roman" w:hAnsi="Times New Roman" w:cs="Times New Roman"/>
          <w:sz w:val="24"/>
          <w:szCs w:val="24"/>
        </w:rPr>
        <w:t>algum tempo</w:t>
      </w:r>
      <w:r w:rsidR="00751629">
        <w:rPr>
          <w:rFonts w:ascii="Times New Roman" w:hAnsi="Times New Roman" w:cs="Times New Roman"/>
          <w:sz w:val="24"/>
          <w:szCs w:val="24"/>
        </w:rPr>
        <w:t xml:space="preserve"> que </w:t>
      </w:r>
      <w:r w:rsidRPr="00C5704C">
        <w:rPr>
          <w:rFonts w:ascii="Times New Roman" w:hAnsi="Times New Roman" w:cs="Times New Roman"/>
          <w:sz w:val="24"/>
          <w:szCs w:val="24"/>
        </w:rPr>
        <w:t>andava com dificuldade, agora relinchava feito um potro num pasto matutino e corria alegrement</w:t>
      </w:r>
      <w:r w:rsidR="005379A4">
        <w:rPr>
          <w:rFonts w:ascii="Times New Roman" w:hAnsi="Times New Roman" w:cs="Times New Roman"/>
          <w:sz w:val="24"/>
          <w:szCs w:val="24"/>
        </w:rPr>
        <w:t>e</w:t>
      </w:r>
      <w:r w:rsidR="001B52A4">
        <w:rPr>
          <w:rFonts w:ascii="Times New Roman" w:hAnsi="Times New Roman" w:cs="Times New Roman"/>
          <w:sz w:val="24"/>
          <w:szCs w:val="24"/>
        </w:rPr>
        <w:t xml:space="preserve">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valeta para </w:t>
      </w:r>
      <w:r w:rsidR="00751629">
        <w:rPr>
          <w:rFonts w:ascii="Times New Roman" w:hAnsi="Times New Roman" w:cs="Times New Roman"/>
          <w:sz w:val="24"/>
          <w:szCs w:val="24"/>
        </w:rPr>
        <w:t>apanhar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245183">
        <w:rPr>
          <w:rFonts w:ascii="Times New Roman" w:hAnsi="Times New Roman" w:cs="Times New Roman"/>
          <w:sz w:val="24"/>
          <w:szCs w:val="24"/>
        </w:rPr>
        <w:t>belo</w:t>
      </w:r>
      <w:r w:rsidR="0024518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51629">
        <w:rPr>
          <w:rFonts w:ascii="Times New Roman" w:hAnsi="Times New Roman" w:cs="Times New Roman"/>
          <w:sz w:val="24"/>
          <w:szCs w:val="24"/>
        </w:rPr>
        <w:t>inseto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esmagá-lo. Respirava com facilidade</w:t>
      </w:r>
      <w:r w:rsidR="00B819D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5447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cansaço havia desaparecido. 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>s primeiras casas</w:t>
      </w:r>
      <w:r w:rsidR="00751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que surgiram 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pedra, diferentes </w:t>
      </w:r>
      <w:r w:rsidR="00751629">
        <w:rPr>
          <w:rFonts w:ascii="Times New Roman" w:hAnsi="Times New Roman" w:cs="Times New Roman"/>
          <w:sz w:val="24"/>
          <w:szCs w:val="24"/>
        </w:rPr>
        <w:t>da</w:t>
      </w:r>
      <w:r w:rsidR="005379A4">
        <w:rPr>
          <w:rFonts w:ascii="Times New Roman" w:hAnsi="Times New Roman" w:cs="Times New Roman"/>
          <w:sz w:val="24"/>
          <w:szCs w:val="24"/>
        </w:rPr>
        <w:t>s casas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79A4">
        <w:rPr>
          <w:rFonts w:ascii="Times New Roman" w:hAnsi="Times New Roman" w:cs="Times New Roman"/>
          <w:sz w:val="24"/>
          <w:szCs w:val="24"/>
        </w:rPr>
        <w:t>da</w:t>
      </w:r>
      <w:r w:rsidR="00B819D4">
        <w:rPr>
          <w:rFonts w:ascii="Times New Roman" w:hAnsi="Times New Roman" w:cs="Times New Roman"/>
          <w:sz w:val="24"/>
          <w:szCs w:val="24"/>
        </w:rPr>
        <w:t>s</w:t>
      </w:r>
      <w:r w:rsidR="005379A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aldeia</w:t>
      </w:r>
      <w:r w:rsidR="00B819D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24518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41D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>hegamos,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Maria, alegre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chegamos à feira a tempo.</w:t>
      </w:r>
    </w:p>
    <w:p w:rsidR="006F7029" w:rsidRPr="00C5704C" w:rsidRDefault="0024518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Não, crianças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a mãe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se </w:t>
      </w:r>
      <w:r w:rsidR="007D741D">
        <w:rPr>
          <w:rFonts w:ascii="Times New Roman" w:hAnsi="Times New Roman" w:cs="Times New Roman"/>
          <w:sz w:val="24"/>
          <w:szCs w:val="24"/>
        </w:rPr>
        <w:t>despertasse</w:t>
      </w:r>
      <w:r w:rsidR="007D741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de um son</w:t>
      </w:r>
      <w:r w:rsidR="00981CE5">
        <w:rPr>
          <w:rFonts w:ascii="Times New Roman" w:hAnsi="Times New Roman" w:cs="Times New Roman"/>
          <w:sz w:val="24"/>
          <w:szCs w:val="24"/>
        </w:rPr>
        <w:t>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3B7BB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ainda não é a cidade de </w:t>
      </w:r>
      <w:r w:rsidR="005D6DEA" w:rsidRPr="00C5704C">
        <w:rPr>
          <w:rFonts w:ascii="Times New Roman" w:hAnsi="Times New Roman" w:cs="Times New Roman"/>
          <w:sz w:val="24"/>
          <w:szCs w:val="24"/>
        </w:rPr>
        <w:t>Dim</w:t>
      </w:r>
      <w:r w:rsidR="00454C28">
        <w:rPr>
          <w:rFonts w:ascii="Times New Roman" w:hAnsi="Times New Roman" w:cs="Times New Roman"/>
          <w:sz w:val="24"/>
          <w:szCs w:val="24"/>
        </w:rPr>
        <w:t>í</w:t>
      </w:r>
      <w:r w:rsidR="005D6DEA" w:rsidRPr="00C5704C">
        <w:rPr>
          <w:rFonts w:ascii="Times New Roman" w:hAnsi="Times New Roman" w:cs="Times New Roman"/>
          <w:sz w:val="24"/>
          <w:szCs w:val="24"/>
        </w:rPr>
        <w:t>trov</w:t>
      </w:r>
      <w:r w:rsidR="006F7029" w:rsidRPr="00C5704C">
        <w:rPr>
          <w:rFonts w:ascii="Times New Roman" w:hAnsi="Times New Roman" w:cs="Times New Roman"/>
          <w:sz w:val="24"/>
          <w:szCs w:val="24"/>
        </w:rPr>
        <w:t>, é o povoado de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pki. </w:t>
      </w:r>
      <w:r w:rsidR="005D6DEA">
        <w:rPr>
          <w:rFonts w:ascii="Times New Roman" w:hAnsi="Times New Roman" w:cs="Times New Roman"/>
          <w:sz w:val="24"/>
          <w:szCs w:val="24"/>
        </w:rPr>
        <w:t>Fiquem de mãos dadas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74272">
        <w:rPr>
          <w:rFonts w:ascii="Times New Roman" w:hAnsi="Times New Roman" w:cs="Times New Roman"/>
          <w:sz w:val="24"/>
          <w:szCs w:val="24"/>
        </w:rPr>
        <w:t>é tanta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gente </w:t>
      </w:r>
      <w:r w:rsidR="00174272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vocês podem se perder.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povoado de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pki estava</w:t>
      </w:r>
      <w:r w:rsidR="005379A4">
        <w:rPr>
          <w:rFonts w:ascii="Times New Roman" w:hAnsi="Times New Roman" w:cs="Times New Roman"/>
          <w:sz w:val="24"/>
          <w:szCs w:val="24"/>
        </w:rPr>
        <w:t xml:space="preserve"> </w:t>
      </w:r>
      <w:r w:rsidR="005D6DEA">
        <w:rPr>
          <w:rFonts w:ascii="Times New Roman" w:hAnsi="Times New Roman" w:cs="Times New Roman"/>
          <w:sz w:val="24"/>
          <w:szCs w:val="24"/>
        </w:rPr>
        <w:t xml:space="preserve">apinhado de </w:t>
      </w:r>
      <w:r w:rsidR="003B7BB9">
        <w:rPr>
          <w:rFonts w:ascii="Times New Roman" w:hAnsi="Times New Roman" w:cs="Times New Roman"/>
          <w:sz w:val="24"/>
          <w:szCs w:val="24"/>
        </w:rPr>
        <w:t>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carroças, e logo </w:t>
      </w:r>
      <w:r w:rsidR="003B7BB9">
        <w:rPr>
          <w:rFonts w:ascii="Times New Roman" w:hAnsi="Times New Roman" w:cs="Times New Roman"/>
          <w:sz w:val="24"/>
          <w:szCs w:val="24"/>
        </w:rPr>
        <w:t xml:space="preserve">as crianças </w:t>
      </w:r>
      <w:r w:rsidRPr="00C5704C">
        <w:rPr>
          <w:rFonts w:ascii="Times New Roman" w:hAnsi="Times New Roman" w:cs="Times New Roman"/>
          <w:sz w:val="24"/>
          <w:szCs w:val="24"/>
        </w:rPr>
        <w:t>ficaram com fome. N</w:t>
      </w:r>
      <w:r w:rsidR="005D6DEA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praça perto de uma grande casa de pedra</w:t>
      </w:r>
      <w:r w:rsidR="003B7B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 xml:space="preserve">via-se </w:t>
      </w:r>
      <w:r w:rsidRPr="00C5704C">
        <w:rPr>
          <w:rFonts w:ascii="Times New Roman" w:hAnsi="Times New Roman" w:cs="Times New Roman"/>
          <w:sz w:val="24"/>
          <w:szCs w:val="24"/>
        </w:rPr>
        <w:t>uma bandeira vermelha de pano</w:t>
      </w:r>
      <w:r w:rsidR="005D6DEA" w:rsidRPr="005D6DEA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pendurada, protegida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vento, e </w:t>
      </w:r>
      <w:r w:rsidR="00751629">
        <w:rPr>
          <w:rFonts w:ascii="Times New Roman" w:hAnsi="Times New Roman" w:cs="Times New Roman"/>
          <w:sz w:val="24"/>
          <w:szCs w:val="24"/>
        </w:rPr>
        <w:t>sentia-se</w:t>
      </w:r>
      <w:r w:rsidR="005D6DEA">
        <w:rPr>
          <w:rFonts w:ascii="Times New Roman" w:hAnsi="Times New Roman" w:cs="Times New Roman"/>
          <w:sz w:val="24"/>
          <w:szCs w:val="24"/>
        </w:rPr>
        <w:t xml:space="preserve"> cheiro forte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painço</w:t>
      </w:r>
      <w:r w:rsidR="0012123E">
        <w:rPr>
          <w:rFonts w:ascii="Times New Roman" w:hAnsi="Times New Roman" w:cs="Times New Roman"/>
          <w:sz w:val="24"/>
          <w:szCs w:val="24"/>
        </w:rPr>
        <w:t xml:space="preserve"> cozido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banha. Vássia começou a resmungar, pedindo </w:t>
      </w:r>
      <w:r w:rsidR="00751629">
        <w:rPr>
          <w:rFonts w:ascii="Times New Roman" w:hAnsi="Times New Roman" w:cs="Times New Roman"/>
          <w:sz w:val="24"/>
          <w:szCs w:val="24"/>
        </w:rPr>
        <w:t>painço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pão, e Maria disse:</w:t>
      </w:r>
    </w:p>
    <w:p w:rsidR="006F7029" w:rsidRPr="00C5704C" w:rsidRDefault="00981CE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Mamãe e Vássia, não fiquem tristes. </w:t>
      </w:r>
      <w:r w:rsidR="005D6DEA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gora mesmo vou </w:t>
      </w:r>
      <w:r w:rsidR="005D6DEA">
        <w:rPr>
          <w:rFonts w:ascii="Times New Roman" w:hAnsi="Times New Roman" w:cs="Times New Roman"/>
          <w:sz w:val="24"/>
          <w:szCs w:val="24"/>
        </w:rPr>
        <w:t>pedir esmola</w:t>
      </w:r>
      <w:r w:rsidR="00751629">
        <w:rPr>
          <w:rFonts w:ascii="Times New Roman" w:hAnsi="Times New Roman" w:cs="Times New Roman"/>
          <w:sz w:val="24"/>
          <w:szCs w:val="24"/>
        </w:rPr>
        <w:t xml:space="preserve"> naquela casa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751629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me dar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alguma coisa.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a mãe </w:t>
      </w:r>
      <w:r w:rsidR="00981CE5">
        <w:rPr>
          <w:rFonts w:ascii="Times New Roman" w:hAnsi="Times New Roman" w:cs="Times New Roman"/>
          <w:sz w:val="24"/>
          <w:szCs w:val="24"/>
        </w:rPr>
        <w:t>replicou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981CE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174272">
        <w:rPr>
          <w:rFonts w:ascii="Times New Roman" w:hAnsi="Times New Roman" w:cs="Times New Roman"/>
          <w:sz w:val="24"/>
          <w:szCs w:val="24"/>
        </w:rPr>
        <w:t>temos</w:t>
      </w:r>
      <w:r w:rsidR="005D6D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tempo, crianças. Dim</w:t>
      </w:r>
      <w:r w:rsidR="00454C28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trov está longe, </w:t>
      </w:r>
      <w:r w:rsidR="005363A0">
        <w:rPr>
          <w:rFonts w:ascii="Times New Roman" w:hAnsi="Times New Roman" w:cs="Times New Roman"/>
          <w:sz w:val="24"/>
          <w:szCs w:val="24"/>
        </w:rPr>
        <w:t>vamos perder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feira. É melhor sairmos do povoado, </w:t>
      </w:r>
      <w:r w:rsidR="005379A4">
        <w:rPr>
          <w:rFonts w:ascii="Times New Roman" w:hAnsi="Times New Roman" w:cs="Times New Roman"/>
          <w:sz w:val="24"/>
          <w:szCs w:val="24"/>
        </w:rPr>
        <w:t>logo</w:t>
      </w:r>
      <w:r w:rsidR="005C0728">
        <w:rPr>
          <w:rFonts w:ascii="Times New Roman" w:hAnsi="Times New Roman" w:cs="Times New Roman"/>
          <w:sz w:val="24"/>
          <w:szCs w:val="24"/>
        </w:rPr>
        <w:t xml:space="preserve"> ali </w:t>
      </w:r>
      <w:r w:rsidR="005363A0">
        <w:rPr>
          <w:rFonts w:ascii="Times New Roman" w:hAnsi="Times New Roman" w:cs="Times New Roman"/>
          <w:sz w:val="24"/>
          <w:szCs w:val="24"/>
        </w:rPr>
        <w:t xml:space="preserve">fica </w:t>
      </w:r>
      <w:r w:rsidR="006F7029" w:rsidRPr="00C5704C">
        <w:rPr>
          <w:rFonts w:ascii="Times New Roman" w:hAnsi="Times New Roman" w:cs="Times New Roman"/>
          <w:sz w:val="24"/>
          <w:szCs w:val="24"/>
        </w:rPr>
        <w:t>um poço com água tão l</w:t>
      </w:r>
      <w:r w:rsidR="00751629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mpa que</w:t>
      </w:r>
      <w:r w:rsidR="00751629">
        <w:rPr>
          <w:rFonts w:ascii="Times New Roman" w:hAnsi="Times New Roman" w:cs="Times New Roman"/>
          <w:sz w:val="24"/>
          <w:szCs w:val="24"/>
        </w:rPr>
        <w:t>, ao</w:t>
      </w:r>
      <w:r w:rsidR="005D6DEA">
        <w:rPr>
          <w:rFonts w:ascii="Times New Roman" w:hAnsi="Times New Roman" w:cs="Times New Roman"/>
          <w:sz w:val="24"/>
          <w:szCs w:val="24"/>
        </w:rPr>
        <w:t xml:space="preserve"> </w:t>
      </w:r>
      <w:r w:rsidR="00751629">
        <w:rPr>
          <w:rFonts w:ascii="Times New Roman" w:hAnsi="Times New Roman" w:cs="Times New Roman"/>
          <w:sz w:val="24"/>
          <w:szCs w:val="24"/>
        </w:rPr>
        <w:t>beberem,</w:t>
      </w:r>
      <w:r w:rsidR="005D6DEA">
        <w:rPr>
          <w:rFonts w:ascii="Times New Roman" w:hAnsi="Times New Roman" w:cs="Times New Roman"/>
          <w:sz w:val="24"/>
          <w:szCs w:val="24"/>
        </w:rPr>
        <w:t xml:space="preserve"> perder</w:t>
      </w:r>
      <w:r w:rsidR="00751629">
        <w:rPr>
          <w:rFonts w:ascii="Times New Roman" w:hAnsi="Times New Roman" w:cs="Times New Roman"/>
          <w:sz w:val="24"/>
          <w:szCs w:val="24"/>
        </w:rPr>
        <w:t>ão</w:t>
      </w:r>
      <w:r w:rsidR="005D6DEA">
        <w:rPr>
          <w:rFonts w:ascii="Times New Roman" w:hAnsi="Times New Roman" w:cs="Times New Roman"/>
          <w:sz w:val="24"/>
          <w:szCs w:val="24"/>
        </w:rPr>
        <w:t xml:space="preserve"> a fome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3354E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assim que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tomaram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água, a fome diminuiu, e eles seguiram adiante. De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pki a Dim</w:t>
      </w:r>
      <w:r w:rsidR="00454C28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trov, a </w:t>
      </w:r>
      <w:r w:rsidR="006F7029" w:rsidRPr="005D6DEA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ficou ainda mais larga e </w:t>
      </w:r>
      <w:r w:rsidR="005D6DEA">
        <w:rPr>
          <w:rFonts w:ascii="Times New Roman" w:hAnsi="Times New Roman" w:cs="Times New Roman"/>
          <w:sz w:val="24"/>
          <w:szCs w:val="24"/>
        </w:rPr>
        <w:t>povoada</w:t>
      </w:r>
      <w:r w:rsidR="003B7BB9">
        <w:rPr>
          <w:rFonts w:ascii="Times New Roman" w:hAnsi="Times New Roman" w:cs="Times New Roman"/>
          <w:sz w:val="24"/>
          <w:szCs w:val="24"/>
        </w:rPr>
        <w:t xml:space="preserve"> </w:t>
      </w:r>
      <w:r w:rsidR="00981CE5" w:rsidRPr="00621342">
        <w:rPr>
          <w:rFonts w:ascii="Times New Roman" w:hAnsi="Times New Roman" w:cs="Times New Roman"/>
          <w:sz w:val="24"/>
          <w:szCs w:val="24"/>
        </w:rPr>
        <w:t>—</w:t>
      </w:r>
      <w:r w:rsidR="00981C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surgiam </w:t>
      </w:r>
      <w:r w:rsidR="005D6DEA">
        <w:rPr>
          <w:rFonts w:ascii="Times New Roman" w:hAnsi="Times New Roman" w:cs="Times New Roman"/>
          <w:sz w:val="24"/>
          <w:szCs w:val="24"/>
        </w:rPr>
        <w:t xml:space="preserve">pessoas </w:t>
      </w:r>
      <w:r w:rsidR="003B7BB9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carroças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pé. </w:t>
      </w:r>
      <w:r w:rsidR="005D6DEA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repente Maria reconheceu </w:t>
      </w:r>
      <w:r w:rsidR="005D6DEA">
        <w:rPr>
          <w:rFonts w:ascii="Times New Roman" w:hAnsi="Times New Roman" w:cs="Times New Roman"/>
          <w:sz w:val="24"/>
          <w:szCs w:val="24"/>
        </w:rPr>
        <w:t>num dos transeuntes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6DEA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forasteiro que lhe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oferecera pão na casa de chá. </w:t>
      </w:r>
      <w:r w:rsidR="0012123E">
        <w:rPr>
          <w:rFonts w:ascii="Times New Roman" w:hAnsi="Times New Roman" w:cs="Times New Roman"/>
          <w:sz w:val="24"/>
          <w:szCs w:val="24"/>
        </w:rPr>
        <w:t>Ele vestia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sobretudo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6DEA">
        <w:rPr>
          <w:rFonts w:ascii="Times New Roman" w:hAnsi="Times New Roman" w:cs="Times New Roman"/>
          <w:sz w:val="24"/>
          <w:szCs w:val="24"/>
        </w:rPr>
        <w:t>surrado</w:t>
      </w:r>
      <w:r w:rsidR="005D6D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 mangas curtas e estreitas que deixavam </w:t>
      </w:r>
      <w:r w:rsidR="00751629">
        <w:rPr>
          <w:rFonts w:ascii="Times New Roman" w:hAnsi="Times New Roman" w:cs="Times New Roman"/>
          <w:sz w:val="24"/>
          <w:szCs w:val="24"/>
        </w:rPr>
        <w:t xml:space="preserve">muito </w:t>
      </w:r>
      <w:r>
        <w:rPr>
          <w:rFonts w:ascii="Times New Roman" w:hAnsi="Times New Roman" w:cs="Times New Roman"/>
          <w:sz w:val="24"/>
          <w:szCs w:val="24"/>
        </w:rPr>
        <w:t xml:space="preserve">visíveis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suas mãos ossudas, </w:t>
      </w:r>
      <w:r w:rsidR="005D6DEA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um</w:t>
      </w:r>
      <w:r w:rsidR="00803178">
        <w:rPr>
          <w:rFonts w:ascii="Times New Roman" w:hAnsi="Times New Roman" w:cs="Times New Roman"/>
          <w:sz w:val="24"/>
          <w:szCs w:val="24"/>
        </w:rPr>
        <w:t>a espécie de</w:t>
      </w:r>
      <w:r w:rsidR="0075162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gorro de pele gasta</w:t>
      </w:r>
      <w:r w:rsidR="003B7BB9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7BB9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s sapatos</w:t>
      </w:r>
      <w:r w:rsidR="003B7BB9">
        <w:rPr>
          <w:rFonts w:ascii="Times New Roman" w:hAnsi="Times New Roman" w:cs="Times New Roman"/>
          <w:sz w:val="24"/>
          <w:szCs w:val="24"/>
        </w:rPr>
        <w:t>,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tinham nada </w:t>
      </w:r>
      <w:r w:rsidR="005D6DEA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especial, </w:t>
      </w:r>
      <w:r w:rsidR="005D6DEA">
        <w:rPr>
          <w:rFonts w:ascii="Times New Roman" w:hAnsi="Times New Roman" w:cs="Times New Roman"/>
          <w:sz w:val="24"/>
          <w:szCs w:val="24"/>
        </w:rPr>
        <w:t xml:space="preserve">sobressaíam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apenas pela resistência e pela grossura das solas, </w:t>
      </w:r>
      <w:r w:rsidR="00B819D4">
        <w:rPr>
          <w:rFonts w:ascii="Times New Roman" w:hAnsi="Times New Roman" w:cs="Times New Roman"/>
          <w:sz w:val="24"/>
          <w:szCs w:val="24"/>
        </w:rPr>
        <w:t>algo raro ne</w:t>
      </w:r>
      <w:r w:rsidR="00803178">
        <w:rPr>
          <w:rFonts w:ascii="Times New Roman" w:hAnsi="Times New Roman" w:cs="Times New Roman"/>
          <w:sz w:val="24"/>
          <w:szCs w:val="24"/>
        </w:rPr>
        <w:t>ssa época</w:t>
      </w:r>
      <w:r w:rsidR="006F7029" w:rsidRPr="00C5704C">
        <w:rPr>
          <w:rFonts w:ascii="Times New Roman" w:hAnsi="Times New Roman" w:cs="Times New Roman"/>
          <w:sz w:val="24"/>
          <w:szCs w:val="24"/>
        </w:rPr>
        <w:t>, como se fossem feit</w:t>
      </w:r>
      <w:r w:rsidR="00803178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 especialmente para </w:t>
      </w:r>
      <w:r w:rsidR="005D6DEA">
        <w:rPr>
          <w:rFonts w:ascii="Times New Roman" w:hAnsi="Times New Roman" w:cs="Times New Roman"/>
          <w:sz w:val="24"/>
          <w:szCs w:val="24"/>
        </w:rPr>
        <w:t xml:space="preserve">caminhadas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longas e frequentes. </w:t>
      </w:r>
      <w:r w:rsidR="00803178">
        <w:rPr>
          <w:rFonts w:ascii="Times New Roman" w:hAnsi="Times New Roman" w:cs="Times New Roman"/>
          <w:sz w:val="24"/>
          <w:szCs w:val="24"/>
        </w:rPr>
        <w:t>Seu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sobretudo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tinha uma gola de veludo</w:t>
      </w:r>
      <w:r w:rsidR="00B819D4">
        <w:rPr>
          <w:rFonts w:ascii="Times New Roman" w:hAnsi="Times New Roman" w:cs="Times New Roman"/>
          <w:sz w:val="24"/>
          <w:szCs w:val="24"/>
        </w:rPr>
        <w:t>, a mesma que 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janotas da aristocracia</w:t>
      </w:r>
      <w:r w:rsidR="00803178">
        <w:rPr>
          <w:rFonts w:ascii="Times New Roman" w:hAnsi="Times New Roman" w:cs="Times New Roman"/>
          <w:sz w:val="24"/>
          <w:szCs w:val="24"/>
        </w:rPr>
        <w:t xml:space="preserve"> </w:t>
      </w:r>
      <w:r w:rsidR="00C976A2">
        <w:rPr>
          <w:rFonts w:ascii="Times New Roman" w:hAnsi="Times New Roman" w:cs="Times New Roman"/>
          <w:sz w:val="24"/>
          <w:szCs w:val="24"/>
        </w:rPr>
        <w:t>usavam</w:t>
      </w:r>
      <w:r w:rsidR="00803178">
        <w:rPr>
          <w:rFonts w:ascii="Times New Roman" w:hAnsi="Times New Roman" w:cs="Times New Roman"/>
          <w:sz w:val="24"/>
          <w:szCs w:val="24"/>
        </w:rPr>
        <w:t xml:space="preserve"> </w:t>
      </w:r>
      <w:r w:rsidR="005379A4">
        <w:rPr>
          <w:rFonts w:ascii="Times New Roman" w:hAnsi="Times New Roman" w:cs="Times New Roman"/>
          <w:sz w:val="24"/>
          <w:szCs w:val="24"/>
        </w:rPr>
        <w:t xml:space="preserve">no início do século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363A0">
        <w:rPr>
          <w:rFonts w:ascii="Times New Roman" w:hAnsi="Times New Roman" w:cs="Times New Roman"/>
          <w:sz w:val="24"/>
          <w:szCs w:val="24"/>
        </w:rPr>
        <w:t xml:space="preserve">que </w:t>
      </w:r>
      <w:r w:rsidR="006F7029" w:rsidRPr="00C5704C">
        <w:rPr>
          <w:rFonts w:ascii="Times New Roman" w:hAnsi="Times New Roman" w:cs="Times New Roman"/>
          <w:sz w:val="24"/>
          <w:szCs w:val="24"/>
        </w:rPr>
        <w:t>mais tarde muitos intelectuais</w:t>
      </w:r>
      <w:r w:rsidR="00803178">
        <w:rPr>
          <w:rFonts w:ascii="Times New Roman" w:hAnsi="Times New Roman" w:cs="Times New Roman"/>
          <w:sz w:val="24"/>
          <w:szCs w:val="24"/>
        </w:rPr>
        <w:t xml:space="preserve"> passaram a usar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até </w:t>
      </w:r>
      <w:r w:rsidR="00803178">
        <w:rPr>
          <w:rFonts w:ascii="Times New Roman" w:hAnsi="Times New Roman" w:cs="Times New Roman"/>
          <w:sz w:val="24"/>
          <w:szCs w:val="24"/>
        </w:rPr>
        <w:t xml:space="preserve">os </w:t>
      </w:r>
      <w:r w:rsidR="00190B38">
        <w:rPr>
          <w:rFonts w:ascii="Times New Roman" w:hAnsi="Times New Roman" w:cs="Times New Roman"/>
          <w:sz w:val="24"/>
          <w:szCs w:val="24"/>
        </w:rPr>
        <w:t xml:space="preserve">menos </w:t>
      </w:r>
      <w:r w:rsidR="00094762">
        <w:rPr>
          <w:rFonts w:ascii="Times New Roman" w:hAnsi="Times New Roman" w:cs="Times New Roman"/>
          <w:sz w:val="24"/>
          <w:szCs w:val="24"/>
        </w:rPr>
        <w:t>abastados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2123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forasteiro estava vestido como um homem vivido, entretanto </w:t>
      </w:r>
      <w:r w:rsidR="0012123E">
        <w:rPr>
          <w:rFonts w:ascii="Times New Roman" w:hAnsi="Times New Roman" w:cs="Times New Roman"/>
          <w:sz w:val="24"/>
          <w:szCs w:val="24"/>
        </w:rPr>
        <w:t>não passava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adolescente, quase um garoto. </w:t>
      </w:r>
      <w:r w:rsidR="005D6DEA">
        <w:rPr>
          <w:rFonts w:ascii="Times New Roman" w:hAnsi="Times New Roman" w:cs="Times New Roman"/>
          <w:sz w:val="24"/>
          <w:szCs w:val="24"/>
        </w:rPr>
        <w:t xml:space="preserve">Mesmo </w:t>
      </w:r>
      <w:r w:rsidR="00803178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FF3F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Semiónovitch, </w:t>
      </w:r>
      <w:r w:rsidR="00803178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chefe de brigada, corresse, mesmo com</w:t>
      </w:r>
      <w:r w:rsidR="005D6DEA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sua</w:t>
      </w:r>
      <w:r w:rsidR="008031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vasta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experiência </w:t>
      </w:r>
      <w:r w:rsidR="00803178">
        <w:rPr>
          <w:rFonts w:ascii="Times New Roman" w:hAnsi="Times New Roman" w:cs="Times New Roman"/>
          <w:sz w:val="24"/>
          <w:szCs w:val="24"/>
        </w:rPr>
        <w:t>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perseguiç</w:t>
      </w:r>
      <w:r>
        <w:rPr>
          <w:rFonts w:ascii="Times New Roman" w:hAnsi="Times New Roman" w:cs="Times New Roman"/>
          <w:sz w:val="24"/>
          <w:szCs w:val="24"/>
        </w:rPr>
        <w:t>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03178">
        <w:rPr>
          <w:rFonts w:ascii="Times New Roman" w:hAnsi="Times New Roman" w:cs="Times New Roman"/>
          <w:sz w:val="24"/>
          <w:szCs w:val="24"/>
        </w:rPr>
        <w:t>no</w:t>
      </w:r>
      <w:r w:rsidR="00FF3FEB">
        <w:rPr>
          <w:rFonts w:ascii="Times New Roman" w:hAnsi="Times New Roman" w:cs="Times New Roman"/>
          <w:sz w:val="24"/>
          <w:szCs w:val="24"/>
        </w:rPr>
        <w:t xml:space="preserve"> extermínio</w:t>
      </w:r>
      <w:r w:rsidR="00FF3F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dos inimigos do estado socialista, </w:t>
      </w:r>
      <w:r w:rsidR="00B819D4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F3FEB">
        <w:rPr>
          <w:rFonts w:ascii="Times New Roman" w:hAnsi="Times New Roman" w:cs="Times New Roman"/>
          <w:sz w:val="24"/>
          <w:szCs w:val="24"/>
        </w:rPr>
        <w:t>poderia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alcançar </w:t>
      </w:r>
      <w:r w:rsidR="00C848F9" w:rsidRPr="00C5704C">
        <w:rPr>
          <w:rFonts w:ascii="Times New Roman" w:hAnsi="Times New Roman" w:cs="Times New Roman"/>
          <w:sz w:val="24"/>
          <w:szCs w:val="24"/>
        </w:rPr>
        <w:t>es</w:t>
      </w:r>
      <w:r w:rsidR="00C848F9">
        <w:rPr>
          <w:rFonts w:ascii="Times New Roman" w:hAnsi="Times New Roman" w:cs="Times New Roman"/>
          <w:sz w:val="24"/>
          <w:szCs w:val="24"/>
        </w:rPr>
        <w:t>s</w:t>
      </w:r>
      <w:r w:rsidR="00C848F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forasteiro. </w:t>
      </w:r>
      <w:r w:rsidR="00FA1021"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ara </w:t>
      </w:r>
      <w:r w:rsidR="005D6DEA">
        <w:rPr>
          <w:rFonts w:ascii="Times New Roman" w:hAnsi="Times New Roman" w:cs="Times New Roman"/>
          <w:sz w:val="24"/>
          <w:szCs w:val="24"/>
        </w:rPr>
        <w:t xml:space="preserve">aumentar sua </w:t>
      </w:r>
      <w:r w:rsidR="006F7029" w:rsidRPr="00C5704C">
        <w:rPr>
          <w:rFonts w:ascii="Times New Roman" w:hAnsi="Times New Roman" w:cs="Times New Roman"/>
          <w:sz w:val="24"/>
          <w:szCs w:val="24"/>
        </w:rPr>
        <w:t>raiva</w:t>
      </w:r>
      <w:r w:rsidR="00190B38">
        <w:rPr>
          <w:rFonts w:ascii="Times New Roman" w:hAnsi="Times New Roman" w:cs="Times New Roman"/>
          <w:sz w:val="24"/>
          <w:szCs w:val="24"/>
        </w:rPr>
        <w:t xml:space="preserve"> e aflição</w:t>
      </w:r>
      <w:r w:rsidR="006F7029" w:rsidRPr="00C5704C">
        <w:rPr>
          <w:rFonts w:ascii="Times New Roman" w:hAnsi="Times New Roman" w:cs="Times New Roman"/>
          <w:sz w:val="24"/>
          <w:szCs w:val="24"/>
        </w:rPr>
        <w:t>, não encontr</w:t>
      </w:r>
      <w:r w:rsidR="003B7BB9">
        <w:rPr>
          <w:rFonts w:ascii="Times New Roman" w:hAnsi="Times New Roman" w:cs="Times New Roman"/>
          <w:sz w:val="24"/>
          <w:szCs w:val="24"/>
        </w:rPr>
        <w:t>ara dele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sequer rastros. </w:t>
      </w:r>
      <w:r w:rsidR="0012123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Senhor </w:t>
      </w:r>
      <w:r w:rsidR="00803178">
        <w:rPr>
          <w:rFonts w:ascii="Times New Roman" w:hAnsi="Times New Roman" w:cs="Times New Roman"/>
          <w:sz w:val="24"/>
          <w:szCs w:val="24"/>
        </w:rPr>
        <w:t>abandona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muitos</w:t>
      </w:r>
      <w:r w:rsidR="005D6DEA">
        <w:rPr>
          <w:rFonts w:ascii="Times New Roman" w:hAnsi="Times New Roman" w:cs="Times New Roman"/>
          <w:sz w:val="24"/>
          <w:szCs w:val="24"/>
        </w:rPr>
        <w:t xml:space="preserve"> homens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por seus pecados, à arbitrariedade do ímpio, </w:t>
      </w:r>
      <w:r w:rsidR="00803178">
        <w:rPr>
          <w:rFonts w:ascii="Times New Roman" w:hAnsi="Times New Roman" w:cs="Times New Roman"/>
          <w:sz w:val="24"/>
          <w:szCs w:val="24"/>
        </w:rPr>
        <w:t>abandona</w:t>
      </w:r>
      <w:r w:rsidR="00190B38">
        <w:rPr>
          <w:rFonts w:ascii="Times New Roman" w:hAnsi="Times New Roman" w:cs="Times New Roman"/>
          <w:sz w:val="24"/>
          <w:szCs w:val="24"/>
        </w:rPr>
        <w:t xml:space="preserve"> até o Redentor</w:t>
      </w:r>
      <w:r w:rsidR="00803178">
        <w:rPr>
          <w:rFonts w:ascii="Times New Roman" w:hAnsi="Times New Roman" w:cs="Times New Roman"/>
          <w:sz w:val="24"/>
          <w:szCs w:val="24"/>
        </w:rPr>
        <w:t>,</w:t>
      </w:r>
      <w:r w:rsidR="00920DD3">
        <w:rPr>
          <w:rFonts w:ascii="Times New Roman" w:hAnsi="Times New Roman" w:cs="Times New Roman"/>
          <w:sz w:val="24"/>
          <w:szCs w:val="24"/>
        </w:rPr>
        <w:t xml:space="preserve"> enviado para a B</w:t>
      </w:r>
      <w:r w:rsidR="00190B38">
        <w:rPr>
          <w:rFonts w:ascii="Times New Roman" w:hAnsi="Times New Roman" w:cs="Times New Roman"/>
          <w:sz w:val="24"/>
          <w:szCs w:val="24"/>
        </w:rPr>
        <w:t>ênção, por pecados alheios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porém jamais </w:t>
      </w:r>
      <w:r w:rsidR="005F5610">
        <w:rPr>
          <w:rFonts w:ascii="Times New Roman" w:hAnsi="Times New Roman" w:cs="Times New Roman"/>
          <w:sz w:val="24"/>
          <w:szCs w:val="24"/>
        </w:rPr>
        <w:t>abandonará</w:t>
      </w:r>
      <w:r w:rsidR="005F561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à arbitrariedade do ímpio </w:t>
      </w:r>
      <w:r w:rsidR="003B7BB9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Áspide, o Anticristo, enviado para a </w:t>
      </w:r>
      <w:r w:rsidR="0002138F">
        <w:rPr>
          <w:rFonts w:ascii="Times New Roman" w:hAnsi="Times New Roman" w:cs="Times New Roman"/>
          <w:sz w:val="24"/>
          <w:szCs w:val="24"/>
        </w:rPr>
        <w:t>M</w:t>
      </w:r>
      <w:r w:rsidR="0002138F" w:rsidRPr="00C5704C">
        <w:rPr>
          <w:rFonts w:ascii="Times New Roman" w:hAnsi="Times New Roman" w:cs="Times New Roman"/>
          <w:sz w:val="24"/>
          <w:szCs w:val="24"/>
        </w:rPr>
        <w:t>aldição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2123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Anticristo é </w:t>
      </w:r>
      <w:r w:rsidR="00190B3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juiz do ímpio </w:t>
      </w:r>
      <w:r w:rsidR="00803178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="0080317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juiz de t</w:t>
      </w:r>
      <w:r w:rsidR="00803178">
        <w:rPr>
          <w:rFonts w:ascii="Times New Roman" w:hAnsi="Times New Roman" w:cs="Times New Roman"/>
          <w:sz w:val="24"/>
          <w:szCs w:val="24"/>
        </w:rPr>
        <w:t>udo o que existe</w:t>
      </w:r>
      <w:r w:rsidR="006F7029" w:rsidRPr="00C5704C">
        <w:rPr>
          <w:rFonts w:ascii="Times New Roman" w:hAnsi="Times New Roman" w:cs="Times New Roman"/>
          <w:sz w:val="24"/>
          <w:szCs w:val="24"/>
        </w:rPr>
        <w:t>. No entanto, esse fardo era pesado</w:t>
      </w:r>
      <w:r w:rsidR="00190B38">
        <w:rPr>
          <w:rFonts w:ascii="Times New Roman" w:hAnsi="Times New Roman" w:cs="Times New Roman"/>
          <w:sz w:val="24"/>
          <w:szCs w:val="24"/>
        </w:rPr>
        <w:t xml:space="preserve"> demais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190B38">
        <w:rPr>
          <w:rFonts w:ascii="Times New Roman" w:hAnsi="Times New Roman" w:cs="Times New Roman"/>
          <w:sz w:val="24"/>
          <w:szCs w:val="24"/>
        </w:rPr>
        <w:t>quem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</w:t>
      </w:r>
      <w:r w:rsidR="00190B38">
        <w:rPr>
          <w:rFonts w:ascii="Times New Roman" w:hAnsi="Times New Roman" w:cs="Times New Roman"/>
          <w:sz w:val="24"/>
          <w:szCs w:val="24"/>
        </w:rPr>
        <w:t>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enviado pelos Céus, mas </w:t>
      </w:r>
      <w:r w:rsidR="00190B38">
        <w:rPr>
          <w:rFonts w:ascii="Times New Roman" w:hAnsi="Times New Roman" w:cs="Times New Roman"/>
          <w:sz w:val="24"/>
          <w:szCs w:val="24"/>
        </w:rPr>
        <w:t>transpunha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caminhos </w:t>
      </w:r>
      <w:commentRangeStart w:id="2"/>
      <w:r w:rsidR="00FD5F39">
        <w:rPr>
          <w:rFonts w:ascii="Times New Roman" w:hAnsi="Times New Roman" w:cs="Times New Roman"/>
          <w:sz w:val="24"/>
          <w:szCs w:val="24"/>
        </w:rPr>
        <w:t>terrenos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2"/>
      <w:r w:rsidR="00FD5F39">
        <w:rPr>
          <w:rStyle w:val="Refdecomentrio"/>
          <w:rFonts w:cs="Times New Roman"/>
          <w:lang w:val="x-none"/>
        </w:rPr>
        <w:commentReference w:id="2"/>
      </w:r>
      <w:r w:rsidR="006F7029" w:rsidRPr="00C5704C">
        <w:rPr>
          <w:rFonts w:ascii="Times New Roman" w:hAnsi="Times New Roman" w:cs="Times New Roman"/>
          <w:sz w:val="24"/>
          <w:szCs w:val="24"/>
        </w:rPr>
        <w:t>Não estava em seu poder salvar e ajudar, mas</w:t>
      </w:r>
      <w:r w:rsidR="00190B38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julgar e executar. </w:t>
      </w:r>
      <w:r w:rsidR="00190B38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ndando pela estrada de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pki para Dim</w:t>
      </w:r>
      <w:r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trov</w:t>
      </w:r>
      <w:ins w:id="3" w:author="Daniela Mountian" w:date="2017-06-17T12:13:00Z">
        <w:r w:rsidR="00513C2A">
          <w:rPr>
            <w:rFonts w:ascii="Times New Roman" w:hAnsi="Times New Roman" w:cs="Times New Roman"/>
            <w:sz w:val="24"/>
            <w:szCs w:val="24"/>
          </w:rPr>
          <w:t>,</w:t>
        </w:r>
      </w:ins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numa manhã ensolarada de outono, Dã da tribo de Dã, o Anticristo, falava com o Senhor através do profeta Jeremias, </w:t>
      </w:r>
      <w:r w:rsidR="00195002">
        <w:rPr>
          <w:rFonts w:ascii="Times New Roman" w:hAnsi="Times New Roman" w:cs="Times New Roman"/>
          <w:sz w:val="24"/>
          <w:szCs w:val="24"/>
        </w:rPr>
        <w:t>cujo espírito o concebeu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95002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pai espiritual. E disse o Senhor:</w:t>
      </w:r>
    </w:p>
    <w:p w:rsidR="006F7029" w:rsidRPr="003108D5" w:rsidRDefault="006F4E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8D5">
        <w:rPr>
          <w:rFonts w:ascii="Times New Roman" w:hAnsi="Times New Roman" w:cs="Times New Roman"/>
          <w:sz w:val="24"/>
          <w:szCs w:val="24"/>
        </w:rPr>
        <w:t>—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Antes que Eu te formasse no ventre</w:t>
      </w:r>
      <w:r w:rsidR="003108D5" w:rsidRPr="00310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08D5" w:rsidRPr="003108D5">
        <w:rPr>
          <w:rFonts w:ascii="Times New Roman" w:hAnsi="Times New Roman" w:cs="Times New Roman"/>
          <w:sz w:val="24"/>
          <w:szCs w:val="24"/>
        </w:rPr>
        <w:t>materno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, </w:t>
      </w:r>
      <w:r w:rsidRPr="003108D5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3108D5">
        <w:rPr>
          <w:rFonts w:ascii="Times New Roman" w:hAnsi="Times New Roman" w:cs="Times New Roman"/>
          <w:sz w:val="24"/>
          <w:szCs w:val="24"/>
        </w:rPr>
        <w:t>te conheci</w:t>
      </w:r>
      <w:r w:rsidR="00190B38" w:rsidRPr="003108D5">
        <w:rPr>
          <w:rFonts w:ascii="Times New Roman" w:hAnsi="Times New Roman" w:cs="Times New Roman"/>
          <w:sz w:val="24"/>
          <w:szCs w:val="24"/>
        </w:rPr>
        <w:t>;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antes que saísses do ventre</w:t>
      </w:r>
      <w:r w:rsidR="00190B38" w:rsidRPr="003108D5">
        <w:rPr>
          <w:rFonts w:ascii="Times New Roman" w:hAnsi="Times New Roman" w:cs="Times New Roman"/>
          <w:sz w:val="24"/>
          <w:szCs w:val="24"/>
        </w:rPr>
        <w:t>,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</w:t>
      </w:r>
      <w:r w:rsidRPr="003108D5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3108D5">
        <w:rPr>
          <w:rFonts w:ascii="Times New Roman" w:hAnsi="Times New Roman" w:cs="Times New Roman"/>
          <w:sz w:val="24"/>
          <w:szCs w:val="24"/>
        </w:rPr>
        <w:t>te santifiquei.</w:t>
      </w:r>
      <w:proofErr w:type="gramStart"/>
      <w:r w:rsidR="006F7029" w:rsidRPr="003108D5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  <w:proofErr w:type="gramEnd"/>
      <w:r w:rsidR="006F7029" w:rsidRPr="003108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4E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08D5">
        <w:rPr>
          <w:rFonts w:ascii="Times New Roman" w:hAnsi="Times New Roman" w:cs="Times New Roman"/>
          <w:sz w:val="24"/>
          <w:szCs w:val="24"/>
        </w:rPr>
        <w:t>—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Oh</w:t>
      </w:r>
      <w:r w:rsidRPr="003108D5">
        <w:rPr>
          <w:rFonts w:ascii="Times New Roman" w:hAnsi="Times New Roman" w:cs="Times New Roman"/>
          <w:sz w:val="24"/>
          <w:szCs w:val="24"/>
        </w:rPr>
        <w:t>,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Deus </w:t>
      </w:r>
      <w:r w:rsidRPr="003108D5">
        <w:rPr>
          <w:rFonts w:ascii="Times New Roman" w:hAnsi="Times New Roman" w:cs="Times New Roman"/>
          <w:sz w:val="24"/>
          <w:szCs w:val="24"/>
        </w:rPr>
        <w:t>—</w:t>
      </w:r>
      <w:r w:rsidR="006F7029" w:rsidRPr="003108D5">
        <w:rPr>
          <w:rFonts w:ascii="Times New Roman" w:hAnsi="Times New Roman" w:cs="Times New Roman"/>
          <w:sz w:val="24"/>
          <w:szCs w:val="24"/>
        </w:rPr>
        <w:t xml:space="preserve"> respondeu Dã </w:t>
      </w:r>
      <w:r w:rsidRPr="003108D5">
        <w:rPr>
          <w:rFonts w:ascii="Times New Roman" w:hAnsi="Times New Roman" w:cs="Times New Roman"/>
          <w:sz w:val="24"/>
          <w:szCs w:val="24"/>
        </w:rPr>
        <w:t>—</w:t>
      </w:r>
      <w:r w:rsidR="006F7029" w:rsidRPr="003108D5">
        <w:rPr>
          <w:rFonts w:ascii="Times New Roman" w:hAnsi="Times New Roman" w:cs="Times New Roman"/>
          <w:sz w:val="24"/>
          <w:szCs w:val="24"/>
        </w:rPr>
        <w:t>, eu não sei falar, pois ainda sou muito jovem.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o Senhor disse:</w:t>
      </w:r>
    </w:p>
    <w:p w:rsidR="006F7029" w:rsidRPr="00C5704C" w:rsidRDefault="0095746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66D5">
        <w:rPr>
          <w:rFonts w:ascii="Times New Roman" w:hAnsi="Times New Roman" w:cs="Times New Roman"/>
          <w:sz w:val="24"/>
          <w:szCs w:val="24"/>
        </w:rPr>
        <w:t>—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Não digas: “eu sou jovem”, pois </w:t>
      </w:r>
      <w:proofErr w:type="gramStart"/>
      <w:r w:rsidR="00195002" w:rsidRPr="008166D5">
        <w:rPr>
          <w:rFonts w:ascii="Times New Roman" w:hAnsi="Times New Roman" w:cs="Times New Roman"/>
          <w:sz w:val="24"/>
          <w:szCs w:val="24"/>
        </w:rPr>
        <w:t>irás</w:t>
      </w:r>
      <w:proofErr w:type="gramEnd"/>
      <w:r w:rsidR="00195002" w:rsidRPr="008166D5">
        <w:rPr>
          <w:rFonts w:ascii="Times New Roman" w:hAnsi="Times New Roman" w:cs="Times New Roman"/>
          <w:sz w:val="24"/>
          <w:szCs w:val="24"/>
        </w:rPr>
        <w:t xml:space="preserve"> </w:t>
      </w:r>
      <w:r w:rsidR="008166D5">
        <w:rPr>
          <w:rFonts w:ascii="Times New Roman" w:hAnsi="Times New Roman" w:cs="Times New Roman"/>
          <w:sz w:val="24"/>
          <w:szCs w:val="24"/>
        </w:rPr>
        <w:t>a quem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</w:t>
      </w:r>
      <w:r w:rsidR="00D22FCD" w:rsidRPr="008166D5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te enviar e </w:t>
      </w:r>
      <w:r w:rsidR="00195002" w:rsidRPr="008166D5">
        <w:rPr>
          <w:rFonts w:ascii="Times New Roman" w:hAnsi="Times New Roman" w:cs="Times New Roman"/>
          <w:sz w:val="24"/>
          <w:szCs w:val="24"/>
        </w:rPr>
        <w:t xml:space="preserve">dirás 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tudo </w:t>
      </w:r>
      <w:r w:rsidR="00BB5767" w:rsidRPr="008166D5">
        <w:rPr>
          <w:rFonts w:ascii="Times New Roman" w:hAnsi="Times New Roman" w:cs="Times New Roman"/>
          <w:sz w:val="24"/>
          <w:szCs w:val="24"/>
        </w:rPr>
        <w:t xml:space="preserve">o </w:t>
      </w:r>
      <w:r w:rsidR="00D22FCD" w:rsidRPr="008166D5">
        <w:rPr>
          <w:rFonts w:ascii="Times New Roman" w:hAnsi="Times New Roman" w:cs="Times New Roman"/>
          <w:sz w:val="24"/>
          <w:szCs w:val="24"/>
        </w:rPr>
        <w:t>que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</w:t>
      </w:r>
      <w:r w:rsidR="00D22FCD" w:rsidRPr="008166D5">
        <w:rPr>
          <w:rFonts w:ascii="Times New Roman" w:hAnsi="Times New Roman" w:cs="Times New Roman"/>
          <w:sz w:val="24"/>
          <w:szCs w:val="24"/>
        </w:rPr>
        <w:t xml:space="preserve">Eu </w:t>
      </w:r>
      <w:r w:rsidR="003354E7" w:rsidRPr="008166D5">
        <w:rPr>
          <w:rFonts w:ascii="Times New Roman" w:hAnsi="Times New Roman" w:cs="Times New Roman"/>
          <w:sz w:val="24"/>
          <w:szCs w:val="24"/>
        </w:rPr>
        <w:t>ordenar</w:t>
      </w:r>
      <w:r w:rsidR="006A62CB" w:rsidRPr="008166D5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8166D5">
        <w:rPr>
          <w:rFonts w:ascii="Times New Roman" w:hAnsi="Times New Roman" w:cs="Times New Roman"/>
          <w:sz w:val="24"/>
          <w:szCs w:val="24"/>
        </w:rPr>
        <w:t>...</w:t>
      </w:r>
      <w:r w:rsidR="006A62CB" w:rsidRPr="008166D5">
        <w:rPr>
          <w:rFonts w:ascii="Times New Roman" w:hAnsi="Times New Roman" w:cs="Times New Roman"/>
          <w:sz w:val="24"/>
          <w:szCs w:val="24"/>
        </w:rPr>
        <w:t>]</w:t>
      </w:r>
      <w:r w:rsidR="006F7029" w:rsidRPr="008166D5">
        <w:rPr>
          <w:rStyle w:val="Refdenotaderodap"/>
          <w:rFonts w:ascii="Times New Roman" w:hAnsi="Times New Roman" w:cs="Times New Roman"/>
          <w:sz w:val="24"/>
          <w:szCs w:val="24"/>
        </w:rPr>
        <w:footnoteReference w:id="10"/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Não tenhas medo, pois Eu estou </w:t>
      </w:r>
      <w:r w:rsidR="00195002" w:rsidRPr="008166D5">
        <w:rPr>
          <w:rFonts w:ascii="Times New Roman" w:hAnsi="Times New Roman" w:cs="Times New Roman"/>
          <w:sz w:val="24"/>
          <w:szCs w:val="24"/>
        </w:rPr>
        <w:t xml:space="preserve">a </w:t>
      </w:r>
      <w:r w:rsidR="003354E7" w:rsidRPr="008166D5">
        <w:rPr>
          <w:rFonts w:ascii="Times New Roman" w:hAnsi="Times New Roman" w:cs="Times New Roman"/>
          <w:sz w:val="24"/>
          <w:szCs w:val="24"/>
        </w:rPr>
        <w:t>t</w:t>
      </w:r>
      <w:r w:rsidR="00195002" w:rsidRPr="008166D5">
        <w:rPr>
          <w:rFonts w:ascii="Times New Roman" w:hAnsi="Times New Roman" w:cs="Times New Roman"/>
          <w:sz w:val="24"/>
          <w:szCs w:val="24"/>
        </w:rPr>
        <w:t>eu lado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para te livrar de tudo</w:t>
      </w:r>
      <w:r w:rsidR="008166D5">
        <w:rPr>
          <w:rFonts w:ascii="Times New Roman" w:hAnsi="Times New Roman" w:cs="Times New Roman"/>
          <w:sz w:val="24"/>
          <w:szCs w:val="24"/>
        </w:rPr>
        <w:t xml:space="preserve"> [..</w:t>
      </w:r>
      <w:r w:rsidR="006F7029" w:rsidRPr="008166D5">
        <w:rPr>
          <w:rFonts w:ascii="Times New Roman" w:hAnsi="Times New Roman" w:cs="Times New Roman"/>
          <w:sz w:val="24"/>
          <w:szCs w:val="24"/>
        </w:rPr>
        <w:t>.</w:t>
      </w:r>
      <w:r w:rsidR="008166D5">
        <w:rPr>
          <w:rFonts w:ascii="Times New Roman" w:hAnsi="Times New Roman" w:cs="Times New Roman"/>
          <w:sz w:val="24"/>
          <w:szCs w:val="24"/>
        </w:rPr>
        <w:t>]</w:t>
      </w:r>
      <w:r w:rsidR="006F7029" w:rsidRPr="008166D5"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8166D5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 ali, na</w:t>
      </w:r>
      <w:r w:rsidR="00803178">
        <w:rPr>
          <w:rFonts w:ascii="Times New Roman" w:hAnsi="Times New Roman" w:cs="Times New Roman"/>
          <w:sz w:val="24"/>
          <w:szCs w:val="24"/>
        </w:rPr>
        <w:t>quela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estrada movimentada, </w:t>
      </w:r>
      <w:r w:rsidR="0012123E">
        <w:rPr>
          <w:rFonts w:ascii="Times New Roman" w:hAnsi="Times New Roman" w:cs="Times New Roman"/>
          <w:sz w:val="24"/>
          <w:szCs w:val="24"/>
        </w:rPr>
        <w:t>apelidada</w:t>
      </w:r>
      <w:r w:rsidR="00D22FC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Pr="00D22FCD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>, Dã sentiu Algo toc</w:t>
      </w:r>
      <w:r w:rsidR="00D22FCD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2FCD">
        <w:rPr>
          <w:rFonts w:ascii="Times New Roman" w:hAnsi="Times New Roman" w:cs="Times New Roman"/>
          <w:sz w:val="24"/>
          <w:szCs w:val="24"/>
        </w:rPr>
        <w:t xml:space="preserve">em seus </w:t>
      </w:r>
      <w:r w:rsidRPr="00C5704C">
        <w:rPr>
          <w:rFonts w:ascii="Times New Roman" w:hAnsi="Times New Roman" w:cs="Times New Roman"/>
          <w:sz w:val="24"/>
          <w:szCs w:val="24"/>
        </w:rPr>
        <w:t>lábios e ouviu:</w:t>
      </w:r>
    </w:p>
    <w:p w:rsidR="006F7029" w:rsidRPr="00C5704C" w:rsidRDefault="0095746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66D5">
        <w:rPr>
          <w:rFonts w:ascii="Times New Roman" w:hAnsi="Times New Roman" w:cs="Times New Roman"/>
          <w:sz w:val="24"/>
          <w:szCs w:val="24"/>
        </w:rPr>
        <w:t>—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</w:t>
      </w:r>
      <w:r w:rsidR="005F5610" w:rsidRPr="008166D5">
        <w:rPr>
          <w:rFonts w:ascii="Times New Roman" w:hAnsi="Times New Roman" w:cs="Times New Roman"/>
          <w:sz w:val="24"/>
          <w:szCs w:val="24"/>
        </w:rPr>
        <w:t>P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onho Minhas palavras </w:t>
      </w:r>
      <w:r w:rsidR="00DE60CA" w:rsidRPr="008166D5">
        <w:rPr>
          <w:rFonts w:ascii="Times New Roman" w:hAnsi="Times New Roman" w:cs="Times New Roman"/>
          <w:sz w:val="24"/>
          <w:szCs w:val="24"/>
        </w:rPr>
        <w:t>em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teus lábios</w:t>
      </w:r>
      <w:r w:rsidR="008166D5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8166D5">
        <w:rPr>
          <w:rFonts w:ascii="Times New Roman" w:hAnsi="Times New Roman" w:cs="Times New Roman"/>
          <w:sz w:val="24"/>
          <w:szCs w:val="24"/>
        </w:rPr>
        <w:t>...</w:t>
      </w:r>
      <w:r w:rsidR="008166D5">
        <w:rPr>
          <w:rFonts w:ascii="Times New Roman" w:hAnsi="Times New Roman" w:cs="Times New Roman"/>
          <w:sz w:val="24"/>
          <w:szCs w:val="24"/>
        </w:rPr>
        <w:t>]</w:t>
      </w:r>
      <w:r w:rsidR="006F7029" w:rsidRPr="008166D5">
        <w:rPr>
          <w:rStyle w:val="Refdenotaderodap"/>
          <w:rFonts w:ascii="Times New Roman" w:hAnsi="Times New Roman" w:cs="Times New Roman"/>
          <w:sz w:val="24"/>
          <w:szCs w:val="24"/>
        </w:rPr>
        <w:footnoteReference w:id="12"/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Levanta a cabeça, olha para o povo que anda à tua volta com suas preocupações... </w:t>
      </w:r>
      <w:r w:rsidR="0080740B">
        <w:rPr>
          <w:rFonts w:ascii="Times New Roman" w:hAnsi="Times New Roman" w:cs="Times New Roman"/>
          <w:sz w:val="24"/>
          <w:szCs w:val="24"/>
        </w:rPr>
        <w:t>Eles r</w:t>
      </w:r>
      <w:r w:rsidR="00DE60CA" w:rsidRPr="008166D5">
        <w:rPr>
          <w:rFonts w:ascii="Times New Roman" w:hAnsi="Times New Roman" w:cs="Times New Roman"/>
          <w:sz w:val="24"/>
          <w:szCs w:val="24"/>
        </w:rPr>
        <w:t>enunciaram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ao Senhor e </w:t>
      </w:r>
      <w:r w:rsidR="006F7029" w:rsidRPr="008166D5">
        <w:rPr>
          <w:rFonts w:ascii="Times New Roman" w:hAnsi="Times New Roman" w:cs="Times New Roman"/>
          <w:sz w:val="24"/>
          <w:szCs w:val="24"/>
        </w:rPr>
        <w:lastRenderedPageBreak/>
        <w:t xml:space="preserve">disseram: “Ele não existe, </w:t>
      </w:r>
      <w:r w:rsidR="00AC199F">
        <w:rPr>
          <w:rFonts w:ascii="Times New Roman" w:hAnsi="Times New Roman" w:cs="Times New Roman"/>
          <w:sz w:val="24"/>
          <w:szCs w:val="24"/>
        </w:rPr>
        <w:t>nenhuma desgraça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nos </w:t>
      </w:r>
      <w:r w:rsidR="0080740B">
        <w:rPr>
          <w:rFonts w:ascii="Times New Roman" w:hAnsi="Times New Roman" w:cs="Times New Roman"/>
          <w:sz w:val="24"/>
          <w:szCs w:val="24"/>
        </w:rPr>
        <w:t>atingirá</w:t>
      </w:r>
      <w:r w:rsidR="006F7029" w:rsidRPr="008166D5">
        <w:rPr>
          <w:rFonts w:ascii="Times New Roman" w:hAnsi="Times New Roman" w:cs="Times New Roman"/>
          <w:sz w:val="24"/>
          <w:szCs w:val="24"/>
        </w:rPr>
        <w:t>, n</w:t>
      </w:r>
      <w:r w:rsidR="00195002" w:rsidRPr="008166D5">
        <w:rPr>
          <w:rFonts w:ascii="Times New Roman" w:hAnsi="Times New Roman" w:cs="Times New Roman"/>
          <w:sz w:val="24"/>
          <w:szCs w:val="24"/>
        </w:rPr>
        <w:t>ão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 veremos </w:t>
      </w:r>
      <w:r w:rsidR="00DE60CA" w:rsidRPr="008166D5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8166D5">
        <w:rPr>
          <w:rFonts w:ascii="Times New Roman" w:hAnsi="Times New Roman" w:cs="Times New Roman"/>
          <w:sz w:val="24"/>
          <w:szCs w:val="24"/>
        </w:rPr>
        <w:t xml:space="preserve">espada nem </w:t>
      </w:r>
      <w:r w:rsidR="00DE60CA" w:rsidRPr="008166D5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8166D5">
        <w:rPr>
          <w:rFonts w:ascii="Times New Roman" w:hAnsi="Times New Roman" w:cs="Times New Roman"/>
          <w:sz w:val="24"/>
          <w:szCs w:val="24"/>
        </w:rPr>
        <w:t>fome”.</w:t>
      </w:r>
      <w:proofErr w:type="gramStart"/>
      <w:r w:rsidR="006F7029" w:rsidRPr="008166D5"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o Senhor </w:t>
      </w:r>
      <w:r w:rsidR="00803178">
        <w:rPr>
          <w:rFonts w:ascii="Times New Roman" w:hAnsi="Times New Roman" w:cs="Times New Roman"/>
          <w:sz w:val="24"/>
          <w:szCs w:val="24"/>
        </w:rPr>
        <w:t>se dirigiu</w:t>
      </w:r>
      <w:r w:rsidR="0019500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Dã </w:t>
      </w:r>
      <w:r w:rsidR="00803178">
        <w:rPr>
          <w:rFonts w:ascii="Times New Roman" w:hAnsi="Times New Roman" w:cs="Times New Roman"/>
          <w:sz w:val="24"/>
          <w:szCs w:val="24"/>
        </w:rPr>
        <w:t xml:space="preserve">por meio </w:t>
      </w:r>
      <w:r w:rsidR="00DE60CA" w:rsidRPr="00C5704C">
        <w:rPr>
          <w:rFonts w:ascii="Times New Roman" w:hAnsi="Times New Roman" w:cs="Times New Roman"/>
          <w:sz w:val="24"/>
          <w:szCs w:val="24"/>
        </w:rPr>
        <w:t>d</w:t>
      </w:r>
      <w:r w:rsidR="00DE60CA">
        <w:rPr>
          <w:rFonts w:ascii="Times New Roman" w:hAnsi="Times New Roman" w:cs="Times New Roman"/>
          <w:sz w:val="24"/>
          <w:szCs w:val="24"/>
        </w:rPr>
        <w:t>e</w:t>
      </w:r>
      <w:r w:rsidR="00DE60C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outro profeta, Isaías, </w:t>
      </w:r>
      <w:r w:rsidR="000848B4">
        <w:rPr>
          <w:rFonts w:ascii="Times New Roman" w:hAnsi="Times New Roman" w:cs="Times New Roman"/>
          <w:sz w:val="24"/>
          <w:szCs w:val="24"/>
        </w:rPr>
        <w:t>cujo</w:t>
      </w:r>
      <w:r w:rsidR="000848B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espírito conceb</w:t>
      </w:r>
      <w:r w:rsidR="00195002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80317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rmão de Dã, Jesus</w:t>
      </w:r>
      <w:r w:rsidR="008031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Judá, o </w:t>
      </w:r>
      <w:r w:rsidRPr="0080740B">
        <w:rPr>
          <w:rFonts w:ascii="Times New Roman" w:hAnsi="Times New Roman" w:cs="Times New Roman"/>
          <w:sz w:val="24"/>
          <w:szCs w:val="24"/>
        </w:rPr>
        <w:t>Redentor:</w:t>
      </w:r>
    </w:p>
    <w:p w:rsidR="006F7029" w:rsidRPr="00C5704C" w:rsidRDefault="0095746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40B">
        <w:rPr>
          <w:rFonts w:ascii="Times New Roman" w:hAnsi="Times New Roman" w:cs="Times New Roman"/>
          <w:sz w:val="24"/>
          <w:szCs w:val="24"/>
        </w:rPr>
        <w:t>—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4272" w:rsidRPr="0080740B">
        <w:rPr>
          <w:rFonts w:ascii="Times New Roman" w:hAnsi="Times New Roman" w:cs="Times New Roman"/>
          <w:sz w:val="24"/>
          <w:szCs w:val="24"/>
        </w:rPr>
        <w:t>Vê</w:t>
      </w:r>
      <w:proofErr w:type="gramEnd"/>
      <w:r w:rsidR="006F7029" w:rsidRPr="0080740B">
        <w:rPr>
          <w:rFonts w:ascii="Times New Roman" w:hAnsi="Times New Roman" w:cs="Times New Roman"/>
          <w:sz w:val="24"/>
          <w:szCs w:val="24"/>
        </w:rPr>
        <w:t xml:space="preserve">, </w:t>
      </w:r>
      <w:r w:rsidR="002E13C0" w:rsidRPr="0080740B">
        <w:rPr>
          <w:rFonts w:ascii="Times New Roman" w:hAnsi="Times New Roman" w:cs="Times New Roman"/>
          <w:sz w:val="24"/>
          <w:szCs w:val="24"/>
        </w:rPr>
        <w:t xml:space="preserve">eles irão </w:t>
      </w:r>
      <w:r w:rsidR="005363A0" w:rsidRPr="0080740B">
        <w:rPr>
          <w:rFonts w:ascii="Times New Roman" w:hAnsi="Times New Roman" w:cs="Times New Roman"/>
          <w:sz w:val="24"/>
          <w:szCs w:val="24"/>
        </w:rPr>
        <w:t xml:space="preserve">reproduzir o 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feno, </w:t>
      </w:r>
      <w:r w:rsidR="005363A0" w:rsidRPr="0080740B">
        <w:rPr>
          <w:rFonts w:ascii="Times New Roman" w:hAnsi="Times New Roman" w:cs="Times New Roman"/>
          <w:sz w:val="24"/>
          <w:szCs w:val="24"/>
        </w:rPr>
        <w:t>conceber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5363A0" w:rsidRPr="0080740B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80740B">
        <w:rPr>
          <w:rFonts w:ascii="Times New Roman" w:hAnsi="Times New Roman" w:cs="Times New Roman"/>
          <w:sz w:val="24"/>
          <w:szCs w:val="24"/>
        </w:rPr>
        <w:t>palha</w:t>
      </w:r>
      <w:r w:rsidR="0080740B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80740B">
        <w:rPr>
          <w:rFonts w:ascii="Times New Roman" w:hAnsi="Times New Roman" w:cs="Times New Roman"/>
          <w:sz w:val="24"/>
          <w:szCs w:val="24"/>
        </w:rPr>
        <w:t>...</w:t>
      </w:r>
      <w:r w:rsidR="0080740B">
        <w:rPr>
          <w:rFonts w:ascii="Times New Roman" w:hAnsi="Times New Roman" w:cs="Times New Roman"/>
          <w:sz w:val="24"/>
          <w:szCs w:val="24"/>
        </w:rPr>
        <w:t>]</w:t>
      </w:r>
      <w:r w:rsidR="006F7029" w:rsidRPr="0080740B">
        <w:rPr>
          <w:rStyle w:val="Refdenotaderodap"/>
          <w:rFonts w:ascii="Times New Roman" w:hAnsi="Times New Roman" w:cs="Times New Roman"/>
          <w:sz w:val="24"/>
          <w:szCs w:val="24"/>
        </w:rPr>
        <w:footnoteReference w:id="14"/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Levanta teus olhos e olha em volta... </w:t>
      </w:r>
      <w:r w:rsidR="002E13C0" w:rsidRPr="0080740B">
        <w:rPr>
          <w:rFonts w:ascii="Times New Roman" w:hAnsi="Times New Roman" w:cs="Times New Roman"/>
          <w:sz w:val="24"/>
          <w:szCs w:val="24"/>
        </w:rPr>
        <w:t>U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ma mulher </w:t>
      </w:r>
      <w:r w:rsidR="002E13C0" w:rsidRPr="0080740B">
        <w:rPr>
          <w:rFonts w:ascii="Times New Roman" w:hAnsi="Times New Roman" w:cs="Times New Roman"/>
          <w:sz w:val="24"/>
          <w:szCs w:val="24"/>
        </w:rPr>
        <w:t xml:space="preserve">pode </w:t>
      </w:r>
      <w:r w:rsidR="006F7029" w:rsidRPr="0080740B">
        <w:rPr>
          <w:rFonts w:ascii="Times New Roman" w:hAnsi="Times New Roman" w:cs="Times New Roman"/>
          <w:sz w:val="24"/>
          <w:szCs w:val="24"/>
        </w:rPr>
        <w:t>esquecer</w:t>
      </w:r>
      <w:r w:rsidR="002E13C0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D8724B" w:rsidRPr="0080740B">
        <w:rPr>
          <w:rFonts w:ascii="Times New Roman" w:hAnsi="Times New Roman" w:cs="Times New Roman"/>
          <w:sz w:val="24"/>
          <w:szCs w:val="24"/>
        </w:rPr>
        <w:t>o bebê que alimentou ao seio</w:t>
      </w:r>
      <w:r w:rsidR="002E13C0" w:rsidRPr="0080740B">
        <w:rPr>
          <w:rFonts w:ascii="Times New Roman" w:hAnsi="Times New Roman" w:cs="Times New Roman"/>
          <w:sz w:val="24"/>
          <w:szCs w:val="24"/>
        </w:rPr>
        <w:t>?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2E13C0" w:rsidRPr="0080740B">
        <w:rPr>
          <w:rFonts w:ascii="Times New Roman" w:hAnsi="Times New Roman" w:cs="Times New Roman"/>
          <w:sz w:val="24"/>
          <w:szCs w:val="24"/>
        </w:rPr>
        <w:t>Pode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não se apiedar do filho </w:t>
      </w:r>
      <w:r w:rsidR="002E13C0" w:rsidRPr="0080740B">
        <w:rPr>
          <w:rFonts w:ascii="Times New Roman" w:hAnsi="Times New Roman" w:cs="Times New Roman"/>
          <w:sz w:val="24"/>
          <w:szCs w:val="24"/>
        </w:rPr>
        <w:t>que carregou no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ventre? Mas ainda que </w:t>
      </w:r>
      <w:r w:rsidR="0080740B">
        <w:rPr>
          <w:rFonts w:ascii="Times New Roman" w:hAnsi="Times New Roman" w:cs="Times New Roman"/>
          <w:sz w:val="24"/>
          <w:szCs w:val="24"/>
        </w:rPr>
        <w:t xml:space="preserve">ela </w:t>
      </w:r>
      <w:r w:rsidR="002C4F61" w:rsidRPr="0080740B">
        <w:rPr>
          <w:rFonts w:ascii="Times New Roman" w:hAnsi="Times New Roman" w:cs="Times New Roman"/>
          <w:sz w:val="24"/>
          <w:szCs w:val="24"/>
        </w:rPr>
        <w:t>dele se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esqueça, Eu não </w:t>
      </w:r>
      <w:r w:rsidR="00195002" w:rsidRPr="0080740B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80740B">
        <w:rPr>
          <w:rFonts w:ascii="Times New Roman" w:hAnsi="Times New Roman" w:cs="Times New Roman"/>
          <w:sz w:val="24"/>
          <w:szCs w:val="24"/>
        </w:rPr>
        <w:t>esquecerei</w:t>
      </w:r>
      <w:r w:rsidR="0080740B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80740B">
        <w:rPr>
          <w:rFonts w:ascii="Times New Roman" w:hAnsi="Times New Roman" w:cs="Times New Roman"/>
          <w:sz w:val="24"/>
          <w:szCs w:val="24"/>
        </w:rPr>
        <w:t>...</w:t>
      </w:r>
      <w:r w:rsidR="0080740B">
        <w:rPr>
          <w:rFonts w:ascii="Times New Roman" w:hAnsi="Times New Roman" w:cs="Times New Roman"/>
          <w:sz w:val="24"/>
          <w:szCs w:val="24"/>
        </w:rPr>
        <w:t>]</w:t>
      </w:r>
      <w:r w:rsidR="006F7029" w:rsidRPr="0080740B">
        <w:rPr>
          <w:rStyle w:val="Refdenotaderodap"/>
          <w:rFonts w:ascii="Times New Roman" w:hAnsi="Times New Roman" w:cs="Times New Roman"/>
          <w:sz w:val="24"/>
          <w:szCs w:val="24"/>
        </w:rPr>
        <w:footnoteReference w:id="15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 levantou a cabeça e viu </w:t>
      </w:r>
      <w:r w:rsidR="000848B4">
        <w:rPr>
          <w:rFonts w:ascii="Times New Roman" w:hAnsi="Times New Roman" w:cs="Times New Roman"/>
          <w:sz w:val="24"/>
          <w:szCs w:val="24"/>
        </w:rPr>
        <w:t>à</w:t>
      </w:r>
      <w:r w:rsidR="000848B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sua frente Maria lhe estend</w:t>
      </w:r>
      <w:r w:rsidR="00D8724B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mão como na véspera na casa de chá</w:t>
      </w:r>
      <w:r w:rsidR="00AA044F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pouco afastada</w:t>
      </w:r>
      <w:r w:rsidR="00AF6C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mulher com um bebê nos braços, ainda </w:t>
      </w:r>
      <w:r w:rsidR="00AF6C78">
        <w:rPr>
          <w:rFonts w:ascii="Times New Roman" w:hAnsi="Times New Roman" w:cs="Times New Roman"/>
          <w:sz w:val="24"/>
          <w:szCs w:val="24"/>
        </w:rPr>
        <w:t>jovem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C4F61">
        <w:rPr>
          <w:rFonts w:ascii="Times New Roman" w:hAnsi="Times New Roman" w:cs="Times New Roman"/>
          <w:sz w:val="24"/>
          <w:szCs w:val="24"/>
        </w:rPr>
        <w:t>castigada</w:t>
      </w:r>
      <w:r w:rsidR="002C4F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pela fome e </w:t>
      </w:r>
      <w:r w:rsidR="00AF6C78" w:rsidRPr="004F7842">
        <w:rPr>
          <w:rFonts w:ascii="Times New Roman" w:hAnsi="Times New Roman" w:cs="Times New Roman"/>
          <w:sz w:val="24"/>
          <w:szCs w:val="24"/>
        </w:rPr>
        <w:t>pel</w:t>
      </w:r>
      <w:r w:rsidR="005363A0" w:rsidRPr="005C0728">
        <w:rPr>
          <w:rFonts w:ascii="Times New Roman" w:hAnsi="Times New Roman" w:cs="Times New Roman"/>
          <w:sz w:val="24"/>
          <w:szCs w:val="24"/>
        </w:rPr>
        <w:t>o</w:t>
      </w:r>
      <w:r w:rsidR="00AF6C78" w:rsidRPr="004F7842">
        <w:rPr>
          <w:rFonts w:ascii="Times New Roman" w:hAnsi="Times New Roman" w:cs="Times New Roman"/>
          <w:sz w:val="24"/>
          <w:szCs w:val="24"/>
        </w:rPr>
        <w:t xml:space="preserve"> </w:t>
      </w:r>
      <w:r w:rsidR="005363A0" w:rsidRPr="005C0728">
        <w:rPr>
          <w:rFonts w:ascii="Times New Roman" w:hAnsi="Times New Roman" w:cs="Times New Roman"/>
          <w:sz w:val="24"/>
          <w:szCs w:val="24"/>
        </w:rPr>
        <w:t>infortúnio</w:t>
      </w:r>
      <w:r w:rsidR="00C976A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B7BB9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menin</w:t>
      </w:r>
      <w:r w:rsidR="00AF6C78">
        <w:rPr>
          <w:rFonts w:ascii="Times New Roman" w:hAnsi="Times New Roman" w:cs="Times New Roman"/>
          <w:sz w:val="24"/>
          <w:szCs w:val="24"/>
        </w:rPr>
        <w:t>inh</w:t>
      </w:r>
      <w:r w:rsidRPr="00C5704C">
        <w:rPr>
          <w:rFonts w:ascii="Times New Roman" w:hAnsi="Times New Roman" w:cs="Times New Roman"/>
          <w:sz w:val="24"/>
          <w:szCs w:val="24"/>
        </w:rPr>
        <w:t xml:space="preserve">o, seu filho, </w:t>
      </w:r>
      <w:r w:rsidR="005F5610">
        <w:rPr>
          <w:rFonts w:ascii="Times New Roman" w:hAnsi="Times New Roman" w:cs="Times New Roman"/>
          <w:sz w:val="24"/>
          <w:szCs w:val="24"/>
        </w:rPr>
        <w:t xml:space="preserve">em </w:t>
      </w:r>
      <w:r w:rsidR="00D8724B">
        <w:rPr>
          <w:rFonts w:ascii="Times New Roman" w:hAnsi="Times New Roman" w:cs="Times New Roman"/>
          <w:sz w:val="24"/>
          <w:szCs w:val="24"/>
        </w:rPr>
        <w:t xml:space="preserve">que </w:t>
      </w:r>
      <w:r w:rsidR="005F5610">
        <w:rPr>
          <w:rFonts w:ascii="Times New Roman" w:hAnsi="Times New Roman" w:cs="Times New Roman"/>
          <w:sz w:val="24"/>
          <w:szCs w:val="24"/>
        </w:rPr>
        <w:t xml:space="preserve">se </w:t>
      </w:r>
      <w:r w:rsidR="00D8724B">
        <w:rPr>
          <w:rFonts w:ascii="Times New Roman" w:hAnsi="Times New Roman" w:cs="Times New Roman"/>
          <w:sz w:val="24"/>
          <w:szCs w:val="24"/>
        </w:rPr>
        <w:t>exprimia</w:t>
      </w:r>
      <w:r w:rsidR="005F5610">
        <w:rPr>
          <w:rFonts w:ascii="Times New Roman" w:hAnsi="Times New Roman" w:cs="Times New Roman"/>
          <w:sz w:val="24"/>
          <w:szCs w:val="24"/>
        </w:rPr>
        <w:t>m</w:t>
      </w:r>
      <w:r w:rsidR="00D8724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pavor e esperança. </w:t>
      </w:r>
      <w:r w:rsidRPr="00AA044F">
        <w:rPr>
          <w:rFonts w:ascii="Times New Roman" w:hAnsi="Times New Roman" w:cs="Times New Roman"/>
          <w:sz w:val="24"/>
          <w:szCs w:val="24"/>
        </w:rPr>
        <w:t>Dã voltou a tirar de sua bolsa de pastor o pão d</w:t>
      </w:r>
      <w:r w:rsidR="00AF6C78" w:rsidRPr="00AA044F">
        <w:rPr>
          <w:rFonts w:ascii="Times New Roman" w:hAnsi="Times New Roman" w:cs="Times New Roman"/>
          <w:sz w:val="24"/>
          <w:szCs w:val="24"/>
        </w:rPr>
        <w:t>a</w:t>
      </w:r>
      <w:r w:rsidRPr="00AA044F">
        <w:rPr>
          <w:rFonts w:ascii="Times New Roman" w:hAnsi="Times New Roman" w:cs="Times New Roman"/>
          <w:sz w:val="24"/>
          <w:szCs w:val="24"/>
        </w:rPr>
        <w:t xml:space="preserve"> fome e </w:t>
      </w:r>
      <w:r w:rsidR="00AF6C78" w:rsidRPr="00AA044F">
        <w:rPr>
          <w:rFonts w:ascii="Times New Roman" w:hAnsi="Times New Roman" w:cs="Times New Roman"/>
          <w:sz w:val="24"/>
          <w:szCs w:val="24"/>
        </w:rPr>
        <w:t xml:space="preserve">do </w:t>
      </w:r>
      <w:r w:rsidRPr="00AA044F">
        <w:rPr>
          <w:rFonts w:ascii="Times New Roman" w:hAnsi="Times New Roman" w:cs="Times New Roman"/>
          <w:sz w:val="24"/>
          <w:szCs w:val="24"/>
        </w:rPr>
        <w:t xml:space="preserve">exílio, </w:t>
      </w:r>
      <w:r w:rsidR="00AA044F">
        <w:rPr>
          <w:rFonts w:ascii="Times New Roman" w:hAnsi="Times New Roman" w:cs="Times New Roman"/>
          <w:sz w:val="24"/>
          <w:szCs w:val="24"/>
        </w:rPr>
        <w:t xml:space="preserve">feito de uma </w:t>
      </w:r>
      <w:r w:rsidRPr="00AA044F">
        <w:rPr>
          <w:rFonts w:ascii="Times New Roman" w:hAnsi="Times New Roman" w:cs="Times New Roman"/>
          <w:sz w:val="24"/>
          <w:szCs w:val="24"/>
        </w:rPr>
        <w:t>mistura de trigo e cevada, favas e lentilha</w:t>
      </w:r>
      <w:r w:rsidR="003B7BB9" w:rsidRPr="00AA044F">
        <w:rPr>
          <w:rFonts w:ascii="Times New Roman" w:hAnsi="Times New Roman" w:cs="Times New Roman"/>
          <w:sz w:val="24"/>
          <w:szCs w:val="24"/>
        </w:rPr>
        <w:t>s</w:t>
      </w:r>
      <w:r w:rsidRPr="00AA044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assado conforme </w:t>
      </w:r>
      <w:r w:rsidR="0012123E">
        <w:rPr>
          <w:rFonts w:ascii="Times New Roman" w:hAnsi="Times New Roman" w:cs="Times New Roman"/>
          <w:sz w:val="24"/>
          <w:szCs w:val="24"/>
        </w:rPr>
        <w:t>a receita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profeta Ezequiel, e</w:t>
      </w:r>
      <w:r w:rsidR="005C0728">
        <w:rPr>
          <w:rFonts w:ascii="Times New Roman" w:hAnsi="Times New Roman" w:cs="Times New Roman"/>
          <w:sz w:val="24"/>
          <w:szCs w:val="24"/>
        </w:rPr>
        <w:t xml:space="preserve"> deu </w:t>
      </w:r>
      <w:r w:rsidRPr="00C5704C">
        <w:rPr>
          <w:rFonts w:ascii="Times New Roman" w:hAnsi="Times New Roman" w:cs="Times New Roman"/>
          <w:sz w:val="24"/>
          <w:szCs w:val="24"/>
        </w:rPr>
        <w:t>um grande pedaço</w:t>
      </w:r>
      <w:r w:rsidR="00AA044F">
        <w:rPr>
          <w:rFonts w:ascii="Times New Roman" w:hAnsi="Times New Roman" w:cs="Times New Roman"/>
          <w:sz w:val="24"/>
          <w:szCs w:val="24"/>
        </w:rPr>
        <w:t xml:space="preserve"> a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F6C78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ela primeira vez</w:t>
      </w:r>
      <w:r w:rsidR="00AF6C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algo tocou </w:t>
      </w:r>
      <w:r w:rsidR="002C4F61">
        <w:rPr>
          <w:rFonts w:ascii="Times New Roman" w:hAnsi="Times New Roman" w:cs="Times New Roman"/>
          <w:sz w:val="24"/>
          <w:szCs w:val="24"/>
        </w:rPr>
        <w:t>o</w:t>
      </w:r>
      <w:r w:rsidR="002C4F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coração de Dã, e ele </w:t>
      </w:r>
      <w:r w:rsidR="00AF6C78">
        <w:rPr>
          <w:rFonts w:ascii="Times New Roman" w:hAnsi="Times New Roman" w:cs="Times New Roman"/>
          <w:sz w:val="24"/>
          <w:szCs w:val="24"/>
        </w:rPr>
        <w:t>se alegrou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0728">
        <w:rPr>
          <w:rFonts w:ascii="Times New Roman" w:hAnsi="Times New Roman" w:cs="Times New Roman"/>
          <w:sz w:val="24"/>
          <w:szCs w:val="24"/>
        </w:rPr>
        <w:t>seu ato</w:t>
      </w:r>
      <w:r w:rsidR="00174272">
        <w:rPr>
          <w:rFonts w:ascii="Times New Roman" w:hAnsi="Times New Roman" w:cs="Times New Roman"/>
          <w:sz w:val="24"/>
          <w:szCs w:val="24"/>
        </w:rPr>
        <w:t xml:space="preserve"> caridoso</w:t>
      </w:r>
      <w:r w:rsidRPr="00C5704C">
        <w:rPr>
          <w:rFonts w:ascii="Times New Roman" w:hAnsi="Times New Roman" w:cs="Times New Roman"/>
          <w:sz w:val="24"/>
          <w:szCs w:val="24"/>
        </w:rPr>
        <w:t>, mas o Senhor o preveniu:</w:t>
      </w:r>
    </w:p>
    <w:p w:rsidR="006F7029" w:rsidRPr="00AA044F" w:rsidRDefault="002C4F6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40B">
        <w:rPr>
          <w:rFonts w:ascii="Times New Roman" w:hAnsi="Times New Roman" w:cs="Times New Roman"/>
          <w:sz w:val="24"/>
          <w:szCs w:val="24"/>
        </w:rPr>
        <w:t xml:space="preserve">— 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Não te alegres com a tua bondade, Dã, pois </w:t>
      </w:r>
      <w:r w:rsidR="00AA044F" w:rsidRPr="0080740B">
        <w:rPr>
          <w:rFonts w:ascii="Times New Roman" w:hAnsi="Times New Roman" w:cs="Times New Roman"/>
          <w:sz w:val="24"/>
          <w:szCs w:val="24"/>
        </w:rPr>
        <w:t xml:space="preserve">tu </w:t>
      </w:r>
      <w:r w:rsidR="006F7029" w:rsidRPr="0080740B">
        <w:rPr>
          <w:rFonts w:ascii="Times New Roman" w:hAnsi="Times New Roman" w:cs="Times New Roman"/>
          <w:sz w:val="24"/>
          <w:szCs w:val="24"/>
        </w:rPr>
        <w:t>não foste enviado</w:t>
      </w:r>
      <w:r w:rsidR="00AF6C78" w:rsidRPr="0080740B">
        <w:rPr>
          <w:rFonts w:ascii="Times New Roman" w:hAnsi="Times New Roman" w:cs="Times New Roman"/>
          <w:sz w:val="24"/>
          <w:szCs w:val="24"/>
        </w:rPr>
        <w:t xml:space="preserve"> para isso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. Esse povo </w:t>
      </w:r>
      <w:r w:rsidR="00CE0CBB">
        <w:rPr>
          <w:rFonts w:ascii="Times New Roman" w:hAnsi="Times New Roman" w:cs="Times New Roman"/>
          <w:sz w:val="24"/>
          <w:szCs w:val="24"/>
        </w:rPr>
        <w:t>destruiu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CE0CBB">
        <w:rPr>
          <w:rFonts w:ascii="Times New Roman" w:hAnsi="Times New Roman" w:cs="Times New Roman"/>
          <w:sz w:val="24"/>
          <w:szCs w:val="24"/>
        </w:rPr>
        <w:t>o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jugo de madeira</w:t>
      </w:r>
      <w:r w:rsidR="00CE0CBB">
        <w:rPr>
          <w:rFonts w:ascii="Times New Roman" w:hAnsi="Times New Roman" w:cs="Times New Roman"/>
          <w:sz w:val="24"/>
          <w:szCs w:val="24"/>
        </w:rPr>
        <w:t xml:space="preserve"> do pescoço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AA044F" w:rsidRPr="0080740B">
        <w:rPr>
          <w:rFonts w:ascii="Times New Roman" w:hAnsi="Times New Roman" w:cs="Times New Roman"/>
          <w:sz w:val="24"/>
          <w:szCs w:val="24"/>
        </w:rPr>
        <w:t>e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em seu lugar</w:t>
      </w:r>
      <w:r w:rsidR="00245447" w:rsidRPr="0080740B">
        <w:rPr>
          <w:rFonts w:ascii="Times New Roman" w:hAnsi="Times New Roman" w:cs="Times New Roman"/>
          <w:sz w:val="24"/>
          <w:szCs w:val="24"/>
        </w:rPr>
        <w:t xml:space="preserve"> colocou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245447" w:rsidRPr="0080740B">
        <w:rPr>
          <w:rFonts w:ascii="Times New Roman" w:hAnsi="Times New Roman" w:cs="Times New Roman"/>
          <w:sz w:val="24"/>
          <w:szCs w:val="24"/>
        </w:rPr>
        <w:t>um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jugo de ferro</w:t>
      </w:r>
      <w:r w:rsidRPr="0080740B">
        <w:rPr>
          <w:rFonts w:ascii="Times New Roman" w:hAnsi="Times New Roman" w:cs="Times New Roman"/>
          <w:sz w:val="24"/>
          <w:szCs w:val="24"/>
        </w:rPr>
        <w:t>.</w:t>
      </w:r>
      <w:r w:rsidR="006F7029" w:rsidRPr="0080740B">
        <w:rPr>
          <w:rStyle w:val="Refdenotaderodap"/>
          <w:rFonts w:ascii="Times New Roman" w:hAnsi="Times New Roman" w:cs="Times New Roman"/>
          <w:sz w:val="24"/>
          <w:szCs w:val="24"/>
        </w:rPr>
        <w:footnoteReference w:id="16"/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</w:t>
      </w:r>
      <w:r w:rsidR="00AF6C78" w:rsidRPr="0080740B">
        <w:rPr>
          <w:rFonts w:ascii="Times New Roman" w:hAnsi="Times New Roman" w:cs="Times New Roman"/>
          <w:sz w:val="24"/>
          <w:szCs w:val="24"/>
        </w:rPr>
        <w:t>Há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muita coisa </w:t>
      </w:r>
      <w:r w:rsidR="003B7BB9" w:rsidRPr="0080740B">
        <w:rPr>
          <w:rFonts w:ascii="Times New Roman" w:hAnsi="Times New Roman" w:cs="Times New Roman"/>
          <w:sz w:val="24"/>
          <w:szCs w:val="24"/>
        </w:rPr>
        <w:t>para ele aguentar</w:t>
      </w:r>
      <w:r w:rsidR="006F7029" w:rsidRPr="0080740B">
        <w:rPr>
          <w:rFonts w:ascii="Times New Roman" w:hAnsi="Times New Roman" w:cs="Times New Roman"/>
          <w:sz w:val="24"/>
          <w:szCs w:val="24"/>
        </w:rPr>
        <w:t xml:space="preserve"> antes que sua terra </w:t>
      </w:r>
      <w:r w:rsidR="00CE0CBB">
        <w:rPr>
          <w:rFonts w:ascii="Times New Roman" w:hAnsi="Times New Roman" w:cs="Times New Roman"/>
          <w:sz w:val="24"/>
          <w:szCs w:val="24"/>
        </w:rPr>
        <w:t>seja desposada</w:t>
      </w:r>
      <w:r w:rsidR="006F7029" w:rsidRPr="0080740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80740B">
        <w:rPr>
          <w:rStyle w:val="Refdenotaderodap"/>
          <w:rFonts w:ascii="Times New Roman" w:hAnsi="Times New Roman" w:cs="Times New Roman"/>
          <w:sz w:val="24"/>
          <w:szCs w:val="24"/>
        </w:rPr>
        <w:footnoteReference w:id="17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Senhor se </w:t>
      </w:r>
      <w:r w:rsidR="002C4F61">
        <w:rPr>
          <w:rFonts w:ascii="Times New Roman" w:hAnsi="Times New Roman" w:cs="Times New Roman"/>
          <w:sz w:val="24"/>
          <w:szCs w:val="24"/>
        </w:rPr>
        <w:t>calou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Dã </w:t>
      </w:r>
      <w:r w:rsidR="00AF6C78">
        <w:rPr>
          <w:rFonts w:ascii="Times New Roman" w:hAnsi="Times New Roman" w:cs="Times New Roman"/>
          <w:sz w:val="24"/>
          <w:szCs w:val="24"/>
        </w:rPr>
        <w:t>deu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costas a que</w:t>
      </w:r>
      <w:r w:rsidR="003B7BB9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oferece</w:t>
      </w:r>
      <w:r w:rsidR="00AF6C78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475C">
        <w:rPr>
          <w:rFonts w:ascii="Times New Roman" w:hAnsi="Times New Roman" w:cs="Times New Roman"/>
          <w:sz w:val="24"/>
          <w:szCs w:val="24"/>
        </w:rPr>
        <w:t>ajuda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475C">
        <w:rPr>
          <w:rFonts w:ascii="Times New Roman" w:hAnsi="Times New Roman" w:cs="Times New Roman"/>
          <w:sz w:val="24"/>
          <w:szCs w:val="24"/>
        </w:rPr>
        <w:t>afastou-se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passos </w:t>
      </w:r>
      <w:r w:rsidR="00AF6C78">
        <w:rPr>
          <w:rFonts w:ascii="Times New Roman" w:hAnsi="Times New Roman" w:cs="Times New Roman"/>
          <w:sz w:val="24"/>
          <w:szCs w:val="24"/>
        </w:rPr>
        <w:t>largos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logo desapareceu.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Maria, alegre, disse à mãe:</w:t>
      </w:r>
    </w:p>
    <w:p w:rsidR="006F7029" w:rsidRPr="00C5704C" w:rsidRDefault="002C4F6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pedaço grande de pão, </w:t>
      </w:r>
      <w:r w:rsidR="003B7BB9">
        <w:rPr>
          <w:rFonts w:ascii="Times New Roman" w:hAnsi="Times New Roman" w:cs="Times New Roman"/>
          <w:sz w:val="24"/>
          <w:szCs w:val="24"/>
        </w:rPr>
        <w:t>vamos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dividir. Mamãe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, divida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três partes: </w:t>
      </w:r>
      <w:r w:rsidR="00245447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você, </w:t>
      </w:r>
      <w:r w:rsidR="00245447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Vássia e </w:t>
      </w:r>
      <w:r w:rsidR="00245447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mim, e podemos enrolar um </w:t>
      </w:r>
      <w:r w:rsidR="0035475C">
        <w:rPr>
          <w:rFonts w:ascii="Times New Roman" w:hAnsi="Times New Roman" w:cs="Times New Roman"/>
          <w:sz w:val="24"/>
          <w:szCs w:val="24"/>
        </w:rPr>
        <w:t>pouco de</w:t>
      </w:r>
      <w:r w:rsidR="003B7BB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miolo no lenço para J</w:t>
      </w:r>
      <w:r w:rsidR="003354E7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>rik chupar.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Vássia estendeu a mão</w:t>
      </w:r>
      <w:r w:rsidR="0035475C">
        <w:rPr>
          <w:rFonts w:ascii="Times New Roman" w:hAnsi="Times New Roman" w:cs="Times New Roman"/>
          <w:sz w:val="24"/>
          <w:szCs w:val="24"/>
        </w:rPr>
        <w:t xml:space="preserve"> de imediato,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beliscar um peda</w:t>
      </w:r>
      <w:r w:rsidR="0035475C">
        <w:rPr>
          <w:rFonts w:ascii="Times New Roman" w:hAnsi="Times New Roman" w:cs="Times New Roman"/>
          <w:sz w:val="24"/>
          <w:szCs w:val="24"/>
        </w:rPr>
        <w:t>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além d</w:t>
      </w:r>
      <w:r w:rsidR="0035475C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cota, antes da divi</w:t>
      </w:r>
      <w:r w:rsidR="0035475C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C4F61">
        <w:rPr>
          <w:rFonts w:ascii="Times New Roman" w:hAnsi="Times New Roman" w:cs="Times New Roman"/>
          <w:sz w:val="24"/>
          <w:szCs w:val="24"/>
        </w:rPr>
        <w:t xml:space="preserve">a mãe </w:t>
      </w:r>
      <w:r w:rsidR="003354E7">
        <w:rPr>
          <w:rFonts w:ascii="Times New Roman" w:hAnsi="Times New Roman" w:cs="Times New Roman"/>
          <w:sz w:val="24"/>
          <w:szCs w:val="24"/>
        </w:rPr>
        <w:t>o</w:t>
      </w:r>
      <w:r w:rsidR="006576F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deteve:</w:t>
      </w:r>
    </w:p>
    <w:p w:rsidR="006F7029" w:rsidRPr="00C5704C" w:rsidRDefault="002C4F6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Jogue fora esse pão, Maria. Ele é impuro, um homem </w:t>
      </w:r>
      <w:r w:rsidR="003354E7">
        <w:rPr>
          <w:rFonts w:ascii="Times New Roman" w:hAnsi="Times New Roman" w:cs="Times New Roman"/>
          <w:sz w:val="24"/>
          <w:szCs w:val="24"/>
        </w:rPr>
        <w:t>ruim</w:t>
      </w:r>
      <w:r w:rsidR="003354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AF6C78">
        <w:rPr>
          <w:rFonts w:ascii="Times New Roman" w:hAnsi="Times New Roman" w:cs="Times New Roman"/>
          <w:sz w:val="24"/>
          <w:szCs w:val="24"/>
        </w:rPr>
        <w:t>deu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Esse pão não é russo. </w:t>
      </w:r>
    </w:p>
    <w:p w:rsidR="006F7029" w:rsidRPr="00C5704C" w:rsidRDefault="002C4F6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 como jogar fora, mamãe</w:t>
      </w:r>
      <w:r w:rsidR="0035475C"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Maria</w:t>
      </w:r>
      <w:r w:rsidR="0035475C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475C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stamos com fome e não</w:t>
      </w:r>
      <w:r w:rsidR="00245447">
        <w:rPr>
          <w:rFonts w:ascii="Times New Roman" w:hAnsi="Times New Roman" w:cs="Times New Roman"/>
          <w:sz w:val="24"/>
          <w:szCs w:val="24"/>
        </w:rPr>
        <w:t xml:space="preserve"> colocamos nada no estômago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hoje além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água do poço</w:t>
      </w:r>
      <w:r w:rsidR="0035475C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6C78">
        <w:rPr>
          <w:rFonts w:ascii="Times New Roman" w:hAnsi="Times New Roman" w:cs="Times New Roman"/>
          <w:sz w:val="24"/>
          <w:szCs w:val="24"/>
        </w:rPr>
        <w:t xml:space="preserve">Deixe </w:t>
      </w:r>
      <w:r w:rsidR="0035475C">
        <w:rPr>
          <w:rFonts w:ascii="Times New Roman" w:hAnsi="Times New Roman" w:cs="Times New Roman"/>
          <w:sz w:val="24"/>
          <w:szCs w:val="24"/>
        </w:rPr>
        <w:t xml:space="preserve">a gente </w:t>
      </w:r>
      <w:r w:rsidR="00AF6C78">
        <w:rPr>
          <w:rFonts w:ascii="Times New Roman" w:hAnsi="Times New Roman" w:cs="Times New Roman"/>
          <w:sz w:val="24"/>
          <w:szCs w:val="24"/>
        </w:rPr>
        <w:t>comer um pedacinho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475C">
        <w:rPr>
          <w:rFonts w:ascii="Times New Roman" w:hAnsi="Times New Roman" w:cs="Times New Roman"/>
          <w:sz w:val="24"/>
          <w:szCs w:val="24"/>
        </w:rPr>
        <w:t>apenas</w:t>
      </w:r>
      <w:r w:rsidR="00AF6C78">
        <w:rPr>
          <w:rFonts w:ascii="Times New Roman" w:hAnsi="Times New Roman" w:cs="Times New Roman"/>
          <w:sz w:val="24"/>
          <w:szCs w:val="24"/>
        </w:rPr>
        <w:t xml:space="preserve"> eu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Vássia.</w:t>
      </w:r>
    </w:p>
    <w:p w:rsidR="006F7029" w:rsidRPr="00C5704C" w:rsidRDefault="002048C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Não, crianças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melhor comer</w:t>
      </w:r>
      <w:r w:rsidR="0035475C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do que esse pão. A </w:t>
      </w:r>
      <w:r>
        <w:rPr>
          <w:rFonts w:ascii="Times New Roman" w:hAnsi="Times New Roman" w:cs="Times New Roman"/>
          <w:sz w:val="24"/>
          <w:szCs w:val="24"/>
        </w:rPr>
        <w:t>taboa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 uma planta comestível e cresce à vontade </w:t>
      </w:r>
      <w:r w:rsidR="0032025C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beira do riacho</w:t>
      </w:r>
      <w:r w:rsidR="00AF6C7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do pântano. Assim que voltar</w:t>
      </w:r>
      <w:r w:rsidR="00AF6C78">
        <w:rPr>
          <w:rFonts w:ascii="Times New Roman" w:hAnsi="Times New Roman" w:cs="Times New Roman"/>
          <w:sz w:val="24"/>
          <w:szCs w:val="24"/>
        </w:rPr>
        <w:t>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feira,</w:t>
      </w:r>
      <w:r w:rsidR="00AF6C78">
        <w:rPr>
          <w:rFonts w:ascii="Times New Roman" w:hAnsi="Times New Roman" w:cs="Times New Roman"/>
          <w:sz w:val="24"/>
          <w:szCs w:val="24"/>
        </w:rPr>
        <w:t xml:space="preserve"> vamos </w:t>
      </w:r>
      <w:r w:rsidR="003354E7">
        <w:rPr>
          <w:rFonts w:ascii="Times New Roman" w:hAnsi="Times New Roman" w:cs="Times New Roman"/>
          <w:sz w:val="24"/>
          <w:szCs w:val="24"/>
        </w:rPr>
        <w:t>colher</w:t>
      </w:r>
      <w:r w:rsidR="0035475C">
        <w:rPr>
          <w:rFonts w:ascii="Times New Roman" w:hAnsi="Times New Roman" w:cs="Times New Roman"/>
          <w:sz w:val="24"/>
          <w:szCs w:val="24"/>
        </w:rPr>
        <w:t xml:space="preserve"> algumas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3354E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mãe arrancou</w:t>
      </w:r>
      <w:r w:rsidR="002048C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pão legado pelo profeta Ezequiel das mãos de Maria e o jogou bem longe,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campo </w:t>
      </w:r>
      <w:r>
        <w:rPr>
          <w:rFonts w:ascii="Times New Roman" w:hAnsi="Times New Roman" w:cs="Times New Roman"/>
          <w:sz w:val="24"/>
          <w:szCs w:val="24"/>
        </w:rPr>
        <w:t xml:space="preserve">enlameado </w:t>
      </w:r>
      <w:r w:rsidR="002048C1">
        <w:rPr>
          <w:rFonts w:ascii="Times New Roman" w:hAnsi="Times New Roman" w:cs="Times New Roman"/>
          <w:sz w:val="24"/>
          <w:szCs w:val="24"/>
        </w:rPr>
        <w:t>do</w:t>
      </w:r>
      <w:r w:rsidR="002048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colcoz, amolecido pelas chuvas, </w:t>
      </w:r>
      <w:r w:rsidR="0032025C">
        <w:rPr>
          <w:rFonts w:ascii="Times New Roman" w:hAnsi="Times New Roman" w:cs="Times New Roman"/>
          <w:sz w:val="24"/>
          <w:szCs w:val="24"/>
        </w:rPr>
        <w:t>alvoroç</w:t>
      </w:r>
      <w:r w:rsidR="00F8737A">
        <w:rPr>
          <w:rFonts w:ascii="Times New Roman" w:hAnsi="Times New Roman" w:cs="Times New Roman"/>
          <w:sz w:val="24"/>
          <w:szCs w:val="24"/>
        </w:rPr>
        <w:t>ando</w:t>
      </w:r>
      <w:r w:rsidR="0032025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um bando de pássaros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que, no entanto,</w:t>
      </w:r>
      <w:r w:rsidR="0032025C">
        <w:rPr>
          <w:rFonts w:ascii="Times New Roman" w:hAnsi="Times New Roman" w:cs="Times New Roman"/>
          <w:sz w:val="24"/>
          <w:szCs w:val="24"/>
        </w:rPr>
        <w:t xml:space="preserve"> imediatamente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começ</w:t>
      </w:r>
      <w:r w:rsidR="00D617BD">
        <w:rPr>
          <w:rFonts w:ascii="Times New Roman" w:hAnsi="Times New Roman" w:cs="Times New Roman"/>
          <w:sz w:val="24"/>
          <w:szCs w:val="24"/>
        </w:rPr>
        <w:t>ou</w:t>
      </w:r>
      <w:r w:rsidR="00E178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bicá-lo.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920DD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viu tudo</w:t>
      </w:r>
      <w:r w:rsidR="00C976A2">
        <w:rPr>
          <w:rFonts w:ascii="Times New Roman" w:hAnsi="Times New Roman" w:cs="Times New Roman"/>
          <w:sz w:val="24"/>
          <w:szCs w:val="24"/>
        </w:rPr>
        <w:t xml:space="preserve">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apesar de estar </w:t>
      </w:r>
      <w:r w:rsidR="007E47AB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>longe</w:t>
      </w:r>
      <w:r w:rsidR="007E47AB">
        <w:rPr>
          <w:rFonts w:ascii="Times New Roman" w:hAnsi="Times New Roman" w:cs="Times New Roman"/>
          <w:sz w:val="24"/>
          <w:szCs w:val="24"/>
        </w:rPr>
        <w:t xml:space="preserve"> dali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disse </w:t>
      </w:r>
      <w:r w:rsidRPr="00452783">
        <w:rPr>
          <w:rFonts w:ascii="Times New Roman" w:hAnsi="Times New Roman" w:cs="Times New Roman"/>
          <w:sz w:val="24"/>
          <w:szCs w:val="24"/>
        </w:rPr>
        <w:t>através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fundador das profecias, do primeiro profeta do Senhor, Amós, o pastor de </w:t>
      </w:r>
      <w:r w:rsidRPr="006930C5">
        <w:rPr>
          <w:rFonts w:ascii="Times New Roman" w:hAnsi="Times New Roman" w:cs="Times New Roman"/>
          <w:sz w:val="24"/>
          <w:szCs w:val="24"/>
        </w:rPr>
        <w:t>T</w:t>
      </w:r>
      <w:r w:rsidR="006930C5" w:rsidRPr="006930C5">
        <w:rPr>
          <w:rFonts w:ascii="Times New Roman" w:hAnsi="Times New Roman" w:cs="Times New Roman"/>
          <w:sz w:val="24"/>
          <w:szCs w:val="24"/>
        </w:rPr>
        <w:t>é</w:t>
      </w:r>
      <w:r w:rsidRPr="006930C5">
        <w:rPr>
          <w:rFonts w:ascii="Times New Roman" w:hAnsi="Times New Roman" w:cs="Times New Roman"/>
          <w:sz w:val="24"/>
          <w:szCs w:val="24"/>
        </w:rPr>
        <w:t>c</w:t>
      </w:r>
      <w:r w:rsidR="006930C5" w:rsidRPr="006930C5">
        <w:rPr>
          <w:rFonts w:ascii="Times New Roman" w:hAnsi="Times New Roman" w:cs="Times New Roman"/>
          <w:sz w:val="24"/>
          <w:szCs w:val="24"/>
        </w:rPr>
        <w:t>u</w:t>
      </w:r>
      <w:r w:rsidRPr="006930C5">
        <w:rPr>
          <w:rFonts w:ascii="Times New Roman" w:hAnsi="Times New Roman" w:cs="Times New Roman"/>
          <w:sz w:val="24"/>
          <w:szCs w:val="24"/>
        </w:rPr>
        <w:t>a:</w:t>
      </w:r>
      <w:proofErr w:type="gramStart"/>
      <w:r w:rsidR="005323D7" w:rsidRPr="006930C5">
        <w:rPr>
          <w:rStyle w:val="Refdenotaderodap"/>
          <w:rFonts w:ascii="Times New Roman" w:hAnsi="Times New Roman" w:cs="Times New Roman"/>
          <w:sz w:val="24"/>
          <w:szCs w:val="24"/>
        </w:rPr>
        <w:footnoteReference w:id="18"/>
      </w:r>
      <w:proofErr w:type="gramEnd"/>
    </w:p>
    <w:p w:rsidR="006F7029" w:rsidRPr="00C5704C" w:rsidRDefault="002048C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0CBB">
        <w:rPr>
          <w:rFonts w:ascii="Times New Roman" w:hAnsi="Times New Roman" w:cs="Times New Roman"/>
          <w:sz w:val="24"/>
          <w:szCs w:val="24"/>
        </w:rPr>
        <w:t>—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 Por isso vos dei dentes </w:t>
      </w:r>
      <w:r w:rsidR="00007F2B" w:rsidRPr="00CE0CBB">
        <w:rPr>
          <w:rFonts w:ascii="Times New Roman" w:hAnsi="Times New Roman" w:cs="Times New Roman"/>
          <w:sz w:val="24"/>
          <w:szCs w:val="24"/>
        </w:rPr>
        <w:t>esfomeados</w:t>
      </w:r>
      <w:r w:rsidRPr="00CE0CB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E0CBB">
        <w:rPr>
          <w:rFonts w:ascii="Times New Roman" w:hAnsi="Times New Roman" w:cs="Times New Roman"/>
          <w:sz w:val="24"/>
          <w:szCs w:val="24"/>
        </w:rPr>
        <w:t>em todas as cidades</w:t>
      </w:r>
      <w:r w:rsidR="00245447" w:rsidRPr="00CE0CBB">
        <w:rPr>
          <w:rFonts w:ascii="Times New Roman" w:hAnsi="Times New Roman" w:cs="Times New Roman"/>
          <w:sz w:val="24"/>
          <w:szCs w:val="24"/>
        </w:rPr>
        <w:t>,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 e </w:t>
      </w:r>
      <w:r w:rsidR="00007F2B" w:rsidRPr="00CE0CBB">
        <w:rPr>
          <w:rFonts w:ascii="Times New Roman" w:hAnsi="Times New Roman" w:cs="Times New Roman"/>
          <w:sz w:val="24"/>
          <w:szCs w:val="24"/>
        </w:rPr>
        <w:t xml:space="preserve">carência de 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pão em </w:t>
      </w:r>
      <w:r w:rsidR="007E47AB" w:rsidRPr="00CE0CBB">
        <w:rPr>
          <w:rFonts w:ascii="Times New Roman" w:hAnsi="Times New Roman" w:cs="Times New Roman"/>
          <w:sz w:val="24"/>
          <w:szCs w:val="24"/>
        </w:rPr>
        <w:t xml:space="preserve">todos </w:t>
      </w:r>
      <w:r w:rsidR="00B819D4" w:rsidRPr="00CE0CBB">
        <w:rPr>
          <w:rFonts w:ascii="Times New Roman" w:hAnsi="Times New Roman" w:cs="Times New Roman"/>
          <w:sz w:val="24"/>
          <w:szCs w:val="24"/>
        </w:rPr>
        <w:t xml:space="preserve">os </w:t>
      </w:r>
      <w:r w:rsidR="006E3252">
        <w:rPr>
          <w:rFonts w:ascii="Times New Roman" w:hAnsi="Times New Roman" w:cs="Times New Roman"/>
          <w:sz w:val="24"/>
          <w:szCs w:val="24"/>
        </w:rPr>
        <w:t>lugarejos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. </w:t>
      </w:r>
      <w:r w:rsidR="006E3252">
        <w:rPr>
          <w:rFonts w:ascii="Times New Roman" w:hAnsi="Times New Roman" w:cs="Times New Roman"/>
          <w:sz w:val="24"/>
          <w:szCs w:val="24"/>
        </w:rPr>
        <w:t xml:space="preserve">[...] 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E </w:t>
      </w:r>
      <w:r w:rsidR="00007F2B" w:rsidRPr="00CE0CBB">
        <w:rPr>
          <w:rFonts w:ascii="Times New Roman" w:hAnsi="Times New Roman" w:cs="Times New Roman"/>
          <w:sz w:val="24"/>
          <w:szCs w:val="24"/>
        </w:rPr>
        <w:t>impedi que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 ch</w:t>
      </w:r>
      <w:r w:rsidR="00007F2B" w:rsidRPr="00CE0CBB">
        <w:rPr>
          <w:rFonts w:ascii="Times New Roman" w:hAnsi="Times New Roman" w:cs="Times New Roman"/>
          <w:sz w:val="24"/>
          <w:szCs w:val="24"/>
        </w:rPr>
        <w:t>ovesse</w:t>
      </w:r>
      <w:r w:rsidR="006F7029" w:rsidRPr="00CE0CBB">
        <w:rPr>
          <w:rFonts w:ascii="Times New Roman" w:hAnsi="Times New Roman" w:cs="Times New Roman"/>
          <w:sz w:val="24"/>
          <w:szCs w:val="24"/>
        </w:rPr>
        <w:t xml:space="preserve"> por três meses antes da colheita</w:t>
      </w:r>
      <w:r w:rsidR="006E3252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CE0CBB">
        <w:rPr>
          <w:rFonts w:ascii="Times New Roman" w:hAnsi="Times New Roman" w:cs="Times New Roman"/>
          <w:sz w:val="24"/>
          <w:szCs w:val="24"/>
        </w:rPr>
        <w:t>...</w:t>
      </w:r>
      <w:r w:rsidR="006E3252">
        <w:rPr>
          <w:rFonts w:ascii="Times New Roman" w:hAnsi="Times New Roman" w:cs="Times New Roman"/>
          <w:sz w:val="24"/>
          <w:szCs w:val="24"/>
        </w:rPr>
        <w:t>]</w:t>
      </w:r>
      <w:r w:rsidR="006F7029" w:rsidRPr="00CE0CBB">
        <w:rPr>
          <w:rStyle w:val="Refdenotaderodap"/>
          <w:rFonts w:ascii="Times New Roman" w:hAnsi="Times New Roman" w:cs="Times New Roman"/>
          <w:sz w:val="24"/>
          <w:szCs w:val="24"/>
        </w:rPr>
        <w:footnoteReference w:id="19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o Anticristo, </w:t>
      </w:r>
      <w:r w:rsidRPr="003B7BB9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as crianças judias, ficava facilmente </w:t>
      </w:r>
      <w:r w:rsidR="0012123E">
        <w:rPr>
          <w:rFonts w:ascii="Times New Roman" w:hAnsi="Times New Roman" w:cs="Times New Roman"/>
          <w:sz w:val="24"/>
          <w:szCs w:val="24"/>
        </w:rPr>
        <w:t>ofendido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rancoroso, </w:t>
      </w:r>
      <w:r w:rsidR="0012123E">
        <w:rPr>
          <w:rFonts w:ascii="Times New Roman" w:hAnsi="Times New Roman" w:cs="Times New Roman"/>
          <w:sz w:val="24"/>
          <w:szCs w:val="24"/>
        </w:rPr>
        <w:t>e</w:t>
      </w:r>
      <w:r w:rsidR="00E1783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guardou </w:t>
      </w:r>
      <w:r w:rsidR="00007F2B">
        <w:rPr>
          <w:rFonts w:ascii="Times New Roman" w:hAnsi="Times New Roman" w:cs="Times New Roman"/>
          <w:sz w:val="24"/>
          <w:szCs w:val="24"/>
        </w:rPr>
        <w:t>rancor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mulher pecadora.</w:t>
      </w:r>
    </w:p>
    <w:p w:rsidR="006F7029" w:rsidRPr="00C5704C" w:rsidRDefault="00007F2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assava muito do meio-dia quando a mãe e seus três filhos chegaram </w:t>
      </w:r>
      <w:r w:rsidR="003354E7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7836" w:rsidRPr="00C5704C">
        <w:rPr>
          <w:rFonts w:ascii="Times New Roman" w:hAnsi="Times New Roman" w:cs="Times New Roman"/>
          <w:sz w:val="24"/>
          <w:szCs w:val="24"/>
        </w:rPr>
        <w:t>Dim</w:t>
      </w:r>
      <w:r w:rsidR="003354E7">
        <w:rPr>
          <w:rFonts w:ascii="Times New Roman" w:hAnsi="Times New Roman" w:cs="Times New Roman"/>
          <w:sz w:val="24"/>
          <w:szCs w:val="24"/>
        </w:rPr>
        <w:t>í</w:t>
      </w:r>
      <w:r w:rsidR="00E17836" w:rsidRPr="00C5704C">
        <w:rPr>
          <w:rFonts w:ascii="Times New Roman" w:hAnsi="Times New Roman" w:cs="Times New Roman"/>
          <w:sz w:val="24"/>
          <w:szCs w:val="24"/>
        </w:rPr>
        <w:t>trov</w:t>
      </w:r>
      <w:r w:rsidR="006F7029" w:rsidRPr="00C5704C">
        <w:rPr>
          <w:rFonts w:ascii="Times New Roman" w:hAnsi="Times New Roman" w:cs="Times New Roman"/>
          <w:sz w:val="24"/>
          <w:szCs w:val="24"/>
        </w:rPr>
        <w:t>. Maria somente ouvira falar d</w:t>
      </w:r>
      <w:r>
        <w:rPr>
          <w:rFonts w:ascii="Times New Roman" w:hAnsi="Times New Roman" w:cs="Times New Roman"/>
          <w:sz w:val="24"/>
          <w:szCs w:val="24"/>
        </w:rPr>
        <w:t>a cidade, mas nunca estivera lá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Vássia tampouco, mas a mãe já </w:t>
      </w:r>
      <w:r w:rsidR="00E17836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conhecia bem, por isso</w:t>
      </w:r>
      <w:r w:rsidR="00004377">
        <w:rPr>
          <w:rFonts w:ascii="Times New Roman" w:hAnsi="Times New Roman" w:cs="Times New Roman"/>
          <w:sz w:val="24"/>
          <w:szCs w:val="24"/>
        </w:rPr>
        <w:t>, sem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</w:t>
      </w:r>
      <w:r w:rsidR="00004377">
        <w:rPr>
          <w:rFonts w:ascii="Times New Roman" w:hAnsi="Times New Roman" w:cs="Times New Roman"/>
          <w:sz w:val="24"/>
          <w:szCs w:val="24"/>
        </w:rPr>
        <w:t>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42DA">
        <w:rPr>
          <w:rFonts w:ascii="Times New Roman" w:hAnsi="Times New Roman" w:cs="Times New Roman"/>
          <w:sz w:val="24"/>
          <w:szCs w:val="24"/>
        </w:rPr>
        <w:t xml:space="preserve">o caminho </w:t>
      </w:r>
      <w:r w:rsidR="006F7029" w:rsidRPr="00C5704C">
        <w:rPr>
          <w:rFonts w:ascii="Times New Roman" w:hAnsi="Times New Roman" w:cs="Times New Roman"/>
          <w:sz w:val="24"/>
          <w:szCs w:val="24"/>
        </w:rPr>
        <w:t>a ninguém</w:t>
      </w:r>
      <w:r w:rsidR="00004377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chegou aonde queria. Ela parou perto de uma casa grande e bonita com </w:t>
      </w:r>
      <w:r w:rsidR="00E17836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escada de ferro </w:t>
      </w:r>
      <w:r w:rsidR="00462187">
        <w:rPr>
          <w:rFonts w:ascii="Times New Roman" w:hAnsi="Times New Roman" w:cs="Times New Roman"/>
          <w:sz w:val="24"/>
          <w:szCs w:val="24"/>
        </w:rPr>
        <w:t>coberta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7BB9">
        <w:rPr>
          <w:rFonts w:ascii="Times New Roman" w:hAnsi="Times New Roman" w:cs="Times New Roman"/>
          <w:sz w:val="24"/>
          <w:szCs w:val="24"/>
        </w:rPr>
        <w:t>por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>
        <w:rPr>
          <w:rFonts w:ascii="Times New Roman" w:hAnsi="Times New Roman" w:cs="Times New Roman"/>
          <w:sz w:val="24"/>
          <w:szCs w:val="24"/>
        </w:rPr>
        <w:t>trepadeira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selvagem. </w:t>
      </w:r>
      <w:r>
        <w:rPr>
          <w:rFonts w:ascii="Times New Roman" w:hAnsi="Times New Roman" w:cs="Times New Roman"/>
          <w:sz w:val="24"/>
          <w:szCs w:val="24"/>
        </w:rPr>
        <w:t>Ao redor</w:t>
      </w:r>
      <w:r w:rsidR="006F7029" w:rsidRPr="00C5704C">
        <w:rPr>
          <w:rFonts w:ascii="Times New Roman" w:hAnsi="Times New Roman" w:cs="Times New Roman"/>
          <w:sz w:val="24"/>
          <w:szCs w:val="24"/>
        </w:rPr>
        <w:t>, n</w:t>
      </w:r>
      <w:r w:rsidR="00D97FD2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rua com calçamento de </w:t>
      </w:r>
      <w:r>
        <w:rPr>
          <w:rFonts w:ascii="Times New Roman" w:hAnsi="Times New Roman" w:cs="Times New Roman"/>
          <w:sz w:val="24"/>
          <w:szCs w:val="24"/>
        </w:rPr>
        <w:t>pedra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17836">
        <w:rPr>
          <w:rFonts w:ascii="Times New Roman" w:hAnsi="Times New Roman" w:cs="Times New Roman"/>
          <w:sz w:val="24"/>
          <w:szCs w:val="24"/>
        </w:rPr>
        <w:t>havia</w:t>
      </w:r>
      <w:r w:rsidR="00E178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muitas casas bonitas</w:t>
      </w:r>
      <w:r w:rsidR="004D42DA">
        <w:rPr>
          <w:rFonts w:ascii="Times New Roman" w:hAnsi="Times New Roman" w:cs="Times New Roman"/>
          <w:sz w:val="24"/>
          <w:szCs w:val="24"/>
        </w:rPr>
        <w:t xml:space="preserve"> como essa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D42D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os troncos das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árvores </w:t>
      </w:r>
      <w:r w:rsidR="004D42DA">
        <w:rPr>
          <w:rFonts w:ascii="Times New Roman" w:hAnsi="Times New Roman" w:cs="Times New Roman"/>
          <w:sz w:val="24"/>
          <w:szCs w:val="24"/>
        </w:rPr>
        <w:t xml:space="preserve">haviam sido </w:t>
      </w:r>
      <w:r>
        <w:rPr>
          <w:rFonts w:ascii="Times New Roman" w:hAnsi="Times New Roman" w:cs="Times New Roman"/>
          <w:sz w:val="24"/>
          <w:szCs w:val="24"/>
        </w:rPr>
        <w:t>revestido</w:t>
      </w:r>
      <w:r w:rsidR="00E17836">
        <w:rPr>
          <w:rFonts w:ascii="Times New Roman" w:hAnsi="Times New Roman" w:cs="Times New Roman"/>
          <w:sz w:val="24"/>
          <w:szCs w:val="24"/>
        </w:rPr>
        <w:t>s de cal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a metade, como </w:t>
      </w:r>
      <w:r w:rsidR="004D42DA">
        <w:rPr>
          <w:rFonts w:ascii="Times New Roman" w:hAnsi="Times New Roman" w:cs="Times New Roman"/>
          <w:sz w:val="24"/>
          <w:szCs w:val="24"/>
        </w:rPr>
        <w:t xml:space="preserve">faziam </w:t>
      </w:r>
      <w:r>
        <w:rPr>
          <w:rFonts w:ascii="Times New Roman" w:hAnsi="Times New Roman" w:cs="Times New Roman"/>
          <w:sz w:val="24"/>
          <w:szCs w:val="24"/>
        </w:rPr>
        <w:t>nos casebres das</w:t>
      </w:r>
      <w:r w:rsidR="00E178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aldeias. Carroças passavam </w:t>
      </w:r>
      <w:r w:rsidR="00E17836">
        <w:rPr>
          <w:rFonts w:ascii="Times New Roman" w:hAnsi="Times New Roman" w:cs="Times New Roman"/>
          <w:sz w:val="24"/>
          <w:szCs w:val="24"/>
        </w:rPr>
        <w:t>sem parar</w:t>
      </w:r>
      <w:r w:rsidR="00E178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pela rua que levava até a feira, e o </w:t>
      </w:r>
      <w:r w:rsidR="004D42DA">
        <w:rPr>
          <w:rFonts w:ascii="Times New Roman" w:hAnsi="Times New Roman" w:cs="Times New Roman"/>
          <w:sz w:val="24"/>
          <w:szCs w:val="24"/>
        </w:rPr>
        <w:t>calçamento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estava </w:t>
      </w:r>
      <w:r w:rsidR="00E17836">
        <w:rPr>
          <w:rFonts w:ascii="Times New Roman" w:hAnsi="Times New Roman" w:cs="Times New Roman"/>
          <w:sz w:val="24"/>
          <w:szCs w:val="24"/>
        </w:rPr>
        <w:t>abundantemente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coberto pela palha </w:t>
      </w:r>
      <w:r w:rsidR="00E17836">
        <w:rPr>
          <w:rFonts w:ascii="Times New Roman" w:hAnsi="Times New Roman" w:cs="Times New Roman"/>
          <w:sz w:val="24"/>
          <w:szCs w:val="24"/>
        </w:rPr>
        <w:t>que caía</w:t>
      </w:r>
      <w:r w:rsidR="004F2CC7">
        <w:rPr>
          <w:rFonts w:ascii="Times New Roman" w:hAnsi="Times New Roman" w:cs="Times New Roman"/>
          <w:sz w:val="24"/>
          <w:szCs w:val="24"/>
        </w:rPr>
        <w:t xml:space="preserve"> delas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A mãe </w:t>
      </w:r>
      <w:r w:rsidR="006F7029" w:rsidRPr="00D1677E">
        <w:rPr>
          <w:rFonts w:ascii="Times New Roman" w:hAnsi="Times New Roman" w:cs="Times New Roman"/>
          <w:sz w:val="24"/>
          <w:szCs w:val="24"/>
        </w:rPr>
        <w:t>juntou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7836">
        <w:rPr>
          <w:rFonts w:ascii="Times New Roman" w:hAnsi="Times New Roman" w:cs="Times New Roman"/>
          <w:sz w:val="24"/>
          <w:szCs w:val="24"/>
        </w:rPr>
        <w:t>uma braçada d</w:t>
      </w:r>
      <w:r w:rsidR="004D42DA">
        <w:rPr>
          <w:rFonts w:ascii="Times New Roman" w:hAnsi="Times New Roman" w:cs="Times New Roman"/>
          <w:sz w:val="24"/>
          <w:szCs w:val="24"/>
        </w:rPr>
        <w:t>a</w:t>
      </w:r>
      <w:r w:rsidR="00E17836">
        <w:rPr>
          <w:rFonts w:ascii="Times New Roman" w:hAnsi="Times New Roman" w:cs="Times New Roman"/>
          <w:sz w:val="24"/>
          <w:szCs w:val="24"/>
        </w:rPr>
        <w:t xml:space="preserve"> palha</w:t>
      </w:r>
      <w:r w:rsidR="004D42DA">
        <w:rPr>
          <w:rFonts w:ascii="Times New Roman" w:hAnsi="Times New Roman" w:cs="Times New Roman"/>
          <w:sz w:val="24"/>
          <w:szCs w:val="24"/>
        </w:rPr>
        <w:t xml:space="preserve"> </w:t>
      </w:r>
      <w:r w:rsidR="007E47AB">
        <w:rPr>
          <w:rFonts w:ascii="Times New Roman" w:hAnsi="Times New Roman" w:cs="Times New Roman"/>
          <w:sz w:val="24"/>
          <w:szCs w:val="24"/>
        </w:rPr>
        <w:t>caída na</w:t>
      </w:r>
      <w:r w:rsidR="004D42DA">
        <w:rPr>
          <w:rFonts w:ascii="Times New Roman" w:hAnsi="Times New Roman" w:cs="Times New Roman"/>
          <w:sz w:val="24"/>
          <w:szCs w:val="24"/>
        </w:rPr>
        <w:t xml:space="preserve"> rua</w:t>
      </w:r>
      <w:r w:rsidR="006F7029" w:rsidRPr="00C5704C">
        <w:rPr>
          <w:rFonts w:ascii="Times New Roman" w:hAnsi="Times New Roman" w:cs="Times New Roman"/>
          <w:sz w:val="24"/>
          <w:szCs w:val="24"/>
        </w:rPr>
        <w:t>, forrou um banquinho perto da casa e disse:</w:t>
      </w:r>
    </w:p>
    <w:p w:rsidR="006F7029" w:rsidRPr="00C5704C" w:rsidRDefault="0046218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Crianças, </w:t>
      </w:r>
      <w:r w:rsidR="004D42DA">
        <w:rPr>
          <w:rFonts w:ascii="Times New Roman" w:hAnsi="Times New Roman" w:cs="Times New Roman"/>
          <w:sz w:val="24"/>
          <w:szCs w:val="24"/>
        </w:rPr>
        <w:t>sentem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esperem por mim aqui. Suas perninhas estão doendo,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vocês estão cansad</w:t>
      </w:r>
      <w:r w:rsidR="00D617BD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s, e na feira está um </w:t>
      </w:r>
      <w:r w:rsidR="004D42DA">
        <w:rPr>
          <w:rFonts w:ascii="Times New Roman" w:hAnsi="Times New Roman" w:cs="Times New Roman"/>
          <w:sz w:val="24"/>
          <w:szCs w:val="24"/>
        </w:rPr>
        <w:t>tumulto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gente </w:t>
      </w:r>
      <w:r w:rsidR="004D42DA">
        <w:rPr>
          <w:rFonts w:ascii="Times New Roman" w:hAnsi="Times New Roman" w:cs="Times New Roman"/>
          <w:sz w:val="24"/>
          <w:szCs w:val="24"/>
        </w:rPr>
        <w:t>por todo lado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Vou até lá, compro </w:t>
      </w:r>
      <w:r w:rsidR="00D617BD">
        <w:rPr>
          <w:rFonts w:ascii="Times New Roman" w:hAnsi="Times New Roman" w:cs="Times New Roman"/>
          <w:sz w:val="24"/>
          <w:szCs w:val="24"/>
        </w:rPr>
        <w:t xml:space="preserve">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ameixas secas e </w:t>
      </w:r>
      <w:r w:rsidR="00D617BD">
        <w:rPr>
          <w:rFonts w:ascii="Times New Roman" w:hAnsi="Times New Roman" w:cs="Times New Roman"/>
          <w:sz w:val="24"/>
          <w:szCs w:val="24"/>
        </w:rPr>
        <w:t xml:space="preserve">as </w:t>
      </w:r>
      <w:r w:rsidR="006F7029" w:rsidRPr="00C5704C">
        <w:rPr>
          <w:rFonts w:ascii="Times New Roman" w:hAnsi="Times New Roman" w:cs="Times New Roman"/>
          <w:sz w:val="24"/>
          <w:szCs w:val="24"/>
        </w:rPr>
        <w:t>balas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volto para cá.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Vássia sentou-se </w:t>
      </w:r>
      <w:r w:rsidR="004D42DA">
        <w:rPr>
          <w:rFonts w:ascii="Times New Roman" w:hAnsi="Times New Roman" w:cs="Times New Roman"/>
          <w:sz w:val="24"/>
          <w:szCs w:val="24"/>
        </w:rPr>
        <w:t xml:space="preserve">no </w:t>
      </w:r>
      <w:r w:rsidR="0001723D">
        <w:rPr>
          <w:rFonts w:ascii="Times New Roman" w:hAnsi="Times New Roman" w:cs="Times New Roman"/>
          <w:sz w:val="24"/>
          <w:szCs w:val="24"/>
        </w:rPr>
        <w:t>mesmo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sem que </w:t>
      </w:r>
      <w:r w:rsidR="00933B4C">
        <w:rPr>
          <w:rFonts w:ascii="Times New Roman" w:hAnsi="Times New Roman" w:cs="Times New Roman"/>
          <w:sz w:val="24"/>
          <w:szCs w:val="24"/>
        </w:rPr>
        <w:t xml:space="preserve">ninguém </w:t>
      </w:r>
      <w:r w:rsidRPr="00C5704C">
        <w:rPr>
          <w:rFonts w:ascii="Times New Roman" w:hAnsi="Times New Roman" w:cs="Times New Roman"/>
          <w:sz w:val="24"/>
          <w:szCs w:val="24"/>
        </w:rPr>
        <w:t>precisa</w:t>
      </w:r>
      <w:r w:rsidR="00B819D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462187">
        <w:rPr>
          <w:rFonts w:ascii="Times New Roman" w:hAnsi="Times New Roman" w:cs="Times New Roman"/>
          <w:sz w:val="24"/>
          <w:szCs w:val="24"/>
        </w:rPr>
        <w:t>insistir</w:t>
      </w:r>
      <w:r w:rsidRPr="00C5704C">
        <w:rPr>
          <w:rFonts w:ascii="Times New Roman" w:hAnsi="Times New Roman" w:cs="Times New Roman"/>
          <w:sz w:val="24"/>
          <w:szCs w:val="24"/>
        </w:rPr>
        <w:t>, e Maria sentou</w:t>
      </w:r>
      <w:r w:rsidR="004D42DA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seu lado com J</w:t>
      </w:r>
      <w:r w:rsidR="003354E7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 nos braços. </w:t>
      </w:r>
      <w:r w:rsidR="003B7BB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933B4C">
        <w:rPr>
          <w:rFonts w:ascii="Times New Roman" w:hAnsi="Times New Roman" w:cs="Times New Roman"/>
          <w:sz w:val="24"/>
          <w:szCs w:val="24"/>
        </w:rPr>
        <w:t xml:space="preserve">foi embora </w:t>
      </w:r>
      <w:r w:rsidRPr="00C5704C">
        <w:rPr>
          <w:rFonts w:ascii="Times New Roman" w:hAnsi="Times New Roman" w:cs="Times New Roman"/>
          <w:sz w:val="24"/>
          <w:szCs w:val="24"/>
        </w:rPr>
        <w:t>rapidamente, sem sequer beijar as crianças, para não levantar suspeitas de que estivesse se despedindo</w:t>
      </w:r>
      <w:r w:rsidR="00933B4C">
        <w:rPr>
          <w:rFonts w:ascii="Times New Roman" w:hAnsi="Times New Roman" w:cs="Times New Roman"/>
          <w:sz w:val="24"/>
          <w:szCs w:val="24"/>
        </w:rPr>
        <w:t>, de que iria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abandoná-las. No início foi agradável ficar ali, a palha estava macia e o sol </w:t>
      </w:r>
      <w:r w:rsidR="004D42DA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esquenta</w:t>
      </w:r>
      <w:r w:rsidR="00933B4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eles </w:t>
      </w:r>
      <w:r w:rsidR="004D42DA">
        <w:rPr>
          <w:rFonts w:ascii="Times New Roman" w:hAnsi="Times New Roman" w:cs="Times New Roman"/>
          <w:sz w:val="24"/>
          <w:szCs w:val="24"/>
        </w:rPr>
        <w:t xml:space="preserve">também </w:t>
      </w:r>
      <w:r w:rsidR="003B7BB9">
        <w:rPr>
          <w:rFonts w:ascii="Times New Roman" w:hAnsi="Times New Roman" w:cs="Times New Roman"/>
          <w:sz w:val="24"/>
          <w:szCs w:val="24"/>
        </w:rPr>
        <w:t xml:space="preserve">se alegravam </w:t>
      </w:r>
      <w:r w:rsidR="003354E7">
        <w:rPr>
          <w:rFonts w:ascii="Times New Roman" w:hAnsi="Times New Roman" w:cs="Times New Roman"/>
          <w:sz w:val="24"/>
          <w:szCs w:val="24"/>
        </w:rPr>
        <w:t xml:space="preserve">ao </w:t>
      </w:r>
      <w:r w:rsidR="003B7BB9">
        <w:rPr>
          <w:rFonts w:ascii="Times New Roman" w:hAnsi="Times New Roman" w:cs="Times New Roman"/>
          <w:sz w:val="24"/>
          <w:szCs w:val="24"/>
        </w:rPr>
        <w:t>imagina</w:t>
      </w:r>
      <w:r w:rsidR="003354E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3354E7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traria ameixas secas</w:t>
      </w:r>
      <w:r w:rsidR="004D42DA">
        <w:rPr>
          <w:rFonts w:ascii="Times New Roman" w:hAnsi="Times New Roman" w:cs="Times New Roman"/>
          <w:sz w:val="24"/>
          <w:szCs w:val="24"/>
        </w:rPr>
        <w:t xml:space="preserve"> da feira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33B4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is que </w:t>
      </w:r>
      <w:r w:rsidR="004D42DA">
        <w:rPr>
          <w:rFonts w:ascii="Times New Roman" w:hAnsi="Times New Roman" w:cs="Times New Roman"/>
          <w:sz w:val="24"/>
          <w:szCs w:val="24"/>
        </w:rPr>
        <w:t xml:space="preserve">o vento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soprar, </w:t>
      </w:r>
      <w:r w:rsidR="004D42D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nunciando a noite, e as carroças </w:t>
      </w:r>
      <w:r w:rsidR="0001723D">
        <w:rPr>
          <w:rFonts w:ascii="Times New Roman" w:hAnsi="Times New Roman" w:cs="Times New Roman"/>
          <w:sz w:val="24"/>
          <w:szCs w:val="24"/>
        </w:rPr>
        <w:t>começaram a se arrastar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direção oposta da feira, quase todas </w:t>
      </w:r>
      <w:r w:rsidR="004D42DA">
        <w:rPr>
          <w:rFonts w:ascii="Times New Roman" w:hAnsi="Times New Roman" w:cs="Times New Roman"/>
          <w:sz w:val="24"/>
          <w:szCs w:val="24"/>
        </w:rPr>
        <w:t xml:space="preserve">sem </w:t>
      </w:r>
      <w:r w:rsidRPr="00C5704C">
        <w:rPr>
          <w:rFonts w:ascii="Times New Roman" w:hAnsi="Times New Roman" w:cs="Times New Roman"/>
          <w:sz w:val="24"/>
          <w:szCs w:val="24"/>
        </w:rPr>
        <w:t>mercadoria</w:t>
      </w:r>
      <w:r w:rsidR="004D42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D42DA">
        <w:rPr>
          <w:rFonts w:ascii="Times New Roman" w:hAnsi="Times New Roman" w:cs="Times New Roman"/>
          <w:sz w:val="24"/>
          <w:szCs w:val="24"/>
        </w:rPr>
        <w:t xml:space="preserve">que </w:t>
      </w:r>
      <w:r w:rsidR="004F2CC7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vendida</w:t>
      </w:r>
      <w:r w:rsidR="003354E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54E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m cachorro magro correu até o banquinho onde estavam sentad</w:t>
      </w:r>
      <w:r w:rsidR="00D617B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5363A0">
        <w:rPr>
          <w:rFonts w:ascii="Times New Roman" w:hAnsi="Times New Roman" w:cs="Times New Roman"/>
          <w:sz w:val="24"/>
          <w:szCs w:val="24"/>
        </w:rPr>
        <w:t>,</w:t>
      </w:r>
      <w:r w:rsidR="004D42DA">
        <w:rPr>
          <w:rFonts w:ascii="Times New Roman" w:hAnsi="Times New Roman" w:cs="Times New Roman"/>
          <w:sz w:val="24"/>
          <w:szCs w:val="24"/>
        </w:rPr>
        <w:t xml:space="preserve"> </w:t>
      </w:r>
      <w:r w:rsidR="005363A0">
        <w:rPr>
          <w:rFonts w:ascii="Times New Roman" w:hAnsi="Times New Roman" w:cs="Times New Roman"/>
          <w:sz w:val="24"/>
          <w:szCs w:val="24"/>
        </w:rPr>
        <w:t>assustando</w:t>
      </w:r>
      <w:r w:rsidR="004D42DA">
        <w:rPr>
          <w:rFonts w:ascii="Times New Roman" w:hAnsi="Times New Roman" w:cs="Times New Roman"/>
          <w:sz w:val="24"/>
          <w:szCs w:val="24"/>
        </w:rPr>
        <w:t xml:space="preserve"> Vássia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2123E">
        <w:rPr>
          <w:rFonts w:ascii="Times New Roman" w:hAnsi="Times New Roman" w:cs="Times New Roman"/>
          <w:sz w:val="24"/>
          <w:szCs w:val="24"/>
        </w:rPr>
        <w:t xml:space="preserve">não havia </w:t>
      </w:r>
      <w:r w:rsidR="003354E7">
        <w:rPr>
          <w:rFonts w:ascii="Times New Roman" w:hAnsi="Times New Roman" w:cs="Times New Roman"/>
          <w:sz w:val="24"/>
          <w:szCs w:val="24"/>
        </w:rPr>
        <w:t xml:space="preserve">nem sinal </w:t>
      </w:r>
      <w:r w:rsidR="00D617BD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</w:t>
      </w:r>
      <w:r w:rsidR="0043086C">
        <w:rPr>
          <w:rFonts w:ascii="Times New Roman" w:hAnsi="Times New Roman" w:cs="Times New Roman"/>
          <w:sz w:val="24"/>
          <w:szCs w:val="24"/>
        </w:rPr>
        <w:t>ou</w:t>
      </w:r>
      <w:r w:rsidR="00D617BD">
        <w:rPr>
          <w:rFonts w:ascii="Times New Roman" w:hAnsi="Times New Roman" w:cs="Times New Roman"/>
          <w:sz w:val="24"/>
          <w:szCs w:val="24"/>
        </w:rPr>
        <w:t xml:space="preserve"> d</w:t>
      </w:r>
      <w:r w:rsidR="004D42DA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ameixas</w:t>
      </w:r>
      <w:r w:rsidR="004D42DA">
        <w:rPr>
          <w:rFonts w:ascii="Times New Roman" w:hAnsi="Times New Roman" w:cs="Times New Roman"/>
          <w:sz w:val="24"/>
          <w:szCs w:val="24"/>
        </w:rPr>
        <w:t xml:space="preserve"> que ela traria</w:t>
      </w:r>
      <w:r w:rsidRPr="00C5704C">
        <w:rPr>
          <w:rFonts w:ascii="Times New Roman" w:hAnsi="Times New Roman" w:cs="Times New Roman"/>
          <w:sz w:val="24"/>
          <w:szCs w:val="24"/>
        </w:rPr>
        <w:t>. Vássia</w:t>
      </w:r>
      <w:r w:rsidR="00354092" w:rsidRPr="00354092">
        <w:rPr>
          <w:rFonts w:ascii="Times New Roman" w:hAnsi="Times New Roman" w:cs="Times New Roman"/>
          <w:sz w:val="24"/>
          <w:szCs w:val="24"/>
        </w:rPr>
        <w:t xml:space="preserve"> </w:t>
      </w:r>
      <w:r w:rsidR="00354092">
        <w:rPr>
          <w:rFonts w:ascii="Times New Roman" w:hAnsi="Times New Roman" w:cs="Times New Roman"/>
          <w:sz w:val="24"/>
          <w:szCs w:val="24"/>
        </w:rPr>
        <w:t>ameaç</w:t>
      </w:r>
      <w:r w:rsidR="003354E7">
        <w:rPr>
          <w:rFonts w:ascii="Times New Roman" w:hAnsi="Times New Roman" w:cs="Times New Roman"/>
          <w:sz w:val="24"/>
          <w:szCs w:val="24"/>
        </w:rPr>
        <w:t>ou</w:t>
      </w:r>
      <w:r w:rsidR="00354092">
        <w:rPr>
          <w:rFonts w:ascii="Times New Roman" w:hAnsi="Times New Roman" w:cs="Times New Roman"/>
          <w:sz w:val="24"/>
          <w:szCs w:val="24"/>
        </w:rPr>
        <w:t xml:space="preserve"> </w:t>
      </w:r>
      <w:r w:rsidR="004D42DA">
        <w:rPr>
          <w:rFonts w:ascii="Times New Roman" w:hAnsi="Times New Roman" w:cs="Times New Roman"/>
          <w:sz w:val="24"/>
          <w:szCs w:val="24"/>
        </w:rPr>
        <w:t xml:space="preserve">várias vezes </w:t>
      </w:r>
      <w:r w:rsidR="00354092">
        <w:rPr>
          <w:rFonts w:ascii="Times New Roman" w:hAnsi="Times New Roman" w:cs="Times New Roman"/>
          <w:sz w:val="24"/>
          <w:szCs w:val="24"/>
        </w:rPr>
        <w:t>desatar</w:t>
      </w:r>
      <w:r w:rsidR="0035409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3B4C">
        <w:rPr>
          <w:rFonts w:ascii="Times New Roman" w:hAnsi="Times New Roman" w:cs="Times New Roman"/>
          <w:sz w:val="24"/>
          <w:szCs w:val="24"/>
        </w:rPr>
        <w:t>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Maria </w:t>
      </w:r>
      <w:r w:rsidR="003354E7">
        <w:rPr>
          <w:rFonts w:ascii="Times New Roman" w:hAnsi="Times New Roman" w:cs="Times New Roman"/>
          <w:sz w:val="24"/>
          <w:szCs w:val="24"/>
        </w:rPr>
        <w:t>tent</w:t>
      </w:r>
      <w:r w:rsidR="00FE1DA9">
        <w:rPr>
          <w:rFonts w:ascii="Times New Roman" w:hAnsi="Times New Roman" w:cs="Times New Roman"/>
          <w:sz w:val="24"/>
          <w:szCs w:val="24"/>
        </w:rPr>
        <w:t>ava</w:t>
      </w:r>
      <w:r w:rsidR="003354E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acalm</w:t>
      </w:r>
      <w:r w:rsidR="003354E7">
        <w:rPr>
          <w:rFonts w:ascii="Times New Roman" w:hAnsi="Times New Roman" w:cs="Times New Roman"/>
          <w:sz w:val="24"/>
          <w:szCs w:val="24"/>
        </w:rPr>
        <w:t>á-lo</w:t>
      </w:r>
      <w:r w:rsidR="00D1677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</w:t>
      </w:r>
      <w:r w:rsidR="00933B4C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245447">
        <w:rPr>
          <w:rFonts w:ascii="Times New Roman" w:hAnsi="Times New Roman" w:cs="Times New Roman"/>
          <w:sz w:val="24"/>
          <w:szCs w:val="24"/>
        </w:rPr>
        <w:t>estavam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 xml:space="preserve">uma </w:t>
      </w:r>
      <w:r w:rsidR="00933B4C">
        <w:rPr>
          <w:rFonts w:ascii="Times New Roman" w:hAnsi="Times New Roman" w:cs="Times New Roman"/>
          <w:sz w:val="24"/>
          <w:szCs w:val="24"/>
        </w:rPr>
        <w:t xml:space="preserve">época </w:t>
      </w:r>
      <w:r w:rsidRPr="00C5704C">
        <w:rPr>
          <w:rFonts w:ascii="Times New Roman" w:hAnsi="Times New Roman" w:cs="Times New Roman"/>
          <w:sz w:val="24"/>
          <w:szCs w:val="24"/>
        </w:rPr>
        <w:t>de fome</w:t>
      </w:r>
      <w:r w:rsidR="004D42D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2187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achar boas ameixas secas era </w:t>
      </w:r>
      <w:r w:rsidR="004D42DA">
        <w:rPr>
          <w:rFonts w:ascii="Times New Roman" w:hAnsi="Times New Roman" w:cs="Times New Roman"/>
          <w:sz w:val="24"/>
          <w:szCs w:val="24"/>
        </w:rPr>
        <w:t>difícil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levava tempo. No entanto, quando o pequeno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 começou a gritar em seus braços, ela </w:t>
      </w:r>
      <w:r w:rsidR="00D617BD">
        <w:rPr>
          <w:rFonts w:ascii="Times New Roman" w:hAnsi="Times New Roman" w:cs="Times New Roman"/>
          <w:sz w:val="24"/>
          <w:szCs w:val="24"/>
        </w:rPr>
        <w:t>caiu</w:t>
      </w:r>
      <w:r w:rsidR="00D617B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desespero. </w:t>
      </w:r>
      <w:r w:rsidR="00B12A45" w:rsidRPr="00C5704C">
        <w:rPr>
          <w:rFonts w:ascii="Times New Roman" w:hAnsi="Times New Roman" w:cs="Times New Roman"/>
          <w:sz w:val="24"/>
          <w:szCs w:val="24"/>
        </w:rPr>
        <w:t>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="00B12A45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 doente, cheio de </w:t>
      </w:r>
      <w:r w:rsidR="000F2D8D">
        <w:rPr>
          <w:rFonts w:ascii="Times New Roman" w:hAnsi="Times New Roman" w:cs="Times New Roman"/>
          <w:sz w:val="24"/>
          <w:szCs w:val="24"/>
        </w:rPr>
        <w:t>erupções</w:t>
      </w:r>
      <w:r w:rsidRPr="00C5704C">
        <w:rPr>
          <w:rFonts w:ascii="Times New Roman" w:hAnsi="Times New Roman" w:cs="Times New Roman"/>
          <w:sz w:val="24"/>
          <w:szCs w:val="24"/>
        </w:rPr>
        <w:t>, e faminto</w:t>
      </w:r>
      <w:r w:rsidR="004D42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D42DA">
        <w:rPr>
          <w:rFonts w:ascii="Times New Roman" w:hAnsi="Times New Roman" w:cs="Times New Roman"/>
          <w:sz w:val="24"/>
          <w:szCs w:val="24"/>
        </w:rPr>
        <w:t>precisava comer</w:t>
      </w:r>
      <w:r w:rsidRPr="00C5704C">
        <w:rPr>
          <w:rFonts w:ascii="Times New Roman" w:hAnsi="Times New Roman" w:cs="Times New Roman"/>
          <w:sz w:val="24"/>
          <w:szCs w:val="24"/>
        </w:rPr>
        <w:t>, mas Maria não tinha nada para dar</w:t>
      </w:r>
      <w:r w:rsidR="00D1677E">
        <w:rPr>
          <w:rFonts w:ascii="Times New Roman" w:hAnsi="Times New Roman" w:cs="Times New Roman"/>
          <w:sz w:val="24"/>
          <w:szCs w:val="24"/>
        </w:rPr>
        <w:t>, nem</w:t>
      </w:r>
      <w:r w:rsidR="004D42D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ele</w:t>
      </w:r>
      <w:r w:rsidR="004D42DA">
        <w:rPr>
          <w:rFonts w:ascii="Times New Roman" w:hAnsi="Times New Roman" w:cs="Times New Roman"/>
          <w:sz w:val="24"/>
          <w:szCs w:val="24"/>
        </w:rPr>
        <w:t xml:space="preserve"> </w:t>
      </w:r>
      <w:r w:rsidR="00D1677E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Vássia</w:t>
      </w:r>
      <w:r w:rsidR="00354092">
        <w:rPr>
          <w:rFonts w:ascii="Times New Roman" w:hAnsi="Times New Roman" w:cs="Times New Roman"/>
          <w:sz w:val="24"/>
          <w:szCs w:val="24"/>
        </w:rPr>
        <w:t>. E</w:t>
      </w:r>
      <w:r w:rsidR="000F2D8D">
        <w:rPr>
          <w:rFonts w:ascii="Times New Roman" w:hAnsi="Times New Roman" w:cs="Times New Roman"/>
          <w:sz w:val="24"/>
          <w:szCs w:val="24"/>
        </w:rPr>
        <w:t xml:space="preserve">la mesma </w:t>
      </w:r>
      <w:r w:rsidR="00B12A45">
        <w:rPr>
          <w:rFonts w:ascii="Times New Roman" w:hAnsi="Times New Roman" w:cs="Times New Roman"/>
          <w:sz w:val="24"/>
          <w:szCs w:val="24"/>
        </w:rPr>
        <w:t>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4D42DA">
        <w:rPr>
          <w:rFonts w:ascii="Times New Roman" w:hAnsi="Times New Roman" w:cs="Times New Roman"/>
          <w:sz w:val="24"/>
          <w:szCs w:val="24"/>
        </w:rPr>
        <w:t>as entranhas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doendo de fome e também </w:t>
      </w:r>
      <w:r w:rsidR="00D617BD">
        <w:rPr>
          <w:rFonts w:ascii="Times New Roman" w:hAnsi="Times New Roman" w:cs="Times New Roman"/>
          <w:sz w:val="24"/>
          <w:szCs w:val="24"/>
        </w:rPr>
        <w:t xml:space="preserve">se </w:t>
      </w:r>
      <w:r w:rsidR="00933B4C">
        <w:rPr>
          <w:rFonts w:ascii="Times New Roman" w:hAnsi="Times New Roman" w:cs="Times New Roman"/>
          <w:sz w:val="24"/>
          <w:szCs w:val="24"/>
        </w:rPr>
        <w:t>desfez em lágrimas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não podia substituir </w:t>
      </w:r>
      <w:r w:rsidR="0012123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933B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para Vássia nem para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rik. Assim </w:t>
      </w:r>
      <w:r w:rsidR="00A90944">
        <w:rPr>
          <w:rFonts w:ascii="Times New Roman" w:hAnsi="Times New Roman" w:cs="Times New Roman"/>
          <w:sz w:val="24"/>
          <w:szCs w:val="24"/>
        </w:rPr>
        <w:t xml:space="preserve">eles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estavam</w:t>
      </w:r>
      <w:r w:rsidR="00A909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90944">
        <w:rPr>
          <w:rFonts w:ascii="Times New Roman" w:hAnsi="Times New Roman" w:cs="Times New Roman"/>
          <w:sz w:val="24"/>
          <w:szCs w:val="24"/>
        </w:rPr>
        <w:t xml:space="preserve"> ali </w:t>
      </w:r>
      <w:r w:rsidRPr="00C5704C">
        <w:rPr>
          <w:rFonts w:ascii="Times New Roman" w:hAnsi="Times New Roman" w:cs="Times New Roman"/>
          <w:sz w:val="24"/>
          <w:szCs w:val="24"/>
        </w:rPr>
        <w:t>sentados, chorando, e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</w:t>
      </w:r>
      <w:r w:rsidR="00F305F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</w:t>
      </w:r>
      <w:r w:rsidR="000F2D8D">
        <w:rPr>
          <w:rFonts w:ascii="Times New Roman" w:hAnsi="Times New Roman" w:cs="Times New Roman"/>
          <w:sz w:val="24"/>
          <w:szCs w:val="24"/>
        </w:rPr>
        <w:t xml:space="preserve">se </w:t>
      </w:r>
      <w:r w:rsidR="00A90944">
        <w:rPr>
          <w:rFonts w:ascii="Times New Roman" w:hAnsi="Times New Roman" w:cs="Times New Roman"/>
          <w:sz w:val="24"/>
          <w:szCs w:val="24"/>
        </w:rPr>
        <w:t>debater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9246A">
        <w:rPr>
          <w:rFonts w:ascii="Times New Roman" w:hAnsi="Times New Roman" w:cs="Times New Roman"/>
          <w:sz w:val="24"/>
          <w:szCs w:val="24"/>
        </w:rPr>
        <w:t>desenrolando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cobertor vermelho </w:t>
      </w:r>
      <w:r w:rsidR="00004377">
        <w:rPr>
          <w:rFonts w:ascii="Times New Roman" w:hAnsi="Times New Roman" w:cs="Times New Roman"/>
          <w:sz w:val="24"/>
          <w:szCs w:val="24"/>
        </w:rPr>
        <w:t xml:space="preserve">que o </w:t>
      </w:r>
      <w:r w:rsidR="007E47AB">
        <w:rPr>
          <w:rFonts w:ascii="Times New Roman" w:hAnsi="Times New Roman" w:cs="Times New Roman"/>
          <w:sz w:val="24"/>
          <w:szCs w:val="24"/>
        </w:rPr>
        <w:t>protegia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 </w:t>
      </w:r>
      <w:r w:rsidR="0035409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porta se abriu</w:t>
      </w:r>
      <w:r w:rsidR="00A90944">
        <w:rPr>
          <w:rFonts w:ascii="Times New Roman" w:hAnsi="Times New Roman" w:cs="Times New Roman"/>
          <w:sz w:val="24"/>
          <w:szCs w:val="24"/>
        </w:rPr>
        <w:t xml:space="preserve">, </w:t>
      </w:r>
      <w:r w:rsidR="00B819D4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A90944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óculos</w:t>
      </w:r>
      <w:r w:rsidR="00A90944">
        <w:rPr>
          <w:rFonts w:ascii="Times New Roman" w:hAnsi="Times New Roman" w:cs="Times New Roman"/>
          <w:sz w:val="24"/>
          <w:szCs w:val="24"/>
        </w:rPr>
        <w:t xml:space="preserve"> saiu </w:t>
      </w:r>
      <w:r w:rsidRPr="00C5704C">
        <w:rPr>
          <w:rFonts w:ascii="Times New Roman" w:hAnsi="Times New Roman" w:cs="Times New Roman"/>
          <w:sz w:val="24"/>
          <w:szCs w:val="24"/>
        </w:rPr>
        <w:t>e perguntou:</w:t>
      </w:r>
    </w:p>
    <w:p w:rsidR="006F7029" w:rsidRPr="00C5704C" w:rsidRDefault="00C1386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Vocês são de onde, crianças, e por que estão chorando?</w:t>
      </w:r>
    </w:p>
    <w:p w:rsidR="006F7029" w:rsidRPr="00C5704C" w:rsidRDefault="00C1386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 viemos do sítio Lugov</w:t>
      </w:r>
      <w:r w:rsidR="00B12A45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Maria.</w:t>
      </w:r>
    </w:p>
    <w:p w:rsidR="006F7029" w:rsidRPr="00C5704C" w:rsidRDefault="00C1386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onde estão seus pais? </w:t>
      </w:r>
      <w:r w:rsidR="00A90944">
        <w:rPr>
          <w:rFonts w:ascii="Times New Roman" w:hAnsi="Times New Roman" w:cs="Times New Roman"/>
          <w:sz w:val="24"/>
          <w:szCs w:val="24"/>
        </w:rPr>
        <w:t>Seu</w:t>
      </w:r>
      <w:r w:rsidR="00A9094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pai e </w:t>
      </w:r>
      <w:r w:rsidR="00A90944">
        <w:rPr>
          <w:rFonts w:ascii="Times New Roman" w:hAnsi="Times New Roman" w:cs="Times New Roman"/>
          <w:sz w:val="24"/>
          <w:szCs w:val="24"/>
        </w:rPr>
        <w:t>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mãe?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perguntou o </w:t>
      </w:r>
      <w:r w:rsidR="0089246A">
        <w:rPr>
          <w:rFonts w:ascii="Times New Roman" w:hAnsi="Times New Roman" w:cs="Times New Roman"/>
          <w:sz w:val="24"/>
          <w:szCs w:val="24"/>
        </w:rPr>
        <w:t>homem</w:t>
      </w:r>
      <w:r w:rsidR="008924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de óculos.</w:t>
      </w:r>
    </w:p>
    <w:p w:rsidR="006F7029" w:rsidRPr="00C5704C" w:rsidRDefault="00C1386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Nosso pai morreu no ano passado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6E76B3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foi </w:t>
      </w:r>
      <w:r w:rsidR="0012123E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ano de fome. </w:t>
      </w:r>
      <w:r w:rsidR="00B819D4">
        <w:rPr>
          <w:rFonts w:ascii="Times New Roman" w:hAnsi="Times New Roman" w:cs="Times New Roman"/>
          <w:sz w:val="24"/>
          <w:szCs w:val="24"/>
        </w:rPr>
        <w:t>Mam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ãe </w:t>
      </w:r>
      <w:r w:rsidR="0012123E">
        <w:rPr>
          <w:rFonts w:ascii="Times New Roman" w:hAnsi="Times New Roman" w:cs="Times New Roman"/>
          <w:sz w:val="24"/>
          <w:szCs w:val="24"/>
        </w:rPr>
        <w:t xml:space="preserve">ficou sozinha </w:t>
      </w:r>
      <w:r w:rsidR="00933B4C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cinco crianças. Depois da morte do </w:t>
      </w:r>
      <w:r w:rsidR="0012123E">
        <w:rPr>
          <w:rFonts w:ascii="Times New Roman" w:hAnsi="Times New Roman" w:cs="Times New Roman"/>
          <w:sz w:val="24"/>
          <w:szCs w:val="24"/>
        </w:rPr>
        <w:t xml:space="preserve">meu </w:t>
      </w:r>
      <w:r w:rsidR="006F7029" w:rsidRPr="00C5704C">
        <w:rPr>
          <w:rFonts w:ascii="Times New Roman" w:hAnsi="Times New Roman" w:cs="Times New Roman"/>
          <w:sz w:val="24"/>
          <w:szCs w:val="24"/>
        </w:rPr>
        <w:t>pai</w:t>
      </w:r>
      <w:r w:rsidR="00933B4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>noss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casa </w:t>
      </w:r>
      <w:r w:rsidR="006576F2">
        <w:rPr>
          <w:rFonts w:ascii="Times New Roman" w:hAnsi="Times New Roman" w:cs="Times New Roman"/>
          <w:sz w:val="24"/>
          <w:szCs w:val="24"/>
        </w:rPr>
        <w:t>desabou</w:t>
      </w:r>
      <w:r w:rsidR="006576F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465587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chef</w:t>
      </w:r>
      <w:r w:rsidR="00465587">
        <w:rPr>
          <w:rFonts w:ascii="Times New Roman" w:hAnsi="Times New Roman" w:cs="Times New Roman"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colcoz </w:t>
      </w:r>
      <w:r w:rsidR="006E76B3">
        <w:rPr>
          <w:rFonts w:ascii="Times New Roman" w:hAnsi="Times New Roman" w:cs="Times New Roman"/>
          <w:sz w:val="24"/>
          <w:szCs w:val="24"/>
        </w:rPr>
        <w:t xml:space="preserve">nos </w:t>
      </w:r>
      <w:r w:rsidR="006F7029" w:rsidRPr="00C5704C">
        <w:rPr>
          <w:rFonts w:ascii="Times New Roman" w:hAnsi="Times New Roman" w:cs="Times New Roman"/>
          <w:sz w:val="24"/>
          <w:szCs w:val="24"/>
        </w:rPr>
        <w:t>de</w:t>
      </w:r>
      <w:r w:rsidR="00465587">
        <w:rPr>
          <w:rFonts w:ascii="Times New Roman" w:hAnsi="Times New Roman" w:cs="Times New Roman"/>
          <w:sz w:val="24"/>
          <w:szCs w:val="24"/>
        </w:rPr>
        <w:t>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outra</w:t>
      </w:r>
      <w:r w:rsidR="004A6C9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perto da </w:t>
      </w:r>
      <w:r w:rsidR="006F7029" w:rsidRPr="00933B4C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Claro, claro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0944">
        <w:rPr>
          <w:rFonts w:ascii="Times New Roman" w:hAnsi="Times New Roman" w:cs="Times New Roman"/>
          <w:sz w:val="24"/>
          <w:szCs w:val="24"/>
        </w:rPr>
        <w:t xml:space="preserve">impaciente,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o </w:t>
      </w:r>
      <w:r w:rsidR="00A90944">
        <w:rPr>
          <w:rFonts w:ascii="Times New Roman" w:hAnsi="Times New Roman" w:cs="Times New Roman"/>
          <w:sz w:val="24"/>
          <w:szCs w:val="24"/>
        </w:rPr>
        <w:t>homem</w:t>
      </w:r>
      <w:r w:rsidR="00A9094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de óculos, interrompendo a fala de Maria</w:t>
      </w:r>
      <w:r w:rsidR="00004377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evidentemente </w:t>
      </w:r>
      <w:r w:rsidR="00354092">
        <w:rPr>
          <w:rFonts w:ascii="Times New Roman" w:hAnsi="Times New Roman" w:cs="Times New Roman"/>
          <w:sz w:val="24"/>
          <w:szCs w:val="24"/>
        </w:rPr>
        <w:t>não o interessava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 qual é o sobrenome de vocês</w:t>
      </w:r>
      <w:r w:rsidR="00A90944"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0944">
        <w:rPr>
          <w:rFonts w:ascii="Times New Roman" w:hAnsi="Times New Roman" w:cs="Times New Roman"/>
          <w:sz w:val="24"/>
          <w:szCs w:val="24"/>
        </w:rPr>
        <w:t>Qual é o nome de su</w:t>
      </w:r>
      <w:r w:rsidR="006F7029" w:rsidRPr="00C5704C">
        <w:rPr>
          <w:rFonts w:ascii="Times New Roman" w:hAnsi="Times New Roman" w:cs="Times New Roman"/>
          <w:sz w:val="24"/>
          <w:szCs w:val="24"/>
        </w:rPr>
        <w:t>a mãe?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 não sabemos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33B4C">
        <w:rPr>
          <w:rFonts w:ascii="Times New Roman" w:hAnsi="Times New Roman" w:cs="Times New Roman"/>
          <w:sz w:val="24"/>
          <w:szCs w:val="24"/>
        </w:rPr>
        <w:t xml:space="preserve">só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sabemos que somos </w:t>
      </w:r>
      <w:r w:rsidR="00933B4C">
        <w:rPr>
          <w:rFonts w:ascii="Times New Roman" w:hAnsi="Times New Roman" w:cs="Times New Roman"/>
          <w:sz w:val="24"/>
          <w:szCs w:val="24"/>
        </w:rPr>
        <w:t>chamados</w:t>
      </w:r>
      <w:r w:rsidR="00933B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na aldeia de </w:t>
      </w:r>
      <w:r w:rsidR="00A90944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>filhos da cidadã</w:t>
      </w:r>
      <w:r w:rsidR="00A90944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576F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momento</w:t>
      </w:r>
      <w:r w:rsidR="00A90944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mulher muito bonita, vestindo uma camisa masculina </w:t>
      </w:r>
      <w:r w:rsidR="0012123E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2CC7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>gravata</w:t>
      </w:r>
      <w:r w:rsidR="00FB45EF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0944" w:rsidRPr="00C5704C">
        <w:rPr>
          <w:rFonts w:ascii="Times New Roman" w:hAnsi="Times New Roman" w:cs="Times New Roman"/>
          <w:sz w:val="24"/>
          <w:szCs w:val="24"/>
        </w:rPr>
        <w:t xml:space="preserve">apareceu </w:t>
      </w:r>
      <w:r w:rsidR="00A90944">
        <w:rPr>
          <w:rFonts w:ascii="Times New Roman" w:hAnsi="Times New Roman" w:cs="Times New Roman"/>
          <w:sz w:val="24"/>
          <w:szCs w:val="24"/>
        </w:rPr>
        <w:t>na porta</w:t>
      </w:r>
      <w:r w:rsidR="006F7029"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Pável, o que aconteceu?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Largaram umas crianças aqui... </w:t>
      </w:r>
      <w:r w:rsidR="00933B4C">
        <w:rPr>
          <w:rFonts w:ascii="Times New Roman" w:hAnsi="Times New Roman" w:cs="Times New Roman"/>
          <w:sz w:val="24"/>
          <w:szCs w:val="24"/>
        </w:rPr>
        <w:t>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igarei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agora mesmo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o orfanato. 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05FD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 Então </w:t>
      </w:r>
      <w:proofErr w:type="gramStart"/>
      <w:r w:rsidR="006F7029" w:rsidRPr="00F305FD">
        <w:rPr>
          <w:rFonts w:ascii="Times New Roman" w:hAnsi="Times New Roman" w:cs="Times New Roman"/>
          <w:sz w:val="24"/>
          <w:szCs w:val="24"/>
        </w:rPr>
        <w:t>convide-as</w:t>
      </w:r>
      <w:proofErr w:type="gramEnd"/>
      <w:r w:rsidR="006F7029" w:rsidRPr="00F305FD">
        <w:rPr>
          <w:rFonts w:ascii="Times New Roman" w:hAnsi="Times New Roman" w:cs="Times New Roman"/>
          <w:sz w:val="24"/>
          <w:szCs w:val="24"/>
        </w:rPr>
        <w:t xml:space="preserve"> para entrar </w:t>
      </w:r>
      <w:r w:rsidRPr="00F305FD">
        <w:rPr>
          <w:rFonts w:ascii="Times New Roman" w:hAnsi="Times New Roman" w:cs="Times New Roman"/>
          <w:sz w:val="24"/>
          <w:szCs w:val="24"/>
        </w:rPr>
        <w:t>—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 disse a mulher. </w:t>
      </w:r>
      <w:r w:rsidRPr="00F305FD">
        <w:rPr>
          <w:rFonts w:ascii="Times New Roman" w:hAnsi="Times New Roman" w:cs="Times New Roman"/>
          <w:sz w:val="24"/>
          <w:szCs w:val="24"/>
        </w:rPr>
        <w:t>—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 </w:t>
      </w:r>
      <w:r w:rsidR="00C41AC9">
        <w:rPr>
          <w:rFonts w:ascii="Times New Roman" w:hAnsi="Times New Roman" w:cs="Times New Roman"/>
          <w:sz w:val="24"/>
          <w:szCs w:val="24"/>
        </w:rPr>
        <w:t>J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á estão espiando das janelas, vão pensar que as estamos maltratando... Entrem, crianças </w:t>
      </w:r>
      <w:r w:rsidRPr="00F305FD">
        <w:rPr>
          <w:rFonts w:ascii="Times New Roman" w:hAnsi="Times New Roman" w:cs="Times New Roman"/>
          <w:sz w:val="24"/>
          <w:szCs w:val="24"/>
        </w:rPr>
        <w:t>—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 acrescentou, </w:t>
      </w:r>
      <w:r w:rsidR="00C41AC9">
        <w:rPr>
          <w:rFonts w:ascii="Times New Roman" w:hAnsi="Times New Roman" w:cs="Times New Roman"/>
          <w:sz w:val="24"/>
          <w:szCs w:val="24"/>
        </w:rPr>
        <w:t>abrindo</w:t>
      </w:r>
      <w:r w:rsidR="006F7029" w:rsidRPr="00F305FD">
        <w:rPr>
          <w:rFonts w:ascii="Times New Roman" w:hAnsi="Times New Roman" w:cs="Times New Roman"/>
          <w:sz w:val="24"/>
          <w:szCs w:val="24"/>
        </w:rPr>
        <w:t xml:space="preserve"> a porta.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Com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 chorando em seus braços, Maria entrou no vestíbulo, onde </w:t>
      </w:r>
      <w:r w:rsidR="0089246A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roupas </w:t>
      </w:r>
      <w:r w:rsidR="0089246A">
        <w:rPr>
          <w:rFonts w:ascii="Times New Roman" w:hAnsi="Times New Roman" w:cs="Times New Roman"/>
          <w:sz w:val="24"/>
          <w:szCs w:val="24"/>
        </w:rPr>
        <w:t xml:space="preserve">penduradas </w:t>
      </w:r>
      <w:r w:rsidRPr="00C5704C">
        <w:rPr>
          <w:rFonts w:ascii="Times New Roman" w:hAnsi="Times New Roman" w:cs="Times New Roman"/>
          <w:sz w:val="24"/>
          <w:szCs w:val="24"/>
        </w:rPr>
        <w:t>e cheiro de algo apetitoso. Era cheiro de naftalina, mas</w:t>
      </w:r>
      <w:r w:rsidR="00EE12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Maria</w:t>
      </w:r>
      <w:r w:rsidR="00EE12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qualquer cheiro, mesmo </w:t>
      </w:r>
      <w:r w:rsidR="00C41AC9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C5704C">
        <w:rPr>
          <w:rFonts w:ascii="Times New Roman" w:hAnsi="Times New Roman" w:cs="Times New Roman"/>
          <w:sz w:val="24"/>
          <w:szCs w:val="24"/>
        </w:rPr>
        <w:t>de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</w:t>
      </w:r>
      <w:r w:rsidR="00EE12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lembrava algo </w:t>
      </w:r>
      <w:r w:rsidR="00C41AC9">
        <w:rPr>
          <w:rFonts w:ascii="Times New Roman" w:hAnsi="Times New Roman" w:cs="Times New Roman"/>
          <w:sz w:val="24"/>
          <w:szCs w:val="24"/>
        </w:rPr>
        <w:t xml:space="preserve">do </w:t>
      </w:r>
      <w:r w:rsidR="00C41AC9">
        <w:rPr>
          <w:rFonts w:ascii="Times New Roman" w:hAnsi="Times New Roman" w:cs="Times New Roman"/>
          <w:i/>
          <w:sz w:val="24"/>
          <w:szCs w:val="24"/>
        </w:rPr>
        <w:t>kvás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A63D8C">
        <w:rPr>
          <w:rStyle w:val="Refdenotaderodap"/>
          <w:rFonts w:ascii="Times New Roman" w:hAnsi="Times New Roman" w:cs="Times New Roman"/>
          <w:sz w:val="24"/>
          <w:szCs w:val="24"/>
        </w:rPr>
        <w:footnoteReference w:id="2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278">
        <w:rPr>
          <w:rFonts w:ascii="Times New Roman" w:hAnsi="Times New Roman" w:cs="Times New Roman"/>
          <w:sz w:val="24"/>
          <w:szCs w:val="24"/>
        </w:rPr>
        <w:t>lembrava o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ela </w:t>
      </w:r>
      <w:r w:rsidR="00EE1278" w:rsidRPr="00C5704C">
        <w:rPr>
          <w:rFonts w:ascii="Times New Roman" w:hAnsi="Times New Roman" w:cs="Times New Roman"/>
          <w:sz w:val="24"/>
          <w:szCs w:val="24"/>
        </w:rPr>
        <w:t>com</w:t>
      </w:r>
      <w:r w:rsidR="00EE1278">
        <w:rPr>
          <w:rFonts w:ascii="Times New Roman" w:hAnsi="Times New Roman" w:cs="Times New Roman"/>
          <w:sz w:val="24"/>
          <w:szCs w:val="24"/>
        </w:rPr>
        <w:t>era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278">
        <w:rPr>
          <w:rFonts w:ascii="Times New Roman" w:hAnsi="Times New Roman" w:cs="Times New Roman"/>
          <w:sz w:val="24"/>
          <w:szCs w:val="24"/>
        </w:rPr>
        <w:t>e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beb</w:t>
      </w:r>
      <w:r w:rsidR="00EE1278">
        <w:rPr>
          <w:rFonts w:ascii="Times New Roman" w:hAnsi="Times New Roman" w:cs="Times New Roman"/>
          <w:sz w:val="24"/>
          <w:szCs w:val="24"/>
        </w:rPr>
        <w:t>era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na casa d</w:t>
      </w:r>
      <w:r w:rsidR="0089246A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avó na vila de Popovka</w:t>
      </w:r>
      <w:r w:rsidR="002A4FAC">
        <w:rPr>
          <w:rFonts w:ascii="Times New Roman" w:hAnsi="Times New Roman" w:cs="Times New Roman"/>
          <w:sz w:val="24"/>
          <w:szCs w:val="24"/>
        </w:rPr>
        <w:t>,</w:t>
      </w:r>
      <w:r w:rsidR="00A63D8C">
        <w:rPr>
          <w:rFonts w:ascii="Times New Roman" w:hAnsi="Times New Roman" w:cs="Times New Roman"/>
          <w:sz w:val="24"/>
          <w:szCs w:val="24"/>
        </w:rPr>
        <w:t xml:space="preserve"> na Páscoa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Do vestíbulo </w:t>
      </w:r>
      <w:r w:rsidR="00F36FF1">
        <w:rPr>
          <w:rFonts w:ascii="Times New Roman" w:hAnsi="Times New Roman" w:cs="Times New Roman"/>
          <w:sz w:val="24"/>
          <w:szCs w:val="24"/>
        </w:rPr>
        <w:t>ascendia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escada </w:t>
      </w:r>
      <w:r w:rsidR="00F36FF1">
        <w:rPr>
          <w:rFonts w:ascii="Times New Roman" w:hAnsi="Times New Roman" w:cs="Times New Roman"/>
          <w:sz w:val="24"/>
          <w:szCs w:val="24"/>
        </w:rPr>
        <w:t xml:space="preserve">de madeira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corrimão, pintada </w:t>
      </w:r>
      <w:r w:rsidR="0089246A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verde e muito íngreme. Vássia deu dois passos com suas perninhas finas e se agachou, pois a barriga inchada </w:t>
      </w:r>
      <w:r w:rsidR="00EE3260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atrapalhava. Maria, porém, cochichou</w:t>
      </w:r>
      <w:r w:rsidR="00F36FF1">
        <w:rPr>
          <w:rFonts w:ascii="Times New Roman" w:hAnsi="Times New Roman" w:cs="Times New Roman"/>
          <w:sz w:val="24"/>
          <w:szCs w:val="24"/>
        </w:rPr>
        <w:t xml:space="preserve"> a ele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 para cima, Vássia, </w:t>
      </w:r>
      <w:r w:rsidR="00EE3260">
        <w:rPr>
          <w:rFonts w:ascii="Times New Roman" w:hAnsi="Times New Roman" w:cs="Times New Roman"/>
          <w:sz w:val="24"/>
          <w:szCs w:val="24"/>
        </w:rPr>
        <w:t>talvez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>alguma coisa</w:t>
      </w:r>
      <w:r w:rsidR="00EE1278">
        <w:rPr>
          <w:rFonts w:ascii="Times New Roman" w:hAnsi="Times New Roman" w:cs="Times New Roman"/>
          <w:sz w:val="24"/>
          <w:szCs w:val="24"/>
        </w:rPr>
        <w:t xml:space="preserve"> para comer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pão ou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="006F7029" w:rsidRPr="00EE1278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21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ontem, que não </w:t>
      </w:r>
      <w:proofErr w:type="gramStart"/>
      <w:r w:rsidR="00EE3260">
        <w:rPr>
          <w:rFonts w:ascii="Times New Roman" w:hAnsi="Times New Roman" w:cs="Times New Roman"/>
          <w:sz w:val="24"/>
          <w:szCs w:val="24"/>
        </w:rPr>
        <w:t>farão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falta</w:t>
      </w:r>
      <w:proofErr w:type="gramEnd"/>
      <w:r w:rsidR="00EE3260">
        <w:rPr>
          <w:rFonts w:ascii="Times New Roman" w:hAnsi="Times New Roman" w:cs="Times New Roman"/>
          <w:sz w:val="24"/>
          <w:szCs w:val="24"/>
        </w:rPr>
        <w:t xml:space="preserve"> a niguém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8B21B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uvira certa vez de uma velha mendiga de sua aldeia, Chagaro-Petróvskoie, que nas casas ricas da cidade davam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borsch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os pobres, pois cozinhavam tamanha quantidade que as sobras eram jogadas fora</w:t>
      </w:r>
      <w:r w:rsidR="00EE3260">
        <w:rPr>
          <w:rFonts w:ascii="Times New Roman" w:hAnsi="Times New Roman" w:cs="Times New Roman"/>
          <w:sz w:val="24"/>
          <w:szCs w:val="24"/>
        </w:rPr>
        <w:t xml:space="preserve">, e a velha não raro conseguia </w:t>
      </w:r>
      <w:r w:rsidR="00C83B00">
        <w:rPr>
          <w:rFonts w:ascii="Times New Roman" w:hAnsi="Times New Roman" w:cs="Times New Roman"/>
          <w:sz w:val="24"/>
          <w:szCs w:val="24"/>
        </w:rPr>
        <w:t>tomar</w:t>
      </w:r>
      <w:r w:rsidR="00EE3260">
        <w:rPr>
          <w:rFonts w:ascii="Times New Roman" w:hAnsi="Times New Roman" w:cs="Times New Roman"/>
          <w:sz w:val="24"/>
          <w:szCs w:val="24"/>
        </w:rPr>
        <w:t xml:space="preserve"> </w:t>
      </w:r>
      <w:r w:rsidR="00C83B00">
        <w:rPr>
          <w:rFonts w:ascii="Times New Roman" w:hAnsi="Times New Roman" w:cs="Times New Roman"/>
          <w:sz w:val="24"/>
          <w:szCs w:val="24"/>
        </w:rPr>
        <w:t xml:space="preserve">um </w:t>
      </w:r>
      <w:r w:rsidR="002A4FAC">
        <w:rPr>
          <w:rFonts w:ascii="Times New Roman" w:hAnsi="Times New Roman" w:cs="Times New Roman"/>
          <w:sz w:val="24"/>
          <w:szCs w:val="24"/>
        </w:rPr>
        <w:t>prato</w:t>
      </w:r>
      <w:r w:rsidR="00C83B00">
        <w:rPr>
          <w:rFonts w:ascii="Times New Roman" w:hAnsi="Times New Roman" w:cs="Times New Roman"/>
          <w:sz w:val="24"/>
          <w:szCs w:val="24"/>
        </w:rPr>
        <w:t xml:space="preserve"> d</w:t>
      </w:r>
      <w:r w:rsidR="002A4FAC">
        <w:rPr>
          <w:rFonts w:ascii="Times New Roman" w:hAnsi="Times New Roman" w:cs="Times New Roman"/>
          <w:sz w:val="24"/>
          <w:szCs w:val="24"/>
        </w:rPr>
        <w:t>e</w:t>
      </w:r>
      <w:r w:rsidR="00C83B00">
        <w:rPr>
          <w:rFonts w:ascii="Times New Roman" w:hAnsi="Times New Roman" w:cs="Times New Roman"/>
          <w:sz w:val="24"/>
          <w:szCs w:val="24"/>
        </w:rPr>
        <w:t xml:space="preserve"> sopa excedente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Só que não </w:t>
      </w:r>
      <w:r w:rsidR="006E76B3">
        <w:rPr>
          <w:rFonts w:ascii="Times New Roman" w:hAnsi="Times New Roman" w:cs="Times New Roman"/>
          <w:sz w:val="24"/>
          <w:szCs w:val="24"/>
        </w:rPr>
        <w:t xml:space="preserve">lhes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deram </w:t>
      </w:r>
      <w:r w:rsidR="00004377">
        <w:rPr>
          <w:rFonts w:ascii="Times New Roman" w:hAnsi="Times New Roman" w:cs="Times New Roman"/>
          <w:sz w:val="24"/>
          <w:szCs w:val="24"/>
        </w:rPr>
        <w:t xml:space="preserve">nem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nem</w:t>
      </w:r>
      <w:r w:rsidR="006E76B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pão; </w:t>
      </w:r>
      <w:r w:rsidR="002A4FAC">
        <w:rPr>
          <w:rFonts w:ascii="Times New Roman" w:hAnsi="Times New Roman" w:cs="Times New Roman"/>
          <w:sz w:val="24"/>
          <w:szCs w:val="24"/>
        </w:rPr>
        <w:t>enquanto subiam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Vássia com </w:t>
      </w:r>
      <w:r w:rsidR="00EE1278">
        <w:rPr>
          <w:rFonts w:ascii="Times New Roman" w:hAnsi="Times New Roman" w:cs="Times New Roman"/>
          <w:sz w:val="24"/>
          <w:szCs w:val="24"/>
        </w:rPr>
        <w:t>as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pernas</w:t>
      </w:r>
      <w:r w:rsidR="00EE1278">
        <w:rPr>
          <w:rFonts w:ascii="Times New Roman" w:hAnsi="Times New Roman" w:cs="Times New Roman"/>
          <w:sz w:val="24"/>
          <w:szCs w:val="24"/>
        </w:rPr>
        <w:t xml:space="preserve"> finas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Maria com o pesado 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rik, a mulher, </w:t>
      </w:r>
      <w:r w:rsidR="00EE1278">
        <w:rPr>
          <w:rFonts w:ascii="Times New Roman" w:hAnsi="Times New Roman" w:cs="Times New Roman"/>
          <w:sz w:val="24"/>
          <w:szCs w:val="24"/>
        </w:rPr>
        <w:t>na certa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4FAC">
        <w:rPr>
          <w:rFonts w:ascii="Times New Roman" w:hAnsi="Times New Roman" w:cs="Times New Roman"/>
          <w:sz w:val="24"/>
          <w:szCs w:val="24"/>
        </w:rPr>
        <w:t>teve tempo de tirar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borsch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da mesa, colocando livros </w:t>
      </w:r>
      <w:r w:rsidR="00C83B00">
        <w:rPr>
          <w:rFonts w:ascii="Times New Roman" w:hAnsi="Times New Roman" w:cs="Times New Roman"/>
          <w:sz w:val="24"/>
          <w:szCs w:val="24"/>
        </w:rPr>
        <w:t>em seu lugar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O </w:t>
      </w:r>
      <w:r w:rsidR="00B87941">
        <w:rPr>
          <w:rFonts w:ascii="Times New Roman" w:hAnsi="Times New Roman" w:cs="Times New Roman"/>
          <w:sz w:val="24"/>
          <w:szCs w:val="24"/>
        </w:rPr>
        <w:t>homem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>telefonou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94661D">
        <w:rPr>
          <w:rFonts w:ascii="Times New Roman" w:hAnsi="Times New Roman" w:cs="Times New Roman"/>
          <w:sz w:val="24"/>
          <w:szCs w:val="24"/>
        </w:rPr>
        <w:t>alguém</w:t>
      </w:r>
      <w:r w:rsidR="007D73C1">
        <w:rPr>
          <w:rFonts w:ascii="Times New Roman" w:hAnsi="Times New Roman" w:cs="Times New Roman"/>
          <w:sz w:val="24"/>
          <w:szCs w:val="24"/>
        </w:rPr>
        <w:t xml:space="preserve"> </w:t>
      </w:r>
      <w:r w:rsidR="007D73C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EE1278">
        <w:rPr>
          <w:rFonts w:ascii="Times New Roman" w:hAnsi="Times New Roman" w:cs="Times New Roman"/>
          <w:sz w:val="24"/>
          <w:szCs w:val="24"/>
        </w:rPr>
        <w:t>já tinha visto um telefone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havia um no </w:t>
      </w:r>
      <w:r w:rsidR="00FF033B">
        <w:rPr>
          <w:rFonts w:ascii="Times New Roman" w:hAnsi="Times New Roman" w:cs="Times New Roman"/>
          <w:sz w:val="24"/>
          <w:szCs w:val="24"/>
        </w:rPr>
        <w:t>soviete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aldeia. </w:t>
      </w:r>
      <w:r w:rsidR="00EE1278">
        <w:rPr>
          <w:rFonts w:ascii="Times New Roman" w:hAnsi="Times New Roman" w:cs="Times New Roman"/>
          <w:sz w:val="24"/>
          <w:szCs w:val="24"/>
        </w:rPr>
        <w:t>Num relance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se </w:t>
      </w:r>
      <w:r w:rsidR="00EE1278">
        <w:rPr>
          <w:rFonts w:ascii="Times New Roman" w:hAnsi="Times New Roman" w:cs="Times New Roman"/>
          <w:sz w:val="24"/>
          <w:szCs w:val="24"/>
        </w:rPr>
        <w:t>morasse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278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casa em frente, </w:t>
      </w:r>
      <w:r w:rsidR="0012123E">
        <w:rPr>
          <w:rFonts w:ascii="Times New Roman" w:hAnsi="Times New Roman" w:cs="Times New Roman"/>
          <w:sz w:val="24"/>
          <w:szCs w:val="24"/>
        </w:rPr>
        <w:t>surgiu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uma mulher zangada de cabelo curto, abriu o cobertorzinho</w:t>
      </w:r>
      <w:r w:rsidR="0094661D">
        <w:rPr>
          <w:rFonts w:ascii="Times New Roman" w:hAnsi="Times New Roman" w:cs="Times New Roman"/>
          <w:sz w:val="24"/>
          <w:szCs w:val="24"/>
        </w:rPr>
        <w:t xml:space="preserve"> de Jórik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forma </w:t>
      </w:r>
      <w:r w:rsidR="00EE1278" w:rsidRPr="00C5704C">
        <w:rPr>
          <w:rFonts w:ascii="Times New Roman" w:hAnsi="Times New Roman" w:cs="Times New Roman"/>
          <w:sz w:val="24"/>
          <w:szCs w:val="24"/>
        </w:rPr>
        <w:t>habitua</w:t>
      </w:r>
      <w:r w:rsidR="00EE1278">
        <w:rPr>
          <w:rFonts w:ascii="Times New Roman" w:hAnsi="Times New Roman" w:cs="Times New Roman"/>
          <w:sz w:val="24"/>
          <w:szCs w:val="24"/>
        </w:rPr>
        <w:t>l</w:t>
      </w:r>
      <w:r w:rsidR="00EE12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 rude</w:t>
      </w:r>
      <w:r w:rsidR="002A4FA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examinou</w:t>
      </w:r>
      <w:r w:rsidR="0094661D">
        <w:rPr>
          <w:rFonts w:ascii="Times New Roman" w:hAnsi="Times New Roman" w:cs="Times New Roman"/>
          <w:sz w:val="24"/>
          <w:szCs w:val="24"/>
        </w:rPr>
        <w:t>-o</w:t>
      </w:r>
      <w:r w:rsidR="002A4FAC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</w:t>
      </w:r>
      <w:r w:rsidR="002A4FAC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seu nome e sobrenome. Maria disse o nome e, em vez </w:t>
      </w:r>
      <w:ins w:id="4" w:author="Daniela Mountian" w:date="2016-08-14T04:44:00Z">
        <w:r w:rsidR="00EE1278" w:rsidRPr="00C5704C">
          <w:rPr>
            <w:rFonts w:ascii="Times New Roman" w:hAnsi="Times New Roman" w:cs="Times New Roman"/>
            <w:sz w:val="24"/>
            <w:szCs w:val="24"/>
          </w:rPr>
          <w:t>d</w:t>
        </w:r>
      </w:ins>
      <w:ins w:id="5" w:author="Daniela Mountian" w:date="2017-06-17T13:08:00Z">
        <w:r w:rsidR="00D85232">
          <w:rPr>
            <w:rFonts w:ascii="Times New Roman" w:hAnsi="Times New Roman" w:cs="Times New Roman"/>
            <w:sz w:val="24"/>
            <w:szCs w:val="24"/>
          </w:rPr>
          <w:t>o</w:t>
        </w:r>
      </w:ins>
      <w:ins w:id="6" w:author="Daniela Mountian" w:date="2016-08-14T04:44:00Z">
        <w:r w:rsidR="00EE1278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sobrenome, começou a contar a história da casa que </w:t>
      </w:r>
      <w:r w:rsidR="00EE1278">
        <w:rPr>
          <w:rFonts w:ascii="Times New Roman" w:hAnsi="Times New Roman" w:cs="Times New Roman"/>
          <w:sz w:val="24"/>
          <w:szCs w:val="24"/>
        </w:rPr>
        <w:t>desabou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Mas a mulher não </w:t>
      </w:r>
      <w:r w:rsidR="002A4FAC">
        <w:rPr>
          <w:rFonts w:ascii="Times New Roman" w:hAnsi="Times New Roman" w:cs="Times New Roman"/>
          <w:sz w:val="24"/>
          <w:szCs w:val="24"/>
        </w:rPr>
        <w:t>se pôs a ouvi-la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pegou </w:t>
      </w:r>
      <w:r w:rsidR="00B12A45" w:rsidRPr="00C5704C">
        <w:rPr>
          <w:rFonts w:ascii="Times New Roman" w:hAnsi="Times New Roman" w:cs="Times New Roman"/>
          <w:sz w:val="24"/>
          <w:szCs w:val="24"/>
        </w:rPr>
        <w:t>J</w:t>
      </w:r>
      <w:r w:rsidR="00B12A45">
        <w:rPr>
          <w:rFonts w:ascii="Times New Roman" w:hAnsi="Times New Roman" w:cs="Times New Roman"/>
          <w:sz w:val="24"/>
          <w:szCs w:val="24"/>
        </w:rPr>
        <w:t>ó</w:t>
      </w:r>
      <w:r w:rsidR="00B12A45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="006F7029" w:rsidRPr="00C5704C">
        <w:rPr>
          <w:rFonts w:ascii="Times New Roman" w:hAnsi="Times New Roman" w:cs="Times New Roman"/>
          <w:sz w:val="24"/>
          <w:szCs w:val="24"/>
        </w:rPr>
        <w:t>e saiu.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>Então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agora podem ir para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EE1278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o </w:t>
      </w:r>
      <w:r w:rsidR="002A4FAC">
        <w:rPr>
          <w:rFonts w:ascii="Times New Roman" w:hAnsi="Times New Roman" w:cs="Times New Roman"/>
          <w:sz w:val="24"/>
          <w:szCs w:val="24"/>
        </w:rPr>
        <w:t>homem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óculos.</w:t>
      </w:r>
    </w:p>
    <w:p w:rsidR="006F7029" w:rsidRPr="00C5704C" w:rsidRDefault="006E76B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Não, não podemos</w:t>
      </w:r>
      <w:r>
        <w:rPr>
          <w:rFonts w:ascii="Times New Roman" w:hAnsi="Times New Roman" w:cs="Times New Roman"/>
          <w:sz w:val="24"/>
          <w:szCs w:val="24"/>
        </w:rPr>
        <w:t xml:space="preserve"> 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1A41" w:rsidRPr="00C5704C">
        <w:rPr>
          <w:rFonts w:ascii="Times New Roman" w:hAnsi="Times New Roman" w:cs="Times New Roman"/>
          <w:sz w:val="24"/>
          <w:szCs w:val="24"/>
        </w:rPr>
        <w:t>para casa</w:t>
      </w:r>
      <w:r w:rsidR="00491A41" w:rsidRPr="00621342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FB7086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nós queremos ir para </w:t>
      </w:r>
      <w:r w:rsidR="006576F2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feira. </w:t>
      </w:r>
      <w:r w:rsidR="00EE1278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ossa mãe</w:t>
      </w:r>
      <w:r w:rsidR="00EE1278">
        <w:rPr>
          <w:rFonts w:ascii="Times New Roman" w:hAnsi="Times New Roman" w:cs="Times New Roman"/>
          <w:sz w:val="24"/>
          <w:szCs w:val="24"/>
        </w:rPr>
        <w:t xml:space="preserve"> está lá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Como </w:t>
      </w:r>
      <w:r w:rsidR="00491A41">
        <w:rPr>
          <w:rFonts w:ascii="Times New Roman" w:hAnsi="Times New Roman" w:cs="Times New Roman"/>
          <w:sz w:val="24"/>
          <w:szCs w:val="24"/>
        </w:rPr>
        <w:t xml:space="preserve">chegamos até </w:t>
      </w:r>
      <w:r w:rsidR="00D85232">
        <w:rPr>
          <w:rFonts w:ascii="Times New Roman" w:hAnsi="Times New Roman" w:cs="Times New Roman"/>
          <w:sz w:val="24"/>
          <w:szCs w:val="24"/>
        </w:rPr>
        <w:t>a feira</w:t>
      </w:r>
      <w:r w:rsidR="006F7029" w:rsidRPr="00C5704C">
        <w:rPr>
          <w:rFonts w:ascii="Times New Roman" w:hAnsi="Times New Roman" w:cs="Times New Roman"/>
          <w:sz w:val="24"/>
          <w:szCs w:val="24"/>
        </w:rPr>
        <w:t>?</w:t>
      </w:r>
    </w:p>
    <w:p w:rsidR="006F7029" w:rsidRPr="002A4FAC" w:rsidRDefault="00FB708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>É 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uito simples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2A4FAC">
        <w:rPr>
          <w:rFonts w:ascii="Times New Roman" w:hAnsi="Times New Roman" w:cs="Times New Roman"/>
          <w:sz w:val="24"/>
          <w:szCs w:val="24"/>
        </w:rPr>
        <w:t xml:space="preserve">o homem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animadamente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mais simples impossível. </w:t>
      </w:r>
      <w:r w:rsidR="00B12A45" w:rsidRPr="00621342">
        <w:rPr>
          <w:rFonts w:ascii="Times New Roman" w:hAnsi="Times New Roman" w:cs="Times New Roman"/>
          <w:sz w:val="24"/>
          <w:szCs w:val="24"/>
        </w:rPr>
        <w:t>—</w:t>
      </w:r>
      <w:r w:rsidR="00B12A45">
        <w:rPr>
          <w:rFonts w:ascii="Times New Roman" w:hAnsi="Times New Roman" w:cs="Times New Roman"/>
          <w:sz w:val="24"/>
          <w:szCs w:val="24"/>
        </w:rPr>
        <w:t xml:space="preserve"> </w:t>
      </w:r>
      <w:r w:rsidR="00A4619E">
        <w:rPr>
          <w:rFonts w:ascii="Times New Roman" w:hAnsi="Times New Roman" w:cs="Times New Roman"/>
          <w:sz w:val="24"/>
          <w:szCs w:val="24"/>
        </w:rPr>
        <w:t>Sigam</w:t>
      </w:r>
      <w:r w:rsidR="00A4619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pela rua sempre à esquerda, atravessem a praça</w:t>
      </w:r>
      <w:r w:rsidR="002A4FA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lá </w:t>
      </w:r>
      <w:r w:rsidR="002A4FAC">
        <w:rPr>
          <w:rFonts w:ascii="Times New Roman" w:hAnsi="Times New Roman" w:cs="Times New Roman"/>
          <w:sz w:val="24"/>
          <w:szCs w:val="24"/>
        </w:rPr>
        <w:t>acharão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feira.</w:t>
      </w:r>
    </w:p>
    <w:p w:rsidR="006F7029" w:rsidRPr="00C5704C" w:rsidRDefault="002A4FA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conduziu </w:t>
      </w:r>
      <w:r>
        <w:rPr>
          <w:rFonts w:ascii="Times New Roman" w:hAnsi="Times New Roman" w:cs="Times New Roman"/>
          <w:sz w:val="24"/>
          <w:szCs w:val="24"/>
        </w:rPr>
        <w:t>apressadamente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Maria e Vássia pela escada de madeira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4377">
        <w:rPr>
          <w:rFonts w:ascii="Times New Roman" w:hAnsi="Times New Roman" w:cs="Times New Roman"/>
          <w:sz w:val="24"/>
          <w:szCs w:val="24"/>
        </w:rPr>
        <w:t>fechou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porta atrás deles.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Maria e Vássia </w:t>
      </w:r>
      <w:r w:rsidR="002A4FAC">
        <w:rPr>
          <w:rFonts w:ascii="Times New Roman" w:hAnsi="Times New Roman" w:cs="Times New Roman"/>
          <w:sz w:val="24"/>
          <w:szCs w:val="24"/>
        </w:rPr>
        <w:t>foram</w:t>
      </w:r>
      <w:r w:rsidR="0089246A">
        <w:rPr>
          <w:rFonts w:ascii="Times New Roman" w:hAnsi="Times New Roman" w:cs="Times New Roman"/>
          <w:sz w:val="24"/>
          <w:szCs w:val="24"/>
        </w:rPr>
        <w:t xml:space="preserve"> </w:t>
      </w:r>
      <w:r w:rsidR="00212A06">
        <w:rPr>
          <w:rFonts w:ascii="Times New Roman" w:hAnsi="Times New Roman" w:cs="Times New Roman"/>
          <w:sz w:val="24"/>
          <w:szCs w:val="24"/>
        </w:rPr>
        <w:t>em direção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2A06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feira</w:t>
      </w:r>
      <w:r w:rsidR="0073012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acha</w:t>
      </w:r>
      <w:r w:rsidR="00730125">
        <w:rPr>
          <w:rFonts w:ascii="Times New Roman" w:hAnsi="Times New Roman" w:cs="Times New Roman"/>
          <w:sz w:val="24"/>
          <w:szCs w:val="24"/>
        </w:rPr>
        <w:t>ndo-a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rapidamente, </w:t>
      </w:r>
      <w:r w:rsidR="00730125">
        <w:rPr>
          <w:rFonts w:ascii="Times New Roman" w:hAnsi="Times New Roman" w:cs="Times New Roman"/>
          <w:sz w:val="24"/>
          <w:szCs w:val="24"/>
        </w:rPr>
        <w:t xml:space="preserve">e </w:t>
      </w:r>
      <w:r w:rsidR="002A4FAC">
        <w:rPr>
          <w:rFonts w:ascii="Times New Roman" w:hAnsi="Times New Roman" w:cs="Times New Roman"/>
          <w:sz w:val="24"/>
          <w:szCs w:val="24"/>
        </w:rPr>
        <w:t>procuraram</w:t>
      </w:r>
      <w:r w:rsidR="002A4F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2A4FAC">
        <w:rPr>
          <w:rFonts w:ascii="Times New Roman" w:hAnsi="Times New Roman" w:cs="Times New Roman"/>
          <w:sz w:val="24"/>
          <w:szCs w:val="24"/>
        </w:rPr>
        <w:t xml:space="preserve"> por longo tempo,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 xml:space="preserve">mas 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estava lá. </w:t>
      </w:r>
      <w:r w:rsidR="002A4FAC">
        <w:rPr>
          <w:rFonts w:ascii="Times New Roman" w:hAnsi="Times New Roman" w:cs="Times New Roman"/>
          <w:sz w:val="24"/>
          <w:szCs w:val="24"/>
        </w:rPr>
        <w:t>Embora 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noite</w:t>
      </w:r>
      <w:r w:rsidR="002A4FAC">
        <w:rPr>
          <w:rFonts w:ascii="Times New Roman" w:hAnsi="Times New Roman" w:cs="Times New Roman"/>
          <w:sz w:val="24"/>
          <w:szCs w:val="24"/>
        </w:rPr>
        <w:t>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carroças </w:t>
      </w:r>
      <w:r w:rsidR="002A4FAC">
        <w:rPr>
          <w:rFonts w:ascii="Times New Roman" w:hAnsi="Times New Roman" w:cs="Times New Roman"/>
          <w:sz w:val="24"/>
          <w:szCs w:val="24"/>
        </w:rPr>
        <w:t xml:space="preserve">se retirassem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aos poucos, ainda havia </w:t>
      </w:r>
      <w:r w:rsidR="00491A41">
        <w:rPr>
          <w:rFonts w:ascii="Times New Roman" w:hAnsi="Times New Roman" w:cs="Times New Roman"/>
          <w:sz w:val="24"/>
          <w:szCs w:val="24"/>
        </w:rPr>
        <w:t xml:space="preserve">muitos </w:t>
      </w:r>
      <w:r w:rsidR="00A4619E" w:rsidRPr="00C5704C">
        <w:rPr>
          <w:rFonts w:ascii="Times New Roman" w:hAnsi="Times New Roman" w:cs="Times New Roman"/>
          <w:sz w:val="24"/>
          <w:szCs w:val="24"/>
        </w:rPr>
        <w:t>sacos</w:t>
      </w:r>
      <w:r w:rsidR="00491A41">
        <w:rPr>
          <w:rFonts w:ascii="Times New Roman" w:hAnsi="Times New Roman" w:cs="Times New Roman"/>
          <w:sz w:val="24"/>
          <w:szCs w:val="24"/>
        </w:rPr>
        <w:t xml:space="preserve"> de painço</w:t>
      </w:r>
      <w:r w:rsidR="00A4619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cebolas em tranças, e uma velhinha, parecid</w:t>
      </w:r>
      <w:r w:rsidR="002A4FA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="002A4FA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mendiga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da vila de Chagaro-Petróvskoie que </w:t>
      </w:r>
      <w:r w:rsidR="00A4619E" w:rsidRPr="00C5704C">
        <w:rPr>
          <w:rFonts w:ascii="Times New Roman" w:hAnsi="Times New Roman" w:cs="Times New Roman"/>
          <w:sz w:val="24"/>
          <w:szCs w:val="24"/>
        </w:rPr>
        <w:t>conta</w:t>
      </w:r>
      <w:r w:rsidR="00A4619E">
        <w:rPr>
          <w:rFonts w:ascii="Times New Roman" w:hAnsi="Times New Roman" w:cs="Times New Roman"/>
          <w:sz w:val="24"/>
          <w:szCs w:val="24"/>
        </w:rPr>
        <w:t>r</w:t>
      </w:r>
      <w:r w:rsidR="00A4619E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A4619E">
        <w:rPr>
          <w:rFonts w:ascii="Times New Roman" w:hAnsi="Times New Roman" w:cs="Times New Roman"/>
          <w:sz w:val="24"/>
          <w:szCs w:val="24"/>
        </w:rPr>
        <w:t>à</w:t>
      </w:r>
      <w:r w:rsidR="00A4619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Maria sobre as sobras d</w:t>
      </w:r>
      <w:r w:rsidR="002A4FA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4FAC">
        <w:rPr>
          <w:rFonts w:ascii="Times New Roman" w:hAnsi="Times New Roman" w:cs="Times New Roman"/>
          <w:sz w:val="24"/>
          <w:szCs w:val="24"/>
        </w:rPr>
        <w:t xml:space="preserve">que recebia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das casas </w:t>
      </w:r>
      <w:r w:rsidR="002A4FAC">
        <w:rPr>
          <w:rFonts w:ascii="Times New Roman" w:hAnsi="Times New Roman" w:cs="Times New Roman"/>
          <w:sz w:val="24"/>
          <w:szCs w:val="24"/>
        </w:rPr>
        <w:t>ricas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vendia ameixas secas </w:t>
      </w:r>
      <w:r w:rsidR="009C2783">
        <w:rPr>
          <w:rFonts w:ascii="Times New Roman" w:hAnsi="Times New Roman" w:cs="Times New Roman"/>
          <w:sz w:val="24"/>
          <w:szCs w:val="24"/>
        </w:rPr>
        <w:t>ajeitadas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montinhos sobre um </w:t>
      </w:r>
      <w:r w:rsidRPr="002A4FAC">
        <w:rPr>
          <w:rFonts w:ascii="Times New Roman" w:hAnsi="Times New Roman" w:cs="Times New Roman"/>
          <w:sz w:val="24"/>
          <w:szCs w:val="24"/>
        </w:rPr>
        <w:t xml:space="preserve">pano </w:t>
      </w:r>
      <w:r w:rsidR="002A4FAC" w:rsidRPr="002A4FAC">
        <w:rPr>
          <w:rFonts w:ascii="Times New Roman" w:hAnsi="Times New Roman" w:cs="Times New Roman"/>
          <w:sz w:val="24"/>
          <w:szCs w:val="24"/>
        </w:rPr>
        <w:t xml:space="preserve">feito </w:t>
      </w:r>
      <w:r w:rsidRPr="002A4FAC">
        <w:rPr>
          <w:rFonts w:ascii="Times New Roman" w:hAnsi="Times New Roman" w:cs="Times New Roman"/>
          <w:sz w:val="24"/>
          <w:szCs w:val="24"/>
        </w:rPr>
        <w:t>de saco.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C2783">
        <w:rPr>
          <w:rFonts w:ascii="Times New Roman" w:hAnsi="Times New Roman" w:cs="Times New Roman"/>
          <w:sz w:val="24"/>
          <w:szCs w:val="24"/>
        </w:rPr>
        <w:t xml:space="preserve">ali, </w:t>
      </w:r>
      <w:r w:rsidRPr="00C5704C">
        <w:rPr>
          <w:rFonts w:ascii="Times New Roman" w:hAnsi="Times New Roman" w:cs="Times New Roman"/>
          <w:sz w:val="24"/>
          <w:szCs w:val="24"/>
        </w:rPr>
        <w:t>pela primeira vez</w:t>
      </w:r>
      <w:r w:rsidR="009C278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passou pela cabeça de Vássia a ideia de roubar.</w:t>
      </w:r>
    </w:p>
    <w:p w:rsidR="006F7029" w:rsidRPr="00C5704C" w:rsidRDefault="00FB708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619E">
        <w:rPr>
          <w:rFonts w:ascii="Times New Roman" w:hAnsi="Times New Roman" w:cs="Times New Roman"/>
          <w:sz w:val="24"/>
          <w:szCs w:val="24"/>
        </w:rPr>
        <w:t xml:space="preserve">Vou </w:t>
      </w:r>
      <w:r w:rsidR="00491A41">
        <w:rPr>
          <w:rFonts w:ascii="Times New Roman" w:hAnsi="Times New Roman" w:cs="Times New Roman"/>
          <w:sz w:val="24"/>
          <w:szCs w:val="24"/>
        </w:rPr>
        <w:t>pegar um monte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ameixas</w:t>
      </w:r>
      <w:r w:rsidR="00491A41">
        <w:rPr>
          <w:rFonts w:ascii="Times New Roman" w:hAnsi="Times New Roman" w:cs="Times New Roman"/>
          <w:sz w:val="24"/>
          <w:szCs w:val="24"/>
        </w:rPr>
        <w:t>, com as duas mãos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491A41">
        <w:rPr>
          <w:rFonts w:ascii="Times New Roman" w:hAnsi="Times New Roman" w:cs="Times New Roman"/>
          <w:sz w:val="24"/>
          <w:szCs w:val="24"/>
        </w:rPr>
        <w:t xml:space="preserve"> 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</w:t>
      </w:r>
      <w:r w:rsidR="00A4619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619E">
        <w:rPr>
          <w:rFonts w:ascii="Times New Roman" w:hAnsi="Times New Roman" w:cs="Times New Roman"/>
          <w:sz w:val="24"/>
          <w:szCs w:val="24"/>
        </w:rPr>
        <w:t xml:space="preserve">mesmo </w:t>
      </w:r>
      <w:r w:rsidR="00491A41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minhas pernas</w:t>
      </w:r>
      <w:r w:rsidR="00A4619E">
        <w:rPr>
          <w:rFonts w:ascii="Times New Roman" w:hAnsi="Times New Roman" w:cs="Times New Roman"/>
          <w:sz w:val="24"/>
          <w:szCs w:val="24"/>
        </w:rPr>
        <w:t xml:space="preserve"> </w:t>
      </w:r>
      <w:r w:rsidR="00491A41">
        <w:rPr>
          <w:rFonts w:ascii="Times New Roman" w:hAnsi="Times New Roman" w:cs="Times New Roman"/>
          <w:sz w:val="24"/>
          <w:szCs w:val="24"/>
        </w:rPr>
        <w:t xml:space="preserve">sejam </w:t>
      </w:r>
      <w:r w:rsidR="00A4619E">
        <w:rPr>
          <w:rFonts w:ascii="Times New Roman" w:hAnsi="Times New Roman" w:cs="Times New Roman"/>
          <w:sz w:val="24"/>
          <w:szCs w:val="24"/>
        </w:rPr>
        <w:t>fracas</w:t>
      </w:r>
      <w:r w:rsidR="006F7029" w:rsidRPr="00C5704C">
        <w:rPr>
          <w:rFonts w:ascii="Times New Roman" w:hAnsi="Times New Roman" w:cs="Times New Roman"/>
          <w:sz w:val="24"/>
          <w:szCs w:val="24"/>
        </w:rPr>
        <w:t>, a vendedora é velha e não me alcançará.</w:t>
      </w:r>
    </w:p>
    <w:p w:rsidR="006F7029" w:rsidRPr="00C5704C" w:rsidRDefault="0076000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Deus me livre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um pecado grande. Não quero ouvir </w:t>
      </w:r>
      <w:r w:rsidR="00856A53">
        <w:rPr>
          <w:rFonts w:ascii="Times New Roman" w:hAnsi="Times New Roman" w:cs="Times New Roman"/>
          <w:sz w:val="24"/>
          <w:szCs w:val="24"/>
        </w:rPr>
        <w:t xml:space="preserve">nem mais um pio </w:t>
      </w:r>
      <w:r w:rsidR="00491A41">
        <w:rPr>
          <w:rFonts w:ascii="Times New Roman" w:hAnsi="Times New Roman" w:cs="Times New Roman"/>
          <w:sz w:val="24"/>
          <w:szCs w:val="24"/>
        </w:rPr>
        <w:t>sobre isso</w:t>
      </w:r>
      <w:r w:rsidR="006F7029" w:rsidRPr="00C5704C">
        <w:rPr>
          <w:rFonts w:ascii="Times New Roman" w:hAnsi="Times New Roman" w:cs="Times New Roman"/>
          <w:sz w:val="24"/>
          <w:szCs w:val="24"/>
        </w:rPr>
        <w:t>. E também não conseguirá se safar. A velha não alcançará</w:t>
      </w:r>
      <w:r w:rsidR="00D14CB6">
        <w:rPr>
          <w:rFonts w:ascii="Times New Roman" w:hAnsi="Times New Roman" w:cs="Times New Roman"/>
          <w:sz w:val="24"/>
          <w:szCs w:val="24"/>
        </w:rPr>
        <w:t xml:space="preserve"> você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B12A45">
        <w:rPr>
          <w:rFonts w:ascii="Times New Roman" w:hAnsi="Times New Roman" w:cs="Times New Roman"/>
          <w:sz w:val="24"/>
          <w:szCs w:val="24"/>
        </w:rPr>
        <w:t>fará um escândalo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outras pessoas o pegarão. Você sabe como batem nos ladrões? </w:t>
      </w:r>
      <w:r w:rsidR="00A4619E">
        <w:rPr>
          <w:rFonts w:ascii="Times New Roman" w:hAnsi="Times New Roman" w:cs="Times New Roman"/>
          <w:sz w:val="24"/>
          <w:szCs w:val="24"/>
        </w:rPr>
        <w:t>U</w:t>
      </w:r>
      <w:r w:rsidR="006F7029" w:rsidRPr="00C5704C">
        <w:rPr>
          <w:rFonts w:ascii="Times New Roman" w:hAnsi="Times New Roman" w:cs="Times New Roman"/>
          <w:sz w:val="24"/>
          <w:szCs w:val="24"/>
        </w:rPr>
        <w:t>ma vez</w:t>
      </w:r>
      <w:r w:rsidR="00A4619E">
        <w:rPr>
          <w:rFonts w:ascii="Times New Roman" w:hAnsi="Times New Roman" w:cs="Times New Roman"/>
          <w:sz w:val="24"/>
          <w:szCs w:val="24"/>
        </w:rPr>
        <w:t xml:space="preserve"> eu vi baterem num cigano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619E">
        <w:rPr>
          <w:rFonts w:ascii="Times New Roman" w:hAnsi="Times New Roman" w:cs="Times New Roman"/>
          <w:sz w:val="24"/>
          <w:szCs w:val="24"/>
        </w:rPr>
        <w:t>na</w:t>
      </w:r>
      <w:r w:rsidR="00491A41">
        <w:rPr>
          <w:rFonts w:ascii="Times New Roman" w:hAnsi="Times New Roman" w:cs="Times New Roman"/>
          <w:sz w:val="24"/>
          <w:szCs w:val="24"/>
        </w:rPr>
        <w:t xml:space="preserve"> nossa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vila.</w:t>
      </w:r>
      <w:r w:rsidR="00030BBA">
        <w:rPr>
          <w:rFonts w:ascii="Times New Roman" w:hAnsi="Times New Roman" w:cs="Times New Roman"/>
          <w:sz w:val="24"/>
          <w:szCs w:val="24"/>
        </w:rPr>
        <w:t>..</w:t>
      </w:r>
    </w:p>
    <w:p w:rsidR="006F7029" w:rsidRPr="00C5704C" w:rsidRDefault="00D92C1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CB6">
        <w:rPr>
          <w:rFonts w:ascii="Times New Roman" w:hAnsi="Times New Roman" w:cs="Times New Roman"/>
          <w:sz w:val="24"/>
          <w:szCs w:val="24"/>
        </w:rPr>
        <w:t>—</w:t>
      </w:r>
      <w:r w:rsidR="006F7029" w:rsidRPr="00D14CB6">
        <w:rPr>
          <w:rFonts w:ascii="Times New Roman" w:hAnsi="Times New Roman" w:cs="Times New Roman"/>
          <w:sz w:val="24"/>
          <w:szCs w:val="24"/>
        </w:rPr>
        <w:t xml:space="preserve"> E por que</w:t>
      </w:r>
      <w:r w:rsidR="00A4619E" w:rsidRPr="00D14CB6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14CB6">
        <w:rPr>
          <w:rFonts w:ascii="Times New Roman" w:hAnsi="Times New Roman" w:cs="Times New Roman"/>
          <w:sz w:val="24"/>
          <w:szCs w:val="24"/>
        </w:rPr>
        <w:t>mamãe não comprou as ameixas</w:t>
      </w:r>
      <w:r w:rsidR="009C2783" w:rsidRPr="00D14CB6">
        <w:rPr>
          <w:rFonts w:ascii="Times New Roman" w:hAnsi="Times New Roman" w:cs="Times New Roman"/>
          <w:sz w:val="24"/>
          <w:szCs w:val="24"/>
        </w:rPr>
        <w:t>?</w:t>
      </w:r>
      <w:r w:rsidR="006F7029" w:rsidRPr="00D14CB6">
        <w:rPr>
          <w:rFonts w:ascii="Times New Roman" w:hAnsi="Times New Roman" w:cs="Times New Roman"/>
          <w:sz w:val="24"/>
          <w:szCs w:val="24"/>
        </w:rPr>
        <w:t xml:space="preserve"> </w:t>
      </w:r>
      <w:r w:rsidR="00D14CB6" w:rsidRPr="00D14CB6">
        <w:rPr>
          <w:rFonts w:ascii="Times New Roman" w:hAnsi="Times New Roman" w:cs="Times New Roman"/>
          <w:sz w:val="24"/>
          <w:szCs w:val="24"/>
        </w:rPr>
        <w:t>— disse Vássia</w:t>
      </w:r>
      <w:r w:rsidR="00D14CB6">
        <w:rPr>
          <w:rFonts w:ascii="Times New Roman" w:hAnsi="Times New Roman" w:cs="Times New Roman"/>
          <w:sz w:val="24"/>
          <w:szCs w:val="24"/>
        </w:rPr>
        <w:t>.</w:t>
      </w:r>
      <w:r w:rsidR="00D14CB6" w:rsidRPr="00D14CB6">
        <w:rPr>
          <w:rFonts w:ascii="Times New Roman" w:hAnsi="Times New Roman" w:cs="Times New Roman"/>
          <w:sz w:val="24"/>
          <w:szCs w:val="24"/>
        </w:rPr>
        <w:t xml:space="preserve"> —</w:t>
      </w:r>
      <w:r w:rsidR="00D14CB6">
        <w:rPr>
          <w:rFonts w:ascii="Times New Roman" w:hAnsi="Times New Roman" w:cs="Times New Roman"/>
          <w:sz w:val="24"/>
          <w:szCs w:val="24"/>
        </w:rPr>
        <w:t xml:space="preserve"> </w:t>
      </w:r>
      <w:r w:rsidR="009C2783" w:rsidRPr="00D14CB6">
        <w:rPr>
          <w:rFonts w:ascii="Times New Roman" w:hAnsi="Times New Roman" w:cs="Times New Roman"/>
          <w:sz w:val="24"/>
          <w:szCs w:val="24"/>
        </w:rPr>
        <w:t>P</w:t>
      </w:r>
      <w:r w:rsidR="006F7029" w:rsidRPr="00D14CB6">
        <w:rPr>
          <w:rFonts w:ascii="Times New Roman" w:hAnsi="Times New Roman" w:cs="Times New Roman"/>
          <w:sz w:val="24"/>
          <w:szCs w:val="24"/>
        </w:rPr>
        <w:t>ara não roubar</w:t>
      </w:r>
      <w:r w:rsidR="00D14CB6" w:rsidRPr="00D14CB6">
        <w:rPr>
          <w:rFonts w:ascii="Times New Roman" w:hAnsi="Times New Roman" w:cs="Times New Roman"/>
          <w:sz w:val="24"/>
          <w:szCs w:val="24"/>
        </w:rPr>
        <w:t>mos</w:t>
      </w:r>
      <w:r w:rsidR="006F7029" w:rsidRPr="00D14CB6">
        <w:rPr>
          <w:rFonts w:ascii="Times New Roman" w:hAnsi="Times New Roman" w:cs="Times New Roman"/>
          <w:sz w:val="24"/>
          <w:szCs w:val="24"/>
        </w:rPr>
        <w:t>?</w:t>
      </w:r>
    </w:p>
    <w:p w:rsidR="006F7029" w:rsidRPr="00C5704C" w:rsidRDefault="00D92C1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4CB6">
        <w:rPr>
          <w:rFonts w:ascii="Times New Roman" w:hAnsi="Times New Roman" w:cs="Times New Roman"/>
          <w:sz w:val="24"/>
          <w:szCs w:val="24"/>
        </w:rPr>
        <w:t>Provavelmente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4CB6">
        <w:rPr>
          <w:rFonts w:ascii="Times New Roman" w:hAnsi="Times New Roman" w:cs="Times New Roman"/>
          <w:sz w:val="24"/>
          <w:szCs w:val="24"/>
        </w:rPr>
        <w:t xml:space="preserve">porque na feira </w:t>
      </w:r>
      <w:r w:rsidR="006F7029" w:rsidRPr="00C5704C">
        <w:rPr>
          <w:rFonts w:ascii="Times New Roman" w:hAnsi="Times New Roman" w:cs="Times New Roman"/>
          <w:sz w:val="24"/>
          <w:szCs w:val="24"/>
        </w:rPr>
        <w:t>quise</w:t>
      </w:r>
      <w:r w:rsidR="00D14CB6">
        <w:rPr>
          <w:rFonts w:ascii="Times New Roman" w:hAnsi="Times New Roman" w:cs="Times New Roman"/>
          <w:sz w:val="24"/>
          <w:szCs w:val="24"/>
        </w:rPr>
        <w:t>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D14CB6">
        <w:rPr>
          <w:rFonts w:ascii="Times New Roman" w:hAnsi="Times New Roman" w:cs="Times New Roman"/>
          <w:sz w:val="24"/>
          <w:szCs w:val="24"/>
        </w:rPr>
        <w:t xml:space="preserve">dar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pouco pelo </w:t>
      </w:r>
      <w:r w:rsidR="00D14CB6">
        <w:rPr>
          <w:rFonts w:ascii="Times New Roman" w:hAnsi="Times New Roman" w:cs="Times New Roman"/>
          <w:sz w:val="24"/>
          <w:szCs w:val="24"/>
        </w:rPr>
        <w:t>xale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ela troux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vender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é </w:t>
      </w:r>
      <w:r w:rsidR="00D14CB6"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t>bonito</w:t>
      </w:r>
      <w:r w:rsidR="00D14CB6">
        <w:rPr>
          <w:rFonts w:ascii="Times New Roman" w:hAnsi="Times New Roman" w:cs="Times New Roman"/>
          <w:sz w:val="24"/>
          <w:szCs w:val="24"/>
        </w:rPr>
        <w:t xml:space="preserve"> xale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lã. </w:t>
      </w:r>
      <w:r w:rsidR="00582C66">
        <w:rPr>
          <w:rFonts w:ascii="Times New Roman" w:hAnsi="Times New Roman" w:cs="Times New Roman"/>
          <w:sz w:val="24"/>
          <w:szCs w:val="24"/>
        </w:rPr>
        <w:t>O pai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deu </w:t>
      </w:r>
      <w:r w:rsidR="00D14CB6">
        <w:rPr>
          <w:rFonts w:ascii="Times New Roman" w:hAnsi="Times New Roman" w:cs="Times New Roman"/>
          <w:sz w:val="24"/>
          <w:szCs w:val="24"/>
        </w:rPr>
        <w:t xml:space="preserve">o xale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AC0466">
        <w:rPr>
          <w:rFonts w:ascii="Times New Roman" w:hAnsi="Times New Roman" w:cs="Times New Roman"/>
          <w:sz w:val="24"/>
          <w:szCs w:val="24"/>
        </w:rPr>
        <w:t>mamãe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casamento. </w:t>
      </w:r>
      <w:r w:rsidR="00AC0466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deve ter ficado com pena de vender </w:t>
      </w:r>
      <w:r w:rsidR="0089246A">
        <w:rPr>
          <w:rFonts w:ascii="Times New Roman" w:hAnsi="Times New Roman" w:cs="Times New Roman"/>
          <w:sz w:val="24"/>
          <w:szCs w:val="24"/>
        </w:rPr>
        <w:t>por pouco</w:t>
      </w:r>
      <w:r w:rsidR="00740384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384">
        <w:rPr>
          <w:rFonts w:ascii="Times New Roman" w:hAnsi="Times New Roman" w:cs="Times New Roman"/>
          <w:sz w:val="24"/>
          <w:szCs w:val="24"/>
        </w:rPr>
        <w:t>foi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4CB6">
        <w:rPr>
          <w:rFonts w:ascii="Times New Roman" w:hAnsi="Times New Roman" w:cs="Times New Roman"/>
          <w:sz w:val="24"/>
          <w:szCs w:val="24"/>
        </w:rPr>
        <w:t>tentar algo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nas casas ricas. Vamos</w:t>
      </w:r>
      <w:r w:rsidR="00A65B18">
        <w:rPr>
          <w:rFonts w:ascii="Times New Roman" w:hAnsi="Times New Roman" w:cs="Times New Roman"/>
          <w:sz w:val="24"/>
          <w:szCs w:val="24"/>
        </w:rPr>
        <w:t xml:space="preserve"> dar uma volta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2A45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cidade, </w:t>
      </w:r>
      <w:r w:rsidR="00A65B18">
        <w:rPr>
          <w:rFonts w:ascii="Times New Roman" w:hAnsi="Times New Roman" w:cs="Times New Roman"/>
          <w:sz w:val="24"/>
          <w:szCs w:val="24"/>
        </w:rPr>
        <w:t xml:space="preserve">Vássia,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talvez achemos </w:t>
      </w:r>
      <w:r w:rsidR="00AC0466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>mãe.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Dim</w:t>
      </w:r>
      <w:r w:rsidR="00B12A45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trov era </w:t>
      </w:r>
      <w:r w:rsidR="00B12A45">
        <w:rPr>
          <w:rFonts w:ascii="Times New Roman" w:hAnsi="Times New Roman" w:cs="Times New Roman"/>
          <w:sz w:val="24"/>
          <w:szCs w:val="24"/>
        </w:rPr>
        <w:t xml:space="preserve">uma cidade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grande e bonita. Lá </w:t>
      </w:r>
      <w:r w:rsidR="00D92C18">
        <w:rPr>
          <w:rFonts w:ascii="Times New Roman" w:hAnsi="Times New Roman" w:cs="Times New Roman"/>
          <w:sz w:val="24"/>
          <w:szCs w:val="24"/>
        </w:rPr>
        <w:t>havia</w:t>
      </w:r>
      <w:r w:rsidR="00D92C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bulevar cercado </w:t>
      </w:r>
      <w:r w:rsidR="00856A53" w:rsidRPr="00C5704C">
        <w:rPr>
          <w:rFonts w:ascii="Times New Roman" w:hAnsi="Times New Roman" w:cs="Times New Roman"/>
          <w:sz w:val="24"/>
          <w:szCs w:val="24"/>
        </w:rPr>
        <w:t>p</w:t>
      </w:r>
      <w:r w:rsidR="00856A53">
        <w:rPr>
          <w:rFonts w:ascii="Times New Roman" w:hAnsi="Times New Roman" w:cs="Times New Roman"/>
          <w:sz w:val="24"/>
          <w:szCs w:val="24"/>
        </w:rPr>
        <w:t>or um</w:t>
      </w:r>
      <w:r w:rsidR="00856A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gradil</w:t>
      </w:r>
      <w:r w:rsidR="00D14CB6">
        <w:rPr>
          <w:rFonts w:ascii="Times New Roman" w:hAnsi="Times New Roman" w:cs="Times New Roman"/>
          <w:sz w:val="24"/>
          <w:szCs w:val="24"/>
        </w:rPr>
        <w:t xml:space="preserve"> que</w:t>
      </w:r>
      <w:r w:rsidR="00856A5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2A45">
        <w:rPr>
          <w:rFonts w:ascii="Times New Roman" w:hAnsi="Times New Roman" w:cs="Times New Roman"/>
          <w:sz w:val="24"/>
          <w:szCs w:val="24"/>
        </w:rPr>
        <w:t>embora 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ferro, era baixo, e mesmo Vássia, </w:t>
      </w:r>
      <w:r w:rsidR="00856A53">
        <w:rPr>
          <w:rFonts w:ascii="Times New Roman" w:hAnsi="Times New Roman" w:cs="Times New Roman"/>
          <w:sz w:val="24"/>
          <w:szCs w:val="24"/>
        </w:rPr>
        <w:t xml:space="preserve">com uma </w:t>
      </w:r>
      <w:r w:rsidR="00A65B18">
        <w:rPr>
          <w:rFonts w:ascii="Times New Roman" w:hAnsi="Times New Roman" w:cs="Times New Roman"/>
          <w:sz w:val="24"/>
          <w:szCs w:val="24"/>
        </w:rPr>
        <w:t>ajudinha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conseguiria passar </w:t>
      </w:r>
      <w:r w:rsidR="00D14CB6">
        <w:rPr>
          <w:rFonts w:ascii="Times New Roman" w:hAnsi="Times New Roman" w:cs="Times New Roman"/>
          <w:sz w:val="24"/>
          <w:szCs w:val="24"/>
        </w:rPr>
        <w:t>por cima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6782C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númeras lâmpadas elétricas</w:t>
      </w:r>
      <w:r w:rsidR="00C6782C">
        <w:rPr>
          <w:rFonts w:ascii="Times New Roman" w:hAnsi="Times New Roman" w:cs="Times New Roman"/>
          <w:sz w:val="24"/>
          <w:szCs w:val="24"/>
        </w:rPr>
        <w:t xml:space="preserve"> iluminavam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 </w:t>
      </w:r>
      <w:r w:rsidR="00C6782C">
        <w:rPr>
          <w:rFonts w:ascii="Times New Roman" w:hAnsi="Times New Roman" w:cs="Times New Roman"/>
          <w:sz w:val="24"/>
          <w:szCs w:val="24"/>
        </w:rPr>
        <w:t>vitrines com</w:t>
      </w:r>
      <w:r w:rsidR="00856A5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diversas mercadorias, roupas e sapatos, mas não produtos alimentícios, pois </w:t>
      </w:r>
      <w:r w:rsidRPr="00D1677E">
        <w:rPr>
          <w:rFonts w:ascii="Times New Roman" w:hAnsi="Times New Roman" w:cs="Times New Roman"/>
          <w:sz w:val="24"/>
          <w:szCs w:val="24"/>
        </w:rPr>
        <w:t>era um ano de fome</w:t>
      </w:r>
      <w:r w:rsidRPr="00C6782C">
        <w:rPr>
          <w:rFonts w:ascii="Times New Roman" w:hAnsi="Times New Roman" w:cs="Times New Roman"/>
          <w:sz w:val="24"/>
          <w:szCs w:val="24"/>
        </w:rPr>
        <w:t xml:space="preserve"> 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alimentos </w:t>
      </w:r>
      <w:r w:rsidR="00A65B18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>eram entregues aos moradores que tivessem cupons</w:t>
      </w:r>
      <w:r w:rsidR="00C6782C">
        <w:rPr>
          <w:rFonts w:ascii="Times New Roman" w:hAnsi="Times New Roman" w:cs="Times New Roman"/>
          <w:sz w:val="24"/>
          <w:szCs w:val="24"/>
        </w:rPr>
        <w:t xml:space="preserve"> de racionamento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2123E">
        <w:rPr>
          <w:rFonts w:ascii="Times New Roman" w:hAnsi="Times New Roman" w:cs="Times New Roman"/>
          <w:sz w:val="24"/>
          <w:szCs w:val="24"/>
        </w:rPr>
        <w:t xml:space="preserve">Os transeuntes eram </w:t>
      </w:r>
      <w:r w:rsidRPr="00C5704C">
        <w:rPr>
          <w:rFonts w:ascii="Times New Roman" w:hAnsi="Times New Roman" w:cs="Times New Roman"/>
          <w:sz w:val="24"/>
          <w:szCs w:val="24"/>
        </w:rPr>
        <w:t>estranho</w:t>
      </w:r>
      <w:r w:rsidR="0012123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C6782C">
        <w:rPr>
          <w:rFonts w:ascii="Times New Roman" w:hAnsi="Times New Roman" w:cs="Times New Roman"/>
          <w:sz w:val="24"/>
          <w:szCs w:val="24"/>
        </w:rPr>
        <w:t>desconhecido</w:t>
      </w:r>
      <w:r w:rsidR="00C6782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, por isso, quando Maria</w:t>
      </w:r>
      <w:r w:rsidR="00740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0384">
        <w:rPr>
          <w:rFonts w:ascii="Times New Roman" w:hAnsi="Times New Roman" w:cs="Times New Roman"/>
          <w:sz w:val="24"/>
          <w:szCs w:val="24"/>
        </w:rPr>
        <w:t>vi</w:t>
      </w:r>
      <w:r w:rsidR="007E47AB">
        <w:rPr>
          <w:rFonts w:ascii="Times New Roman" w:hAnsi="Times New Roman" w:cs="Times New Roman"/>
          <w:sz w:val="24"/>
          <w:szCs w:val="24"/>
        </w:rPr>
        <w:t>slumbrou</w:t>
      </w:r>
      <w:r w:rsidR="00740384">
        <w:rPr>
          <w:rFonts w:ascii="Times New Roman" w:hAnsi="Times New Roman" w:cs="Times New Roman"/>
          <w:sz w:val="24"/>
          <w:szCs w:val="24"/>
        </w:rPr>
        <w:t xml:space="preserve">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multidão, perto do </w:t>
      </w:r>
      <w:r w:rsidR="00856A53">
        <w:rPr>
          <w:rFonts w:ascii="Times New Roman" w:hAnsi="Times New Roman" w:cs="Times New Roman"/>
          <w:sz w:val="24"/>
          <w:szCs w:val="24"/>
        </w:rPr>
        <w:t>c</w:t>
      </w:r>
      <w:r w:rsidR="00856A53" w:rsidRPr="00C5704C">
        <w:rPr>
          <w:rFonts w:ascii="Times New Roman" w:hAnsi="Times New Roman" w:cs="Times New Roman"/>
          <w:sz w:val="24"/>
          <w:szCs w:val="24"/>
        </w:rPr>
        <w:t xml:space="preserve">orreio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central, </w:t>
      </w:r>
      <w:r w:rsidR="00740384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centro da cidade, o forasteiro </w:t>
      </w:r>
      <w:r w:rsidRPr="00370F36">
        <w:rPr>
          <w:rFonts w:ascii="Times New Roman" w:hAnsi="Times New Roman" w:cs="Times New Roman"/>
          <w:sz w:val="24"/>
          <w:szCs w:val="24"/>
        </w:rPr>
        <w:t>que conhecia</w:t>
      </w:r>
      <w:r w:rsidRPr="00C5704C">
        <w:rPr>
          <w:rFonts w:ascii="Times New Roman" w:hAnsi="Times New Roman" w:cs="Times New Roman"/>
          <w:sz w:val="24"/>
          <w:szCs w:val="24"/>
        </w:rPr>
        <w:t>, cochichou a Vássia:</w:t>
      </w:r>
    </w:p>
    <w:p w:rsidR="006F7029" w:rsidRPr="00C5704C" w:rsidRDefault="00D92C1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6A53">
        <w:rPr>
          <w:rFonts w:ascii="Times New Roman" w:hAnsi="Times New Roman" w:cs="Times New Roman"/>
          <w:sz w:val="24"/>
          <w:szCs w:val="24"/>
        </w:rPr>
        <w:t>Veja</w:t>
      </w:r>
      <w:r w:rsidR="00A65B1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5B18">
        <w:rPr>
          <w:rFonts w:ascii="Times New Roman" w:hAnsi="Times New Roman" w:cs="Times New Roman"/>
          <w:sz w:val="24"/>
          <w:szCs w:val="24"/>
        </w:rPr>
        <w:t xml:space="preserve">é o </w:t>
      </w:r>
      <w:r w:rsidR="00C81822">
        <w:rPr>
          <w:rFonts w:ascii="Times New Roman" w:hAnsi="Times New Roman" w:cs="Times New Roman"/>
          <w:sz w:val="24"/>
          <w:szCs w:val="24"/>
        </w:rPr>
        <w:t>moço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nos </w:t>
      </w:r>
      <w:r w:rsidR="00A65B18">
        <w:rPr>
          <w:rFonts w:ascii="Times New Roman" w:hAnsi="Times New Roman" w:cs="Times New Roman"/>
          <w:sz w:val="24"/>
          <w:szCs w:val="24"/>
        </w:rPr>
        <w:t xml:space="preserve">deu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pão duas vezes. Vamos, pode ser que </w:t>
      </w:r>
      <w:r>
        <w:rPr>
          <w:rFonts w:ascii="Times New Roman" w:hAnsi="Times New Roman" w:cs="Times New Roman"/>
          <w:sz w:val="24"/>
          <w:szCs w:val="24"/>
        </w:rPr>
        <w:t xml:space="preserve">nos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dê </w:t>
      </w:r>
      <w:r w:rsidR="00740384">
        <w:rPr>
          <w:rFonts w:ascii="Times New Roman" w:hAnsi="Times New Roman" w:cs="Times New Roman"/>
          <w:sz w:val="24"/>
          <w:szCs w:val="24"/>
        </w:rPr>
        <w:t>de novo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Nem </w:t>
      </w:r>
      <w:r w:rsidR="0065629D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mãe nem o chefe da brigada estão </w:t>
      </w:r>
      <w:r w:rsidR="00740384">
        <w:rPr>
          <w:rFonts w:ascii="Times New Roman" w:hAnsi="Times New Roman" w:cs="Times New Roman"/>
          <w:sz w:val="24"/>
          <w:szCs w:val="24"/>
        </w:rPr>
        <w:t>aqui para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tir</w:t>
      </w:r>
      <w:r w:rsidR="00740384">
        <w:rPr>
          <w:rFonts w:ascii="Times New Roman" w:hAnsi="Times New Roman" w:cs="Times New Roman"/>
          <w:sz w:val="24"/>
          <w:szCs w:val="24"/>
        </w:rPr>
        <w:t xml:space="preserve">á-lo </w:t>
      </w:r>
      <w:r w:rsidR="00212A06">
        <w:rPr>
          <w:rFonts w:ascii="Times New Roman" w:hAnsi="Times New Roman" w:cs="Times New Roman"/>
          <w:sz w:val="24"/>
          <w:szCs w:val="24"/>
        </w:rPr>
        <w:t>de nós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81822">
        <w:rPr>
          <w:rFonts w:ascii="Times New Roman" w:hAnsi="Times New Roman" w:cs="Times New Roman"/>
          <w:sz w:val="24"/>
          <w:szCs w:val="24"/>
        </w:rPr>
        <w:t xml:space="preserve">e poderemos </w:t>
      </w:r>
      <w:r w:rsidR="00740384">
        <w:rPr>
          <w:rFonts w:ascii="Times New Roman" w:hAnsi="Times New Roman" w:cs="Times New Roman"/>
          <w:sz w:val="24"/>
          <w:szCs w:val="24"/>
        </w:rPr>
        <w:t>matar a fome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Na frente do </w:t>
      </w:r>
      <w:r w:rsidR="00A65B18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orreio central havia uma fonte de antes da revolução, escurecida, com esculturas de crianças </w:t>
      </w:r>
      <w:r w:rsidR="008305E6">
        <w:rPr>
          <w:rFonts w:ascii="Times New Roman" w:hAnsi="Times New Roman" w:cs="Times New Roman"/>
          <w:sz w:val="24"/>
          <w:szCs w:val="24"/>
        </w:rPr>
        <w:t>nuas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montadas</w:t>
      </w:r>
      <w:r w:rsidR="009E62F2">
        <w:rPr>
          <w:rFonts w:ascii="Times New Roman" w:hAnsi="Times New Roman" w:cs="Times New Roman"/>
          <w:sz w:val="24"/>
          <w:szCs w:val="24"/>
        </w:rPr>
        <w:t xml:space="preserve"> não em cavalos,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sapos</w:t>
      </w:r>
      <w:r w:rsidR="000A3B70">
        <w:rPr>
          <w:rFonts w:ascii="Times New Roman" w:hAnsi="Times New Roman" w:cs="Times New Roman"/>
          <w:sz w:val="24"/>
          <w:szCs w:val="24"/>
        </w:rPr>
        <w:t xml:space="preserve"> </w:t>
      </w:r>
      <w:r w:rsidR="009E62F2">
        <w:rPr>
          <w:rFonts w:ascii="Times New Roman" w:hAnsi="Times New Roman" w:cs="Times New Roman"/>
          <w:sz w:val="24"/>
          <w:szCs w:val="24"/>
        </w:rPr>
        <w:t>de cujos</w:t>
      </w:r>
      <w:r w:rsidR="000A3B70">
        <w:rPr>
          <w:rFonts w:ascii="Times New Roman" w:hAnsi="Times New Roman" w:cs="Times New Roman"/>
          <w:sz w:val="24"/>
          <w:szCs w:val="24"/>
        </w:rPr>
        <w:t xml:space="preserve"> focinhos</w:t>
      </w:r>
      <w:r w:rsidR="0065629D">
        <w:rPr>
          <w:rFonts w:ascii="Times New Roman" w:hAnsi="Times New Roman" w:cs="Times New Roman"/>
          <w:sz w:val="24"/>
          <w:szCs w:val="24"/>
        </w:rPr>
        <w:t xml:space="preserve"> </w:t>
      </w:r>
      <w:r w:rsidR="008305E6">
        <w:rPr>
          <w:rFonts w:ascii="Times New Roman" w:hAnsi="Times New Roman" w:cs="Times New Roman"/>
          <w:sz w:val="24"/>
          <w:szCs w:val="24"/>
        </w:rPr>
        <w:t>saíam</w:t>
      </w:r>
      <w:r w:rsidR="008305E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jatos d</w:t>
      </w:r>
      <w:r w:rsidR="00A65B18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água. </w:t>
      </w:r>
      <w:r w:rsidR="009E62F2">
        <w:rPr>
          <w:rFonts w:ascii="Times New Roman" w:hAnsi="Times New Roman" w:cs="Times New Roman"/>
          <w:sz w:val="24"/>
          <w:szCs w:val="24"/>
        </w:rPr>
        <w:t>Ao</w:t>
      </w:r>
      <w:r w:rsidR="008305E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lado</w:t>
      </w:r>
      <w:r w:rsidR="00212A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62F2">
        <w:rPr>
          <w:rFonts w:ascii="Times New Roman" w:hAnsi="Times New Roman" w:cs="Times New Roman"/>
          <w:sz w:val="24"/>
          <w:szCs w:val="24"/>
        </w:rPr>
        <w:t>via-se</w:t>
      </w:r>
      <w:r w:rsidR="004B533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ídolo </w:t>
      </w:r>
      <w:r w:rsidR="00A65B18">
        <w:rPr>
          <w:rFonts w:ascii="Times New Roman" w:hAnsi="Times New Roman" w:cs="Times New Roman"/>
          <w:sz w:val="24"/>
          <w:szCs w:val="24"/>
        </w:rPr>
        <w:t>recém-</w:t>
      </w:r>
      <w:r w:rsidRPr="00C5704C">
        <w:rPr>
          <w:rFonts w:ascii="Times New Roman" w:hAnsi="Times New Roman" w:cs="Times New Roman"/>
          <w:sz w:val="24"/>
          <w:szCs w:val="24"/>
        </w:rPr>
        <w:t>esculpido</w:t>
      </w:r>
      <w:r w:rsidR="009E62F2">
        <w:rPr>
          <w:rFonts w:ascii="Times New Roman" w:hAnsi="Times New Roman" w:cs="Times New Roman"/>
          <w:sz w:val="24"/>
          <w:szCs w:val="24"/>
        </w:rPr>
        <w:t xml:space="preserve"> em granito</w:t>
      </w:r>
      <w:r w:rsidR="00B21625">
        <w:rPr>
          <w:rFonts w:ascii="Times New Roman" w:hAnsi="Times New Roman" w:cs="Times New Roman"/>
          <w:sz w:val="24"/>
          <w:szCs w:val="24"/>
        </w:rPr>
        <w:t xml:space="preserve"> que </w:t>
      </w:r>
      <w:r w:rsidR="00B21625">
        <w:rPr>
          <w:rFonts w:ascii="Times New Roman" w:hAnsi="Times New Roman" w:cs="Times New Roman"/>
          <w:sz w:val="24"/>
          <w:szCs w:val="24"/>
        </w:rPr>
        <w:lastRenderedPageBreak/>
        <w:t>fora fixado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um pedestal de pedra, de modo que o pesado mon</w:t>
      </w:r>
      <w:r w:rsidR="00A65B1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lito ainda não </w:t>
      </w:r>
      <w:r w:rsidR="009E62F2">
        <w:rPr>
          <w:rFonts w:ascii="Times New Roman" w:hAnsi="Times New Roman" w:cs="Times New Roman"/>
          <w:sz w:val="24"/>
          <w:szCs w:val="24"/>
        </w:rPr>
        <w:t>tivera tempo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amalgamar </w:t>
      </w:r>
      <w:r w:rsidR="00212A06">
        <w:rPr>
          <w:rFonts w:ascii="Times New Roman" w:hAnsi="Times New Roman" w:cs="Times New Roman"/>
          <w:sz w:val="24"/>
          <w:szCs w:val="24"/>
        </w:rPr>
        <w:t>ao solo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sustentava,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como acontece com os </w:t>
      </w:r>
      <w:r w:rsidR="009E62F2">
        <w:rPr>
          <w:rFonts w:ascii="Times New Roman" w:hAnsi="Times New Roman" w:cs="Times New Roman"/>
          <w:sz w:val="24"/>
          <w:szCs w:val="24"/>
        </w:rPr>
        <w:t>antigos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ídolos das cidades pagãs.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Durante sua </w:t>
      </w:r>
      <w:r w:rsidR="00A65B18">
        <w:rPr>
          <w:rFonts w:ascii="Times New Roman" w:hAnsi="Times New Roman" w:cs="Times New Roman"/>
          <w:sz w:val="24"/>
          <w:szCs w:val="24"/>
        </w:rPr>
        <w:t>breve</w:t>
      </w:r>
      <w:r w:rsidR="00A65B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permanência</w:t>
      </w:r>
      <w:r w:rsidR="00A65B18">
        <w:rPr>
          <w:rFonts w:ascii="Times New Roman" w:hAnsi="Times New Roman" w:cs="Times New Roman"/>
          <w:sz w:val="24"/>
          <w:szCs w:val="24"/>
        </w:rPr>
        <w:t xml:space="preserve"> na terra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Dã da tribo de Dã, o Anticristo, entendeu que estava entre pagãos </w:t>
      </w:r>
      <w:r w:rsidR="00A65B18">
        <w:rPr>
          <w:rFonts w:ascii="Times New Roman" w:hAnsi="Times New Roman" w:cs="Times New Roman"/>
          <w:sz w:val="24"/>
          <w:szCs w:val="24"/>
        </w:rPr>
        <w:t>cuja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crença</w:t>
      </w:r>
      <w:r w:rsidR="00A65B18">
        <w:rPr>
          <w:rFonts w:ascii="Times New Roman" w:hAnsi="Times New Roman" w:cs="Times New Roman"/>
          <w:sz w:val="24"/>
          <w:szCs w:val="24"/>
        </w:rPr>
        <w:t xml:space="preserve"> tinha sido adotada recente</w:t>
      </w:r>
      <w:r w:rsidR="00212A06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</w:t>
      </w:r>
      <w:r w:rsidR="003773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atravessa</w:t>
      </w:r>
      <w:r w:rsidR="00A65B1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período de florescimento, pois havia ídolos em demasia, fundidos em metal, talhados em madeira,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esculpidos em pedra, e também </w:t>
      </w:r>
      <w:r w:rsidR="00935469">
        <w:rPr>
          <w:rFonts w:ascii="Times New Roman" w:hAnsi="Times New Roman" w:cs="Times New Roman"/>
          <w:sz w:val="24"/>
          <w:szCs w:val="24"/>
        </w:rPr>
        <w:t>muitas</w:t>
      </w:r>
      <w:proofErr w:type="gramEnd"/>
      <w:r w:rsidR="00935469">
        <w:rPr>
          <w:rFonts w:ascii="Times New Roman" w:hAnsi="Times New Roman" w:cs="Times New Roman"/>
          <w:sz w:val="24"/>
          <w:szCs w:val="24"/>
        </w:rPr>
        <w:t xml:space="preserve"> figuras desenhadas ao redor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ídolos eram </w:t>
      </w:r>
      <w:r w:rsidR="00935469">
        <w:rPr>
          <w:rFonts w:ascii="Times New Roman" w:hAnsi="Times New Roman" w:cs="Times New Roman"/>
          <w:sz w:val="24"/>
          <w:szCs w:val="24"/>
        </w:rPr>
        <w:t xml:space="preserve">variados, </w:t>
      </w:r>
      <w:r w:rsidR="00212A06">
        <w:rPr>
          <w:rFonts w:ascii="Times New Roman" w:hAnsi="Times New Roman" w:cs="Times New Roman"/>
          <w:sz w:val="24"/>
          <w:szCs w:val="24"/>
        </w:rPr>
        <w:t xml:space="preserve">porém </w:t>
      </w:r>
      <w:r w:rsidR="00935469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935469">
        <w:rPr>
          <w:rFonts w:ascii="Times New Roman" w:hAnsi="Times New Roman" w:cs="Times New Roman"/>
          <w:sz w:val="24"/>
          <w:szCs w:val="24"/>
        </w:rPr>
        <w:t xml:space="preserve">imagem mais recorrente 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um </w:t>
      </w:r>
      <w:r w:rsidR="0012123E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bigodudo com as maçãs do rosto </w:t>
      </w:r>
      <w:r w:rsidR="00935469">
        <w:rPr>
          <w:rFonts w:ascii="Times New Roman" w:hAnsi="Times New Roman" w:cs="Times New Roman"/>
          <w:sz w:val="24"/>
          <w:szCs w:val="24"/>
        </w:rPr>
        <w:t>tipicamente asiáticas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5469">
        <w:rPr>
          <w:rFonts w:ascii="Times New Roman" w:hAnsi="Times New Roman" w:cs="Times New Roman"/>
          <w:sz w:val="24"/>
          <w:szCs w:val="24"/>
        </w:rPr>
        <w:t>lembrando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ídolos da </w:t>
      </w:r>
      <w:r w:rsidR="00377374">
        <w:rPr>
          <w:rFonts w:ascii="Times New Roman" w:hAnsi="Times New Roman" w:cs="Times New Roman"/>
          <w:sz w:val="24"/>
          <w:szCs w:val="24"/>
        </w:rPr>
        <w:t>Babilônia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35469">
        <w:rPr>
          <w:rFonts w:ascii="Times New Roman" w:hAnsi="Times New Roman" w:cs="Times New Roman"/>
          <w:sz w:val="24"/>
          <w:szCs w:val="24"/>
        </w:rPr>
        <w:t>cuja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3B43">
        <w:rPr>
          <w:rFonts w:ascii="Times New Roman" w:hAnsi="Times New Roman" w:cs="Times New Roman"/>
          <w:sz w:val="24"/>
          <w:szCs w:val="24"/>
        </w:rPr>
        <w:t>idolatria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5469">
        <w:rPr>
          <w:rFonts w:ascii="Times New Roman" w:hAnsi="Times New Roman" w:cs="Times New Roman"/>
          <w:sz w:val="24"/>
          <w:szCs w:val="24"/>
        </w:rPr>
        <w:t>fo</w:t>
      </w:r>
      <w:r w:rsidR="007E47AB">
        <w:rPr>
          <w:rFonts w:ascii="Times New Roman" w:hAnsi="Times New Roman" w:cs="Times New Roman"/>
          <w:sz w:val="24"/>
          <w:szCs w:val="24"/>
        </w:rPr>
        <w:t>ra</w:t>
      </w:r>
      <w:r w:rsidR="00935469">
        <w:rPr>
          <w:rFonts w:ascii="Times New Roman" w:hAnsi="Times New Roman" w:cs="Times New Roman"/>
          <w:sz w:val="24"/>
          <w:szCs w:val="24"/>
        </w:rPr>
        <w:t xml:space="preserve"> </w:t>
      </w:r>
      <w:r w:rsidR="008F45A4">
        <w:rPr>
          <w:rFonts w:ascii="Times New Roman" w:hAnsi="Times New Roman" w:cs="Times New Roman"/>
          <w:sz w:val="24"/>
          <w:szCs w:val="24"/>
        </w:rPr>
        <w:t>censurada</w:t>
      </w:r>
      <w:r w:rsidR="00B21625">
        <w:rPr>
          <w:rFonts w:ascii="Times New Roman" w:hAnsi="Times New Roman" w:cs="Times New Roman"/>
          <w:sz w:val="24"/>
          <w:szCs w:val="24"/>
        </w:rPr>
        <w:t xml:space="preserve"> </w:t>
      </w:r>
      <w:r w:rsidR="00935469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o profeta Jeremias... Dois grandes profetas, dois inimigos dos ídolos</w:t>
      </w:r>
      <w:r w:rsidR="006562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Isaías e Jeremias</w:t>
      </w:r>
      <w:r w:rsidR="006562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B21625">
        <w:rPr>
          <w:rFonts w:ascii="Times New Roman" w:hAnsi="Times New Roman" w:cs="Times New Roman"/>
          <w:sz w:val="24"/>
          <w:szCs w:val="24"/>
        </w:rPr>
        <w:t>preveniram</w:t>
      </w:r>
      <w:r w:rsidR="00353535">
        <w:rPr>
          <w:rFonts w:ascii="Times New Roman" w:hAnsi="Times New Roman" w:cs="Times New Roman"/>
          <w:sz w:val="24"/>
          <w:szCs w:val="24"/>
        </w:rPr>
        <w:t xml:space="preserve"> o povo</w:t>
      </w:r>
      <w:r w:rsidR="00B21625">
        <w:rPr>
          <w:rFonts w:ascii="Times New Roman" w:hAnsi="Times New Roman" w:cs="Times New Roman"/>
          <w:sz w:val="24"/>
          <w:szCs w:val="24"/>
        </w:rPr>
        <w:t xml:space="preserve"> dos perigos da </w:t>
      </w:r>
      <w:r w:rsidR="008C53F9">
        <w:rPr>
          <w:rFonts w:ascii="Times New Roman" w:hAnsi="Times New Roman" w:cs="Times New Roman"/>
          <w:sz w:val="24"/>
          <w:szCs w:val="24"/>
        </w:rPr>
        <w:t>veneração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o povo não os compreendeu. </w:t>
      </w:r>
    </w:p>
    <w:p w:rsidR="006F7029" w:rsidRPr="00C5704C" w:rsidRDefault="00674FC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4DD">
        <w:rPr>
          <w:rFonts w:ascii="Times New Roman" w:hAnsi="Times New Roman" w:cs="Times New Roman"/>
          <w:sz w:val="24"/>
          <w:szCs w:val="24"/>
        </w:rPr>
        <w:t>—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Quem </w:t>
      </w:r>
      <w:r w:rsidR="00D33B43" w:rsidRPr="00D664DD">
        <w:rPr>
          <w:rFonts w:ascii="Times New Roman" w:hAnsi="Times New Roman" w:cs="Times New Roman"/>
          <w:sz w:val="24"/>
          <w:szCs w:val="24"/>
        </w:rPr>
        <w:t>fabricou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um deus</w:t>
      </w:r>
      <w:r w:rsidR="00D33B43" w:rsidRPr="00D664DD">
        <w:rPr>
          <w:rFonts w:ascii="Times New Roman" w:hAnsi="Times New Roman" w:cs="Times New Roman"/>
          <w:sz w:val="24"/>
          <w:szCs w:val="24"/>
        </w:rPr>
        <w:t>,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>esculpiu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um ídolo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sem nenhum proveito?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Pr="00D664DD">
        <w:rPr>
          <w:rFonts w:ascii="Times New Roman" w:hAnsi="Times New Roman" w:cs="Times New Roman"/>
          <w:sz w:val="24"/>
          <w:szCs w:val="24"/>
        </w:rPr>
        <w:t>—</w:t>
      </w:r>
      <w:r w:rsidR="00B83307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>exclamava Isaías</w:t>
      </w:r>
      <w:r w:rsidR="00B83307" w:rsidRPr="00D664DD">
        <w:rPr>
          <w:rFonts w:ascii="Times New Roman" w:hAnsi="Times New Roman" w:cs="Times New Roman"/>
          <w:sz w:val="24"/>
          <w:szCs w:val="24"/>
        </w:rPr>
        <w:t xml:space="preserve"> com amargor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. </w:t>
      </w:r>
      <w:r w:rsidRPr="00D664DD">
        <w:rPr>
          <w:rFonts w:ascii="Times New Roman" w:hAnsi="Times New Roman" w:cs="Times New Roman"/>
          <w:sz w:val="24"/>
          <w:szCs w:val="24"/>
        </w:rPr>
        <w:t>—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O ferreiro faz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>um machado e trabalha</w:t>
      </w:r>
      <w:r w:rsidR="00B83307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>sobre</w:t>
      </w:r>
      <w:r w:rsidR="00353535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>brasas</w:t>
      </w:r>
      <w:r w:rsidR="00D33B43" w:rsidRPr="00D664DD">
        <w:rPr>
          <w:rFonts w:ascii="Times New Roman" w:hAnsi="Times New Roman" w:cs="Times New Roman"/>
          <w:sz w:val="24"/>
          <w:szCs w:val="24"/>
        </w:rPr>
        <w:t>;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0F36">
        <w:rPr>
          <w:rFonts w:ascii="Times New Roman" w:hAnsi="Times New Roman" w:cs="Times New Roman"/>
          <w:sz w:val="24"/>
          <w:szCs w:val="24"/>
        </w:rPr>
        <w:t xml:space="preserve">lhe </w:t>
      </w:r>
      <w:r w:rsidR="006F7029" w:rsidRPr="00D664DD">
        <w:rPr>
          <w:rFonts w:ascii="Times New Roman" w:hAnsi="Times New Roman" w:cs="Times New Roman"/>
          <w:sz w:val="24"/>
          <w:szCs w:val="24"/>
        </w:rPr>
        <w:t>dá</w:t>
      </w:r>
      <w:proofErr w:type="gramEnd"/>
      <w:r w:rsidR="006F7029" w:rsidRPr="00D664DD">
        <w:rPr>
          <w:rFonts w:ascii="Times New Roman" w:hAnsi="Times New Roman" w:cs="Times New Roman"/>
          <w:sz w:val="24"/>
          <w:szCs w:val="24"/>
        </w:rPr>
        <w:t xml:space="preserve"> forma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370F36" w:rsidRPr="00D664DD">
        <w:rPr>
          <w:rFonts w:ascii="Times New Roman" w:hAnsi="Times New Roman" w:cs="Times New Roman"/>
          <w:sz w:val="24"/>
          <w:szCs w:val="24"/>
        </w:rPr>
        <w:t xml:space="preserve">com seu martelo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e </w:t>
      </w:r>
      <w:r w:rsidR="00D33B43" w:rsidRPr="00D664DD">
        <w:rPr>
          <w:rFonts w:ascii="Times New Roman" w:hAnsi="Times New Roman" w:cs="Times New Roman"/>
          <w:sz w:val="24"/>
          <w:szCs w:val="24"/>
        </w:rPr>
        <w:t>o manipula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com</w:t>
      </w:r>
      <w:r w:rsidR="00D664DD">
        <w:rPr>
          <w:rFonts w:ascii="Times New Roman" w:hAnsi="Times New Roman" w:cs="Times New Roman"/>
          <w:sz w:val="24"/>
          <w:szCs w:val="24"/>
        </w:rPr>
        <w:t xml:space="preserve"> seus braços fortes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, até ficar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sem forças e </w:t>
      </w:r>
      <w:r w:rsidR="006F7029" w:rsidRPr="00D664DD">
        <w:rPr>
          <w:rFonts w:ascii="Times New Roman" w:hAnsi="Times New Roman" w:cs="Times New Roman"/>
          <w:sz w:val="24"/>
          <w:szCs w:val="24"/>
        </w:rPr>
        <w:t>faminto</w:t>
      </w:r>
      <w:r w:rsidR="008F45A4" w:rsidRPr="00D664DD">
        <w:rPr>
          <w:rFonts w:ascii="Times New Roman" w:hAnsi="Times New Roman" w:cs="Times New Roman"/>
          <w:sz w:val="24"/>
          <w:szCs w:val="24"/>
        </w:rPr>
        <w:t>;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ele não bebe água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e </w:t>
      </w:r>
      <w:r w:rsidR="00D33B43" w:rsidRPr="00D664DD">
        <w:rPr>
          <w:rFonts w:ascii="Times New Roman" w:hAnsi="Times New Roman" w:cs="Times New Roman"/>
          <w:sz w:val="24"/>
          <w:szCs w:val="24"/>
        </w:rPr>
        <w:t>se esgota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. </w:t>
      </w:r>
      <w:r w:rsidR="00D33B43" w:rsidRPr="00D664DD">
        <w:rPr>
          <w:rFonts w:ascii="Times New Roman" w:hAnsi="Times New Roman" w:cs="Times New Roman"/>
          <w:sz w:val="24"/>
          <w:szCs w:val="24"/>
        </w:rPr>
        <w:t>Depois de escolher a madeira, o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carpinteiro </w:t>
      </w:r>
      <w:r w:rsidR="00D664DD">
        <w:rPr>
          <w:rFonts w:ascii="Times New Roman" w:hAnsi="Times New Roman" w:cs="Times New Roman"/>
          <w:sz w:val="24"/>
          <w:szCs w:val="24"/>
        </w:rPr>
        <w:t>estende uma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353535" w:rsidRPr="00D664DD">
        <w:rPr>
          <w:rFonts w:ascii="Times New Roman" w:hAnsi="Times New Roman" w:cs="Times New Roman"/>
          <w:sz w:val="24"/>
          <w:szCs w:val="24"/>
        </w:rPr>
        <w:t>linha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>sobre ela</w:t>
      </w:r>
      <w:r w:rsidR="003C7DDE">
        <w:rPr>
          <w:rFonts w:ascii="Times New Roman" w:hAnsi="Times New Roman" w:cs="Times New Roman"/>
          <w:sz w:val="24"/>
          <w:szCs w:val="24"/>
        </w:rPr>
        <w:t xml:space="preserve"> e,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com uma ferramenta pontiaguda</w:t>
      </w:r>
      <w:r w:rsidR="003C7DDE">
        <w:rPr>
          <w:rFonts w:ascii="Times New Roman" w:hAnsi="Times New Roman" w:cs="Times New Roman"/>
          <w:sz w:val="24"/>
          <w:szCs w:val="24"/>
        </w:rPr>
        <w:t>,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>delineia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664DD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contorno </w:t>
      </w:r>
      <w:r w:rsidR="00220C69">
        <w:rPr>
          <w:rFonts w:ascii="Times New Roman" w:hAnsi="Times New Roman" w:cs="Times New Roman"/>
          <w:sz w:val="24"/>
          <w:szCs w:val="24"/>
        </w:rPr>
        <w:t xml:space="preserve">do rosto </w:t>
      </w:r>
      <w:r w:rsidR="00D33B43" w:rsidRPr="00D664DD">
        <w:rPr>
          <w:rFonts w:ascii="Times New Roman" w:hAnsi="Times New Roman" w:cs="Times New Roman"/>
          <w:sz w:val="24"/>
          <w:szCs w:val="24"/>
        </w:rPr>
        <w:t>e o aprimora com o buril</w:t>
      </w:r>
      <w:r w:rsidRPr="00D664DD">
        <w:rPr>
          <w:rFonts w:ascii="Times New Roman" w:hAnsi="Times New Roman" w:cs="Times New Roman"/>
          <w:sz w:val="24"/>
          <w:szCs w:val="24"/>
        </w:rPr>
        <w:t>,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Pr="00D664DD">
        <w:rPr>
          <w:rFonts w:ascii="Times New Roman" w:hAnsi="Times New Roman" w:cs="Times New Roman"/>
          <w:sz w:val="24"/>
          <w:szCs w:val="24"/>
        </w:rPr>
        <w:t>criando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a imagem de um homem de </w:t>
      </w:r>
      <w:r w:rsidR="00D33B43" w:rsidRPr="00D664DD">
        <w:rPr>
          <w:rFonts w:ascii="Times New Roman" w:hAnsi="Times New Roman" w:cs="Times New Roman"/>
          <w:sz w:val="24"/>
          <w:szCs w:val="24"/>
        </w:rPr>
        <w:t>belo semblante para ser colocada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em casa. Ele corta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os </w:t>
      </w:r>
      <w:r w:rsidR="006F7029" w:rsidRPr="00D664DD">
        <w:rPr>
          <w:rFonts w:ascii="Times New Roman" w:hAnsi="Times New Roman" w:cs="Times New Roman"/>
          <w:sz w:val="24"/>
          <w:szCs w:val="24"/>
        </w:rPr>
        <w:t>cedro</w:t>
      </w:r>
      <w:r w:rsidR="00D33B43" w:rsidRPr="00D664DD">
        <w:rPr>
          <w:rFonts w:ascii="Times New Roman" w:hAnsi="Times New Roman" w:cs="Times New Roman"/>
          <w:sz w:val="24"/>
          <w:szCs w:val="24"/>
        </w:rPr>
        <w:t>s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, </w:t>
      </w:r>
      <w:r w:rsidR="008C53F9" w:rsidRPr="00D664DD">
        <w:rPr>
          <w:rFonts w:ascii="Times New Roman" w:hAnsi="Times New Roman" w:cs="Times New Roman"/>
          <w:sz w:val="24"/>
          <w:szCs w:val="24"/>
        </w:rPr>
        <w:t>arranca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>um</w:t>
      </w:r>
      <w:r w:rsidR="0088131C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pinheiro e </w:t>
      </w:r>
      <w:r w:rsidR="00D33B43" w:rsidRPr="00D664DD">
        <w:rPr>
          <w:rFonts w:ascii="Times New Roman" w:hAnsi="Times New Roman" w:cs="Times New Roman"/>
          <w:sz w:val="24"/>
          <w:szCs w:val="24"/>
        </w:rPr>
        <w:t>um</w:t>
      </w:r>
      <w:r w:rsidR="0088131C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carvalho, </w:t>
      </w:r>
      <w:r w:rsidR="00914CA8">
        <w:rPr>
          <w:rFonts w:ascii="Times New Roman" w:hAnsi="Times New Roman" w:cs="Times New Roman"/>
          <w:sz w:val="24"/>
          <w:szCs w:val="24"/>
        </w:rPr>
        <w:t xml:space="preserve">os </w:t>
      </w:r>
      <w:r w:rsidR="006F7029" w:rsidRPr="00D664DD">
        <w:rPr>
          <w:rFonts w:ascii="Times New Roman" w:hAnsi="Times New Roman" w:cs="Times New Roman"/>
          <w:sz w:val="24"/>
          <w:szCs w:val="24"/>
        </w:rPr>
        <w:t>qu</w:t>
      </w:r>
      <w:r w:rsidR="00914CA8">
        <w:rPr>
          <w:rFonts w:ascii="Times New Roman" w:hAnsi="Times New Roman" w:cs="Times New Roman"/>
          <w:sz w:val="24"/>
          <w:szCs w:val="24"/>
        </w:rPr>
        <w:t>ais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914CA8">
        <w:rPr>
          <w:rFonts w:ascii="Times New Roman" w:hAnsi="Times New Roman" w:cs="Times New Roman"/>
          <w:sz w:val="24"/>
          <w:szCs w:val="24"/>
        </w:rPr>
        <w:t>escolhe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entre as árvores na floresta,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planta </w:t>
      </w:r>
      <w:r w:rsidR="00D33B43" w:rsidRPr="00D664DD">
        <w:rPr>
          <w:rFonts w:ascii="Times New Roman" w:hAnsi="Times New Roman" w:cs="Times New Roman"/>
          <w:sz w:val="24"/>
          <w:szCs w:val="24"/>
        </w:rPr>
        <w:t>um</w:t>
      </w:r>
      <w:r w:rsidR="0088131C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freixo </w:t>
      </w:r>
      <w:r w:rsidR="00C50402" w:rsidRPr="00D664DD">
        <w:rPr>
          <w:rFonts w:ascii="Times New Roman" w:hAnsi="Times New Roman" w:cs="Times New Roman"/>
          <w:sz w:val="24"/>
          <w:szCs w:val="24"/>
        </w:rPr>
        <w:t>que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a chuva f</w:t>
      </w:r>
      <w:r w:rsidR="00914CA8">
        <w:rPr>
          <w:rFonts w:ascii="Times New Roman" w:hAnsi="Times New Roman" w:cs="Times New Roman"/>
          <w:sz w:val="24"/>
          <w:szCs w:val="24"/>
        </w:rPr>
        <w:t>e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z crescer. </w:t>
      </w:r>
      <w:r w:rsidR="0060721B" w:rsidRPr="00D664DD">
        <w:rPr>
          <w:rFonts w:ascii="Times New Roman" w:hAnsi="Times New Roman" w:cs="Times New Roman"/>
          <w:sz w:val="24"/>
          <w:szCs w:val="24"/>
        </w:rPr>
        <w:t>Isso t</w:t>
      </w:r>
      <w:r w:rsidR="006F7029" w:rsidRPr="00D664DD">
        <w:rPr>
          <w:rFonts w:ascii="Times New Roman" w:hAnsi="Times New Roman" w:cs="Times New Roman"/>
          <w:sz w:val="24"/>
          <w:szCs w:val="24"/>
        </w:rPr>
        <w:t>udo serve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de combustível ao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homem</w:t>
      </w:r>
      <w:r w:rsidR="008C53F9" w:rsidRPr="00D664DD">
        <w:rPr>
          <w:rFonts w:ascii="Times New Roman" w:hAnsi="Times New Roman" w:cs="Times New Roman"/>
          <w:sz w:val="24"/>
          <w:szCs w:val="24"/>
        </w:rPr>
        <w:t>, que usa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uma parte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para se aquecer, </w:t>
      </w:r>
      <w:r w:rsidR="00D33B43" w:rsidRPr="00D664DD">
        <w:rPr>
          <w:rFonts w:ascii="Times New Roman" w:hAnsi="Times New Roman" w:cs="Times New Roman"/>
          <w:sz w:val="24"/>
          <w:szCs w:val="24"/>
        </w:rPr>
        <w:t>para acender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o fogo e assar </w:t>
      </w:r>
      <w:r w:rsidR="008C53F9" w:rsidRPr="00D664DD">
        <w:rPr>
          <w:rFonts w:ascii="Times New Roman" w:hAnsi="Times New Roman" w:cs="Times New Roman"/>
          <w:sz w:val="24"/>
          <w:szCs w:val="24"/>
        </w:rPr>
        <w:t>seu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pão. </w:t>
      </w:r>
      <w:r w:rsidR="00914CA8">
        <w:rPr>
          <w:rFonts w:ascii="Times New Roman" w:hAnsi="Times New Roman" w:cs="Times New Roman"/>
          <w:sz w:val="24"/>
          <w:szCs w:val="24"/>
        </w:rPr>
        <w:t xml:space="preserve">Com </w:t>
      </w:r>
      <w:r w:rsidR="00370F36">
        <w:rPr>
          <w:rFonts w:ascii="Times New Roman" w:hAnsi="Times New Roman" w:cs="Times New Roman"/>
          <w:sz w:val="24"/>
          <w:szCs w:val="24"/>
        </w:rPr>
        <w:t xml:space="preserve">a </w:t>
      </w:r>
      <w:r w:rsidR="00914CA8">
        <w:rPr>
          <w:rFonts w:ascii="Times New Roman" w:hAnsi="Times New Roman" w:cs="Times New Roman"/>
          <w:sz w:val="24"/>
          <w:szCs w:val="24"/>
        </w:rPr>
        <w:t xml:space="preserve">outra parte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faz um deus e </w:t>
      </w:r>
      <w:r w:rsidR="00D33B43" w:rsidRPr="00D664DD">
        <w:rPr>
          <w:rFonts w:ascii="Times New Roman" w:hAnsi="Times New Roman" w:cs="Times New Roman"/>
          <w:sz w:val="24"/>
          <w:szCs w:val="24"/>
        </w:rPr>
        <w:t>se curva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, </w:t>
      </w:r>
      <w:r w:rsidR="009160FB" w:rsidRPr="00D664DD">
        <w:rPr>
          <w:rFonts w:ascii="Times New Roman" w:hAnsi="Times New Roman" w:cs="Times New Roman"/>
          <w:sz w:val="24"/>
          <w:szCs w:val="24"/>
        </w:rPr>
        <w:t xml:space="preserve">fabrica </w:t>
      </w:r>
      <w:r w:rsidR="006F7029" w:rsidRPr="00D664DD">
        <w:rPr>
          <w:rFonts w:ascii="Times New Roman" w:hAnsi="Times New Roman" w:cs="Times New Roman"/>
          <w:sz w:val="24"/>
          <w:szCs w:val="24"/>
        </w:rPr>
        <w:t>um ídolo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e </w:t>
      </w:r>
      <w:r w:rsidR="00090A95" w:rsidRPr="00D664DD">
        <w:rPr>
          <w:rFonts w:ascii="Times New Roman" w:hAnsi="Times New Roman" w:cs="Times New Roman"/>
          <w:sz w:val="24"/>
          <w:szCs w:val="24"/>
        </w:rPr>
        <w:t>se ajoelha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. </w:t>
      </w:r>
      <w:r w:rsidR="008C53F9" w:rsidRPr="00D664DD">
        <w:rPr>
          <w:rFonts w:ascii="Times New Roman" w:hAnsi="Times New Roman" w:cs="Times New Roman"/>
          <w:sz w:val="24"/>
          <w:szCs w:val="24"/>
        </w:rPr>
        <w:t>U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ma parte </w:t>
      </w:r>
      <w:r w:rsidR="009160FB" w:rsidRPr="00D664DD">
        <w:rPr>
          <w:rFonts w:ascii="Times New Roman" w:hAnsi="Times New Roman" w:cs="Times New Roman"/>
          <w:sz w:val="24"/>
          <w:szCs w:val="24"/>
        </w:rPr>
        <w:t xml:space="preserve">da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madeira ele queima no fogo, </w:t>
      </w:r>
      <w:r w:rsidR="0088131C" w:rsidRPr="00D664DD">
        <w:rPr>
          <w:rFonts w:ascii="Times New Roman" w:hAnsi="Times New Roman" w:cs="Times New Roman"/>
          <w:sz w:val="24"/>
          <w:szCs w:val="24"/>
        </w:rPr>
        <w:t>usa para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preparar </w:t>
      </w:r>
      <w:r w:rsidR="00E61A7F" w:rsidRPr="00D664DD">
        <w:rPr>
          <w:rFonts w:ascii="Times New Roman" w:hAnsi="Times New Roman" w:cs="Times New Roman"/>
          <w:sz w:val="24"/>
          <w:szCs w:val="24"/>
        </w:rPr>
        <w:t xml:space="preserve">seu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alimento, </w:t>
      </w:r>
      <w:r w:rsidR="008C53F9" w:rsidRPr="00D664DD">
        <w:rPr>
          <w:rFonts w:ascii="Times New Roman" w:hAnsi="Times New Roman" w:cs="Times New Roman"/>
          <w:sz w:val="24"/>
          <w:szCs w:val="24"/>
        </w:rPr>
        <w:t>faz um assado</w:t>
      </w:r>
      <w:r w:rsidR="009160FB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D33B43" w:rsidRPr="00D664DD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come até se </w:t>
      </w:r>
      <w:r w:rsidR="008F45A4" w:rsidRPr="00D664DD">
        <w:rPr>
          <w:rFonts w:ascii="Times New Roman" w:hAnsi="Times New Roman" w:cs="Times New Roman"/>
          <w:sz w:val="24"/>
          <w:szCs w:val="24"/>
        </w:rPr>
        <w:t>saciar</w:t>
      </w:r>
      <w:r w:rsidR="0088131C" w:rsidRPr="00D664DD">
        <w:rPr>
          <w:rFonts w:ascii="Times New Roman" w:hAnsi="Times New Roman" w:cs="Times New Roman"/>
          <w:sz w:val="24"/>
          <w:szCs w:val="24"/>
        </w:rPr>
        <w:t xml:space="preserve">, 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então </w:t>
      </w:r>
      <w:r w:rsidR="006F7029" w:rsidRPr="00D664DD">
        <w:rPr>
          <w:rFonts w:ascii="Times New Roman" w:hAnsi="Times New Roman" w:cs="Times New Roman"/>
          <w:sz w:val="24"/>
          <w:szCs w:val="24"/>
        </w:rPr>
        <w:t>se aquece e diz: “</w:t>
      </w:r>
      <w:r w:rsidR="00D33B43" w:rsidRPr="00D664DD">
        <w:rPr>
          <w:rFonts w:ascii="Times New Roman" w:hAnsi="Times New Roman" w:cs="Times New Roman"/>
          <w:sz w:val="24"/>
          <w:szCs w:val="24"/>
        </w:rPr>
        <w:t>Eu me a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queci bem, senti o fogo”. E </w:t>
      </w:r>
      <w:r w:rsidR="005A4B5F" w:rsidRPr="00D664DD">
        <w:rPr>
          <w:rFonts w:ascii="Times New Roman" w:hAnsi="Times New Roman" w:cs="Times New Roman"/>
          <w:sz w:val="24"/>
          <w:szCs w:val="24"/>
        </w:rPr>
        <w:t xml:space="preserve">com </w:t>
      </w:r>
      <w:r w:rsidR="00D33B43" w:rsidRPr="00D664D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s </w:t>
      </w:r>
      <w:r w:rsidR="00D33B43" w:rsidRPr="00D664DD">
        <w:rPr>
          <w:rFonts w:ascii="Times New Roman" w:hAnsi="Times New Roman" w:cs="Times New Roman"/>
          <w:sz w:val="24"/>
          <w:szCs w:val="24"/>
        </w:rPr>
        <w:t>sobras da madeira ele constrói</w:t>
      </w:r>
      <w:r w:rsidR="006F7029" w:rsidRPr="00D664DD">
        <w:rPr>
          <w:rFonts w:ascii="Times New Roman" w:hAnsi="Times New Roman" w:cs="Times New Roman"/>
          <w:sz w:val="24"/>
          <w:szCs w:val="24"/>
        </w:rPr>
        <w:t xml:space="preserve"> um deus, seu ídolo, </w:t>
      </w:r>
      <w:r w:rsidR="009160FB" w:rsidRPr="00D664DD">
        <w:rPr>
          <w:rFonts w:ascii="Times New Roman" w:hAnsi="Times New Roman" w:cs="Times New Roman"/>
          <w:sz w:val="24"/>
          <w:szCs w:val="24"/>
        </w:rPr>
        <w:t xml:space="preserve">e o </w:t>
      </w:r>
      <w:r w:rsidR="00220C69">
        <w:rPr>
          <w:rFonts w:ascii="Times New Roman" w:hAnsi="Times New Roman" w:cs="Times New Roman"/>
          <w:sz w:val="24"/>
          <w:szCs w:val="24"/>
        </w:rPr>
        <w:t>adora, curva-se</w:t>
      </w:r>
      <w:r w:rsidR="00D33B43" w:rsidRPr="00D664DD">
        <w:rPr>
          <w:rFonts w:ascii="Times New Roman" w:hAnsi="Times New Roman" w:cs="Times New Roman"/>
          <w:sz w:val="24"/>
          <w:szCs w:val="24"/>
        </w:rPr>
        <w:t xml:space="preserve"> </w:t>
      </w:r>
      <w:r w:rsidR="00220C69">
        <w:rPr>
          <w:rFonts w:ascii="Times New Roman" w:hAnsi="Times New Roman" w:cs="Times New Roman"/>
          <w:sz w:val="24"/>
          <w:szCs w:val="24"/>
        </w:rPr>
        <w:t>e faz uma prece, dizendo</w:t>
      </w:r>
      <w:r w:rsidR="006F7029" w:rsidRPr="00D664DD">
        <w:rPr>
          <w:rFonts w:ascii="Times New Roman" w:hAnsi="Times New Roman" w:cs="Times New Roman"/>
          <w:sz w:val="24"/>
          <w:szCs w:val="24"/>
        </w:rPr>
        <w:t>: “</w:t>
      </w:r>
      <w:proofErr w:type="gramStart"/>
      <w:r w:rsidR="006F7029" w:rsidRPr="00D664DD">
        <w:rPr>
          <w:rFonts w:ascii="Times New Roman" w:hAnsi="Times New Roman" w:cs="Times New Roman"/>
          <w:sz w:val="24"/>
          <w:szCs w:val="24"/>
        </w:rPr>
        <w:t>Salva-me</w:t>
      </w:r>
      <w:proofErr w:type="gramEnd"/>
      <w:r w:rsidR="006F7029" w:rsidRPr="00D664DD">
        <w:rPr>
          <w:rFonts w:ascii="Times New Roman" w:hAnsi="Times New Roman" w:cs="Times New Roman"/>
          <w:sz w:val="24"/>
          <w:szCs w:val="24"/>
        </w:rPr>
        <w:t xml:space="preserve">, </w:t>
      </w:r>
      <w:r w:rsidR="0088131C" w:rsidRPr="00D664DD">
        <w:rPr>
          <w:rFonts w:ascii="Times New Roman" w:hAnsi="Times New Roman" w:cs="Times New Roman"/>
          <w:sz w:val="24"/>
          <w:szCs w:val="24"/>
        </w:rPr>
        <w:t xml:space="preserve">pois </w:t>
      </w:r>
      <w:r w:rsidR="008C53F9" w:rsidRPr="00D664DD">
        <w:rPr>
          <w:rFonts w:ascii="Times New Roman" w:hAnsi="Times New Roman" w:cs="Times New Roman"/>
          <w:sz w:val="24"/>
          <w:szCs w:val="24"/>
        </w:rPr>
        <w:t xml:space="preserve">tu </w:t>
      </w:r>
      <w:r w:rsidR="006F7029" w:rsidRPr="00D664DD">
        <w:rPr>
          <w:rFonts w:ascii="Times New Roman" w:hAnsi="Times New Roman" w:cs="Times New Roman"/>
          <w:sz w:val="24"/>
          <w:szCs w:val="24"/>
        </w:rPr>
        <w:t>és meu Deus”.</w:t>
      </w:r>
      <w:r w:rsidR="006F7029" w:rsidRPr="00D664DD">
        <w:rPr>
          <w:rStyle w:val="Refdenotaderodap"/>
          <w:rFonts w:ascii="Times New Roman" w:hAnsi="Times New Roman" w:cs="Times New Roman"/>
          <w:sz w:val="24"/>
          <w:szCs w:val="24"/>
        </w:rPr>
        <w:footnoteReference w:id="23"/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Não, </w:t>
      </w:r>
      <w:r w:rsidR="0088131C" w:rsidRPr="00C5704C">
        <w:rPr>
          <w:rFonts w:ascii="Times New Roman" w:hAnsi="Times New Roman" w:cs="Times New Roman"/>
          <w:sz w:val="24"/>
          <w:szCs w:val="24"/>
        </w:rPr>
        <w:t xml:space="preserve">o paganismo e a idolatria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são novidade </w:t>
      </w:r>
      <w:r w:rsidR="0088131C" w:rsidRPr="00C5704C">
        <w:rPr>
          <w:rFonts w:ascii="Times New Roman" w:hAnsi="Times New Roman" w:cs="Times New Roman"/>
          <w:sz w:val="24"/>
          <w:szCs w:val="24"/>
        </w:rPr>
        <w:t>nes</w:t>
      </w:r>
      <w:r w:rsidR="0088131C">
        <w:rPr>
          <w:rFonts w:ascii="Times New Roman" w:hAnsi="Times New Roman" w:cs="Times New Roman"/>
          <w:sz w:val="24"/>
          <w:szCs w:val="24"/>
        </w:rPr>
        <w:t>t</w:t>
      </w:r>
      <w:r w:rsidR="0088131C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terra. Dã da tribo de Dã, o Anticristo, </w:t>
      </w:r>
      <w:r w:rsidR="005A4B5F">
        <w:rPr>
          <w:rFonts w:ascii="Times New Roman" w:hAnsi="Times New Roman" w:cs="Times New Roman"/>
          <w:sz w:val="24"/>
          <w:szCs w:val="24"/>
        </w:rPr>
        <w:t>vira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templo da cidade muit</w:t>
      </w:r>
      <w:r w:rsidR="0088131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730125">
        <w:rPr>
          <w:rFonts w:ascii="Times New Roman" w:hAnsi="Times New Roman" w:cs="Times New Roman"/>
          <w:sz w:val="24"/>
          <w:szCs w:val="24"/>
        </w:rPr>
        <w:t>velhos</w:t>
      </w:r>
      <w:r w:rsidR="0085102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ajoelhad</w:t>
      </w:r>
      <w:r w:rsidR="0088131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5A4B5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4B5F">
        <w:rPr>
          <w:rFonts w:ascii="Times New Roman" w:hAnsi="Times New Roman" w:cs="Times New Roman"/>
          <w:sz w:val="24"/>
          <w:szCs w:val="24"/>
        </w:rPr>
        <w:t>curvando-se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4B5F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imagem, esculpida em madeira, de um monge</w:t>
      </w:r>
      <w:r w:rsidR="009160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eremita de Alexandria </w:t>
      </w:r>
      <w:r w:rsidR="005A4B5F">
        <w:rPr>
          <w:rFonts w:ascii="Times New Roman" w:hAnsi="Times New Roman" w:cs="Times New Roman"/>
          <w:sz w:val="24"/>
          <w:szCs w:val="24"/>
        </w:rPr>
        <w:t>pregado numa cruz que sacrific</w:t>
      </w:r>
      <w:r w:rsidR="00C32A13">
        <w:rPr>
          <w:rFonts w:ascii="Times New Roman" w:hAnsi="Times New Roman" w:cs="Times New Roman"/>
          <w:sz w:val="24"/>
          <w:szCs w:val="24"/>
        </w:rPr>
        <w:t>ara</w:t>
      </w:r>
      <w:r w:rsidR="005A4B5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carne </w:t>
      </w:r>
      <w:r w:rsidR="005A4B5F">
        <w:rPr>
          <w:rFonts w:ascii="Times New Roman" w:hAnsi="Times New Roman" w:cs="Times New Roman"/>
          <w:sz w:val="24"/>
          <w:szCs w:val="24"/>
        </w:rPr>
        <w:t>devi</w:t>
      </w:r>
      <w:r w:rsidR="00763B4E">
        <w:rPr>
          <w:rFonts w:ascii="Times New Roman" w:hAnsi="Times New Roman" w:cs="Times New Roman"/>
          <w:sz w:val="24"/>
          <w:szCs w:val="24"/>
        </w:rPr>
        <w:t>d</w:t>
      </w:r>
      <w:r w:rsidR="005A4B5F">
        <w:rPr>
          <w:rFonts w:ascii="Times New Roman" w:hAnsi="Times New Roman" w:cs="Times New Roman"/>
          <w:sz w:val="24"/>
          <w:szCs w:val="24"/>
        </w:rPr>
        <w:t>o à</w:t>
      </w:r>
      <w:r w:rsidRPr="005A4B5F">
        <w:rPr>
          <w:rFonts w:ascii="Times New Roman" w:hAnsi="Times New Roman" w:cs="Times New Roman"/>
          <w:sz w:val="24"/>
          <w:szCs w:val="24"/>
        </w:rPr>
        <w:t xml:space="preserve"> falta de fé</w:t>
      </w:r>
      <w:r w:rsidR="005A4B5F">
        <w:rPr>
          <w:rFonts w:ascii="Times New Roman" w:hAnsi="Times New Roman" w:cs="Times New Roman"/>
          <w:sz w:val="24"/>
          <w:szCs w:val="24"/>
        </w:rPr>
        <w:t xml:space="preserve"> e era</w:t>
      </w:r>
      <w:r w:rsidRPr="00C5704C">
        <w:rPr>
          <w:rFonts w:ascii="Times New Roman" w:hAnsi="Times New Roman" w:cs="Times New Roman"/>
          <w:sz w:val="24"/>
          <w:szCs w:val="24"/>
        </w:rPr>
        <w:t>, por algum motivo,</w:t>
      </w:r>
      <w:r w:rsidR="005A4B5F">
        <w:rPr>
          <w:rFonts w:ascii="Times New Roman" w:hAnsi="Times New Roman" w:cs="Times New Roman"/>
          <w:sz w:val="24"/>
          <w:szCs w:val="24"/>
        </w:rPr>
        <w:t xml:space="preserve"> chamado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nome do </w:t>
      </w:r>
      <w:r w:rsidR="00C32A1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rmão de Dã, Jesus</w:t>
      </w:r>
      <w:r w:rsidR="00C32A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Judá, robusto como seu an</w:t>
      </w:r>
      <w:r w:rsidR="005A4B5F">
        <w:rPr>
          <w:rFonts w:ascii="Times New Roman" w:hAnsi="Times New Roman" w:cs="Times New Roman"/>
          <w:sz w:val="24"/>
          <w:szCs w:val="24"/>
        </w:rPr>
        <w:t>cestral</w:t>
      </w:r>
      <w:del w:id="7" w:author="Daniela Mountian" w:date="2017-09-04T11:40:00Z">
        <w:r w:rsidRPr="00C5704C" w:rsidDel="00C427F8">
          <w:rPr>
            <w:rFonts w:ascii="Times New Roman" w:hAnsi="Times New Roman" w:cs="Times New Roman"/>
            <w:sz w:val="24"/>
            <w:szCs w:val="24"/>
          </w:rPr>
          <w:delText xml:space="preserve">, o fundador da </w:delText>
        </w:r>
        <w:r w:rsidRPr="00C5704C" w:rsidDel="00C427F8">
          <w:rPr>
            <w:rFonts w:ascii="Times New Roman" w:hAnsi="Times New Roman" w:cs="Times New Roman"/>
            <w:sz w:val="24"/>
            <w:szCs w:val="24"/>
          </w:rPr>
          <w:lastRenderedPageBreak/>
          <w:delText>tribo</w:delText>
        </w:r>
      </w:del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9160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jovem leão </w:t>
      </w:r>
      <w:r w:rsidR="0085102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Judá </w:t>
      </w:r>
      <w:r w:rsidR="005A4B5F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 ardentes como </w:t>
      </w:r>
      <w:r w:rsidR="004D0EA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seus irmãos Macabeus</w:t>
      </w:r>
      <w:r w:rsidR="005A4B5F">
        <w:rPr>
          <w:rFonts w:ascii="Times New Roman" w:hAnsi="Times New Roman" w:cs="Times New Roman"/>
          <w:sz w:val="24"/>
          <w:szCs w:val="24"/>
        </w:rPr>
        <w:t>, Jesus</w:t>
      </w:r>
      <w:r w:rsidR="005A4B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A4B5F">
        <w:rPr>
          <w:rFonts w:ascii="Times New Roman" w:hAnsi="Times New Roman" w:cs="Times New Roman"/>
          <w:sz w:val="24"/>
          <w:szCs w:val="24"/>
        </w:rPr>
        <w:t xml:space="preserve"> que </w:t>
      </w:r>
      <w:r w:rsidR="005A4B5F" w:rsidRPr="00C427F8">
        <w:rPr>
          <w:rFonts w:ascii="Times New Roman" w:hAnsi="Times New Roman" w:cs="Times New Roman"/>
          <w:sz w:val="24"/>
          <w:szCs w:val="24"/>
        </w:rPr>
        <w:t>pereceu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pelas mãos d</w:t>
      </w:r>
      <w:r w:rsidR="00763B4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idólatras </w:t>
      </w:r>
      <w:r w:rsidR="0043086C">
        <w:rPr>
          <w:rFonts w:ascii="Times New Roman" w:hAnsi="Times New Roman" w:cs="Times New Roman"/>
          <w:sz w:val="24"/>
          <w:szCs w:val="24"/>
        </w:rPr>
        <w:t>de sua terra e de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30FCD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como</w:t>
      </w:r>
      <w:r w:rsidR="00B30F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0FCD" w:rsidRPr="00C5704C">
        <w:rPr>
          <w:rFonts w:ascii="Times New Roman" w:hAnsi="Times New Roman" w:cs="Times New Roman"/>
          <w:sz w:val="24"/>
          <w:szCs w:val="24"/>
        </w:rPr>
        <w:t>sete séculos antes</w:t>
      </w:r>
      <w:r w:rsidR="00B30FCD">
        <w:rPr>
          <w:rFonts w:ascii="Times New Roman" w:hAnsi="Times New Roman" w:cs="Times New Roman"/>
          <w:sz w:val="24"/>
          <w:szCs w:val="24"/>
        </w:rPr>
        <w:t>,</w:t>
      </w:r>
      <w:r w:rsidR="00B30F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32A13">
        <w:rPr>
          <w:rFonts w:ascii="Times New Roman" w:hAnsi="Times New Roman" w:cs="Times New Roman"/>
          <w:sz w:val="24"/>
          <w:szCs w:val="24"/>
        </w:rPr>
        <w:t>perecera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0FCD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profeta</w:t>
      </w:r>
      <w:r w:rsidR="009160F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Jeremias, </w:t>
      </w:r>
      <w:r w:rsidRPr="00C427F8">
        <w:rPr>
          <w:rFonts w:ascii="Times New Roman" w:hAnsi="Times New Roman" w:cs="Times New Roman"/>
          <w:sz w:val="24"/>
          <w:szCs w:val="24"/>
        </w:rPr>
        <w:t>que propu</w:t>
      </w:r>
      <w:r w:rsidR="00851027" w:rsidRPr="00C427F8">
        <w:rPr>
          <w:rFonts w:ascii="Times New Roman" w:hAnsi="Times New Roman" w:cs="Times New Roman"/>
          <w:sz w:val="24"/>
          <w:szCs w:val="24"/>
        </w:rPr>
        <w:t>sera</w:t>
      </w:r>
      <w:r w:rsidRPr="00C427F8">
        <w:rPr>
          <w:rFonts w:ascii="Times New Roman" w:hAnsi="Times New Roman" w:cs="Times New Roman"/>
          <w:sz w:val="24"/>
          <w:szCs w:val="24"/>
        </w:rPr>
        <w:t xml:space="preserve"> quebrar a espinha do ímpio p</w:t>
      </w:r>
      <w:r w:rsidR="00B30FCD" w:rsidRPr="00C427F8">
        <w:rPr>
          <w:rFonts w:ascii="Times New Roman" w:hAnsi="Times New Roman" w:cs="Times New Roman"/>
          <w:sz w:val="24"/>
          <w:szCs w:val="24"/>
        </w:rPr>
        <w:t>or</w:t>
      </w:r>
      <w:r w:rsidRPr="00C427F8">
        <w:rPr>
          <w:rFonts w:ascii="Times New Roman" w:hAnsi="Times New Roman" w:cs="Times New Roman"/>
          <w:sz w:val="24"/>
          <w:szCs w:val="24"/>
        </w:rPr>
        <w:t xml:space="preserve"> </w:t>
      </w:r>
      <w:r w:rsidR="00851027" w:rsidRPr="00C427F8">
        <w:rPr>
          <w:rFonts w:ascii="Times New Roman" w:hAnsi="Times New Roman" w:cs="Times New Roman"/>
          <w:sz w:val="24"/>
          <w:szCs w:val="24"/>
        </w:rPr>
        <w:t>resignação</w:t>
      </w:r>
      <w:r w:rsidRPr="00C427F8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4B5F">
        <w:rPr>
          <w:rFonts w:ascii="Times New Roman" w:hAnsi="Times New Roman" w:cs="Times New Roman"/>
          <w:sz w:val="24"/>
          <w:szCs w:val="24"/>
        </w:rPr>
        <w:t xml:space="preserve">Nesse </w:t>
      </w:r>
      <w:r w:rsidRPr="00C5704C">
        <w:rPr>
          <w:rFonts w:ascii="Times New Roman" w:hAnsi="Times New Roman" w:cs="Times New Roman"/>
          <w:sz w:val="24"/>
          <w:szCs w:val="24"/>
        </w:rPr>
        <w:t>templo</w:t>
      </w:r>
      <w:r w:rsidR="00B30FCD">
        <w:rPr>
          <w:rFonts w:ascii="Times New Roman" w:hAnsi="Times New Roman" w:cs="Times New Roman"/>
          <w:sz w:val="24"/>
          <w:szCs w:val="24"/>
        </w:rPr>
        <w:t xml:space="preserve">, </w:t>
      </w:r>
      <w:r w:rsidR="005A4B5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5A4B5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estalos d</w:t>
      </w:r>
      <w:r w:rsidR="005A4B5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4B5F">
        <w:rPr>
          <w:rFonts w:ascii="Times New Roman" w:hAnsi="Times New Roman" w:cs="Times New Roman"/>
          <w:sz w:val="24"/>
          <w:szCs w:val="24"/>
        </w:rPr>
        <w:t>inco</w:t>
      </w:r>
      <w:r w:rsidR="004F7842">
        <w:rPr>
          <w:rFonts w:ascii="Times New Roman" w:hAnsi="Times New Roman" w:cs="Times New Roman"/>
          <w:sz w:val="24"/>
          <w:szCs w:val="24"/>
        </w:rPr>
        <w:t>n</w:t>
      </w:r>
      <w:r w:rsidR="005A4B5F">
        <w:rPr>
          <w:rFonts w:ascii="Times New Roman" w:hAnsi="Times New Roman" w:cs="Times New Roman"/>
          <w:sz w:val="24"/>
          <w:szCs w:val="24"/>
        </w:rPr>
        <w:t>táveis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velas e </w:t>
      </w:r>
      <w:r w:rsidR="005A4B5F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cânticos</w:t>
      </w:r>
      <w:r w:rsidR="005A4B5F">
        <w:rPr>
          <w:rFonts w:ascii="Times New Roman" w:hAnsi="Times New Roman" w:cs="Times New Roman"/>
          <w:sz w:val="24"/>
          <w:szCs w:val="24"/>
        </w:rPr>
        <w:t xml:space="preserve"> </w:t>
      </w:r>
      <w:r w:rsidR="0028068F">
        <w:rPr>
          <w:rFonts w:ascii="Times New Roman" w:hAnsi="Times New Roman" w:cs="Times New Roman"/>
          <w:sz w:val="24"/>
          <w:szCs w:val="24"/>
        </w:rPr>
        <w:t>solenes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olhando para </w:t>
      </w:r>
      <w:r w:rsidR="005A4B5F">
        <w:rPr>
          <w:rFonts w:ascii="Times New Roman" w:hAnsi="Times New Roman" w:cs="Times New Roman"/>
          <w:sz w:val="24"/>
          <w:szCs w:val="24"/>
        </w:rPr>
        <w:t>esses velhos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ombros curvados, Dã da tribo de Dã pensava com amargor através do profeta Isaías:</w:t>
      </w:r>
    </w:p>
    <w:p w:rsidR="006F7029" w:rsidRPr="00C5704C" w:rsidRDefault="009160F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ECF">
        <w:rPr>
          <w:rFonts w:ascii="Times New Roman" w:hAnsi="Times New Roman" w:cs="Times New Roman"/>
          <w:sz w:val="24"/>
          <w:szCs w:val="24"/>
        </w:rPr>
        <w:t>—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</w:t>
      </w:r>
      <w:r w:rsidR="00763B4E" w:rsidRPr="00D80ECF">
        <w:rPr>
          <w:rFonts w:ascii="Times New Roman" w:hAnsi="Times New Roman" w:cs="Times New Roman"/>
          <w:sz w:val="24"/>
          <w:szCs w:val="24"/>
        </w:rPr>
        <w:t>Isso não atingirá seus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coraç</w:t>
      </w:r>
      <w:r w:rsidR="00763B4E" w:rsidRPr="00D80ECF">
        <w:rPr>
          <w:rFonts w:ascii="Times New Roman" w:hAnsi="Times New Roman" w:cs="Times New Roman"/>
          <w:sz w:val="24"/>
          <w:szCs w:val="24"/>
        </w:rPr>
        <w:t>ões</w:t>
      </w:r>
      <w:r w:rsidR="006F7029" w:rsidRPr="00D80ECF">
        <w:rPr>
          <w:rFonts w:ascii="Times New Roman" w:hAnsi="Times New Roman" w:cs="Times New Roman"/>
          <w:sz w:val="24"/>
          <w:szCs w:val="24"/>
        </w:rPr>
        <w:t>, eles não têm conhecimento</w:t>
      </w:r>
      <w:r w:rsidR="00763B4E" w:rsidRPr="00D80ECF">
        <w:rPr>
          <w:rFonts w:ascii="Times New Roman" w:hAnsi="Times New Roman" w:cs="Times New Roman"/>
          <w:sz w:val="24"/>
          <w:szCs w:val="24"/>
        </w:rPr>
        <w:t xml:space="preserve"> </w:t>
      </w:r>
      <w:r w:rsidR="00D80ECF">
        <w:rPr>
          <w:rFonts w:ascii="Times New Roman" w:hAnsi="Times New Roman" w:cs="Times New Roman"/>
          <w:sz w:val="24"/>
          <w:szCs w:val="24"/>
        </w:rPr>
        <w:t>ou</w:t>
      </w:r>
      <w:r w:rsidR="00763B4E" w:rsidRPr="00D80ECF">
        <w:rPr>
          <w:rFonts w:ascii="Times New Roman" w:hAnsi="Times New Roman" w:cs="Times New Roman"/>
          <w:sz w:val="24"/>
          <w:szCs w:val="24"/>
        </w:rPr>
        <w:t xml:space="preserve"> inteligência</w:t>
      </w:r>
      <w:r w:rsidR="00B30FCD" w:rsidRPr="00D80EC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80ECF">
        <w:rPr>
          <w:rFonts w:ascii="Times New Roman" w:hAnsi="Times New Roman" w:cs="Times New Roman"/>
          <w:sz w:val="24"/>
          <w:szCs w:val="24"/>
        </w:rPr>
        <w:t>para dizer: “</w:t>
      </w:r>
      <w:r w:rsidR="00763B4E" w:rsidRPr="00D80ECF">
        <w:rPr>
          <w:rFonts w:ascii="Times New Roman" w:hAnsi="Times New Roman" w:cs="Times New Roman"/>
          <w:sz w:val="24"/>
          <w:szCs w:val="24"/>
        </w:rPr>
        <w:t>E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u queimei </w:t>
      </w:r>
      <w:r w:rsidR="00763B4E" w:rsidRPr="00D80ECF">
        <w:rPr>
          <w:rFonts w:ascii="Times New Roman" w:hAnsi="Times New Roman" w:cs="Times New Roman"/>
          <w:sz w:val="24"/>
          <w:szCs w:val="24"/>
        </w:rPr>
        <w:t xml:space="preserve">metade </w:t>
      </w:r>
      <w:r w:rsidR="006F7029" w:rsidRPr="00D80ECF">
        <w:rPr>
          <w:rFonts w:ascii="Times New Roman" w:hAnsi="Times New Roman" w:cs="Times New Roman"/>
          <w:sz w:val="24"/>
          <w:szCs w:val="24"/>
        </w:rPr>
        <w:t>no fogo</w:t>
      </w:r>
      <w:r w:rsidR="00763B4E" w:rsidRPr="00D80EC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</w:t>
      </w:r>
      <w:r w:rsidR="00763B4E" w:rsidRPr="00D80ECF">
        <w:rPr>
          <w:rFonts w:ascii="Times New Roman" w:hAnsi="Times New Roman" w:cs="Times New Roman"/>
          <w:sz w:val="24"/>
          <w:szCs w:val="24"/>
        </w:rPr>
        <w:t>sobre as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brasas </w:t>
      </w:r>
      <w:r w:rsidR="003257F3">
        <w:rPr>
          <w:rFonts w:ascii="Times New Roman" w:hAnsi="Times New Roman" w:cs="Times New Roman"/>
          <w:sz w:val="24"/>
          <w:szCs w:val="24"/>
        </w:rPr>
        <w:t>fiz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o pão, </w:t>
      </w:r>
      <w:r w:rsidR="00763B4E" w:rsidRPr="00D80ECF">
        <w:rPr>
          <w:rFonts w:ascii="Times New Roman" w:hAnsi="Times New Roman" w:cs="Times New Roman"/>
          <w:sz w:val="24"/>
          <w:szCs w:val="24"/>
        </w:rPr>
        <w:t>assei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a carne e </w:t>
      </w:r>
      <w:r w:rsidRPr="00D80ECF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comi; </w:t>
      </w:r>
      <w:r w:rsidR="00763B4E" w:rsidRPr="00D80ECF">
        <w:rPr>
          <w:rFonts w:ascii="Times New Roman" w:hAnsi="Times New Roman" w:cs="Times New Roman"/>
          <w:sz w:val="24"/>
          <w:szCs w:val="24"/>
        </w:rPr>
        <w:t>e com as sobras eu faria uma indecência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? </w:t>
      </w:r>
      <w:r w:rsidR="003257F3">
        <w:rPr>
          <w:rFonts w:ascii="Times New Roman" w:hAnsi="Times New Roman" w:cs="Times New Roman"/>
          <w:sz w:val="24"/>
          <w:szCs w:val="24"/>
        </w:rPr>
        <w:t>Eu me curvaria a</w:t>
      </w:r>
      <w:r w:rsidR="006F7029" w:rsidRPr="00D80ECF">
        <w:rPr>
          <w:rFonts w:ascii="Times New Roman" w:hAnsi="Times New Roman" w:cs="Times New Roman"/>
          <w:sz w:val="24"/>
          <w:szCs w:val="24"/>
        </w:rPr>
        <w:t xml:space="preserve"> um pedaço de madeira?”</w:t>
      </w:r>
      <w:r w:rsidR="004B5334" w:rsidRPr="00D80E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D80ECF">
        <w:rPr>
          <w:rStyle w:val="Refdenotaderodap"/>
          <w:rFonts w:ascii="Times New Roman" w:hAnsi="Times New Roman" w:cs="Times New Roman"/>
          <w:sz w:val="24"/>
          <w:szCs w:val="24"/>
        </w:rPr>
        <w:footnoteReference w:id="24"/>
      </w:r>
      <w:proofErr w:type="gramEnd"/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 sabia que </w:t>
      </w:r>
      <w:r w:rsidR="004F7842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primeiros cristãos, dos dois primeiros séculos do cristianismo, apesar </w:t>
      </w:r>
      <w:r w:rsidR="007460B8">
        <w:rPr>
          <w:rFonts w:ascii="Times New Roman" w:hAnsi="Times New Roman" w:cs="Times New Roman"/>
          <w:sz w:val="24"/>
          <w:szCs w:val="24"/>
        </w:rPr>
        <w:t xml:space="preserve">de </w:t>
      </w:r>
      <w:r w:rsidR="00763B4E">
        <w:rPr>
          <w:rFonts w:ascii="Times New Roman" w:hAnsi="Times New Roman" w:cs="Times New Roman"/>
          <w:sz w:val="24"/>
          <w:szCs w:val="24"/>
        </w:rPr>
        <w:t>terem</w:t>
      </w:r>
      <w:r w:rsidR="007460B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muit</w:t>
      </w:r>
      <w:r w:rsidR="00763B4E">
        <w:rPr>
          <w:rFonts w:ascii="Times New Roman" w:hAnsi="Times New Roman" w:cs="Times New Roman"/>
          <w:sz w:val="24"/>
          <w:szCs w:val="24"/>
        </w:rPr>
        <w:t>o de não 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30FCD">
        <w:rPr>
          <w:rFonts w:ascii="Times New Roman" w:hAnsi="Times New Roman" w:cs="Times New Roman"/>
          <w:sz w:val="24"/>
          <w:szCs w:val="24"/>
        </w:rPr>
        <w:t xml:space="preserve">apesar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763B4E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paganismo, </w:t>
      </w:r>
      <w:r w:rsidRPr="00763B4E">
        <w:rPr>
          <w:rFonts w:ascii="Times New Roman" w:hAnsi="Times New Roman" w:cs="Times New Roman"/>
          <w:sz w:val="24"/>
          <w:szCs w:val="24"/>
        </w:rPr>
        <w:t>jamais</w:t>
      </w:r>
      <w:r w:rsidR="004F7842">
        <w:rPr>
          <w:rFonts w:ascii="Times New Roman" w:hAnsi="Times New Roman" w:cs="Times New Roman"/>
          <w:sz w:val="24"/>
          <w:szCs w:val="24"/>
        </w:rPr>
        <w:t xml:space="preserve"> </w:t>
      </w:r>
      <w:r w:rsidR="00763B4E">
        <w:rPr>
          <w:rFonts w:ascii="Times New Roman" w:hAnsi="Times New Roman" w:cs="Times New Roman"/>
          <w:sz w:val="24"/>
          <w:szCs w:val="24"/>
        </w:rPr>
        <w:t xml:space="preserve">cultuaram </w:t>
      </w:r>
      <w:r w:rsidRPr="00C5704C">
        <w:rPr>
          <w:rFonts w:ascii="Times New Roman" w:hAnsi="Times New Roman" w:cs="Times New Roman"/>
          <w:sz w:val="24"/>
          <w:szCs w:val="24"/>
        </w:rPr>
        <w:t>image</w:t>
      </w:r>
      <w:r w:rsidR="00763B4E">
        <w:rPr>
          <w:rFonts w:ascii="Times New Roman" w:hAnsi="Times New Roman" w:cs="Times New Roman"/>
          <w:sz w:val="24"/>
          <w:szCs w:val="24"/>
        </w:rPr>
        <w:t>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ídolo</w:t>
      </w:r>
      <w:r w:rsidR="00763B4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63B4E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 em que começaram </w:t>
      </w:r>
      <w:r w:rsidR="007460B8">
        <w:rPr>
          <w:rFonts w:ascii="Times New Roman" w:hAnsi="Times New Roman" w:cs="Times New Roman"/>
          <w:sz w:val="24"/>
          <w:szCs w:val="24"/>
        </w:rPr>
        <w:t xml:space="preserve">a </w:t>
      </w:r>
      <w:r w:rsidR="00763B4E">
        <w:rPr>
          <w:rFonts w:ascii="Times New Roman" w:hAnsi="Times New Roman" w:cs="Times New Roman"/>
          <w:sz w:val="24"/>
          <w:szCs w:val="24"/>
        </w:rPr>
        <w:t>cultuar</w:t>
      </w:r>
      <w:r w:rsidR="00763B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imagem do monge </w:t>
      </w:r>
      <w:r w:rsidRPr="00763B4E">
        <w:rPr>
          <w:rFonts w:ascii="Times New Roman" w:hAnsi="Times New Roman" w:cs="Times New Roman"/>
          <w:sz w:val="24"/>
          <w:szCs w:val="24"/>
        </w:rPr>
        <w:t>descarnado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Alexandria, </w:t>
      </w:r>
      <w:r w:rsidR="00763B4E">
        <w:rPr>
          <w:rFonts w:ascii="Times New Roman" w:hAnsi="Times New Roman" w:cs="Times New Roman"/>
          <w:sz w:val="24"/>
          <w:szCs w:val="24"/>
        </w:rPr>
        <w:t>exatamente nes</w:t>
      </w:r>
      <w:r w:rsidR="00657BBC">
        <w:rPr>
          <w:rFonts w:ascii="Times New Roman" w:hAnsi="Times New Roman" w:cs="Times New Roman"/>
          <w:sz w:val="24"/>
          <w:szCs w:val="24"/>
        </w:rPr>
        <w:t>s</w:t>
      </w:r>
      <w:r w:rsidR="00763B4E">
        <w:rPr>
          <w:rFonts w:ascii="Times New Roman" w:hAnsi="Times New Roman" w:cs="Times New Roman"/>
          <w:sz w:val="24"/>
          <w:szCs w:val="24"/>
        </w:rPr>
        <w:t>e instante,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aconteceu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substituição</w:t>
      </w:r>
      <w:r w:rsidR="004B533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cristianismo tornou-se inimigo de Cristo. Mas</w:t>
      </w:r>
      <w:r w:rsidR="00B30F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B30FC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épocas</w:t>
      </w:r>
      <w:r w:rsidR="00B30FCD">
        <w:rPr>
          <w:rFonts w:ascii="Times New Roman" w:hAnsi="Times New Roman" w:cs="Times New Roman"/>
          <w:sz w:val="24"/>
          <w:szCs w:val="24"/>
        </w:rPr>
        <w:t xml:space="preserve"> imemoriais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substituí</w:t>
      </w:r>
      <w:r w:rsidR="00B96E8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am o Senhor</w:t>
      </w:r>
      <w:r w:rsidR="00763B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63B4E">
        <w:rPr>
          <w:rFonts w:ascii="Times New Roman" w:hAnsi="Times New Roman" w:cs="Times New Roman"/>
          <w:sz w:val="24"/>
          <w:szCs w:val="24"/>
        </w:rPr>
        <w:t>que 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B4E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forma, p</w:t>
      </w:r>
      <w:r w:rsidR="00B30FCD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elegantes ídolos gregos </w:t>
      </w:r>
      <w:r w:rsidR="00B30FC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madeira, osso e mármore, agora </w:t>
      </w:r>
      <w:r w:rsidR="00763B4E">
        <w:rPr>
          <w:rFonts w:ascii="Times New Roman" w:hAnsi="Times New Roman" w:cs="Times New Roman"/>
          <w:sz w:val="24"/>
          <w:szCs w:val="24"/>
        </w:rPr>
        <w:t xml:space="preserve">passaram a </w:t>
      </w:r>
      <w:r w:rsidRPr="00C5704C">
        <w:rPr>
          <w:rFonts w:ascii="Times New Roman" w:hAnsi="Times New Roman" w:cs="Times New Roman"/>
          <w:sz w:val="24"/>
          <w:szCs w:val="24"/>
        </w:rPr>
        <w:t>substituir o Criador p</w:t>
      </w:r>
      <w:r w:rsidR="00B30FCD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grosseiros ídolos babilônicos, feitos de mat</w:t>
      </w:r>
      <w:r w:rsidR="004B533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ria</w:t>
      </w:r>
      <w:r w:rsidR="004B5334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s pesad</w:t>
      </w:r>
      <w:r w:rsidR="004B533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7460B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metal ou pedra. No entanto, esse processo </w:t>
      </w:r>
      <w:r w:rsidR="00763B4E">
        <w:rPr>
          <w:rFonts w:ascii="Times New Roman" w:hAnsi="Times New Roman" w:cs="Times New Roman"/>
          <w:sz w:val="24"/>
          <w:szCs w:val="24"/>
        </w:rPr>
        <w:t xml:space="preserve">é </w:t>
      </w:r>
      <w:proofErr w:type="gramStart"/>
      <w:r w:rsidR="00763B4E" w:rsidRPr="00763B4E">
        <w:rPr>
          <w:rFonts w:ascii="Times New Roman" w:hAnsi="Times New Roman" w:cs="Times New Roman"/>
          <w:sz w:val="24"/>
          <w:szCs w:val="24"/>
        </w:rPr>
        <w:t>coeso</w:t>
      </w:r>
      <w:r w:rsidR="00763B4E">
        <w:rPr>
          <w:rFonts w:ascii="Times New Roman" w:hAnsi="Times New Roman" w:cs="Times New Roman"/>
          <w:sz w:val="24"/>
          <w:szCs w:val="24"/>
        </w:rPr>
        <w:t xml:space="preserve"> e já dura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de mil e quinhentos anos</w:t>
      </w:r>
      <w:r w:rsidR="00B30F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B4E">
        <w:rPr>
          <w:rFonts w:ascii="Times New Roman" w:hAnsi="Times New Roman" w:cs="Times New Roman"/>
          <w:sz w:val="24"/>
          <w:szCs w:val="24"/>
        </w:rPr>
        <w:t>sendo essencialmente o mesmo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425D0B">
        <w:rPr>
          <w:rFonts w:ascii="Times New Roman" w:hAnsi="Times New Roman" w:cs="Times New Roman"/>
          <w:sz w:val="24"/>
          <w:szCs w:val="24"/>
        </w:rPr>
        <w:t>Só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idolatria grega, </w:t>
      </w:r>
      <w:r w:rsidR="00B30FCD" w:rsidRPr="00C5704C">
        <w:rPr>
          <w:rFonts w:ascii="Times New Roman" w:hAnsi="Times New Roman" w:cs="Times New Roman"/>
          <w:sz w:val="24"/>
          <w:szCs w:val="24"/>
        </w:rPr>
        <w:t>b</w:t>
      </w:r>
      <w:r w:rsidR="00B30FCD">
        <w:rPr>
          <w:rFonts w:ascii="Times New Roman" w:hAnsi="Times New Roman" w:cs="Times New Roman"/>
          <w:sz w:val="24"/>
          <w:szCs w:val="24"/>
        </w:rPr>
        <w:t>ela</w:t>
      </w:r>
      <w:r w:rsidR="00B30F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763B4E">
        <w:rPr>
          <w:rFonts w:ascii="Times New Roman" w:hAnsi="Times New Roman" w:cs="Times New Roman"/>
          <w:sz w:val="24"/>
          <w:szCs w:val="24"/>
        </w:rPr>
        <w:t>refinada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conservada </w:t>
      </w:r>
      <w:r w:rsidR="00763B4E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alguns lugares </w:t>
      </w:r>
      <w:r w:rsidR="00763B4E">
        <w:rPr>
          <w:rFonts w:ascii="Times New Roman" w:hAnsi="Times New Roman" w:cs="Times New Roman"/>
          <w:sz w:val="24"/>
          <w:szCs w:val="24"/>
        </w:rPr>
        <w:t>pelos mais velhos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625D9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sup</w:t>
      </w:r>
      <w:r w:rsidR="004A6C90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pela </w:t>
      </w:r>
      <w:r w:rsidR="004A6C90">
        <w:rPr>
          <w:rFonts w:ascii="Times New Roman" w:hAnsi="Times New Roman" w:cs="Times New Roman"/>
          <w:sz w:val="24"/>
          <w:szCs w:val="24"/>
        </w:rPr>
        <w:t xml:space="preserve">idolatria </w:t>
      </w:r>
      <w:r w:rsidR="00763B4E">
        <w:rPr>
          <w:rFonts w:ascii="Times New Roman" w:hAnsi="Times New Roman" w:cs="Times New Roman"/>
          <w:sz w:val="24"/>
          <w:szCs w:val="24"/>
        </w:rPr>
        <w:t>b</w:t>
      </w:r>
      <w:r w:rsidRPr="00C5704C">
        <w:rPr>
          <w:rFonts w:ascii="Times New Roman" w:hAnsi="Times New Roman" w:cs="Times New Roman"/>
          <w:sz w:val="24"/>
          <w:szCs w:val="24"/>
        </w:rPr>
        <w:t>abilôni</w:t>
      </w:r>
      <w:r w:rsidR="00763B4E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a, com ídolos </w:t>
      </w:r>
      <w:r w:rsidR="00763B4E">
        <w:rPr>
          <w:rFonts w:ascii="Times New Roman" w:hAnsi="Times New Roman" w:cs="Times New Roman"/>
          <w:sz w:val="24"/>
          <w:szCs w:val="24"/>
        </w:rPr>
        <w:t>expostos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praças, </w:t>
      </w:r>
      <w:r w:rsidR="00763B4E">
        <w:rPr>
          <w:rFonts w:ascii="Times New Roman" w:hAnsi="Times New Roman" w:cs="Times New Roman"/>
          <w:sz w:val="24"/>
          <w:szCs w:val="24"/>
        </w:rPr>
        <w:t xml:space="preserve">atraindo multidões de jovens que ensinavam até crianças a reverenciá-los, e nessa noite muitas dessas crianças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corriam em volta da fonte e diante do </w:t>
      </w:r>
      <w:r w:rsidR="004A6C90" w:rsidRPr="00C5704C">
        <w:rPr>
          <w:rFonts w:ascii="Times New Roman" w:hAnsi="Times New Roman" w:cs="Times New Roman"/>
          <w:sz w:val="24"/>
          <w:szCs w:val="24"/>
        </w:rPr>
        <w:t xml:space="preserve">ídolo </w:t>
      </w:r>
      <w:r w:rsidRPr="00763B4E">
        <w:rPr>
          <w:rFonts w:ascii="Times New Roman" w:hAnsi="Times New Roman" w:cs="Times New Roman"/>
          <w:sz w:val="24"/>
          <w:szCs w:val="24"/>
        </w:rPr>
        <w:t>bigodudo</w:t>
      </w:r>
      <w:r w:rsidR="00763B4E">
        <w:rPr>
          <w:rFonts w:ascii="Times New Roman" w:hAnsi="Times New Roman" w:cs="Times New Roman"/>
          <w:sz w:val="24"/>
          <w:szCs w:val="24"/>
        </w:rPr>
        <w:t xml:space="preserve"> com 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maçãs do rosto </w:t>
      </w:r>
      <w:r w:rsidR="00763B4E">
        <w:rPr>
          <w:rFonts w:ascii="Times New Roman" w:hAnsi="Times New Roman" w:cs="Times New Roman"/>
          <w:sz w:val="24"/>
          <w:szCs w:val="24"/>
        </w:rPr>
        <w:t>tipicamente asiáticas</w:t>
      </w:r>
      <w:r w:rsidR="00763B4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63B4E" w:rsidRPr="00425D0B">
        <w:rPr>
          <w:rFonts w:ascii="Times New Roman" w:hAnsi="Times New Roman" w:cs="Times New Roman"/>
          <w:sz w:val="24"/>
          <w:szCs w:val="24"/>
        </w:rPr>
        <w:t>recentemente</w:t>
      </w:r>
      <w:r w:rsidR="00763B4E">
        <w:rPr>
          <w:rFonts w:ascii="Times New Roman" w:hAnsi="Times New Roman" w:cs="Times New Roman"/>
          <w:sz w:val="24"/>
          <w:szCs w:val="24"/>
        </w:rPr>
        <w:t xml:space="preserve"> fixado em seu pedestal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96E87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>crianças são crianças e, passado o primeiro susto</w:t>
      </w:r>
      <w:r w:rsidR="00730125">
        <w:rPr>
          <w:rFonts w:ascii="Times New Roman" w:hAnsi="Times New Roman" w:cs="Times New Roman"/>
          <w:sz w:val="24"/>
          <w:szCs w:val="24"/>
        </w:rPr>
        <w:t xml:space="preserve"> </w:t>
      </w:r>
      <w:r w:rsidR="00763B4E">
        <w:rPr>
          <w:rFonts w:ascii="Times New Roman" w:hAnsi="Times New Roman" w:cs="Times New Roman"/>
          <w:sz w:val="24"/>
          <w:szCs w:val="24"/>
          <w:lang w:val="en-GB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</w:t>
      </w:r>
      <w:r w:rsidR="00763B4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pedra </w:t>
      </w:r>
      <w:r w:rsidR="00763B4E">
        <w:rPr>
          <w:rFonts w:ascii="Times New Roman" w:hAnsi="Times New Roman" w:cs="Times New Roman"/>
          <w:sz w:val="24"/>
          <w:szCs w:val="24"/>
        </w:rPr>
        <w:t xml:space="preserve">severo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endeusado, </w:t>
      </w:r>
      <w:r w:rsidR="00763B4E">
        <w:rPr>
          <w:rFonts w:ascii="Times New Roman" w:hAnsi="Times New Roman" w:cs="Times New Roman"/>
          <w:sz w:val="24"/>
          <w:szCs w:val="24"/>
        </w:rPr>
        <w:t>senti</w:t>
      </w:r>
      <w:r w:rsidR="00657BBC">
        <w:rPr>
          <w:rFonts w:ascii="Times New Roman" w:hAnsi="Times New Roman" w:cs="Times New Roman"/>
          <w:sz w:val="24"/>
          <w:szCs w:val="24"/>
        </w:rPr>
        <w:t>r</w:t>
      </w:r>
      <w:r w:rsidR="00763B4E">
        <w:rPr>
          <w:rFonts w:ascii="Times New Roman" w:hAnsi="Times New Roman" w:cs="Times New Roman"/>
          <w:sz w:val="24"/>
          <w:szCs w:val="24"/>
        </w:rPr>
        <w:t xml:space="preserve">am vontade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correr e </w:t>
      </w:r>
      <w:r w:rsidR="00763B4E">
        <w:rPr>
          <w:rFonts w:ascii="Times New Roman" w:hAnsi="Times New Roman" w:cs="Times New Roman"/>
          <w:sz w:val="24"/>
          <w:szCs w:val="24"/>
        </w:rPr>
        <w:t xml:space="preserve">de </w:t>
      </w:r>
      <w:r w:rsidR="007460B8" w:rsidRPr="00C5704C">
        <w:rPr>
          <w:rFonts w:ascii="Times New Roman" w:hAnsi="Times New Roman" w:cs="Times New Roman"/>
          <w:sz w:val="24"/>
          <w:szCs w:val="24"/>
        </w:rPr>
        <w:t>faze</w:t>
      </w:r>
      <w:r w:rsidR="007460B8">
        <w:rPr>
          <w:rFonts w:ascii="Times New Roman" w:hAnsi="Times New Roman" w:cs="Times New Roman"/>
          <w:sz w:val="24"/>
          <w:szCs w:val="24"/>
        </w:rPr>
        <w:t>r</w:t>
      </w:r>
      <w:r w:rsidR="007460B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travessuras. </w:t>
      </w:r>
      <w:r w:rsidR="004A6C90">
        <w:rPr>
          <w:rFonts w:ascii="Times New Roman" w:hAnsi="Times New Roman" w:cs="Times New Roman"/>
          <w:sz w:val="24"/>
          <w:szCs w:val="24"/>
        </w:rPr>
        <w:t xml:space="preserve">Nessas </w:t>
      </w:r>
      <w:r w:rsidRPr="00C5704C">
        <w:rPr>
          <w:rFonts w:ascii="Times New Roman" w:hAnsi="Times New Roman" w:cs="Times New Roman"/>
          <w:sz w:val="24"/>
          <w:szCs w:val="24"/>
        </w:rPr>
        <w:t>brincadeira</w:t>
      </w:r>
      <w:r w:rsidR="007460B8">
        <w:rPr>
          <w:rFonts w:ascii="Times New Roman" w:hAnsi="Times New Roman" w:cs="Times New Roman"/>
          <w:sz w:val="24"/>
          <w:szCs w:val="24"/>
        </w:rPr>
        <w:t>s infantis</w:t>
      </w:r>
      <w:r w:rsidR="004B69A2">
        <w:rPr>
          <w:rFonts w:ascii="Times New Roman" w:hAnsi="Times New Roman" w:cs="Times New Roman"/>
          <w:sz w:val="24"/>
          <w:szCs w:val="24"/>
        </w:rPr>
        <w:t xml:space="preserve"> está o germe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é próprio do Senhor, do que Deus ensinou ao homem no sétimo dia da criação, </w:t>
      </w:r>
      <w:r w:rsidR="00B96E87">
        <w:rPr>
          <w:rFonts w:ascii="Times New Roman" w:hAnsi="Times New Roman" w:cs="Times New Roman"/>
          <w:sz w:val="24"/>
          <w:szCs w:val="24"/>
        </w:rPr>
        <w:t>porém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fome </w:t>
      </w:r>
      <w:r w:rsidR="004F7842">
        <w:rPr>
          <w:rFonts w:ascii="Times New Roman" w:hAnsi="Times New Roman" w:cs="Times New Roman"/>
          <w:sz w:val="24"/>
          <w:szCs w:val="24"/>
        </w:rPr>
        <w:t>excessiva</w:t>
      </w:r>
      <w:r w:rsidR="004F784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destrói </w:t>
      </w:r>
      <w:r w:rsidR="004B69A2">
        <w:rPr>
          <w:rFonts w:ascii="Times New Roman" w:hAnsi="Times New Roman" w:cs="Times New Roman"/>
          <w:sz w:val="24"/>
          <w:szCs w:val="24"/>
        </w:rPr>
        <w:t xml:space="preserve">tudo o que é pueril </w:t>
      </w:r>
      <w:r w:rsidR="004B69A2" w:rsidRPr="00621342">
        <w:rPr>
          <w:rFonts w:ascii="Times New Roman" w:hAnsi="Times New Roman" w:cs="Times New Roman"/>
          <w:sz w:val="24"/>
          <w:szCs w:val="24"/>
        </w:rPr>
        <w:t>—</w:t>
      </w:r>
      <w:r w:rsidR="004B69A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 criança faminta é com</w:t>
      </w:r>
      <w:r w:rsidR="004B69A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velho sábio</w:t>
      </w:r>
      <w:r w:rsidR="004B69A2">
        <w:rPr>
          <w:rFonts w:ascii="Times New Roman" w:hAnsi="Times New Roman" w:cs="Times New Roman"/>
          <w:sz w:val="24"/>
          <w:szCs w:val="24"/>
        </w:rPr>
        <w:t xml:space="preserve">; </w:t>
      </w:r>
      <w:r w:rsidR="004F7842">
        <w:rPr>
          <w:rFonts w:ascii="Times New Roman" w:hAnsi="Times New Roman" w:cs="Times New Roman"/>
          <w:sz w:val="24"/>
          <w:szCs w:val="24"/>
        </w:rPr>
        <w:t xml:space="preserve">mas, </w:t>
      </w:r>
      <w:r w:rsidR="004B69A2">
        <w:rPr>
          <w:rFonts w:ascii="Times New Roman" w:hAnsi="Times New Roman" w:cs="Times New Roman"/>
          <w:sz w:val="24"/>
          <w:szCs w:val="24"/>
        </w:rPr>
        <w:t xml:space="preserve">se </w:t>
      </w:r>
      <w:r w:rsidR="008056D0">
        <w:rPr>
          <w:rFonts w:ascii="Times New Roman" w:hAnsi="Times New Roman" w:cs="Times New Roman"/>
          <w:sz w:val="24"/>
          <w:szCs w:val="24"/>
        </w:rPr>
        <w:t>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existe </w:t>
      </w:r>
      <w:r w:rsidR="00B96E87">
        <w:rPr>
          <w:rFonts w:ascii="Times New Roman" w:hAnsi="Times New Roman" w:cs="Times New Roman"/>
          <w:sz w:val="24"/>
          <w:szCs w:val="24"/>
        </w:rPr>
        <w:t>unicamente</w:t>
      </w:r>
      <w:r w:rsidR="00B96E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porque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pensa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, os pensamentos de um</w:t>
      </w:r>
      <w:r w:rsidR="004B69A2">
        <w:rPr>
          <w:rFonts w:ascii="Times New Roman" w:hAnsi="Times New Roman" w:cs="Times New Roman"/>
          <w:sz w:val="24"/>
          <w:szCs w:val="24"/>
        </w:rPr>
        <w:t>a criatura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famint</w:t>
      </w:r>
      <w:r w:rsidR="004B69A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27C7">
        <w:rPr>
          <w:rFonts w:ascii="Times New Roman" w:hAnsi="Times New Roman" w:cs="Times New Roman"/>
          <w:sz w:val="24"/>
          <w:szCs w:val="24"/>
        </w:rPr>
        <w:t xml:space="preserve">se direcionam para um </w:t>
      </w:r>
      <w:r w:rsidR="006B154E">
        <w:rPr>
          <w:rFonts w:ascii="Times New Roman" w:hAnsi="Times New Roman" w:cs="Times New Roman"/>
          <w:sz w:val="24"/>
          <w:szCs w:val="24"/>
        </w:rPr>
        <w:t xml:space="preserve">único </w:t>
      </w:r>
      <w:r w:rsidR="007427C7">
        <w:rPr>
          <w:rFonts w:ascii="Times New Roman" w:hAnsi="Times New Roman" w:cs="Times New Roman"/>
          <w:sz w:val="24"/>
          <w:szCs w:val="24"/>
        </w:rPr>
        <w:t>ponto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4A6C90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conseguir pão</w:t>
      </w:r>
      <w:r w:rsidR="004A6C90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6C90">
        <w:rPr>
          <w:rFonts w:ascii="Times New Roman" w:hAnsi="Times New Roman" w:cs="Times New Roman"/>
          <w:sz w:val="24"/>
          <w:szCs w:val="24"/>
        </w:rPr>
        <w:t>Movida por</w:t>
      </w:r>
      <w:r w:rsidR="004A6C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36B1">
        <w:rPr>
          <w:rFonts w:ascii="Times New Roman" w:hAnsi="Times New Roman" w:cs="Times New Roman"/>
          <w:sz w:val="24"/>
          <w:szCs w:val="24"/>
        </w:rPr>
        <w:t>tais</w:t>
      </w:r>
      <w:r w:rsidR="002436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pensamentos</w:t>
      </w:r>
      <w:r w:rsidR="004A6C9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aproximou-se </w:t>
      </w:r>
      <w:r w:rsidR="004A6C90">
        <w:rPr>
          <w:rFonts w:ascii="Times New Roman" w:hAnsi="Times New Roman" w:cs="Times New Roman"/>
          <w:sz w:val="24"/>
          <w:szCs w:val="24"/>
        </w:rPr>
        <w:t xml:space="preserve">de novo </w:t>
      </w:r>
      <w:r w:rsidR="002436B1">
        <w:rPr>
          <w:rFonts w:ascii="Times New Roman" w:hAnsi="Times New Roman" w:cs="Times New Roman"/>
          <w:sz w:val="24"/>
          <w:szCs w:val="24"/>
        </w:rPr>
        <w:t>de</w:t>
      </w:r>
      <w:r w:rsidR="002436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Dã, estendendo a mão para</w:t>
      </w:r>
      <w:r w:rsidR="002436B1">
        <w:rPr>
          <w:rFonts w:ascii="Times New Roman" w:hAnsi="Times New Roman" w:cs="Times New Roman"/>
          <w:sz w:val="24"/>
          <w:szCs w:val="24"/>
        </w:rPr>
        <w:t xml:space="preserve"> </w:t>
      </w:r>
      <w:r w:rsidR="00B96E87">
        <w:rPr>
          <w:rFonts w:ascii="Times New Roman" w:hAnsi="Times New Roman" w:cs="Times New Roman"/>
          <w:sz w:val="24"/>
          <w:szCs w:val="24"/>
        </w:rPr>
        <w:t>ganhar um</w:t>
      </w:r>
      <w:r w:rsidR="002436B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</w:t>
      </w:r>
      <w:r w:rsidR="007E47AB">
        <w:rPr>
          <w:rFonts w:ascii="Times New Roman" w:hAnsi="Times New Roman" w:cs="Times New Roman"/>
          <w:sz w:val="24"/>
          <w:szCs w:val="24"/>
        </w:rPr>
        <w:t xml:space="preserve">, mas </w:t>
      </w:r>
      <w:r w:rsidR="00812C58">
        <w:rPr>
          <w:rFonts w:ascii="Times New Roman" w:hAnsi="Times New Roman" w:cs="Times New Roman"/>
          <w:sz w:val="24"/>
          <w:szCs w:val="24"/>
        </w:rPr>
        <w:t xml:space="preserve">no ato </w:t>
      </w:r>
      <w:r w:rsidR="007E47AB">
        <w:rPr>
          <w:rFonts w:ascii="Times New Roman" w:hAnsi="Times New Roman" w:cs="Times New Roman"/>
          <w:sz w:val="24"/>
          <w:szCs w:val="24"/>
        </w:rPr>
        <w:t>sua 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6C90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agarrada </w:t>
      </w:r>
      <w:r w:rsidRPr="004B69A2">
        <w:rPr>
          <w:rFonts w:ascii="Times New Roman" w:hAnsi="Times New Roman" w:cs="Times New Roman"/>
          <w:sz w:val="24"/>
          <w:szCs w:val="24"/>
        </w:rPr>
        <w:t>po</w:t>
      </w:r>
      <w:r w:rsidR="00B96E87" w:rsidRPr="004B69A2">
        <w:rPr>
          <w:rFonts w:ascii="Times New Roman" w:hAnsi="Times New Roman" w:cs="Times New Roman"/>
          <w:sz w:val="24"/>
          <w:szCs w:val="24"/>
        </w:rPr>
        <w:t>r um</w:t>
      </w:r>
      <w:r w:rsidRPr="004B69A2">
        <w:rPr>
          <w:rFonts w:ascii="Times New Roman" w:hAnsi="Times New Roman" w:cs="Times New Roman"/>
          <w:sz w:val="24"/>
          <w:szCs w:val="24"/>
        </w:rPr>
        <w:t xml:space="preserve"> representante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357B">
        <w:rPr>
          <w:rFonts w:ascii="Times New Roman" w:hAnsi="Times New Roman" w:cs="Times New Roman"/>
          <w:sz w:val="24"/>
          <w:szCs w:val="24"/>
        </w:rPr>
        <w:t>da lei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36B1">
        <w:rPr>
          <w:rFonts w:ascii="Times New Roman" w:hAnsi="Times New Roman" w:cs="Times New Roman"/>
          <w:sz w:val="24"/>
          <w:szCs w:val="24"/>
        </w:rPr>
        <w:t>cujo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posto de observação da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ordem </w:t>
      </w:r>
      <w:r w:rsidR="002436B1">
        <w:rPr>
          <w:rFonts w:ascii="Times New Roman" w:hAnsi="Times New Roman" w:cs="Times New Roman"/>
          <w:sz w:val="24"/>
          <w:szCs w:val="24"/>
        </w:rPr>
        <w:t>se localizava</w:t>
      </w:r>
      <w:r w:rsidR="002436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6E8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lado do ídolo recém-instalado</w:t>
      </w:r>
      <w:r w:rsidR="004B69A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qualquer mendicância, jogos de azar e outras desordens eram proibidos.</w:t>
      </w:r>
    </w:p>
    <w:p w:rsidR="006F7029" w:rsidRPr="00C5704C" w:rsidRDefault="00FF5EB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0125">
        <w:rPr>
          <w:rFonts w:ascii="Times New Roman" w:hAnsi="Times New Roman" w:cs="Times New Roman"/>
          <w:sz w:val="24"/>
          <w:szCs w:val="24"/>
        </w:rPr>
        <w:t>—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 </w:t>
      </w:r>
      <w:r w:rsidR="004A6C90" w:rsidRPr="00730125">
        <w:rPr>
          <w:rFonts w:ascii="Times New Roman" w:hAnsi="Times New Roman" w:cs="Times New Roman"/>
          <w:sz w:val="24"/>
          <w:szCs w:val="24"/>
        </w:rPr>
        <w:t>M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enina, </w:t>
      </w:r>
      <w:r w:rsidR="004A6C90" w:rsidRPr="00730125">
        <w:rPr>
          <w:rFonts w:ascii="Times New Roman" w:hAnsi="Times New Roman" w:cs="Times New Roman"/>
          <w:sz w:val="24"/>
          <w:szCs w:val="24"/>
        </w:rPr>
        <w:t>você é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 de quem? </w:t>
      </w:r>
      <w:r w:rsidRPr="00730125">
        <w:rPr>
          <w:rFonts w:ascii="Times New Roman" w:hAnsi="Times New Roman" w:cs="Times New Roman"/>
          <w:sz w:val="24"/>
          <w:szCs w:val="24"/>
        </w:rPr>
        <w:t>—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 perguntou o </w:t>
      </w:r>
      <w:r w:rsidR="00425D0B">
        <w:rPr>
          <w:rFonts w:ascii="Times New Roman" w:hAnsi="Times New Roman" w:cs="Times New Roman"/>
          <w:sz w:val="24"/>
          <w:szCs w:val="24"/>
        </w:rPr>
        <w:t>policial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 com </w:t>
      </w:r>
      <w:r w:rsidR="00E625D9">
        <w:rPr>
          <w:rFonts w:ascii="Times New Roman" w:hAnsi="Times New Roman" w:cs="Times New Roman"/>
          <w:sz w:val="24"/>
          <w:szCs w:val="24"/>
        </w:rPr>
        <w:t>firmeza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, mas </w:t>
      </w:r>
      <w:r w:rsidR="00E625D9">
        <w:rPr>
          <w:rFonts w:ascii="Times New Roman" w:hAnsi="Times New Roman" w:cs="Times New Roman"/>
          <w:sz w:val="24"/>
          <w:szCs w:val="24"/>
        </w:rPr>
        <w:t>sem raiva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. </w:t>
      </w:r>
      <w:r w:rsidR="00D333C8" w:rsidRPr="00730125">
        <w:rPr>
          <w:rFonts w:ascii="Times New Roman" w:hAnsi="Times New Roman" w:cs="Times New Roman"/>
          <w:sz w:val="24"/>
          <w:szCs w:val="24"/>
        </w:rPr>
        <w:t>—</w:t>
      </w:r>
      <w:r w:rsidR="006F7029" w:rsidRPr="00730125">
        <w:rPr>
          <w:rFonts w:ascii="Times New Roman" w:hAnsi="Times New Roman" w:cs="Times New Roman"/>
          <w:sz w:val="24"/>
          <w:szCs w:val="24"/>
        </w:rPr>
        <w:t xml:space="preserve"> Onde estão seu pai e sua mãe?</w:t>
      </w:r>
    </w:p>
    <w:p w:rsidR="006F7029" w:rsidRPr="00C5704C" w:rsidRDefault="00D333C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D0B">
        <w:rPr>
          <w:rFonts w:ascii="Times New Roman" w:hAnsi="Times New Roman" w:cs="Times New Roman"/>
          <w:sz w:val="24"/>
          <w:szCs w:val="24"/>
        </w:rPr>
        <w:t xml:space="preserve">Nosso </w:t>
      </w:r>
      <w:r w:rsidR="006F7029" w:rsidRPr="00425D0B">
        <w:rPr>
          <w:rFonts w:ascii="Times New Roman" w:hAnsi="Times New Roman" w:cs="Times New Roman"/>
          <w:sz w:val="24"/>
          <w:szCs w:val="24"/>
        </w:rPr>
        <w:t>pai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morreu no ano passado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foi </w:t>
      </w:r>
      <w:r w:rsidR="0012123E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ano d</w:t>
      </w:r>
      <w:r w:rsidR="0012123E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fome. </w:t>
      </w:r>
      <w:r w:rsidR="00E625D9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amãe </w:t>
      </w:r>
      <w:r w:rsidR="0012123E">
        <w:rPr>
          <w:rFonts w:ascii="Times New Roman" w:hAnsi="Times New Roman" w:cs="Times New Roman"/>
          <w:sz w:val="24"/>
          <w:szCs w:val="24"/>
        </w:rPr>
        <w:t>ficou sozin</w:t>
      </w:r>
      <w:r w:rsidR="00E625D9">
        <w:rPr>
          <w:rFonts w:ascii="Times New Roman" w:hAnsi="Times New Roman" w:cs="Times New Roman"/>
          <w:sz w:val="24"/>
          <w:szCs w:val="24"/>
        </w:rPr>
        <w:t xml:space="preserve">ha </w:t>
      </w:r>
      <w:r w:rsidR="004A6C90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cinco crianças, uma menor do que a outra. Depois d</w:t>
      </w:r>
      <w:r w:rsidR="004A6C90">
        <w:rPr>
          <w:rFonts w:ascii="Times New Roman" w:hAnsi="Times New Roman" w:cs="Times New Roman"/>
          <w:sz w:val="24"/>
          <w:szCs w:val="24"/>
        </w:rPr>
        <w:t>a morte 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12123E">
        <w:rPr>
          <w:rFonts w:ascii="Times New Roman" w:hAnsi="Times New Roman" w:cs="Times New Roman"/>
          <w:sz w:val="24"/>
          <w:szCs w:val="24"/>
        </w:rPr>
        <w:t xml:space="preserve">meu </w:t>
      </w:r>
      <w:r w:rsidR="006F7029" w:rsidRPr="00C5704C">
        <w:rPr>
          <w:rFonts w:ascii="Times New Roman" w:hAnsi="Times New Roman" w:cs="Times New Roman"/>
          <w:sz w:val="24"/>
          <w:szCs w:val="24"/>
        </w:rPr>
        <w:t>pai</w:t>
      </w:r>
      <w:r w:rsidR="007221A5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>noss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casa </w:t>
      </w:r>
      <w:r>
        <w:rPr>
          <w:rFonts w:ascii="Times New Roman" w:hAnsi="Times New Roman" w:cs="Times New Roman"/>
          <w:sz w:val="24"/>
          <w:szCs w:val="24"/>
        </w:rPr>
        <w:t>desabou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E32686">
        <w:rPr>
          <w:rFonts w:ascii="Times New Roman" w:hAnsi="Times New Roman" w:cs="Times New Roman"/>
          <w:sz w:val="24"/>
          <w:szCs w:val="24"/>
        </w:rPr>
        <w:t xml:space="preserve">os chefes </w:t>
      </w:r>
      <w:r w:rsidR="006F7029" w:rsidRPr="00C5704C">
        <w:rPr>
          <w:rFonts w:ascii="Times New Roman" w:hAnsi="Times New Roman" w:cs="Times New Roman"/>
          <w:sz w:val="24"/>
          <w:szCs w:val="24"/>
        </w:rPr>
        <w:t>do colcoz nos d</w:t>
      </w:r>
      <w:r w:rsidR="00E32686">
        <w:rPr>
          <w:rFonts w:ascii="Times New Roman" w:hAnsi="Times New Roman" w:cs="Times New Roman"/>
          <w:sz w:val="24"/>
          <w:szCs w:val="24"/>
        </w:rPr>
        <w:t>eram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outra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perto da </w:t>
      </w:r>
      <w:r w:rsidR="006F7029" w:rsidRPr="00880955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770BEC">
        <w:rPr>
          <w:rFonts w:ascii="Times New Roman" w:hAnsi="Times New Roman" w:cs="Times New Roman"/>
          <w:sz w:val="24"/>
          <w:szCs w:val="24"/>
        </w:rPr>
        <w:t>mamãe ficou nessa</w:t>
      </w:r>
      <w:r w:rsidR="008809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casa, porque quase todos</w:t>
      </w:r>
      <w:r w:rsidR="00880955">
        <w:rPr>
          <w:rFonts w:ascii="Times New Roman" w:hAnsi="Times New Roman" w:cs="Times New Roman"/>
          <w:sz w:val="24"/>
          <w:szCs w:val="24"/>
        </w:rPr>
        <w:t xml:space="preserve"> </w:t>
      </w:r>
      <w:r w:rsidR="00F0357B">
        <w:rPr>
          <w:rFonts w:ascii="Times New Roman" w:hAnsi="Times New Roman" w:cs="Times New Roman"/>
          <w:sz w:val="24"/>
          <w:szCs w:val="24"/>
        </w:rPr>
        <w:t>estavam</w:t>
      </w:r>
      <w:r w:rsidR="00880955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inchados e doentes.</w:t>
      </w:r>
    </w:p>
    <w:p w:rsidR="006F7029" w:rsidRPr="00C5704C" w:rsidRDefault="00D333C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Deixe a menina ir, camarada </w:t>
      </w:r>
      <w:r w:rsidR="00425D0B">
        <w:rPr>
          <w:rFonts w:ascii="Times New Roman" w:hAnsi="Times New Roman" w:cs="Times New Roman"/>
          <w:sz w:val="24"/>
          <w:szCs w:val="24"/>
        </w:rPr>
        <w:t>policial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uma mulher</w:t>
      </w:r>
      <w:r w:rsidR="00880955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piedosa.</w:t>
      </w:r>
    </w:p>
    <w:p w:rsidR="006F7029" w:rsidRPr="00C5704C" w:rsidRDefault="00D333C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a estou </w:t>
      </w:r>
      <w:r w:rsidR="00E32686">
        <w:rPr>
          <w:rFonts w:ascii="Times New Roman" w:hAnsi="Times New Roman" w:cs="Times New Roman"/>
          <w:sz w:val="24"/>
          <w:szCs w:val="24"/>
        </w:rPr>
        <w:t>segurando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5B5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</w:t>
      </w:r>
      <w:r w:rsidR="00425D0B">
        <w:rPr>
          <w:rFonts w:ascii="Times New Roman" w:hAnsi="Times New Roman" w:cs="Times New Roman"/>
          <w:sz w:val="24"/>
          <w:szCs w:val="24"/>
        </w:rPr>
        <w:t>policial</w:t>
      </w:r>
      <w:r w:rsidR="007635B5">
        <w:rPr>
          <w:rFonts w:ascii="Times New Roman" w:hAnsi="Times New Roman" w:cs="Times New Roman"/>
          <w:sz w:val="24"/>
          <w:szCs w:val="24"/>
        </w:rPr>
        <w:t xml:space="preserve"> </w:t>
      </w:r>
      <w:r w:rsidR="007635B5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onde será que ela mora? Onde você mora? Conhece o caminho </w:t>
      </w:r>
      <w:r w:rsidR="00E32686">
        <w:rPr>
          <w:rFonts w:ascii="Times New Roman" w:hAnsi="Times New Roman" w:cs="Times New Roman"/>
          <w:sz w:val="24"/>
          <w:szCs w:val="24"/>
        </w:rPr>
        <w:t>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casa?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7635B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67AC">
        <w:rPr>
          <w:rFonts w:ascii="Times New Roman" w:hAnsi="Times New Roman" w:cs="Times New Roman"/>
          <w:sz w:val="24"/>
          <w:szCs w:val="24"/>
        </w:rPr>
        <w:t>Conheço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5B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</w:t>
      </w:r>
      <w:r w:rsidR="00E61A7F">
        <w:rPr>
          <w:rFonts w:ascii="Times New Roman" w:hAnsi="Times New Roman" w:cs="Times New Roman"/>
          <w:sz w:val="24"/>
          <w:szCs w:val="24"/>
        </w:rPr>
        <w:t>, afoita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5B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por Deus</w:t>
      </w:r>
      <w:r w:rsidR="00F24D6F">
        <w:rPr>
          <w:rFonts w:ascii="Times New Roman" w:hAnsi="Times New Roman" w:cs="Times New Roman"/>
          <w:sz w:val="24"/>
          <w:szCs w:val="24"/>
        </w:rPr>
        <w:t xml:space="preserve"> </w:t>
      </w:r>
      <w:r w:rsidR="00B14BFC">
        <w:rPr>
          <w:rFonts w:ascii="Times New Roman" w:hAnsi="Times New Roman" w:cs="Times New Roman"/>
          <w:sz w:val="24"/>
          <w:szCs w:val="24"/>
        </w:rPr>
        <w:t xml:space="preserve">se </w:t>
      </w:r>
      <w:r w:rsidR="00F24D6F">
        <w:rPr>
          <w:rFonts w:ascii="Times New Roman" w:hAnsi="Times New Roman" w:cs="Times New Roman"/>
          <w:sz w:val="24"/>
          <w:szCs w:val="24"/>
        </w:rPr>
        <w:t>conheço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Pr="00425D0B">
        <w:rPr>
          <w:rFonts w:ascii="Times New Roman" w:hAnsi="Times New Roman" w:cs="Times New Roman"/>
          <w:sz w:val="24"/>
          <w:szCs w:val="24"/>
        </w:rPr>
        <w:t>O sítio Lugov</w:t>
      </w:r>
      <w:r w:rsidR="00E32686" w:rsidRPr="00425D0B">
        <w:rPr>
          <w:rFonts w:ascii="Times New Roman" w:hAnsi="Times New Roman" w:cs="Times New Roman"/>
          <w:sz w:val="24"/>
          <w:szCs w:val="24"/>
        </w:rPr>
        <w:t>o</w:t>
      </w:r>
      <w:r w:rsidRPr="00425D0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É preciso </w:t>
      </w:r>
      <w:r w:rsidR="00880955">
        <w:rPr>
          <w:rFonts w:ascii="Times New Roman" w:hAnsi="Times New Roman" w:cs="Times New Roman"/>
          <w:sz w:val="24"/>
          <w:szCs w:val="24"/>
        </w:rPr>
        <w:t>ir</w:t>
      </w:r>
      <w:r w:rsidR="008809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pela </w:t>
      </w:r>
      <w:r w:rsidRPr="00880955">
        <w:rPr>
          <w:rFonts w:ascii="Times New Roman" w:hAnsi="Times New Roman" w:cs="Times New Roman"/>
          <w:i/>
          <w:sz w:val="24"/>
          <w:szCs w:val="24"/>
        </w:rPr>
        <w:t>tamba</w:t>
      </w:r>
      <w:r w:rsidR="0088095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955">
        <w:rPr>
          <w:rFonts w:ascii="Times New Roman" w:hAnsi="Times New Roman" w:cs="Times New Roman"/>
          <w:sz w:val="24"/>
          <w:szCs w:val="24"/>
        </w:rPr>
        <w:t xml:space="preserve">sem nunca </w:t>
      </w:r>
      <w:r w:rsidRPr="00C5704C">
        <w:rPr>
          <w:rFonts w:ascii="Times New Roman" w:hAnsi="Times New Roman" w:cs="Times New Roman"/>
          <w:sz w:val="24"/>
          <w:szCs w:val="24"/>
        </w:rPr>
        <w:t>virar</w:t>
      </w:r>
      <w:r w:rsidR="0088095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357B">
        <w:rPr>
          <w:rFonts w:ascii="Times New Roman" w:hAnsi="Times New Roman" w:cs="Times New Roman"/>
          <w:sz w:val="24"/>
          <w:szCs w:val="24"/>
        </w:rPr>
        <w:t>A</w:t>
      </w:r>
      <w:r w:rsidR="00880955">
        <w:rPr>
          <w:rFonts w:ascii="Times New Roman" w:hAnsi="Times New Roman" w:cs="Times New Roman"/>
          <w:sz w:val="24"/>
          <w:szCs w:val="24"/>
        </w:rPr>
        <w:t xml:space="preserve"> gente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 pelo sanatório, pela igreja, depois pelo clube e</w:t>
      </w:r>
      <w:r w:rsidR="00880955">
        <w:rPr>
          <w:rFonts w:ascii="Times New Roman" w:hAnsi="Times New Roman" w:cs="Times New Roman"/>
          <w:sz w:val="24"/>
          <w:szCs w:val="24"/>
        </w:rPr>
        <w:t xml:space="preserve">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escola</w:t>
      </w:r>
      <w:r w:rsidR="007E0DD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0DD3">
        <w:rPr>
          <w:rFonts w:ascii="Times New Roman" w:hAnsi="Times New Roman" w:cs="Times New Roman"/>
          <w:sz w:val="24"/>
          <w:szCs w:val="24"/>
        </w:rPr>
        <w:t xml:space="preserve">há um riacho no pé da colina e também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moinho </w:t>
      </w:r>
      <w:r w:rsidRPr="00425D0B">
        <w:rPr>
          <w:rFonts w:ascii="Times New Roman" w:hAnsi="Times New Roman" w:cs="Times New Roman"/>
          <w:sz w:val="24"/>
          <w:szCs w:val="24"/>
        </w:rPr>
        <w:t>d’</w:t>
      </w:r>
      <w:r w:rsidRPr="00C5704C">
        <w:rPr>
          <w:rFonts w:ascii="Times New Roman" w:hAnsi="Times New Roman" w:cs="Times New Roman"/>
          <w:sz w:val="24"/>
          <w:szCs w:val="24"/>
        </w:rPr>
        <w:t xml:space="preserve">água. </w:t>
      </w:r>
      <w:r w:rsidR="0094661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lado</w:t>
      </w:r>
      <w:r w:rsidR="0094661D">
        <w:rPr>
          <w:rFonts w:ascii="Times New Roman" w:hAnsi="Times New Roman" w:cs="Times New Roman"/>
          <w:sz w:val="24"/>
          <w:szCs w:val="24"/>
        </w:rPr>
        <w:t xml:space="preserve"> </w:t>
      </w:r>
      <w:r w:rsidR="007E0DD3">
        <w:rPr>
          <w:rFonts w:ascii="Times New Roman" w:hAnsi="Times New Roman" w:cs="Times New Roman"/>
          <w:sz w:val="24"/>
          <w:szCs w:val="24"/>
        </w:rPr>
        <w:t xml:space="preserve">do moinho </w:t>
      </w:r>
      <w:r w:rsidR="0094661D">
        <w:rPr>
          <w:rFonts w:ascii="Times New Roman" w:hAnsi="Times New Roman" w:cs="Times New Roman"/>
          <w:sz w:val="24"/>
          <w:szCs w:val="24"/>
        </w:rPr>
        <w:t>fica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257EDF">
        <w:rPr>
          <w:rFonts w:ascii="Times New Roman" w:hAnsi="Times New Roman" w:cs="Times New Roman"/>
          <w:sz w:val="24"/>
          <w:szCs w:val="24"/>
        </w:rPr>
        <w:t>canteiro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no verão colhem</w:t>
      </w:r>
      <w:r w:rsidR="00880955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frutinhas silvestres</w:t>
      </w:r>
      <w:r w:rsidR="00625C23">
        <w:rPr>
          <w:rFonts w:ascii="Times New Roman" w:hAnsi="Times New Roman" w:cs="Times New Roman"/>
          <w:sz w:val="24"/>
          <w:szCs w:val="24"/>
        </w:rPr>
        <w:t xml:space="preserve"> e cogumelos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7E0DD3">
        <w:rPr>
          <w:rFonts w:ascii="Times New Roman" w:hAnsi="Times New Roman" w:cs="Times New Roman"/>
          <w:sz w:val="24"/>
          <w:szCs w:val="24"/>
        </w:rPr>
        <w:t>atrás do canteiro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955">
        <w:rPr>
          <w:rFonts w:ascii="Times New Roman" w:hAnsi="Times New Roman" w:cs="Times New Roman"/>
          <w:sz w:val="24"/>
          <w:szCs w:val="24"/>
        </w:rPr>
        <w:t>fica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nossa 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565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Então, vá para casa </w:t>
      </w:r>
      <w:r w:rsidR="001565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disse o </w:t>
      </w:r>
      <w:r w:rsidR="00425D0B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>, que</w:t>
      </w:r>
      <w:r w:rsidR="0088095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sem </w:t>
      </w:r>
      <w:r w:rsidR="00625C23">
        <w:rPr>
          <w:rFonts w:ascii="Times New Roman" w:hAnsi="Times New Roman" w:cs="Times New Roman"/>
          <w:sz w:val="24"/>
          <w:szCs w:val="24"/>
        </w:rPr>
        <w:t>crianças miseráveis</w:t>
      </w:r>
      <w:r w:rsidR="0088095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 </w:t>
      </w:r>
      <w:r w:rsidR="00625C23">
        <w:rPr>
          <w:rFonts w:ascii="Times New Roman" w:hAnsi="Times New Roman" w:cs="Times New Roman"/>
          <w:sz w:val="24"/>
          <w:szCs w:val="24"/>
        </w:rPr>
        <w:t>trabalho até o pescoço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65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A412D">
        <w:rPr>
          <w:rFonts w:ascii="Times New Roman" w:hAnsi="Times New Roman" w:cs="Times New Roman"/>
          <w:sz w:val="24"/>
          <w:szCs w:val="24"/>
        </w:rPr>
        <w:t xml:space="preserve">vá logo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diga </w:t>
      </w:r>
      <w:r w:rsidR="00625C2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sua mãe que, se ela</w:t>
      </w:r>
      <w:r w:rsidR="00F24D6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mand</w:t>
      </w:r>
      <w:r w:rsidR="00F24D6F">
        <w:rPr>
          <w:rFonts w:ascii="Times New Roman" w:hAnsi="Times New Roman" w:cs="Times New Roman"/>
          <w:sz w:val="24"/>
          <w:szCs w:val="24"/>
        </w:rPr>
        <w:t>ar</w:t>
      </w:r>
      <w:r w:rsidR="007221A5">
        <w:rPr>
          <w:rFonts w:ascii="Times New Roman" w:hAnsi="Times New Roman" w:cs="Times New Roman"/>
          <w:sz w:val="24"/>
          <w:szCs w:val="24"/>
        </w:rPr>
        <w:t xml:space="preserve"> você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pedir esmola</w:t>
      </w:r>
      <w:r w:rsidR="00880955">
        <w:rPr>
          <w:rFonts w:ascii="Times New Roman" w:hAnsi="Times New Roman" w:cs="Times New Roman"/>
          <w:sz w:val="24"/>
          <w:szCs w:val="24"/>
        </w:rPr>
        <w:t xml:space="preserve"> outra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eu prenderei </w:t>
      </w:r>
      <w:r w:rsidR="00625C23">
        <w:rPr>
          <w:rFonts w:ascii="Times New Roman" w:hAnsi="Times New Roman" w:cs="Times New Roman"/>
          <w:sz w:val="24"/>
          <w:szCs w:val="24"/>
        </w:rPr>
        <w:t xml:space="preserve">tanto uma </w:t>
      </w:r>
      <w:r w:rsidR="00094762">
        <w:rPr>
          <w:rFonts w:ascii="Times New Roman" w:hAnsi="Times New Roman" w:cs="Times New Roman"/>
          <w:sz w:val="24"/>
          <w:szCs w:val="24"/>
        </w:rPr>
        <w:t>como</w:t>
      </w:r>
      <w:r w:rsidR="00625C23">
        <w:rPr>
          <w:rFonts w:ascii="Times New Roman" w:hAnsi="Times New Roman" w:cs="Times New Roman"/>
          <w:sz w:val="24"/>
          <w:szCs w:val="24"/>
        </w:rPr>
        <w:t xml:space="preserve"> outra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565D5" w:rsidRPr="00621342">
        <w:rPr>
          <w:rFonts w:ascii="Times New Roman" w:hAnsi="Times New Roman" w:cs="Times New Roman"/>
          <w:sz w:val="24"/>
          <w:szCs w:val="24"/>
        </w:rPr>
        <w:t>—</w:t>
      </w:r>
      <w:r w:rsidR="007D76CC">
        <w:rPr>
          <w:rFonts w:ascii="Times New Roman" w:hAnsi="Times New Roman" w:cs="Times New Roman"/>
          <w:sz w:val="24"/>
          <w:szCs w:val="24"/>
        </w:rPr>
        <w:t xml:space="preserve"> </w:t>
      </w:r>
      <w:r w:rsidR="00880955">
        <w:rPr>
          <w:rFonts w:ascii="Times New Roman" w:hAnsi="Times New Roman" w:cs="Times New Roman"/>
          <w:sz w:val="24"/>
          <w:szCs w:val="24"/>
        </w:rPr>
        <w:t>Muito bem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65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0870">
        <w:rPr>
          <w:rFonts w:ascii="Times New Roman" w:hAnsi="Times New Roman" w:cs="Times New Roman"/>
          <w:sz w:val="24"/>
          <w:szCs w:val="24"/>
        </w:rPr>
        <w:t xml:space="preserve">apoiou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voluntário, no meio da multidão </w:t>
      </w:r>
      <w:r w:rsidR="0081087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em lugar de trabalhar</w:t>
      </w:r>
      <w:r w:rsidR="001B068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colcoz, ficam mendigando e roubando, </w:t>
      </w:r>
      <w:proofErr w:type="gramStart"/>
      <w:r w:rsidR="00880955">
        <w:rPr>
          <w:rFonts w:ascii="Times New Roman" w:hAnsi="Times New Roman" w:cs="Times New Roman"/>
          <w:sz w:val="24"/>
          <w:szCs w:val="24"/>
        </w:rPr>
        <w:t>feito</w:t>
      </w:r>
      <w:r w:rsidR="008809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ciganos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81087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5C23">
        <w:rPr>
          <w:rFonts w:ascii="Times New Roman" w:hAnsi="Times New Roman" w:cs="Times New Roman"/>
          <w:sz w:val="24"/>
          <w:szCs w:val="24"/>
        </w:rPr>
        <w:t>Apenas não fale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nacionalidade, </w:t>
      </w:r>
      <w:r w:rsidR="00810870">
        <w:rPr>
          <w:rFonts w:ascii="Times New Roman" w:hAnsi="Times New Roman" w:cs="Times New Roman"/>
          <w:sz w:val="24"/>
          <w:szCs w:val="24"/>
        </w:rPr>
        <w:t xml:space="preserve">pois </w:t>
      </w:r>
      <w:r w:rsidRPr="00C5704C">
        <w:rPr>
          <w:rFonts w:ascii="Times New Roman" w:hAnsi="Times New Roman" w:cs="Times New Roman"/>
          <w:sz w:val="24"/>
          <w:szCs w:val="24"/>
        </w:rPr>
        <w:t>entre nós todas as nações são iguais.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975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Desculpe</w:t>
      </w:r>
      <w:r w:rsidR="00625C23">
        <w:rPr>
          <w:rFonts w:ascii="Times New Roman" w:hAnsi="Times New Roman" w:cs="Times New Roman"/>
          <w:sz w:val="24"/>
          <w:szCs w:val="24"/>
        </w:rPr>
        <w:t xml:space="preserve"> pelo meu erro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7584" w:rsidRPr="00621342">
        <w:rPr>
          <w:rFonts w:ascii="Times New Roman" w:hAnsi="Times New Roman" w:cs="Times New Roman"/>
          <w:sz w:val="24"/>
          <w:szCs w:val="24"/>
        </w:rPr>
        <w:t>—</w:t>
      </w:r>
      <w:r w:rsidR="00C97584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 apressadamente o voluntário, </w:t>
      </w:r>
      <w:r w:rsidR="00C97584">
        <w:rPr>
          <w:rFonts w:ascii="Times New Roman" w:hAnsi="Times New Roman" w:cs="Times New Roman"/>
          <w:sz w:val="24"/>
          <w:szCs w:val="24"/>
        </w:rPr>
        <w:t>embrenhando-se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multidão.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7221A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mpedida pela terceira vez de comer o pão legado pelo profeta Ezequiel, mas contente </w:t>
      </w:r>
      <w:r w:rsidR="00040273">
        <w:rPr>
          <w:rFonts w:ascii="Times New Roman" w:hAnsi="Times New Roman" w:cs="Times New Roman"/>
          <w:sz w:val="24"/>
          <w:szCs w:val="24"/>
        </w:rPr>
        <w:t>em</w:t>
      </w:r>
      <w:r w:rsidR="000402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</w:t>
      </w:r>
      <w:r w:rsidR="00625C23">
        <w:rPr>
          <w:rFonts w:ascii="Times New Roman" w:hAnsi="Times New Roman" w:cs="Times New Roman"/>
          <w:sz w:val="24"/>
          <w:szCs w:val="24"/>
        </w:rPr>
        <w:t xml:space="preserve"> ver livre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221A5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pegou seu </w:t>
      </w:r>
      <w:r w:rsidR="00880955">
        <w:rPr>
          <w:rFonts w:ascii="Times New Roman" w:hAnsi="Times New Roman" w:cs="Times New Roman"/>
          <w:sz w:val="24"/>
          <w:szCs w:val="24"/>
        </w:rPr>
        <w:t xml:space="preserve">irmão </w:t>
      </w:r>
      <w:r w:rsidRPr="00C5704C">
        <w:rPr>
          <w:rFonts w:ascii="Times New Roman" w:hAnsi="Times New Roman" w:cs="Times New Roman"/>
          <w:sz w:val="24"/>
          <w:szCs w:val="24"/>
        </w:rPr>
        <w:t>faminto pelo braço e foi embora</w:t>
      </w:r>
      <w:r w:rsidR="0088095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faminta</w:t>
      </w:r>
      <w:r w:rsidR="00AB6D82">
        <w:rPr>
          <w:rFonts w:ascii="Times New Roman" w:hAnsi="Times New Roman" w:cs="Times New Roman"/>
          <w:sz w:val="24"/>
          <w:szCs w:val="24"/>
        </w:rPr>
        <w:t xml:space="preserve"> também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25C23">
        <w:rPr>
          <w:rFonts w:ascii="Times New Roman" w:hAnsi="Times New Roman" w:cs="Times New Roman"/>
          <w:sz w:val="24"/>
          <w:szCs w:val="24"/>
        </w:rPr>
        <w:t xml:space="preserve">Vendo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 isso, Dã da tribo de Dã, o Anticristo, </w:t>
      </w:r>
      <w:r w:rsidR="00465587" w:rsidRPr="00465587">
        <w:rPr>
          <w:rFonts w:ascii="Times New Roman" w:hAnsi="Times New Roman" w:cs="Times New Roman"/>
          <w:sz w:val="24"/>
          <w:szCs w:val="24"/>
        </w:rPr>
        <w:t xml:space="preserve">passou a língua </w:t>
      </w:r>
      <w:r w:rsidR="00465587">
        <w:rPr>
          <w:rFonts w:ascii="Times New Roman" w:hAnsi="Times New Roman" w:cs="Times New Roman"/>
          <w:sz w:val="24"/>
          <w:szCs w:val="24"/>
        </w:rPr>
        <w:t>n</w:t>
      </w:r>
      <w:r w:rsidRPr="00465587">
        <w:rPr>
          <w:rFonts w:ascii="Times New Roman" w:hAnsi="Times New Roman" w:cs="Times New Roman"/>
          <w:sz w:val="24"/>
          <w:szCs w:val="24"/>
        </w:rPr>
        <w:t>os lábios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sentiu </w:t>
      </w:r>
      <w:r w:rsidR="00880955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amargor. E </w:t>
      </w:r>
      <w:r w:rsidR="00465587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disse através do profeta Jeremias:</w:t>
      </w:r>
    </w:p>
    <w:p w:rsidR="0071036A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AB6D82" w:rsidRPr="0066003A">
        <w:rPr>
          <w:rFonts w:ascii="Times New Roman" w:hAnsi="Times New Roman" w:cs="Times New Roman"/>
          <w:sz w:val="24"/>
          <w:szCs w:val="24"/>
        </w:rPr>
        <w:t>—</w:t>
      </w:r>
      <w:r w:rsidRPr="0066003A">
        <w:rPr>
          <w:rFonts w:ascii="Times New Roman" w:hAnsi="Times New Roman" w:cs="Times New Roman"/>
          <w:sz w:val="24"/>
          <w:szCs w:val="24"/>
        </w:rPr>
        <w:t xml:space="preserve"> </w:t>
      </w:r>
      <w:r w:rsidR="00880955" w:rsidRPr="0066003A">
        <w:rPr>
          <w:rFonts w:ascii="Times New Roman" w:hAnsi="Times New Roman" w:cs="Times New Roman"/>
          <w:sz w:val="24"/>
          <w:szCs w:val="24"/>
        </w:rPr>
        <w:t>M</w:t>
      </w:r>
      <w:r w:rsidRPr="0066003A">
        <w:rPr>
          <w:rFonts w:ascii="Times New Roman" w:hAnsi="Times New Roman" w:cs="Times New Roman"/>
          <w:sz w:val="24"/>
          <w:szCs w:val="24"/>
        </w:rPr>
        <w:t xml:space="preserve">ais </w:t>
      </w:r>
      <w:r w:rsidR="00880955" w:rsidRPr="0066003A">
        <w:rPr>
          <w:rFonts w:ascii="Times New Roman" w:hAnsi="Times New Roman" w:cs="Times New Roman"/>
          <w:sz w:val="24"/>
          <w:szCs w:val="24"/>
        </w:rPr>
        <w:t xml:space="preserve">vale </w:t>
      </w:r>
      <w:r w:rsidRPr="0066003A">
        <w:rPr>
          <w:rFonts w:ascii="Times New Roman" w:hAnsi="Times New Roman" w:cs="Times New Roman"/>
          <w:sz w:val="24"/>
          <w:szCs w:val="24"/>
        </w:rPr>
        <w:t xml:space="preserve">uma vasilha </w:t>
      </w:r>
      <w:r w:rsidR="004225FA">
        <w:rPr>
          <w:rFonts w:ascii="Times New Roman" w:hAnsi="Times New Roman" w:cs="Times New Roman"/>
          <w:sz w:val="24"/>
          <w:szCs w:val="24"/>
        </w:rPr>
        <w:t>útil, da qual</w:t>
      </w:r>
      <w:r w:rsidRPr="0066003A">
        <w:rPr>
          <w:rFonts w:ascii="Times New Roman" w:hAnsi="Times New Roman" w:cs="Times New Roman"/>
          <w:sz w:val="24"/>
          <w:szCs w:val="24"/>
        </w:rPr>
        <w:t xml:space="preserve"> </w:t>
      </w:r>
      <w:r w:rsidR="004225FA">
        <w:rPr>
          <w:rFonts w:ascii="Times New Roman" w:hAnsi="Times New Roman" w:cs="Times New Roman"/>
          <w:sz w:val="24"/>
          <w:szCs w:val="24"/>
        </w:rPr>
        <w:t xml:space="preserve">o </w:t>
      </w:r>
      <w:r w:rsidRPr="0066003A">
        <w:rPr>
          <w:rFonts w:ascii="Times New Roman" w:hAnsi="Times New Roman" w:cs="Times New Roman"/>
          <w:sz w:val="24"/>
          <w:szCs w:val="24"/>
        </w:rPr>
        <w:t>dono</w:t>
      </w:r>
      <w:r w:rsidR="0071036A" w:rsidRPr="006600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036A" w:rsidRPr="0066003A">
        <w:rPr>
          <w:rFonts w:ascii="Times New Roman" w:hAnsi="Times New Roman" w:cs="Times New Roman"/>
          <w:sz w:val="24"/>
          <w:szCs w:val="24"/>
        </w:rPr>
        <w:t>da casa</w:t>
      </w:r>
      <w:r w:rsidR="004225FA">
        <w:rPr>
          <w:rFonts w:ascii="Times New Roman" w:hAnsi="Times New Roman" w:cs="Times New Roman"/>
          <w:sz w:val="24"/>
          <w:szCs w:val="24"/>
        </w:rPr>
        <w:t xml:space="preserve"> irá se servir,</w:t>
      </w:r>
      <w:r w:rsidR="0071036A" w:rsidRPr="006600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036A" w:rsidRPr="0066003A">
        <w:rPr>
          <w:rFonts w:ascii="Times New Roman" w:hAnsi="Times New Roman" w:cs="Times New Roman"/>
          <w:sz w:val="24"/>
          <w:szCs w:val="24"/>
        </w:rPr>
        <w:t>que deuses falsos</w:t>
      </w:r>
      <w:r w:rsidRPr="0066003A">
        <w:rPr>
          <w:rFonts w:ascii="Times New Roman" w:hAnsi="Times New Roman" w:cs="Times New Roman"/>
          <w:sz w:val="24"/>
          <w:szCs w:val="24"/>
        </w:rPr>
        <w:t>, ou</w:t>
      </w:r>
      <w:r w:rsidR="001B0530" w:rsidRPr="0066003A">
        <w:rPr>
          <w:rFonts w:ascii="Times New Roman" w:hAnsi="Times New Roman" w:cs="Times New Roman"/>
          <w:sz w:val="24"/>
          <w:szCs w:val="24"/>
        </w:rPr>
        <w:t xml:space="preserve"> </w:t>
      </w:r>
      <w:r w:rsidR="0071036A" w:rsidRPr="0066003A">
        <w:rPr>
          <w:rFonts w:ascii="Times New Roman" w:hAnsi="Times New Roman" w:cs="Times New Roman"/>
          <w:sz w:val="24"/>
          <w:szCs w:val="24"/>
        </w:rPr>
        <w:t>mais vale</w:t>
      </w:r>
      <w:r w:rsidRPr="0066003A">
        <w:rPr>
          <w:rFonts w:ascii="Times New Roman" w:hAnsi="Times New Roman" w:cs="Times New Roman"/>
          <w:sz w:val="24"/>
          <w:szCs w:val="24"/>
        </w:rPr>
        <w:t xml:space="preserve"> uma porta </w:t>
      </w:r>
      <w:r w:rsidR="001B0530" w:rsidRPr="0066003A">
        <w:rPr>
          <w:rFonts w:ascii="Times New Roman" w:hAnsi="Times New Roman" w:cs="Times New Roman"/>
          <w:sz w:val="24"/>
          <w:szCs w:val="24"/>
        </w:rPr>
        <w:t xml:space="preserve">em casa </w:t>
      </w:r>
      <w:r w:rsidRPr="0066003A">
        <w:rPr>
          <w:rFonts w:ascii="Times New Roman" w:hAnsi="Times New Roman" w:cs="Times New Roman"/>
          <w:sz w:val="24"/>
          <w:szCs w:val="24"/>
        </w:rPr>
        <w:t xml:space="preserve">que </w:t>
      </w:r>
      <w:r w:rsidR="00CA1E2E" w:rsidRPr="0066003A">
        <w:rPr>
          <w:rFonts w:ascii="Times New Roman" w:hAnsi="Times New Roman" w:cs="Times New Roman"/>
          <w:sz w:val="24"/>
          <w:szCs w:val="24"/>
        </w:rPr>
        <w:t xml:space="preserve">proteja </w:t>
      </w:r>
      <w:r w:rsidR="001B0530" w:rsidRPr="0066003A">
        <w:rPr>
          <w:rFonts w:ascii="Times New Roman" w:hAnsi="Times New Roman" w:cs="Times New Roman"/>
          <w:sz w:val="24"/>
          <w:szCs w:val="24"/>
        </w:rPr>
        <w:t>seus</w:t>
      </w:r>
      <w:r w:rsidR="0071036A" w:rsidRPr="0066003A">
        <w:rPr>
          <w:rFonts w:ascii="Times New Roman" w:hAnsi="Times New Roman" w:cs="Times New Roman"/>
          <w:sz w:val="24"/>
          <w:szCs w:val="24"/>
        </w:rPr>
        <w:t xml:space="preserve"> bens </w:t>
      </w:r>
      <w:r w:rsidR="007221A5" w:rsidRPr="0066003A">
        <w:rPr>
          <w:rFonts w:ascii="Times New Roman" w:hAnsi="Times New Roman" w:cs="Times New Roman"/>
          <w:sz w:val="24"/>
          <w:szCs w:val="24"/>
        </w:rPr>
        <w:t>que deuses falsos</w:t>
      </w:r>
      <w:r w:rsidR="004225FA">
        <w:rPr>
          <w:rFonts w:ascii="Times New Roman" w:hAnsi="Times New Roman" w:cs="Times New Roman"/>
          <w:sz w:val="24"/>
          <w:szCs w:val="24"/>
        </w:rPr>
        <w:t xml:space="preserve"> [...</w:t>
      </w:r>
      <w:proofErr w:type="gramStart"/>
      <w:r w:rsidR="004225F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6003A">
        <w:rPr>
          <w:rStyle w:val="Refdenotaderodap"/>
          <w:rFonts w:ascii="Times New Roman" w:hAnsi="Times New Roman" w:cs="Times New Roman"/>
          <w:sz w:val="24"/>
          <w:szCs w:val="24"/>
        </w:rPr>
        <w:footnoteReference w:id="25"/>
      </w:r>
      <w:r w:rsidRPr="002D22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D2251">
        <w:rPr>
          <w:rFonts w:ascii="Times New Roman" w:hAnsi="Times New Roman" w:cs="Times New Roman"/>
          <w:sz w:val="24"/>
          <w:szCs w:val="24"/>
        </w:rPr>
        <w:lastRenderedPageBreak/>
        <w:t xml:space="preserve">Isso foi dito pelo profeta que adorava o Senhor e, </w:t>
      </w:r>
      <w:r w:rsidR="001B0530">
        <w:rPr>
          <w:rFonts w:ascii="Times New Roman" w:hAnsi="Times New Roman" w:cs="Times New Roman"/>
          <w:sz w:val="24"/>
          <w:szCs w:val="24"/>
        </w:rPr>
        <w:t xml:space="preserve">conforme </w:t>
      </w:r>
      <w:r w:rsidR="001B053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D2251">
        <w:rPr>
          <w:rFonts w:ascii="Times New Roman" w:hAnsi="Times New Roman" w:cs="Times New Roman"/>
          <w:sz w:val="24"/>
          <w:szCs w:val="24"/>
        </w:rPr>
        <w:t xml:space="preserve"> entendimento </w:t>
      </w:r>
      <w:r w:rsidR="00880955" w:rsidRPr="0071036A">
        <w:rPr>
          <w:rFonts w:ascii="Times New Roman" w:hAnsi="Times New Roman" w:cs="Times New Roman"/>
          <w:sz w:val="24"/>
          <w:szCs w:val="24"/>
        </w:rPr>
        <w:t>atual</w:t>
      </w:r>
      <w:r w:rsidRPr="0071036A">
        <w:rPr>
          <w:rFonts w:ascii="Times New Roman" w:hAnsi="Times New Roman" w:cs="Times New Roman"/>
          <w:sz w:val="24"/>
          <w:szCs w:val="24"/>
        </w:rPr>
        <w:t xml:space="preserve">, </w:t>
      </w:r>
      <w:r w:rsidR="00880955" w:rsidRPr="0071036A">
        <w:rPr>
          <w:rFonts w:ascii="Times New Roman" w:hAnsi="Times New Roman" w:cs="Times New Roman"/>
          <w:sz w:val="24"/>
          <w:szCs w:val="24"/>
        </w:rPr>
        <w:t>significa</w:t>
      </w:r>
      <w:r w:rsidRPr="0071036A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A1E2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95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não </w:t>
      </w:r>
      <w:r w:rsidR="001B0530">
        <w:rPr>
          <w:rFonts w:ascii="Times New Roman" w:hAnsi="Times New Roman" w:cs="Times New Roman"/>
          <w:sz w:val="24"/>
          <w:szCs w:val="24"/>
        </w:rPr>
        <w:t>houver</w:t>
      </w:r>
      <w:r w:rsidR="001B05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forças </w:t>
      </w:r>
      <w:r w:rsidR="00880955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acreditar no Senhor, </w:t>
      </w:r>
      <w:r w:rsidR="00880955">
        <w:rPr>
          <w:rFonts w:ascii="Times New Roman" w:hAnsi="Times New Roman" w:cs="Times New Roman"/>
          <w:sz w:val="24"/>
          <w:szCs w:val="24"/>
        </w:rPr>
        <w:t xml:space="preserve">até o ateísmo é melhor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que a idolatria. </w:t>
      </w:r>
      <w:r w:rsidR="00880955">
        <w:rPr>
          <w:rFonts w:ascii="Times New Roman" w:hAnsi="Times New Roman" w:cs="Times New Roman"/>
          <w:sz w:val="24"/>
          <w:szCs w:val="24"/>
        </w:rPr>
        <w:t>Mas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ateísmo saudável, </w:t>
      </w:r>
      <w:r w:rsidRPr="00425D0B">
        <w:rPr>
          <w:rFonts w:ascii="Times New Roman" w:hAnsi="Times New Roman" w:cs="Times New Roman"/>
          <w:sz w:val="24"/>
          <w:szCs w:val="24"/>
        </w:rPr>
        <w:t>maternal.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95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ateísmo toler</w:t>
      </w:r>
      <w:r w:rsidR="005E0EED">
        <w:rPr>
          <w:rFonts w:ascii="Times New Roman" w:hAnsi="Times New Roman" w:cs="Times New Roman"/>
          <w:sz w:val="24"/>
          <w:szCs w:val="24"/>
        </w:rPr>
        <w:t>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0EED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="00CA1E2E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acessível </w:t>
      </w:r>
      <w:r w:rsidR="00CA1E2E">
        <w:rPr>
          <w:rFonts w:ascii="Times New Roman" w:hAnsi="Times New Roman" w:cs="Times New Roman"/>
          <w:sz w:val="24"/>
          <w:szCs w:val="24"/>
        </w:rPr>
        <w:t>a</w:t>
      </w:r>
      <w:r w:rsidR="0088095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trabalhadores</w:t>
      </w:r>
      <w:r w:rsidR="001B05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530">
        <w:rPr>
          <w:rFonts w:ascii="Times New Roman" w:hAnsi="Times New Roman" w:cs="Times New Roman"/>
          <w:sz w:val="24"/>
          <w:szCs w:val="24"/>
        </w:rPr>
        <w:t>honestos,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alma endurecida, ou, </w:t>
      </w:r>
      <w:r w:rsidR="0088095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contrário, </w:t>
      </w:r>
      <w:r w:rsidR="00CA1E2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sábios </w:t>
      </w:r>
      <w:r w:rsidR="001B0530">
        <w:rPr>
          <w:rFonts w:ascii="Times New Roman" w:hAnsi="Times New Roman" w:cs="Times New Roman"/>
          <w:sz w:val="24"/>
          <w:szCs w:val="24"/>
        </w:rPr>
        <w:t xml:space="preserve">passivos </w:t>
      </w:r>
      <w:r w:rsidRPr="00C5704C">
        <w:rPr>
          <w:rFonts w:ascii="Times New Roman" w:hAnsi="Times New Roman" w:cs="Times New Roman"/>
          <w:sz w:val="24"/>
          <w:szCs w:val="24"/>
        </w:rPr>
        <w:t>e contempla</w:t>
      </w:r>
      <w:r w:rsidR="001B0530">
        <w:rPr>
          <w:rFonts w:ascii="Times New Roman" w:hAnsi="Times New Roman" w:cs="Times New Roman"/>
          <w:sz w:val="24"/>
          <w:szCs w:val="24"/>
        </w:rPr>
        <w:t>tivos</w:t>
      </w:r>
      <w:r w:rsidRPr="00C5704C">
        <w:rPr>
          <w:rFonts w:ascii="Times New Roman" w:hAnsi="Times New Roman" w:cs="Times New Roman"/>
          <w:sz w:val="24"/>
          <w:szCs w:val="24"/>
        </w:rPr>
        <w:t>. Ou seja, o verdadeiro ateísmo está ao alcance d</w:t>
      </w:r>
      <w:r w:rsidR="0088095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poucos. </w:t>
      </w:r>
      <w:r w:rsidR="00880955" w:rsidRPr="00425D0B">
        <w:rPr>
          <w:rFonts w:ascii="Times New Roman" w:hAnsi="Times New Roman" w:cs="Times New Roman"/>
          <w:sz w:val="24"/>
          <w:szCs w:val="24"/>
        </w:rPr>
        <w:t>D</w:t>
      </w:r>
      <w:r w:rsidRPr="00425D0B">
        <w:rPr>
          <w:rFonts w:ascii="Times New Roman" w:hAnsi="Times New Roman" w:cs="Times New Roman"/>
          <w:sz w:val="24"/>
          <w:szCs w:val="24"/>
        </w:rPr>
        <w:t>esde os tempos imemo</w:t>
      </w:r>
      <w:r w:rsidR="00880955" w:rsidRPr="00425D0B">
        <w:rPr>
          <w:rFonts w:ascii="Times New Roman" w:hAnsi="Times New Roman" w:cs="Times New Roman"/>
          <w:sz w:val="24"/>
          <w:szCs w:val="24"/>
        </w:rPr>
        <w:t>riais</w:t>
      </w:r>
      <w:r w:rsidR="00880955">
        <w:rPr>
          <w:rFonts w:ascii="Times New Roman" w:hAnsi="Times New Roman" w:cs="Times New Roman"/>
          <w:sz w:val="24"/>
          <w:szCs w:val="24"/>
        </w:rPr>
        <w:t xml:space="preserve"> deste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país</w:t>
      </w:r>
      <w:r w:rsidR="00B00ED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deste povo</w:t>
      </w:r>
      <w:r w:rsidR="00425D0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0530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ate</w:t>
      </w:r>
      <w:r w:rsidR="001B0530">
        <w:rPr>
          <w:rFonts w:ascii="Times New Roman" w:hAnsi="Times New Roman" w:cs="Times New Roman"/>
          <w:sz w:val="24"/>
          <w:szCs w:val="24"/>
        </w:rPr>
        <w:t>ístas</w:t>
      </w:r>
      <w:r w:rsidR="00195DDA">
        <w:rPr>
          <w:rFonts w:ascii="Times New Roman" w:hAnsi="Times New Roman" w:cs="Times New Roman"/>
          <w:sz w:val="24"/>
          <w:szCs w:val="24"/>
        </w:rPr>
        <w:t xml:space="preserve"> são tão poucos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D0B">
        <w:rPr>
          <w:rFonts w:ascii="Times New Roman" w:hAnsi="Times New Roman" w:cs="Times New Roman"/>
          <w:sz w:val="24"/>
          <w:szCs w:val="24"/>
        </w:rPr>
        <w:t>quanto</w:t>
      </w:r>
      <w:r w:rsidR="00195DD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que acreditam no Senhor. Mas </w:t>
      </w:r>
      <w:r w:rsidR="00B00EDD">
        <w:rPr>
          <w:rFonts w:ascii="Times New Roman" w:hAnsi="Times New Roman" w:cs="Times New Roman"/>
          <w:sz w:val="24"/>
          <w:szCs w:val="24"/>
        </w:rPr>
        <w:t xml:space="preserve">muitos </w:t>
      </w:r>
      <w:r w:rsidR="001B0530">
        <w:rPr>
          <w:rFonts w:ascii="Times New Roman" w:hAnsi="Times New Roman" w:cs="Times New Roman"/>
          <w:sz w:val="24"/>
          <w:szCs w:val="24"/>
        </w:rPr>
        <w:t xml:space="preserve">são os </w:t>
      </w:r>
      <w:r w:rsidRPr="00C5704C">
        <w:rPr>
          <w:rFonts w:ascii="Times New Roman" w:hAnsi="Times New Roman" w:cs="Times New Roman"/>
          <w:sz w:val="24"/>
          <w:szCs w:val="24"/>
        </w:rPr>
        <w:t>cantores de salmos</w:t>
      </w:r>
      <w:r w:rsidR="00B00EDD">
        <w:rPr>
          <w:rFonts w:ascii="Times New Roman" w:hAnsi="Times New Roman" w:cs="Times New Roman"/>
          <w:sz w:val="24"/>
          <w:szCs w:val="24"/>
        </w:rPr>
        <w:t xml:space="preserve"> </w:t>
      </w:r>
      <w:r w:rsidR="001B0530">
        <w:rPr>
          <w:rFonts w:ascii="Times New Roman" w:hAnsi="Times New Roman" w:cs="Times New Roman"/>
          <w:sz w:val="24"/>
          <w:szCs w:val="24"/>
        </w:rPr>
        <w:t>apáticos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0EDD">
        <w:rPr>
          <w:rFonts w:ascii="Times New Roman" w:hAnsi="Times New Roman" w:cs="Times New Roman"/>
          <w:sz w:val="24"/>
          <w:szCs w:val="24"/>
        </w:rPr>
        <w:t xml:space="preserve">e </w:t>
      </w:r>
      <w:r w:rsidR="001B0530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idólatras</w:t>
      </w:r>
      <w:r w:rsidR="00B00EDD">
        <w:rPr>
          <w:rFonts w:ascii="Times New Roman" w:hAnsi="Times New Roman" w:cs="Times New Roman"/>
          <w:sz w:val="24"/>
          <w:szCs w:val="24"/>
        </w:rPr>
        <w:t xml:space="preserve"> exaltados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 Dã </w:t>
      </w:r>
      <w:r w:rsidR="007C208D" w:rsidRPr="00C5704C">
        <w:rPr>
          <w:rFonts w:ascii="Times New Roman" w:hAnsi="Times New Roman" w:cs="Times New Roman"/>
          <w:sz w:val="24"/>
          <w:szCs w:val="24"/>
        </w:rPr>
        <w:t>disse</w:t>
      </w:r>
      <w:r w:rsidR="007C208D" w:rsidRPr="00C5704C" w:rsidDel="00B00EDD">
        <w:rPr>
          <w:rFonts w:ascii="Times New Roman" w:hAnsi="Times New Roman" w:cs="Times New Roman"/>
          <w:sz w:val="24"/>
          <w:szCs w:val="24"/>
        </w:rPr>
        <w:t xml:space="preserve"> </w:t>
      </w:r>
      <w:r w:rsidR="00B00EDD">
        <w:rPr>
          <w:rFonts w:ascii="Times New Roman" w:hAnsi="Times New Roman" w:cs="Times New Roman"/>
          <w:sz w:val="24"/>
          <w:szCs w:val="24"/>
        </w:rPr>
        <w:t>consigo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A4DC2" w:rsidRPr="00397D15">
        <w:rPr>
          <w:rFonts w:ascii="Times New Roman" w:hAnsi="Times New Roman" w:cs="Times New Roman"/>
          <w:sz w:val="24"/>
          <w:szCs w:val="24"/>
        </w:rPr>
        <w:t>—</w:t>
      </w:r>
      <w:r w:rsidRPr="00397D15">
        <w:rPr>
          <w:rFonts w:ascii="Times New Roman" w:hAnsi="Times New Roman" w:cs="Times New Roman"/>
          <w:sz w:val="24"/>
          <w:szCs w:val="24"/>
        </w:rPr>
        <w:t xml:space="preserve"> </w:t>
      </w:r>
      <w:r w:rsidR="00B00EDD" w:rsidRPr="00397D15">
        <w:rPr>
          <w:rFonts w:ascii="Times New Roman" w:hAnsi="Times New Roman" w:cs="Times New Roman"/>
          <w:sz w:val="24"/>
          <w:szCs w:val="24"/>
        </w:rPr>
        <w:t>S</w:t>
      </w:r>
      <w:r w:rsidRPr="00397D15">
        <w:rPr>
          <w:rFonts w:ascii="Times New Roman" w:hAnsi="Times New Roman" w:cs="Times New Roman"/>
          <w:sz w:val="24"/>
          <w:szCs w:val="24"/>
        </w:rPr>
        <w:t>eus profetas profetizam mentira</w:t>
      </w:r>
      <w:r w:rsidR="00FD74F7">
        <w:rPr>
          <w:rFonts w:ascii="Times New Roman" w:hAnsi="Times New Roman" w:cs="Times New Roman"/>
          <w:sz w:val="24"/>
          <w:szCs w:val="24"/>
        </w:rPr>
        <w:t>s</w:t>
      </w:r>
      <w:r w:rsidRPr="00397D15">
        <w:rPr>
          <w:rFonts w:ascii="Times New Roman" w:hAnsi="Times New Roman" w:cs="Times New Roman"/>
          <w:sz w:val="24"/>
          <w:szCs w:val="24"/>
        </w:rPr>
        <w:t xml:space="preserve"> e seus sacerdotes </w:t>
      </w:r>
      <w:r w:rsidR="00B03102">
        <w:rPr>
          <w:rFonts w:ascii="Times New Roman" w:hAnsi="Times New Roman" w:cs="Times New Roman"/>
          <w:sz w:val="24"/>
          <w:szCs w:val="24"/>
        </w:rPr>
        <w:t>prevalecem</w:t>
      </w:r>
      <w:r w:rsidR="0043784C">
        <w:rPr>
          <w:rFonts w:ascii="Times New Roman" w:hAnsi="Times New Roman" w:cs="Times New Roman"/>
          <w:sz w:val="24"/>
          <w:szCs w:val="24"/>
        </w:rPr>
        <w:t xml:space="preserve"> por meio deles</w:t>
      </w:r>
      <w:r w:rsidRPr="00397D15">
        <w:rPr>
          <w:rFonts w:ascii="Times New Roman" w:hAnsi="Times New Roman" w:cs="Times New Roman"/>
          <w:sz w:val="24"/>
          <w:szCs w:val="24"/>
        </w:rPr>
        <w:t xml:space="preserve">, e o povo </w:t>
      </w:r>
      <w:r w:rsidR="0043784C">
        <w:rPr>
          <w:rFonts w:ascii="Times New Roman" w:hAnsi="Times New Roman" w:cs="Times New Roman"/>
          <w:sz w:val="24"/>
          <w:szCs w:val="24"/>
        </w:rPr>
        <w:t>adora</w:t>
      </w:r>
      <w:r w:rsidR="0043784C" w:rsidRPr="00397D15">
        <w:rPr>
          <w:rFonts w:ascii="Times New Roman" w:hAnsi="Times New Roman" w:cs="Times New Roman"/>
          <w:sz w:val="24"/>
          <w:szCs w:val="24"/>
        </w:rPr>
        <w:t xml:space="preserve"> </w:t>
      </w:r>
      <w:r w:rsidRPr="00397D15">
        <w:rPr>
          <w:rFonts w:ascii="Times New Roman" w:hAnsi="Times New Roman" w:cs="Times New Roman"/>
          <w:sz w:val="24"/>
          <w:szCs w:val="24"/>
        </w:rPr>
        <w:t>isso. O que farão depois de tudo</w:t>
      </w:r>
      <w:r w:rsidR="00FD74F7">
        <w:rPr>
          <w:rFonts w:ascii="Times New Roman" w:hAnsi="Times New Roman" w:cs="Times New Roman"/>
          <w:sz w:val="24"/>
          <w:szCs w:val="24"/>
        </w:rPr>
        <w:t>, renegados</w:t>
      </w:r>
      <w:r w:rsidRPr="00397D15">
        <w:rPr>
          <w:rFonts w:ascii="Times New Roman" w:hAnsi="Times New Roman" w:cs="Times New Roman"/>
          <w:sz w:val="24"/>
          <w:szCs w:val="24"/>
        </w:rPr>
        <w:t>? Será que minha alma não se vingará de um</w:t>
      </w:r>
      <w:r w:rsidR="00D44356" w:rsidRPr="00397D15">
        <w:rPr>
          <w:rFonts w:ascii="Times New Roman" w:hAnsi="Times New Roman" w:cs="Times New Roman"/>
          <w:sz w:val="24"/>
          <w:szCs w:val="24"/>
        </w:rPr>
        <w:t xml:space="preserve"> </w:t>
      </w:r>
      <w:r w:rsidRPr="00397D15">
        <w:rPr>
          <w:rFonts w:ascii="Times New Roman" w:hAnsi="Times New Roman" w:cs="Times New Roman"/>
          <w:sz w:val="24"/>
          <w:szCs w:val="24"/>
        </w:rPr>
        <w:t xml:space="preserve">povo como esse? O maravilhoso e o terrível </w:t>
      </w:r>
      <w:r w:rsidR="00B00EDD" w:rsidRPr="00397D15">
        <w:rPr>
          <w:rFonts w:ascii="Times New Roman" w:hAnsi="Times New Roman" w:cs="Times New Roman"/>
          <w:sz w:val="24"/>
          <w:szCs w:val="24"/>
        </w:rPr>
        <w:t>coexistem</w:t>
      </w:r>
      <w:r w:rsidRPr="00397D15">
        <w:rPr>
          <w:rFonts w:ascii="Times New Roman" w:hAnsi="Times New Roman" w:cs="Times New Roman"/>
          <w:sz w:val="24"/>
          <w:szCs w:val="24"/>
        </w:rPr>
        <w:t xml:space="preserve"> nesta terra...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Assim dizendo, Dã, o Anticristo, virou a esquina do </w:t>
      </w:r>
      <w:r w:rsidR="00B00EDD">
        <w:rPr>
          <w:rFonts w:ascii="Times New Roman" w:hAnsi="Times New Roman" w:cs="Times New Roman"/>
          <w:sz w:val="24"/>
          <w:szCs w:val="24"/>
        </w:rPr>
        <w:t>c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orreio </w:t>
      </w:r>
      <w:r w:rsidRPr="00C5704C">
        <w:rPr>
          <w:rFonts w:ascii="Times New Roman" w:hAnsi="Times New Roman" w:cs="Times New Roman"/>
          <w:sz w:val="24"/>
          <w:szCs w:val="24"/>
        </w:rPr>
        <w:t>central</w:t>
      </w:r>
      <w:r w:rsidR="005A412D">
        <w:rPr>
          <w:rFonts w:ascii="Times New Roman" w:hAnsi="Times New Roman" w:cs="Times New Roman"/>
          <w:sz w:val="24"/>
          <w:szCs w:val="24"/>
        </w:rPr>
        <w:t xml:space="preserve"> e se afastou ao longo de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travessa </w:t>
      </w:r>
      <w:r w:rsidR="0043784C">
        <w:rPr>
          <w:rFonts w:ascii="Times New Roman" w:hAnsi="Times New Roman" w:cs="Times New Roman"/>
          <w:sz w:val="24"/>
          <w:szCs w:val="24"/>
        </w:rPr>
        <w:t>fracamente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iluminada</w:t>
      </w:r>
      <w:r w:rsidR="00437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784C">
        <w:rPr>
          <w:rFonts w:ascii="Times New Roman" w:hAnsi="Times New Roman" w:cs="Times New Roman"/>
          <w:sz w:val="24"/>
          <w:szCs w:val="24"/>
        </w:rPr>
        <w:t>por escassos lampiões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00EDD">
        <w:rPr>
          <w:rFonts w:ascii="Times New Roman" w:hAnsi="Times New Roman" w:cs="Times New Roman"/>
          <w:sz w:val="24"/>
          <w:szCs w:val="24"/>
        </w:rPr>
        <w:t xml:space="preserve"> </w:t>
      </w:r>
      <w:r w:rsidR="005A412D">
        <w:rPr>
          <w:rFonts w:ascii="Times New Roman" w:hAnsi="Times New Roman" w:cs="Times New Roman"/>
          <w:sz w:val="24"/>
          <w:szCs w:val="24"/>
        </w:rPr>
        <w:t xml:space="preserve">Temendo perguntar o caminho a alguém </w:t>
      </w:r>
      <w:r w:rsidR="00B00ED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serem pegos de novo, 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Maria e Vássia perambularam </w:t>
      </w:r>
      <w:r w:rsidR="005A412D">
        <w:rPr>
          <w:rFonts w:ascii="Times New Roman" w:hAnsi="Times New Roman" w:cs="Times New Roman"/>
          <w:sz w:val="24"/>
          <w:szCs w:val="24"/>
        </w:rPr>
        <w:t>um bom tempo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412D">
        <w:rPr>
          <w:rFonts w:ascii="Times New Roman" w:hAnsi="Times New Roman" w:cs="Times New Roman"/>
          <w:sz w:val="24"/>
          <w:szCs w:val="24"/>
        </w:rPr>
        <w:t>sob o entardecer da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cidade</w:t>
      </w:r>
      <w:r w:rsidR="00195DDA">
        <w:rPr>
          <w:rFonts w:ascii="Times New Roman" w:hAnsi="Times New Roman" w:cs="Times New Roman"/>
          <w:sz w:val="24"/>
          <w:szCs w:val="24"/>
        </w:rPr>
        <w:t>,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</w:t>
      </w:r>
      <w:r w:rsidR="005A412D">
        <w:rPr>
          <w:rFonts w:ascii="Times New Roman" w:hAnsi="Times New Roman" w:cs="Times New Roman"/>
          <w:sz w:val="24"/>
          <w:szCs w:val="24"/>
        </w:rPr>
        <w:t>conseguirem encontrar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B00EDD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44356" w:rsidRPr="00621342">
        <w:rPr>
          <w:rFonts w:ascii="Times New Roman" w:hAnsi="Times New Roman" w:cs="Times New Roman"/>
          <w:sz w:val="24"/>
          <w:szCs w:val="24"/>
        </w:rPr>
        <w:t>—</w:t>
      </w:r>
      <w:r w:rsidR="00D44356">
        <w:rPr>
          <w:rFonts w:ascii="Times New Roman" w:hAnsi="Times New Roman" w:cs="Times New Roman"/>
          <w:sz w:val="24"/>
          <w:szCs w:val="24"/>
        </w:rPr>
        <w:t xml:space="preserve"> Bem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agora acharemos nossa casa </w:t>
      </w:r>
      <w:r w:rsidR="00D4435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disse Maria, alegre</w:t>
      </w:r>
      <w:r w:rsidR="00D44356">
        <w:rPr>
          <w:rFonts w:ascii="Times New Roman" w:hAnsi="Times New Roman" w:cs="Times New Roman"/>
          <w:sz w:val="24"/>
          <w:szCs w:val="24"/>
        </w:rPr>
        <w:t xml:space="preserve">. </w:t>
      </w:r>
      <w:r w:rsidR="00D4435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>Iremos</w:t>
      </w:r>
      <w:r w:rsidR="00D443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pela </w:t>
      </w:r>
      <w:r w:rsidRPr="00B00EDD">
        <w:rPr>
          <w:rFonts w:ascii="Times New Roman" w:hAnsi="Times New Roman" w:cs="Times New Roman"/>
          <w:i/>
          <w:sz w:val="24"/>
          <w:szCs w:val="24"/>
        </w:rPr>
        <w:t>tamba</w:t>
      </w:r>
      <w:r w:rsidR="00B00EDD">
        <w:rPr>
          <w:rFonts w:ascii="Times New Roman" w:hAnsi="Times New Roman" w:cs="Times New Roman"/>
          <w:i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0EDD">
        <w:rPr>
          <w:rFonts w:ascii="Times New Roman" w:hAnsi="Times New Roman" w:cs="Times New Roman"/>
          <w:sz w:val="24"/>
          <w:szCs w:val="24"/>
        </w:rPr>
        <w:t>sem</w:t>
      </w:r>
      <w:r w:rsidR="00D4435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desviar</w:t>
      </w:r>
      <w:r w:rsidR="00B00ED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</w:t>
      </w:r>
      <w:r w:rsidR="00D44356" w:rsidRPr="00B00EDD">
        <w:rPr>
          <w:rFonts w:ascii="Times New Roman" w:hAnsi="Times New Roman" w:cs="Times New Roman"/>
          <w:i/>
          <w:sz w:val="24"/>
          <w:szCs w:val="24"/>
        </w:rPr>
        <w:t>zak</w:t>
      </w:r>
      <w:r w:rsidR="00B00EDD" w:rsidRPr="00B00EDD">
        <w:rPr>
          <w:rFonts w:ascii="Times New Roman" w:hAnsi="Times New Roman" w:cs="Times New Roman"/>
          <w:i/>
          <w:sz w:val="24"/>
          <w:szCs w:val="24"/>
        </w:rPr>
        <w:t>á</w:t>
      </w:r>
      <w:r w:rsidR="00D44356" w:rsidRPr="00B00EDD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E53F0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>e novo</w:t>
      </w:r>
      <w:r w:rsidR="00E61A7F">
        <w:rPr>
          <w:rFonts w:ascii="Times New Roman" w:hAnsi="Times New Roman" w:cs="Times New Roman"/>
          <w:sz w:val="24"/>
          <w:szCs w:val="24"/>
        </w:rPr>
        <w:t xml:space="preserve"> </w:t>
      </w:r>
      <w:r w:rsidR="00B00EDD">
        <w:rPr>
          <w:rFonts w:ascii="Times New Roman" w:hAnsi="Times New Roman" w:cs="Times New Roman"/>
          <w:sz w:val="24"/>
          <w:szCs w:val="24"/>
        </w:rPr>
        <w:t xml:space="preserve">essas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pobres crianças </w:t>
      </w:r>
      <w:r w:rsidR="005A412D">
        <w:rPr>
          <w:rFonts w:ascii="Times New Roman" w:hAnsi="Times New Roman" w:cs="Times New Roman"/>
          <w:sz w:val="24"/>
          <w:szCs w:val="24"/>
        </w:rPr>
        <w:t>andaram à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noite</w:t>
      </w:r>
      <w:r w:rsidR="005A412D">
        <w:rPr>
          <w:rFonts w:ascii="Times New Roman" w:hAnsi="Times New Roman" w:cs="Times New Roman"/>
          <w:sz w:val="24"/>
          <w:szCs w:val="24"/>
        </w:rPr>
        <w:t xml:space="preserve"> sem nenhuma proteção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de novo </w:t>
      </w:r>
      <w:r w:rsidR="00DB63BA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ninguém </w:t>
      </w:r>
      <w:r w:rsidR="00B00EDD">
        <w:rPr>
          <w:rFonts w:ascii="Times New Roman" w:hAnsi="Times New Roman" w:cs="Times New Roman"/>
          <w:sz w:val="24"/>
          <w:szCs w:val="24"/>
        </w:rPr>
        <w:t>essa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 vulnerabilidade</w:t>
      </w:r>
      <w:r w:rsidR="00117A1A">
        <w:rPr>
          <w:rFonts w:ascii="Times New Roman" w:hAnsi="Times New Roman" w:cs="Times New Roman"/>
          <w:sz w:val="24"/>
          <w:szCs w:val="24"/>
        </w:rPr>
        <w:t xml:space="preserve"> </w:t>
      </w:r>
      <w:r w:rsidR="00B32A12">
        <w:rPr>
          <w:rFonts w:ascii="Times New Roman" w:hAnsi="Times New Roman" w:cs="Times New Roman"/>
          <w:sz w:val="24"/>
          <w:szCs w:val="24"/>
        </w:rPr>
        <w:t>incomodou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de novo a lua do céu de </w:t>
      </w:r>
      <w:r w:rsidR="00B00EDD" w:rsidRPr="00C5704C">
        <w:rPr>
          <w:rFonts w:ascii="Times New Roman" w:hAnsi="Times New Roman" w:cs="Times New Roman"/>
          <w:sz w:val="24"/>
          <w:szCs w:val="24"/>
        </w:rPr>
        <w:t>Kh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00EDD" w:rsidRPr="00C5704C">
        <w:rPr>
          <w:rFonts w:ascii="Times New Roman" w:hAnsi="Times New Roman" w:cs="Times New Roman"/>
          <w:sz w:val="24"/>
          <w:szCs w:val="24"/>
        </w:rPr>
        <w:t xml:space="preserve">rkov </w:t>
      </w:r>
      <w:r w:rsidR="006F7029" w:rsidRPr="00C5704C">
        <w:rPr>
          <w:rFonts w:ascii="Times New Roman" w:hAnsi="Times New Roman" w:cs="Times New Roman"/>
          <w:sz w:val="24"/>
          <w:szCs w:val="24"/>
        </w:rPr>
        <w:t>ilumin</w:t>
      </w:r>
      <w:r w:rsidR="00B00EDD">
        <w:rPr>
          <w:rFonts w:ascii="Times New Roman" w:hAnsi="Times New Roman" w:cs="Times New Roman"/>
          <w:sz w:val="24"/>
          <w:szCs w:val="24"/>
        </w:rPr>
        <w:t>ou</w:t>
      </w:r>
      <w:r w:rsidR="00A71560">
        <w:rPr>
          <w:rFonts w:ascii="Times New Roman" w:hAnsi="Times New Roman" w:cs="Times New Roman"/>
          <w:sz w:val="24"/>
          <w:szCs w:val="24"/>
        </w:rPr>
        <w:t>-lhes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caminho. Só que dessa vez o caminho </w:t>
      </w:r>
      <w:r w:rsidR="00E25F09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1A5">
        <w:rPr>
          <w:rFonts w:ascii="Times New Roman" w:hAnsi="Times New Roman" w:cs="Times New Roman"/>
          <w:sz w:val="24"/>
          <w:szCs w:val="24"/>
        </w:rPr>
        <w:t xml:space="preserve">muito </w:t>
      </w:r>
      <w:r w:rsidR="006F7029" w:rsidRPr="00C5704C">
        <w:rPr>
          <w:rFonts w:ascii="Times New Roman" w:hAnsi="Times New Roman" w:cs="Times New Roman"/>
          <w:sz w:val="24"/>
          <w:szCs w:val="24"/>
        </w:rPr>
        <w:t>longo</w:t>
      </w:r>
      <w:r w:rsidR="00E25F0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e, </w:t>
      </w:r>
      <w:r w:rsidR="00E25F09">
        <w:rPr>
          <w:rFonts w:ascii="Times New Roman" w:hAnsi="Times New Roman" w:cs="Times New Roman"/>
          <w:sz w:val="24"/>
          <w:szCs w:val="24"/>
        </w:rPr>
        <w:t>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chegarem à vila de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pki, </w:t>
      </w:r>
      <w:r w:rsidR="00E25F09">
        <w:rPr>
          <w:rFonts w:ascii="Times New Roman" w:hAnsi="Times New Roman" w:cs="Times New Roman"/>
          <w:sz w:val="24"/>
          <w:szCs w:val="24"/>
        </w:rPr>
        <w:t>estavam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esgotados. Como de costume, Vássia começou a chorar e a </w:t>
      </w:r>
      <w:r w:rsidR="00B32A12">
        <w:rPr>
          <w:rFonts w:ascii="Times New Roman" w:hAnsi="Times New Roman" w:cs="Times New Roman"/>
          <w:sz w:val="24"/>
          <w:szCs w:val="24"/>
        </w:rPr>
        <w:t>lamuriar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C23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Maria, vamos passar a noite </w:t>
      </w:r>
      <w:r w:rsidR="00B03102">
        <w:rPr>
          <w:rFonts w:ascii="Times New Roman" w:hAnsi="Times New Roman" w:cs="Times New Roman"/>
          <w:sz w:val="24"/>
          <w:szCs w:val="24"/>
        </w:rPr>
        <w:t>em algum saguão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escada. Ou achamos um banquinho numa viela </w:t>
      </w:r>
      <w:r w:rsidR="00EA24DB">
        <w:rPr>
          <w:rFonts w:ascii="Times New Roman" w:hAnsi="Times New Roman" w:cs="Times New Roman"/>
          <w:sz w:val="24"/>
          <w:szCs w:val="24"/>
        </w:rPr>
        <w:t>sem vento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Encostaremos um no outro e dormiremos até o sol nascer. E de manhã </w:t>
      </w:r>
      <w:r w:rsidR="00EA24DB">
        <w:rPr>
          <w:rFonts w:ascii="Times New Roman" w:hAnsi="Times New Roman" w:cs="Times New Roman"/>
          <w:sz w:val="24"/>
          <w:szCs w:val="24"/>
        </w:rPr>
        <w:t>continua</w:t>
      </w:r>
      <w:r w:rsidR="0012123E">
        <w:rPr>
          <w:rFonts w:ascii="Times New Roman" w:hAnsi="Times New Roman" w:cs="Times New Roman"/>
          <w:sz w:val="24"/>
          <w:szCs w:val="24"/>
        </w:rPr>
        <w:t>re</w:t>
      </w:r>
      <w:r w:rsidR="00EA24DB">
        <w:rPr>
          <w:rFonts w:ascii="Times New Roman" w:hAnsi="Times New Roman" w:cs="Times New Roman"/>
          <w:sz w:val="24"/>
          <w:szCs w:val="24"/>
        </w:rPr>
        <w:t>mos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C23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Não, Vássia, </w:t>
      </w:r>
      <w:r w:rsidRPr="00B03102">
        <w:rPr>
          <w:rFonts w:ascii="Times New Roman" w:hAnsi="Times New Roman" w:cs="Times New Roman"/>
          <w:sz w:val="24"/>
          <w:szCs w:val="24"/>
        </w:rPr>
        <w:t xml:space="preserve">Deus </w:t>
      </w:r>
      <w:r w:rsidR="00B03102">
        <w:rPr>
          <w:rFonts w:ascii="Times New Roman" w:hAnsi="Times New Roman" w:cs="Times New Roman"/>
          <w:sz w:val="24"/>
          <w:szCs w:val="24"/>
        </w:rPr>
        <w:t>nos livre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C23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="009C23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2123E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23E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já tenha voltado para casa e, </w:t>
      </w:r>
      <w:r w:rsidR="00EA24DB">
        <w:rPr>
          <w:rFonts w:ascii="Times New Roman" w:hAnsi="Times New Roman" w:cs="Times New Roman"/>
          <w:sz w:val="24"/>
          <w:szCs w:val="24"/>
        </w:rPr>
        <w:t>se não nos achar</w:t>
      </w:r>
      <w:r w:rsidRPr="00C5704C">
        <w:rPr>
          <w:rFonts w:ascii="Times New Roman" w:hAnsi="Times New Roman" w:cs="Times New Roman"/>
          <w:sz w:val="24"/>
          <w:szCs w:val="24"/>
        </w:rPr>
        <w:t>, ficar</w:t>
      </w:r>
      <w:r w:rsidR="0012123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preocupada. Vamos, falta pouco. O tempo que levamos para chegar até L</w:t>
      </w:r>
      <w:r w:rsidR="0012123E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pki</w:t>
      </w:r>
      <w:r w:rsidR="00165F77">
        <w:rPr>
          <w:rFonts w:ascii="Times New Roman" w:hAnsi="Times New Roman" w:cs="Times New Roman"/>
          <w:sz w:val="24"/>
          <w:szCs w:val="24"/>
        </w:rPr>
        <w:t xml:space="preserve"> através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 do colcoz, onde </w:t>
      </w:r>
      <w:r w:rsidR="0012123E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jogou fora o pão que o </w:t>
      </w:r>
      <w:r w:rsidR="00B1385F">
        <w:rPr>
          <w:rFonts w:ascii="Times New Roman" w:hAnsi="Times New Roman" w:cs="Times New Roman"/>
          <w:sz w:val="24"/>
          <w:szCs w:val="24"/>
        </w:rPr>
        <w:t xml:space="preserve">forasteiro nos </w:t>
      </w:r>
      <w:r w:rsidRPr="00C5704C">
        <w:rPr>
          <w:rFonts w:ascii="Times New Roman" w:hAnsi="Times New Roman" w:cs="Times New Roman"/>
          <w:sz w:val="24"/>
          <w:szCs w:val="24"/>
        </w:rPr>
        <w:t>deu, é o</w:t>
      </w:r>
      <w:r w:rsidR="00EA24DB">
        <w:rPr>
          <w:rFonts w:ascii="Times New Roman" w:hAnsi="Times New Roman" w:cs="Times New Roman"/>
          <w:sz w:val="24"/>
          <w:szCs w:val="24"/>
        </w:rPr>
        <w:t xml:space="preserve"> </w:t>
      </w:r>
      <w:r w:rsidR="00165F77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165F77">
        <w:rPr>
          <w:rFonts w:ascii="Times New Roman" w:hAnsi="Times New Roman" w:cs="Times New Roman"/>
          <w:sz w:val="24"/>
          <w:szCs w:val="24"/>
        </w:rPr>
        <w:t xml:space="preserve">levaremos </w:t>
      </w:r>
      <w:r w:rsidR="00B32A12">
        <w:rPr>
          <w:rFonts w:ascii="Times New Roman" w:hAnsi="Times New Roman" w:cs="Times New Roman"/>
          <w:sz w:val="24"/>
          <w:szCs w:val="24"/>
        </w:rPr>
        <w:t>andando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 até 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nosso riacho, </w:t>
      </w:r>
      <w:r w:rsidR="0028068F">
        <w:rPr>
          <w:rFonts w:ascii="Times New Roman" w:hAnsi="Times New Roman" w:cs="Times New Roman"/>
          <w:sz w:val="24"/>
          <w:szCs w:val="24"/>
        </w:rPr>
        <w:t xml:space="preserve">e logo ali </w:t>
      </w:r>
      <w:r w:rsidR="00194FFA">
        <w:rPr>
          <w:rFonts w:ascii="Times New Roman" w:hAnsi="Times New Roman" w:cs="Times New Roman"/>
          <w:sz w:val="24"/>
          <w:szCs w:val="24"/>
        </w:rPr>
        <w:t>estão</w:t>
      </w:r>
      <w:r w:rsidR="0028068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156B9F" w:rsidRPr="00EA24DB">
        <w:rPr>
          <w:rFonts w:ascii="Times New Roman" w:hAnsi="Times New Roman" w:cs="Times New Roman"/>
          <w:i/>
          <w:sz w:val="24"/>
          <w:szCs w:val="24"/>
        </w:rPr>
        <w:t>zak</w:t>
      </w:r>
      <w:r w:rsidR="00EA24DB" w:rsidRPr="00EA24DB">
        <w:rPr>
          <w:rFonts w:ascii="Times New Roman" w:hAnsi="Times New Roman" w:cs="Times New Roman"/>
          <w:i/>
          <w:sz w:val="24"/>
          <w:szCs w:val="24"/>
        </w:rPr>
        <w:t>á</w:t>
      </w:r>
      <w:r w:rsidR="00156B9F" w:rsidRPr="00EA24DB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moinho, a igreja e o sanatório. </w:t>
      </w:r>
      <w:r w:rsidR="0028068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ssim que </w:t>
      </w:r>
      <w:r w:rsidR="00B32A12">
        <w:rPr>
          <w:rFonts w:ascii="Times New Roman" w:hAnsi="Times New Roman" w:cs="Times New Roman"/>
          <w:sz w:val="24"/>
          <w:szCs w:val="24"/>
        </w:rPr>
        <w:t>passarmos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sanatório, ver</w:t>
      </w:r>
      <w:r w:rsidR="0012123E">
        <w:rPr>
          <w:rFonts w:ascii="Times New Roman" w:hAnsi="Times New Roman" w:cs="Times New Roman"/>
          <w:sz w:val="24"/>
          <w:szCs w:val="24"/>
        </w:rPr>
        <w:t>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nossa 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convenceu o irmão e eles </w:t>
      </w:r>
      <w:r w:rsidR="00F6616A">
        <w:rPr>
          <w:rFonts w:ascii="Times New Roman" w:hAnsi="Times New Roman" w:cs="Times New Roman"/>
          <w:sz w:val="24"/>
          <w:szCs w:val="24"/>
        </w:rPr>
        <w:t>seguiram</w:t>
      </w:r>
      <w:r w:rsidR="00F661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adiante, cansados, famintos e indefesos. </w:t>
      </w:r>
      <w:r w:rsidR="007221A5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 tudo parecia diferente. </w:t>
      </w:r>
      <w:r w:rsidR="002614D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0131" w:rsidRPr="00C5704C">
        <w:rPr>
          <w:rFonts w:ascii="Times New Roman" w:hAnsi="Times New Roman" w:cs="Times New Roman"/>
          <w:sz w:val="24"/>
          <w:szCs w:val="24"/>
        </w:rPr>
        <w:t>campo do colcoz</w:t>
      </w:r>
      <w:r w:rsidR="002614D8">
        <w:rPr>
          <w:rFonts w:ascii="Times New Roman" w:hAnsi="Times New Roman" w:cs="Times New Roman"/>
          <w:sz w:val="24"/>
          <w:szCs w:val="24"/>
        </w:rPr>
        <w:t xml:space="preserve"> parecia mais exposto ao vento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margens do rio </w:t>
      </w:r>
      <w:r w:rsidR="002614D8">
        <w:rPr>
          <w:rFonts w:ascii="Times New Roman" w:hAnsi="Times New Roman" w:cs="Times New Roman"/>
          <w:sz w:val="24"/>
          <w:szCs w:val="24"/>
        </w:rPr>
        <w:t xml:space="preserve">não se distinguiam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água, o </w:t>
      </w:r>
      <w:r w:rsidR="00F6616A" w:rsidRPr="00A71560">
        <w:rPr>
          <w:rFonts w:ascii="Times New Roman" w:hAnsi="Times New Roman" w:cs="Times New Roman"/>
          <w:i/>
          <w:sz w:val="24"/>
          <w:szCs w:val="24"/>
        </w:rPr>
        <w:t>zak</w:t>
      </w:r>
      <w:r w:rsidR="00A71560" w:rsidRPr="00A71560">
        <w:rPr>
          <w:rFonts w:ascii="Times New Roman" w:hAnsi="Times New Roman" w:cs="Times New Roman"/>
          <w:i/>
          <w:sz w:val="24"/>
          <w:szCs w:val="24"/>
        </w:rPr>
        <w:t>á</w:t>
      </w:r>
      <w:r w:rsidR="00F6616A" w:rsidRPr="00A71560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14D8">
        <w:rPr>
          <w:rFonts w:ascii="Times New Roman" w:hAnsi="Times New Roman" w:cs="Times New Roman"/>
          <w:sz w:val="24"/>
          <w:szCs w:val="24"/>
        </w:rPr>
        <w:t>surgia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nuvem escura e densa</w:t>
      </w:r>
      <w:r w:rsidRPr="00F81B9C">
        <w:rPr>
          <w:rFonts w:ascii="Times New Roman" w:hAnsi="Times New Roman" w:cs="Times New Roman"/>
          <w:sz w:val="24"/>
          <w:szCs w:val="24"/>
        </w:rPr>
        <w:t>, e eles mesmos</w:t>
      </w:r>
      <w:r w:rsidR="002614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14D8">
        <w:rPr>
          <w:rFonts w:ascii="Times New Roman" w:hAnsi="Times New Roman" w:cs="Times New Roman"/>
          <w:sz w:val="24"/>
          <w:szCs w:val="24"/>
        </w:rPr>
        <w:t>estavam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14D8">
        <w:rPr>
          <w:rFonts w:ascii="Times New Roman" w:hAnsi="Times New Roman" w:cs="Times New Roman"/>
          <w:sz w:val="24"/>
          <w:szCs w:val="24"/>
        </w:rPr>
        <w:t xml:space="preserve">tão </w:t>
      </w:r>
      <w:r w:rsidRPr="00C5704C">
        <w:rPr>
          <w:rFonts w:ascii="Times New Roman" w:hAnsi="Times New Roman" w:cs="Times New Roman"/>
          <w:sz w:val="24"/>
          <w:szCs w:val="24"/>
        </w:rPr>
        <w:t>pequenos e solitários</w:t>
      </w:r>
      <w:r w:rsidR="002614D8">
        <w:rPr>
          <w:rFonts w:ascii="Times New Roman" w:hAnsi="Times New Roman" w:cs="Times New Roman"/>
          <w:sz w:val="24"/>
          <w:szCs w:val="24"/>
        </w:rPr>
        <w:t xml:space="preserve"> que seriam um alvo tentador para uma criatura mal-intencionada, </w:t>
      </w:r>
      <w:r w:rsidR="00B91150">
        <w:rPr>
          <w:rFonts w:ascii="Times New Roman" w:hAnsi="Times New Roman" w:cs="Times New Roman"/>
          <w:sz w:val="24"/>
          <w:szCs w:val="24"/>
        </w:rPr>
        <w:t>que não veria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1150">
        <w:rPr>
          <w:rFonts w:ascii="Times New Roman" w:hAnsi="Times New Roman" w:cs="Times New Roman"/>
          <w:sz w:val="24"/>
          <w:szCs w:val="24"/>
        </w:rPr>
        <w:t>n</w:t>
      </w:r>
      <w:r w:rsidR="00F81B9C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miséria um </w:t>
      </w:r>
      <w:r w:rsidR="002614D8">
        <w:rPr>
          <w:rFonts w:ascii="Times New Roman" w:hAnsi="Times New Roman" w:cs="Times New Roman"/>
          <w:sz w:val="24"/>
          <w:szCs w:val="24"/>
        </w:rPr>
        <w:t>empecilho</w:t>
      </w:r>
      <w:r w:rsidRPr="00C5704C">
        <w:rPr>
          <w:rFonts w:ascii="Times New Roman" w:hAnsi="Times New Roman" w:cs="Times New Roman"/>
          <w:sz w:val="24"/>
          <w:szCs w:val="24"/>
        </w:rPr>
        <w:t>, pois sua</w:t>
      </w:r>
      <w:r w:rsidR="00B91150">
        <w:rPr>
          <w:rFonts w:ascii="Times New Roman" w:hAnsi="Times New Roman" w:cs="Times New Roman"/>
          <w:sz w:val="24"/>
          <w:szCs w:val="24"/>
        </w:rPr>
        <w:t xml:space="preserve"> </w:t>
      </w:r>
      <w:r w:rsidR="00C260C2">
        <w:rPr>
          <w:rFonts w:ascii="Times New Roman" w:hAnsi="Times New Roman" w:cs="Times New Roman"/>
          <w:sz w:val="24"/>
          <w:szCs w:val="24"/>
        </w:rPr>
        <w:t xml:space="preserve">única </w:t>
      </w:r>
      <w:r w:rsidRPr="00C5704C">
        <w:rPr>
          <w:rFonts w:ascii="Times New Roman" w:hAnsi="Times New Roman" w:cs="Times New Roman"/>
          <w:sz w:val="24"/>
          <w:szCs w:val="24"/>
        </w:rPr>
        <w:t>recompensa</w:t>
      </w:r>
      <w:r w:rsidR="00B20D89">
        <w:rPr>
          <w:rFonts w:ascii="Times New Roman" w:hAnsi="Times New Roman" w:cs="Times New Roman"/>
          <w:sz w:val="24"/>
          <w:szCs w:val="24"/>
        </w:rPr>
        <w:t xml:space="preserve"> </w:t>
      </w:r>
      <w:r w:rsidR="00B91150">
        <w:rPr>
          <w:rFonts w:ascii="Times New Roman" w:hAnsi="Times New Roman" w:cs="Times New Roman"/>
          <w:sz w:val="24"/>
          <w:szCs w:val="24"/>
        </w:rPr>
        <w:t>é</w:t>
      </w:r>
      <w:r w:rsidR="00B20D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sofrimento humano</w:t>
      </w:r>
      <w:del w:id="8" w:author="Daniela Mountian" w:date="2017-06-17T14:38:00Z">
        <w:r w:rsidRPr="00C5704C" w:rsidDel="00677BAC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9" w:author="Daniela Mountian" w:date="2017-06-17T14:38:00Z">
        <w:r w:rsidR="00677BAC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modo que, se</w:t>
      </w:r>
      <w:r w:rsidR="00E61A7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B91150">
        <w:rPr>
          <w:rFonts w:ascii="Times New Roman" w:hAnsi="Times New Roman" w:cs="Times New Roman"/>
          <w:sz w:val="24"/>
          <w:szCs w:val="24"/>
        </w:rPr>
        <w:t>estiv</w:t>
      </w:r>
      <w:r w:rsidR="0028068F">
        <w:rPr>
          <w:rFonts w:ascii="Times New Roman" w:hAnsi="Times New Roman" w:cs="Times New Roman"/>
          <w:sz w:val="24"/>
          <w:szCs w:val="24"/>
        </w:rPr>
        <w:t>essem</w:t>
      </w:r>
      <w:r w:rsidR="00B91150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Kh</w:t>
      </w:r>
      <w:r w:rsidR="0012123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rkov, onde o ímpio </w:t>
      </w:r>
      <w:r w:rsidR="00B708DA">
        <w:rPr>
          <w:rFonts w:ascii="Times New Roman" w:hAnsi="Times New Roman" w:cs="Times New Roman"/>
          <w:sz w:val="24"/>
          <w:szCs w:val="24"/>
        </w:rPr>
        <w:t xml:space="preserve">vestia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botas besuntadas de breu e não tinha um </w:t>
      </w:r>
      <w:r w:rsidR="00F81B9C">
        <w:rPr>
          <w:rFonts w:ascii="Times New Roman" w:hAnsi="Times New Roman" w:cs="Times New Roman"/>
          <w:sz w:val="24"/>
          <w:szCs w:val="24"/>
        </w:rPr>
        <w:t>semblante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pálido, inspirado e </w:t>
      </w:r>
      <w:r w:rsidR="00253DD1">
        <w:rPr>
          <w:rFonts w:ascii="Times New Roman" w:hAnsi="Times New Roman" w:cs="Times New Roman"/>
          <w:sz w:val="24"/>
          <w:szCs w:val="24"/>
        </w:rPr>
        <w:t>imaginativo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é pouco provável que as crianças chegassem até sua casa. Mas </w:t>
      </w:r>
      <w:r w:rsidR="00B91150">
        <w:rPr>
          <w:rFonts w:ascii="Times New Roman" w:hAnsi="Times New Roman" w:cs="Times New Roman"/>
          <w:sz w:val="24"/>
          <w:szCs w:val="24"/>
        </w:rPr>
        <w:t xml:space="preserve">elas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chegaram.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Bateram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na porta uma vez, depois outra. Chura</w:t>
      </w:r>
      <w:r w:rsidR="00F81B9C">
        <w:rPr>
          <w:rFonts w:ascii="Times New Roman" w:hAnsi="Times New Roman" w:cs="Times New Roman"/>
          <w:sz w:val="24"/>
          <w:szCs w:val="24"/>
        </w:rPr>
        <w:t>, sua irmã,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abriu, fitou-os </w:t>
      </w:r>
      <w:r w:rsidR="00F81B9C">
        <w:rPr>
          <w:rFonts w:ascii="Times New Roman" w:hAnsi="Times New Roman" w:cs="Times New Roman"/>
          <w:sz w:val="24"/>
          <w:szCs w:val="24"/>
        </w:rPr>
        <w:t>severamente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616A">
        <w:rPr>
          <w:rFonts w:ascii="Times New Roman" w:hAnsi="Times New Roman" w:cs="Times New Roman"/>
          <w:sz w:val="24"/>
          <w:szCs w:val="24"/>
        </w:rPr>
        <w:t>Onde</w:t>
      </w:r>
      <w:r w:rsidR="00F661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vocês deixaram J</w:t>
      </w:r>
      <w:r w:rsidR="00782F7D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tia veio e o levou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vocês sabem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616A">
        <w:rPr>
          <w:rFonts w:ascii="Times New Roman" w:hAnsi="Times New Roman" w:cs="Times New Roman"/>
          <w:sz w:val="24"/>
          <w:szCs w:val="24"/>
        </w:rPr>
        <w:t>perguntou</w:t>
      </w:r>
      <w:r w:rsidR="00F661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irmão</w:t>
      </w:r>
      <w:r w:rsidR="00677BA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Kólia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="00F6616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F66477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se </w:t>
      </w:r>
      <w:r w:rsidR="00DE0315">
        <w:rPr>
          <w:rFonts w:ascii="Times New Roman" w:hAnsi="Times New Roman" w:cs="Times New Roman"/>
          <w:sz w:val="24"/>
          <w:szCs w:val="24"/>
        </w:rPr>
        <w:t>recrutou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quer ir embora?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 embora para onde?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perguntou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Isso não sabemos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="00F6616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respondeu Chura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="00F6616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mas, já que vocês </w:t>
      </w:r>
      <w:r w:rsidR="00B91150">
        <w:rPr>
          <w:rFonts w:ascii="Times New Roman" w:hAnsi="Times New Roman" w:cs="Times New Roman"/>
          <w:sz w:val="24"/>
          <w:szCs w:val="24"/>
        </w:rPr>
        <w:t>voltaram</w:t>
      </w:r>
      <w:r w:rsidRPr="00C5704C">
        <w:rPr>
          <w:rFonts w:ascii="Times New Roman" w:hAnsi="Times New Roman" w:cs="Times New Roman"/>
          <w:sz w:val="24"/>
          <w:szCs w:val="24"/>
        </w:rPr>
        <w:t>, deitem-se no canto e durmam.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e Vásia se deitaram perto da estufa gelada, </w:t>
      </w:r>
      <w:r w:rsidR="00253DD1">
        <w:rPr>
          <w:rFonts w:ascii="Times New Roman" w:hAnsi="Times New Roman" w:cs="Times New Roman"/>
          <w:sz w:val="24"/>
          <w:szCs w:val="24"/>
        </w:rPr>
        <w:t xml:space="preserve">no chão de terra, </w:t>
      </w:r>
      <w:r w:rsidR="00194FFA">
        <w:rPr>
          <w:rFonts w:ascii="Times New Roman" w:hAnsi="Times New Roman" w:cs="Times New Roman"/>
          <w:sz w:val="24"/>
          <w:szCs w:val="24"/>
        </w:rPr>
        <w:t>encostaram um no outro</w:t>
      </w:r>
      <w:r w:rsidR="00253DD1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aquece</w:t>
      </w:r>
      <w:r w:rsidR="00253DD1">
        <w:rPr>
          <w:rFonts w:ascii="Times New Roman" w:hAnsi="Times New Roman" w:cs="Times New Roman"/>
          <w:sz w:val="24"/>
          <w:szCs w:val="24"/>
        </w:rPr>
        <w:t>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podiam</w:t>
      </w:r>
      <w:r w:rsidR="00253DD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dormiram</w:t>
      </w:r>
      <w:r w:rsidR="00F661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0D89">
        <w:rPr>
          <w:rFonts w:ascii="Times New Roman" w:hAnsi="Times New Roman" w:cs="Times New Roman"/>
          <w:sz w:val="24"/>
          <w:szCs w:val="24"/>
        </w:rPr>
        <w:t>exaustos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20D8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sol ainda não havia se levantado quando </w:t>
      </w:r>
      <w:r w:rsidR="00253DD1">
        <w:rPr>
          <w:rFonts w:ascii="Times New Roman" w:hAnsi="Times New Roman" w:cs="Times New Roman"/>
          <w:sz w:val="24"/>
          <w:szCs w:val="24"/>
        </w:rPr>
        <w:t xml:space="preserve">sentiram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alguém os </w:t>
      </w:r>
      <w:r w:rsidR="00253DD1">
        <w:rPr>
          <w:rFonts w:ascii="Times New Roman" w:hAnsi="Times New Roman" w:cs="Times New Roman"/>
          <w:sz w:val="24"/>
          <w:szCs w:val="24"/>
        </w:rPr>
        <w:t>sacudindo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levantem! Maria </w:t>
      </w:r>
      <w:r w:rsidR="00FB57A1">
        <w:rPr>
          <w:rFonts w:ascii="Times New Roman" w:hAnsi="Times New Roman" w:cs="Times New Roman"/>
          <w:sz w:val="24"/>
          <w:szCs w:val="24"/>
        </w:rPr>
        <w:t>levantou-se de um salto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pensando que fosse Chura </w:t>
      </w:r>
      <w:r w:rsidR="00B20D89">
        <w:rPr>
          <w:rFonts w:ascii="Times New Roman" w:hAnsi="Times New Roman" w:cs="Times New Roman"/>
          <w:sz w:val="24"/>
          <w:szCs w:val="24"/>
        </w:rPr>
        <w:t>com alguma repreensão</w:t>
      </w:r>
      <w:r w:rsidRPr="00C5704C">
        <w:rPr>
          <w:rFonts w:ascii="Times New Roman" w:hAnsi="Times New Roman" w:cs="Times New Roman"/>
          <w:sz w:val="24"/>
          <w:szCs w:val="24"/>
        </w:rPr>
        <w:t>, pois</w:t>
      </w:r>
      <w:r w:rsidR="00253DD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tinha medo de</w:t>
      </w:r>
      <w:r w:rsidR="00B20D89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era </w:t>
      </w:r>
      <w:r w:rsidR="00B20D89">
        <w:rPr>
          <w:rFonts w:ascii="Times New Roman" w:hAnsi="Times New Roman" w:cs="Times New Roman"/>
          <w:sz w:val="24"/>
          <w:szCs w:val="24"/>
        </w:rPr>
        <w:t>Chura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20D89">
        <w:rPr>
          <w:rFonts w:ascii="Times New Roman" w:hAnsi="Times New Roman" w:cs="Times New Roman"/>
          <w:sz w:val="24"/>
          <w:szCs w:val="24"/>
        </w:rPr>
        <w:t xml:space="preserve">mas </w:t>
      </w:r>
      <w:r w:rsidR="00B91150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que </w:t>
      </w:r>
      <w:r w:rsidR="00253DD1">
        <w:rPr>
          <w:rFonts w:ascii="Times New Roman" w:hAnsi="Times New Roman" w:cs="Times New Roman"/>
          <w:sz w:val="24"/>
          <w:szCs w:val="24"/>
        </w:rPr>
        <w:t>parou diante</w:t>
      </w:r>
      <w:r w:rsidR="00B91150">
        <w:rPr>
          <w:rFonts w:ascii="Times New Roman" w:hAnsi="Times New Roman" w:cs="Times New Roman"/>
          <w:sz w:val="24"/>
          <w:szCs w:val="24"/>
        </w:rPr>
        <w:t xml:space="preserve"> </w:t>
      </w:r>
      <w:r w:rsidR="00253DD1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B20D89">
        <w:rPr>
          <w:rFonts w:ascii="Times New Roman" w:hAnsi="Times New Roman" w:cs="Times New Roman"/>
          <w:sz w:val="24"/>
          <w:szCs w:val="24"/>
        </w:rPr>
        <w:t>vestindo</w:t>
      </w:r>
      <w:r w:rsidR="00B9115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casaco acolchoado e </w:t>
      </w:r>
      <w:r w:rsidR="00677BAC">
        <w:rPr>
          <w:rFonts w:ascii="Times New Roman" w:hAnsi="Times New Roman" w:cs="Times New Roman"/>
          <w:sz w:val="24"/>
          <w:szCs w:val="24"/>
        </w:rPr>
        <w:t>segurando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C260C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0C2">
        <w:rPr>
          <w:rFonts w:ascii="Times New Roman" w:hAnsi="Times New Roman" w:cs="Times New Roman"/>
          <w:sz w:val="24"/>
          <w:szCs w:val="24"/>
        </w:rPr>
        <w:t>trouxa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</w:t>
      </w:r>
      <w:r w:rsidR="00253DD1">
        <w:rPr>
          <w:rFonts w:ascii="Times New Roman" w:hAnsi="Times New Roman" w:cs="Times New Roman"/>
          <w:sz w:val="24"/>
          <w:szCs w:val="24"/>
        </w:rPr>
        <w:t>enham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3DD1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despedir</w:t>
      </w:r>
      <w:r w:rsidR="00253DD1">
        <w:rPr>
          <w:rFonts w:ascii="Times New Roman" w:hAnsi="Times New Roman" w:cs="Times New Roman"/>
          <w:sz w:val="24"/>
          <w:szCs w:val="24"/>
        </w:rPr>
        <w:t>,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253DD1">
        <w:rPr>
          <w:rFonts w:ascii="Times New Roman" w:hAnsi="Times New Roman" w:cs="Times New Roman"/>
          <w:sz w:val="24"/>
          <w:szCs w:val="24"/>
        </w:rPr>
        <w:t xml:space="preserve"> ela</w:t>
      </w:r>
      <w:r w:rsidR="00F6616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 </w:t>
      </w:r>
      <w:r w:rsidR="00F6616A" w:rsidRPr="00621342">
        <w:rPr>
          <w:rFonts w:ascii="Times New Roman" w:hAnsi="Times New Roman" w:cs="Times New Roman"/>
          <w:sz w:val="24"/>
          <w:szCs w:val="24"/>
        </w:rPr>
        <w:t>—</w:t>
      </w:r>
      <w:r w:rsidR="00F6616A">
        <w:rPr>
          <w:rFonts w:ascii="Times New Roman" w:hAnsi="Times New Roman" w:cs="Times New Roman"/>
          <w:sz w:val="24"/>
          <w:szCs w:val="24"/>
        </w:rPr>
        <w:t xml:space="preserve"> E</w:t>
      </w:r>
      <w:r w:rsidR="00F6616A"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Pr="00C5704C">
        <w:rPr>
          <w:rFonts w:ascii="Times New Roman" w:hAnsi="Times New Roman" w:cs="Times New Roman"/>
          <w:sz w:val="24"/>
          <w:szCs w:val="24"/>
        </w:rPr>
        <w:t>vou partir.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Ela beijou Maria</w:t>
      </w:r>
      <w:r w:rsidR="00B9115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Vássia, ainda </w:t>
      </w:r>
      <w:r w:rsidR="000D4A23">
        <w:rPr>
          <w:rFonts w:ascii="Times New Roman" w:hAnsi="Times New Roman" w:cs="Times New Roman"/>
          <w:sz w:val="24"/>
          <w:szCs w:val="24"/>
        </w:rPr>
        <w:t>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sonolento, beijou Chura</w:t>
      </w:r>
      <w:r w:rsidR="00B91150">
        <w:rPr>
          <w:rFonts w:ascii="Times New Roman" w:hAnsi="Times New Roman" w:cs="Times New Roman"/>
          <w:sz w:val="24"/>
          <w:szCs w:val="24"/>
        </w:rPr>
        <w:t xml:space="preserve"> e</w:t>
      </w:r>
      <w:r w:rsidR="00B20D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Nikolai</w:t>
      </w:r>
      <w:r w:rsidR="000D4A2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77BAC">
        <w:rPr>
          <w:rFonts w:ascii="Times New Roman" w:hAnsi="Times New Roman" w:cs="Times New Roman"/>
          <w:sz w:val="24"/>
          <w:szCs w:val="24"/>
        </w:rPr>
        <w:t>partiu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não </w:t>
      </w:r>
      <w:r w:rsidR="00F66477">
        <w:rPr>
          <w:rFonts w:ascii="Times New Roman" w:hAnsi="Times New Roman" w:cs="Times New Roman"/>
          <w:sz w:val="24"/>
          <w:szCs w:val="24"/>
        </w:rPr>
        <w:t>voltou a dormir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Vássia </w:t>
      </w:r>
      <w:r w:rsidR="00006A02">
        <w:rPr>
          <w:rFonts w:ascii="Times New Roman" w:hAnsi="Times New Roman" w:cs="Times New Roman"/>
          <w:sz w:val="24"/>
          <w:szCs w:val="24"/>
        </w:rPr>
        <w:t>caiu no sono novamente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Bastou, porém,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o sol se levantar </w:t>
      </w:r>
      <w:r w:rsidR="00F6647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7B14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4A23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acord</w:t>
      </w:r>
      <w:r w:rsidR="00F66477">
        <w:rPr>
          <w:rFonts w:ascii="Times New Roman" w:hAnsi="Times New Roman" w:cs="Times New Roman"/>
          <w:sz w:val="24"/>
          <w:szCs w:val="24"/>
        </w:rPr>
        <w:t>ou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06A0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Chega </w:t>
      </w:r>
      <w:r w:rsidR="00006A02">
        <w:rPr>
          <w:rFonts w:ascii="Times New Roman" w:hAnsi="Times New Roman" w:cs="Times New Roman"/>
          <w:sz w:val="24"/>
          <w:szCs w:val="24"/>
        </w:rPr>
        <w:t xml:space="preserve">de dormir </w:t>
      </w:r>
      <w:r w:rsidR="00006A0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006A0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6A02" w:rsidRPr="00621342">
        <w:rPr>
          <w:rFonts w:ascii="Times New Roman" w:hAnsi="Times New Roman" w:cs="Times New Roman"/>
          <w:sz w:val="24"/>
          <w:szCs w:val="24"/>
        </w:rPr>
        <w:t>—</w:t>
      </w:r>
      <w:r w:rsidR="00006A0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Agora </w:t>
      </w:r>
      <w:r w:rsidR="00E61A7F">
        <w:rPr>
          <w:rFonts w:ascii="Times New Roman" w:hAnsi="Times New Roman" w:cs="Times New Roman"/>
          <w:sz w:val="24"/>
          <w:szCs w:val="24"/>
        </w:rPr>
        <w:t xml:space="preserve">vamos </w:t>
      </w:r>
      <w:r w:rsidR="0028068F">
        <w:rPr>
          <w:rFonts w:ascii="Times New Roman" w:hAnsi="Times New Roman" w:cs="Times New Roman"/>
          <w:sz w:val="24"/>
          <w:szCs w:val="24"/>
        </w:rPr>
        <w:t>cuidar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8068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068F">
        <w:rPr>
          <w:rFonts w:ascii="Times New Roman" w:hAnsi="Times New Roman" w:cs="Times New Roman"/>
          <w:sz w:val="24"/>
          <w:szCs w:val="24"/>
        </w:rPr>
        <w:t xml:space="preserve">nosso </w:t>
      </w:r>
      <w:r w:rsidRPr="00C5704C">
        <w:rPr>
          <w:rFonts w:ascii="Times New Roman" w:hAnsi="Times New Roman" w:cs="Times New Roman"/>
          <w:sz w:val="24"/>
          <w:szCs w:val="24"/>
        </w:rPr>
        <w:t>sustento.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91150" w:rsidRPr="0028068F">
        <w:rPr>
          <w:rFonts w:ascii="Times New Roman" w:hAnsi="Times New Roman" w:cs="Times New Roman"/>
          <w:sz w:val="24"/>
          <w:szCs w:val="24"/>
        </w:rPr>
        <w:t>Ao saírem</w:t>
      </w:r>
      <w:r w:rsidR="0028068F">
        <w:rPr>
          <w:rFonts w:ascii="Times New Roman" w:hAnsi="Times New Roman" w:cs="Times New Roman"/>
          <w:sz w:val="24"/>
          <w:szCs w:val="24"/>
        </w:rPr>
        <w:t xml:space="preserve"> de casa</w:t>
      </w:r>
      <w:r w:rsidRPr="0028068F">
        <w:rPr>
          <w:rFonts w:ascii="Times New Roman" w:hAnsi="Times New Roman" w:cs="Times New Roman"/>
          <w:sz w:val="24"/>
          <w:szCs w:val="24"/>
        </w:rPr>
        <w:t xml:space="preserve">, ainda fazia frio e os galos da vila de Chagaro-Petróvskoie </w:t>
      </w:r>
      <w:r w:rsidR="007C4E49" w:rsidRPr="0028068F">
        <w:rPr>
          <w:rFonts w:ascii="Times New Roman" w:hAnsi="Times New Roman" w:cs="Times New Roman"/>
          <w:sz w:val="24"/>
          <w:szCs w:val="24"/>
        </w:rPr>
        <w:t>chamavam um ao outro</w:t>
      </w:r>
      <w:r w:rsidRPr="0028068F">
        <w:rPr>
          <w:rFonts w:ascii="Times New Roman" w:hAnsi="Times New Roman" w:cs="Times New Roman"/>
          <w:sz w:val="24"/>
          <w:szCs w:val="24"/>
        </w:rPr>
        <w:t xml:space="preserve">. Maria e Vássia chegaram até a </w:t>
      </w:r>
      <w:r w:rsidRPr="0028068F">
        <w:rPr>
          <w:rFonts w:ascii="Times New Roman" w:hAnsi="Times New Roman" w:cs="Times New Roman"/>
          <w:i/>
          <w:sz w:val="24"/>
          <w:szCs w:val="24"/>
        </w:rPr>
        <w:t>tamba</w:t>
      </w:r>
      <w:r w:rsidRPr="0028068F">
        <w:rPr>
          <w:rFonts w:ascii="Times New Roman" w:hAnsi="Times New Roman" w:cs="Times New Roman"/>
          <w:sz w:val="24"/>
          <w:szCs w:val="24"/>
        </w:rPr>
        <w:t xml:space="preserve">, passaram diante do </w:t>
      </w:r>
      <w:r w:rsidRPr="0028068F">
        <w:rPr>
          <w:rFonts w:ascii="Times New Roman" w:hAnsi="Times New Roman" w:cs="Times New Roman"/>
          <w:sz w:val="24"/>
          <w:szCs w:val="24"/>
        </w:rPr>
        <w:lastRenderedPageBreak/>
        <w:t xml:space="preserve">pântano e desceram a colina até a beira do rio. A neblina ainda pairava </w:t>
      </w:r>
      <w:r w:rsidR="00B91150" w:rsidRPr="0028068F">
        <w:rPr>
          <w:rFonts w:ascii="Times New Roman" w:hAnsi="Times New Roman" w:cs="Times New Roman"/>
          <w:sz w:val="24"/>
          <w:szCs w:val="24"/>
        </w:rPr>
        <w:t>n</w:t>
      </w:r>
      <w:r w:rsidRPr="0028068F">
        <w:rPr>
          <w:rFonts w:ascii="Times New Roman" w:hAnsi="Times New Roman" w:cs="Times New Roman"/>
          <w:sz w:val="24"/>
          <w:szCs w:val="24"/>
        </w:rPr>
        <w:t>a água</w:t>
      </w:r>
      <w:r w:rsidR="0028068F">
        <w:rPr>
          <w:rFonts w:ascii="Times New Roman" w:hAnsi="Times New Roman" w:cs="Times New Roman"/>
          <w:sz w:val="24"/>
          <w:szCs w:val="24"/>
        </w:rPr>
        <w:t xml:space="preserve"> agitada</w:t>
      </w:r>
      <w:r w:rsidRPr="0028068F">
        <w:rPr>
          <w:rFonts w:ascii="Times New Roman" w:hAnsi="Times New Roman" w:cs="Times New Roman"/>
          <w:sz w:val="24"/>
          <w:szCs w:val="24"/>
        </w:rPr>
        <w:t xml:space="preserve">, </w:t>
      </w:r>
      <w:r w:rsidR="009F5CF7">
        <w:rPr>
          <w:rFonts w:ascii="Times New Roman" w:hAnsi="Times New Roman" w:cs="Times New Roman"/>
          <w:sz w:val="24"/>
          <w:szCs w:val="24"/>
        </w:rPr>
        <w:t xml:space="preserve">e </w:t>
      </w:r>
      <w:r w:rsidRPr="0028068F">
        <w:rPr>
          <w:rFonts w:ascii="Times New Roman" w:hAnsi="Times New Roman" w:cs="Times New Roman"/>
          <w:sz w:val="24"/>
          <w:szCs w:val="24"/>
        </w:rPr>
        <w:t>o local era úmido e desagradável, mas</w:t>
      </w:r>
      <w:r w:rsidR="00C260C2">
        <w:rPr>
          <w:rFonts w:ascii="Times New Roman" w:hAnsi="Times New Roman" w:cs="Times New Roman"/>
          <w:sz w:val="24"/>
          <w:szCs w:val="24"/>
        </w:rPr>
        <w:t xml:space="preserve"> lá</w:t>
      </w:r>
      <w:r w:rsidR="0028068F">
        <w:rPr>
          <w:rFonts w:ascii="Times New Roman" w:hAnsi="Times New Roman" w:cs="Times New Roman"/>
          <w:sz w:val="24"/>
          <w:szCs w:val="24"/>
        </w:rPr>
        <w:t xml:space="preserve"> havia </w:t>
      </w:r>
      <w:r w:rsidR="004B2448">
        <w:rPr>
          <w:rFonts w:ascii="Times New Roman" w:hAnsi="Times New Roman" w:cs="Times New Roman"/>
          <w:sz w:val="24"/>
          <w:szCs w:val="24"/>
        </w:rPr>
        <w:t>planta</w:t>
      </w:r>
      <w:r w:rsidRPr="0028068F">
        <w:rPr>
          <w:rFonts w:ascii="Times New Roman" w:hAnsi="Times New Roman" w:cs="Times New Roman"/>
          <w:sz w:val="24"/>
          <w:szCs w:val="24"/>
        </w:rPr>
        <w:t xml:space="preserve"> comestível</w:t>
      </w:r>
      <w:r w:rsidR="00006A02" w:rsidRPr="0028068F">
        <w:rPr>
          <w:rFonts w:ascii="Times New Roman" w:hAnsi="Times New Roman" w:cs="Times New Roman"/>
          <w:sz w:val="24"/>
          <w:szCs w:val="24"/>
        </w:rPr>
        <w:t>, a taboa</w:t>
      </w:r>
      <w:r w:rsidRPr="0028068F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839B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 arrancando, Vássia </w:t>
      </w:r>
      <w:r w:rsidR="004839B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4839B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pegue um punhado e arranque assim </w:t>
      </w:r>
      <w:r w:rsidR="004839B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39B0">
        <w:rPr>
          <w:rFonts w:ascii="Times New Roman" w:hAnsi="Times New Roman" w:cs="Times New Roman"/>
          <w:sz w:val="24"/>
          <w:szCs w:val="24"/>
        </w:rPr>
        <w:t xml:space="preserve">continuou </w:t>
      </w:r>
      <w:r w:rsidRPr="00C5704C">
        <w:rPr>
          <w:rFonts w:ascii="Times New Roman" w:hAnsi="Times New Roman" w:cs="Times New Roman"/>
          <w:sz w:val="24"/>
          <w:szCs w:val="24"/>
        </w:rPr>
        <w:t>ela</w:t>
      </w:r>
      <w:r w:rsidR="004839B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39B0">
        <w:rPr>
          <w:rFonts w:ascii="Times New Roman" w:hAnsi="Times New Roman" w:cs="Times New Roman"/>
          <w:sz w:val="24"/>
          <w:szCs w:val="24"/>
        </w:rPr>
        <w:t>mostrando como se 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839B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01CD">
        <w:rPr>
          <w:rFonts w:ascii="Times New Roman" w:hAnsi="Times New Roman" w:cs="Times New Roman"/>
          <w:sz w:val="24"/>
          <w:szCs w:val="24"/>
        </w:rPr>
        <w:t xml:space="preserve">Vamos </w:t>
      </w:r>
      <w:r w:rsidR="00A3783E">
        <w:rPr>
          <w:rFonts w:ascii="Times New Roman" w:hAnsi="Times New Roman" w:cs="Times New Roman"/>
          <w:sz w:val="24"/>
          <w:szCs w:val="24"/>
        </w:rPr>
        <w:t>pegar</w:t>
      </w:r>
      <w:r w:rsidR="00CF01CD">
        <w:rPr>
          <w:rFonts w:ascii="Times New Roman" w:hAnsi="Times New Roman" w:cs="Times New Roman"/>
          <w:sz w:val="24"/>
          <w:szCs w:val="24"/>
        </w:rPr>
        <w:t xml:space="preserve"> bastante, o quanto conseguirmos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levar, porque nem tudo </w:t>
      </w:r>
      <w:r w:rsidR="00A3783E">
        <w:rPr>
          <w:rFonts w:ascii="Times New Roman" w:hAnsi="Times New Roman" w:cs="Times New Roman"/>
          <w:sz w:val="24"/>
          <w:szCs w:val="24"/>
        </w:rPr>
        <w:t xml:space="preserve">da taboa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comestível, uma parte </w:t>
      </w:r>
      <w:r w:rsidR="00D430A3">
        <w:rPr>
          <w:rFonts w:ascii="Times New Roman" w:hAnsi="Times New Roman" w:cs="Times New Roman"/>
          <w:sz w:val="24"/>
          <w:szCs w:val="24"/>
        </w:rPr>
        <w:t xml:space="preserve">é </w:t>
      </w:r>
      <w:r w:rsidR="00CF01CD">
        <w:rPr>
          <w:rFonts w:ascii="Times New Roman" w:hAnsi="Times New Roman" w:cs="Times New Roman"/>
          <w:sz w:val="24"/>
          <w:szCs w:val="24"/>
        </w:rPr>
        <w:t>jogada fora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Enquanto Maria e Vássia </w:t>
      </w:r>
      <w:r w:rsidR="00A3783E">
        <w:rPr>
          <w:rFonts w:ascii="Times New Roman" w:hAnsi="Times New Roman" w:cs="Times New Roman"/>
          <w:sz w:val="24"/>
          <w:szCs w:val="24"/>
        </w:rPr>
        <w:t>colhiam</w:t>
      </w:r>
      <w:r w:rsidRPr="00C5704C">
        <w:rPr>
          <w:rFonts w:ascii="Times New Roman" w:hAnsi="Times New Roman" w:cs="Times New Roman"/>
          <w:sz w:val="24"/>
          <w:szCs w:val="24"/>
        </w:rPr>
        <w:t>, a neblina dispersou</w:t>
      </w:r>
      <w:r w:rsidR="00935A0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ficou mais quente. Voltaram com </w:t>
      </w:r>
      <w:r w:rsidR="00A3783E">
        <w:rPr>
          <w:rFonts w:ascii="Times New Roman" w:hAnsi="Times New Roman" w:cs="Times New Roman"/>
          <w:sz w:val="24"/>
          <w:szCs w:val="24"/>
        </w:rPr>
        <w:t>as folhas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5F72">
        <w:rPr>
          <w:rFonts w:ascii="Times New Roman" w:hAnsi="Times New Roman" w:cs="Times New Roman"/>
          <w:sz w:val="24"/>
          <w:szCs w:val="24"/>
        </w:rPr>
        <w:t>taboa</w:t>
      </w:r>
      <w:r w:rsidR="001D5F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para casa</w:t>
      </w:r>
      <w:r w:rsidR="00012A3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acomodaram-se num </w:t>
      </w:r>
      <w:r w:rsidR="00720829">
        <w:rPr>
          <w:rFonts w:ascii="Times New Roman" w:hAnsi="Times New Roman" w:cs="Times New Roman"/>
          <w:sz w:val="24"/>
          <w:szCs w:val="24"/>
        </w:rPr>
        <w:t>canto</w:t>
      </w:r>
      <w:r w:rsidR="007208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ensolarado</w:t>
      </w:r>
      <w:r w:rsidR="00012A3D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começou a </w:t>
      </w:r>
      <w:r w:rsidR="001D5F72">
        <w:rPr>
          <w:rFonts w:ascii="Times New Roman" w:hAnsi="Times New Roman" w:cs="Times New Roman"/>
          <w:sz w:val="24"/>
          <w:szCs w:val="24"/>
        </w:rPr>
        <w:t>limpá-la</w:t>
      </w:r>
      <w:r w:rsidR="00A3783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película não comestível e dos galhos secos, e o que </w:t>
      </w:r>
      <w:r w:rsidR="001D5F72">
        <w:rPr>
          <w:rFonts w:ascii="Times New Roman" w:hAnsi="Times New Roman" w:cs="Times New Roman"/>
          <w:sz w:val="24"/>
          <w:szCs w:val="24"/>
        </w:rPr>
        <w:t>podia ser comido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separava para Vássia e para si. </w:t>
      </w:r>
      <w:r w:rsidR="00920DD3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comeram </w:t>
      </w:r>
      <w:r w:rsidR="000D4A23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4A23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fartar</w:t>
      </w:r>
      <w:r w:rsidR="000D4A2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m, </w:t>
      </w:r>
      <w:r w:rsidR="000D4A23">
        <w:rPr>
          <w:rFonts w:ascii="Times New Roman" w:hAnsi="Times New Roman" w:cs="Times New Roman"/>
          <w:sz w:val="24"/>
          <w:szCs w:val="24"/>
        </w:rPr>
        <w:t xml:space="preserve">então </w:t>
      </w:r>
      <w:r w:rsidRPr="00C5704C">
        <w:rPr>
          <w:rFonts w:ascii="Times New Roman" w:hAnsi="Times New Roman" w:cs="Times New Roman"/>
          <w:sz w:val="24"/>
          <w:szCs w:val="24"/>
        </w:rPr>
        <w:t>começaram a refletir.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7E10">
        <w:rPr>
          <w:rFonts w:ascii="Times New Roman" w:hAnsi="Times New Roman" w:cs="Times New Roman"/>
          <w:sz w:val="24"/>
          <w:szCs w:val="24"/>
        </w:rPr>
        <w:t>Escute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="004C7E1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 Maria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="004C7E1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vamos </w:t>
      </w:r>
      <w:r w:rsidR="00890296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Dimítrov, até a estação, po</w:t>
      </w:r>
      <w:r w:rsidR="00935A09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conhecemos</w:t>
      </w:r>
      <w:r w:rsidR="00A3783E">
        <w:rPr>
          <w:rFonts w:ascii="Times New Roman" w:hAnsi="Times New Roman" w:cs="Times New Roman"/>
          <w:sz w:val="24"/>
          <w:szCs w:val="24"/>
        </w:rPr>
        <w:t xml:space="preserve"> o caminho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teremos que correr o caminho todo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7E10">
        <w:rPr>
          <w:rFonts w:ascii="Times New Roman" w:hAnsi="Times New Roman" w:cs="Times New Roman"/>
          <w:sz w:val="24"/>
          <w:szCs w:val="24"/>
        </w:rPr>
        <w:t>continuou</w:t>
      </w:r>
      <w:r w:rsidR="004C7E1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pois tenho medo de não encontrarmos mamãe... Concorda?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5A09">
        <w:rPr>
          <w:rFonts w:ascii="Times New Roman" w:hAnsi="Times New Roman" w:cs="Times New Roman"/>
          <w:sz w:val="24"/>
          <w:szCs w:val="24"/>
        </w:rPr>
        <w:t>Sim!</w:t>
      </w:r>
      <w:r w:rsidR="00935A0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7E1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A3783E">
        <w:rPr>
          <w:rFonts w:ascii="Times New Roman" w:hAnsi="Times New Roman" w:cs="Times New Roman"/>
          <w:sz w:val="24"/>
          <w:szCs w:val="24"/>
        </w:rPr>
        <w:t>Saíram</w:t>
      </w:r>
      <w:r w:rsidR="00D430A3">
        <w:rPr>
          <w:rFonts w:ascii="Times New Roman" w:hAnsi="Times New Roman" w:cs="Times New Roman"/>
          <w:sz w:val="24"/>
          <w:szCs w:val="24"/>
        </w:rPr>
        <w:t xml:space="preserve"> correndo</w:t>
      </w:r>
      <w:r w:rsidR="00E61A7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correram o caminho todo, </w:t>
      </w:r>
      <w:r w:rsidR="00A3783E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dessa vez a estrada </w:t>
      </w:r>
      <w:r w:rsidR="00720829">
        <w:rPr>
          <w:rFonts w:ascii="Times New Roman" w:hAnsi="Times New Roman" w:cs="Times New Roman"/>
          <w:sz w:val="24"/>
          <w:szCs w:val="24"/>
        </w:rPr>
        <w:t xml:space="preserve">lhes </w:t>
      </w:r>
      <w:r w:rsidRPr="00C5704C">
        <w:rPr>
          <w:rFonts w:ascii="Times New Roman" w:hAnsi="Times New Roman" w:cs="Times New Roman"/>
          <w:sz w:val="24"/>
          <w:szCs w:val="24"/>
        </w:rPr>
        <w:t>parec</w:t>
      </w:r>
      <w:r w:rsidR="00A3783E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curta, talvez por terem comido</w:t>
      </w:r>
      <w:r w:rsidR="004C7E10">
        <w:rPr>
          <w:rFonts w:ascii="Times New Roman" w:hAnsi="Times New Roman" w:cs="Times New Roman"/>
          <w:sz w:val="24"/>
          <w:szCs w:val="24"/>
        </w:rPr>
        <w:t xml:space="preserve"> taboa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7E10">
        <w:rPr>
          <w:rFonts w:ascii="Times New Roman" w:hAnsi="Times New Roman" w:cs="Times New Roman"/>
          <w:sz w:val="24"/>
          <w:szCs w:val="24"/>
        </w:rPr>
        <w:t>à</w:t>
      </w:r>
      <w:r w:rsidR="004C7E1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vontade e </w:t>
      </w:r>
      <w:r w:rsidR="00720829">
        <w:rPr>
          <w:rFonts w:ascii="Times New Roman" w:hAnsi="Times New Roman" w:cs="Times New Roman"/>
          <w:sz w:val="24"/>
          <w:szCs w:val="24"/>
        </w:rPr>
        <w:t>se</w:t>
      </w:r>
      <w:r w:rsidR="00FA7C3E">
        <w:rPr>
          <w:rFonts w:ascii="Times New Roman" w:hAnsi="Times New Roman" w:cs="Times New Roman"/>
          <w:sz w:val="24"/>
          <w:szCs w:val="24"/>
        </w:rPr>
        <w:t xml:space="preserve"> sentirem mais fortes</w:t>
      </w:r>
      <w:r w:rsidRPr="009967E4">
        <w:rPr>
          <w:rFonts w:ascii="Times New Roman" w:hAnsi="Times New Roman" w:cs="Times New Roman"/>
          <w:sz w:val="24"/>
          <w:szCs w:val="24"/>
        </w:rPr>
        <w:t xml:space="preserve">. </w:t>
      </w:r>
      <w:r w:rsidR="00720829">
        <w:rPr>
          <w:rFonts w:ascii="Times New Roman" w:hAnsi="Times New Roman" w:cs="Times New Roman"/>
          <w:sz w:val="24"/>
          <w:szCs w:val="24"/>
        </w:rPr>
        <w:t>O</w:t>
      </w:r>
      <w:r w:rsidRPr="009967E4">
        <w:rPr>
          <w:rFonts w:ascii="Times New Roman" w:hAnsi="Times New Roman" w:cs="Times New Roman"/>
          <w:sz w:val="24"/>
          <w:szCs w:val="24"/>
        </w:rPr>
        <w:t xml:space="preserve"> sanatório, o moinho, a igreja e o </w:t>
      </w:r>
      <w:r w:rsidR="004C7E10" w:rsidRPr="009967E4">
        <w:rPr>
          <w:rFonts w:ascii="Times New Roman" w:hAnsi="Times New Roman" w:cs="Times New Roman"/>
          <w:i/>
          <w:sz w:val="24"/>
          <w:szCs w:val="24"/>
        </w:rPr>
        <w:t>zak</w:t>
      </w:r>
      <w:r w:rsidR="00D430A3" w:rsidRPr="009967E4">
        <w:rPr>
          <w:rFonts w:ascii="Times New Roman" w:hAnsi="Times New Roman" w:cs="Times New Roman"/>
          <w:i/>
          <w:sz w:val="24"/>
          <w:szCs w:val="24"/>
        </w:rPr>
        <w:t>á</w:t>
      </w:r>
      <w:r w:rsidR="004C7E10" w:rsidRPr="009967E4">
        <w:rPr>
          <w:rFonts w:ascii="Times New Roman" w:hAnsi="Times New Roman" w:cs="Times New Roman"/>
          <w:i/>
          <w:sz w:val="24"/>
          <w:szCs w:val="24"/>
        </w:rPr>
        <w:t>z</w:t>
      </w:r>
      <w:r w:rsidR="004C7E10" w:rsidRPr="009967E4">
        <w:rPr>
          <w:rFonts w:ascii="Times New Roman" w:hAnsi="Times New Roman" w:cs="Times New Roman"/>
          <w:sz w:val="24"/>
          <w:szCs w:val="24"/>
        </w:rPr>
        <w:t xml:space="preserve"> </w:t>
      </w:r>
      <w:r w:rsidRPr="009967E4">
        <w:rPr>
          <w:rFonts w:ascii="Times New Roman" w:hAnsi="Times New Roman" w:cs="Times New Roman"/>
          <w:sz w:val="24"/>
          <w:szCs w:val="24"/>
        </w:rPr>
        <w:t>ficaram para trás</w:t>
      </w:r>
      <w:r w:rsidR="00720829">
        <w:rPr>
          <w:rFonts w:ascii="Times New Roman" w:hAnsi="Times New Roman" w:cs="Times New Roman"/>
          <w:sz w:val="24"/>
          <w:szCs w:val="24"/>
        </w:rPr>
        <w:t xml:space="preserve"> sem que notassem</w:t>
      </w:r>
      <w:r w:rsidR="009967E4" w:rsidRPr="009967E4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783E">
        <w:rPr>
          <w:rFonts w:ascii="Times New Roman" w:hAnsi="Times New Roman" w:cs="Times New Roman"/>
          <w:sz w:val="24"/>
          <w:szCs w:val="24"/>
        </w:rPr>
        <w:t xml:space="preserve">Só pararam para tomar fôlego </w:t>
      </w:r>
      <w:r w:rsidR="004A4F90">
        <w:rPr>
          <w:rFonts w:ascii="Times New Roman" w:hAnsi="Times New Roman" w:cs="Times New Roman"/>
          <w:sz w:val="24"/>
          <w:szCs w:val="24"/>
        </w:rPr>
        <w:t>um pouco 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</w:t>
      </w:r>
      <w:r w:rsidR="00782F7D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pki, no campo do colcoz, </w:t>
      </w:r>
      <w:r w:rsidR="00D430A3">
        <w:rPr>
          <w:rFonts w:ascii="Times New Roman" w:hAnsi="Times New Roman" w:cs="Times New Roman"/>
          <w:sz w:val="24"/>
          <w:szCs w:val="24"/>
        </w:rPr>
        <w:t>então</w:t>
      </w:r>
      <w:r w:rsidR="00C76799">
        <w:rPr>
          <w:rFonts w:ascii="Times New Roman" w:hAnsi="Times New Roman" w:cs="Times New Roman"/>
          <w:sz w:val="24"/>
          <w:szCs w:val="24"/>
        </w:rPr>
        <w:t xml:space="preserve"> continuaram a corrida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Passaram pelo campo em que a mãe jogara fora o pão </w:t>
      </w:r>
      <w:r w:rsidR="00720829">
        <w:rPr>
          <w:rFonts w:ascii="Times New Roman" w:hAnsi="Times New Roman" w:cs="Times New Roman"/>
          <w:sz w:val="24"/>
          <w:szCs w:val="24"/>
        </w:rPr>
        <w:t>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</w:t>
      </w:r>
      <w:r w:rsidR="00FA7C3E">
        <w:rPr>
          <w:rFonts w:ascii="Times New Roman" w:hAnsi="Times New Roman" w:cs="Times New Roman"/>
          <w:sz w:val="24"/>
          <w:szCs w:val="24"/>
        </w:rPr>
        <w:t>forasteiro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94FFA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782F7D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pki ficou para </w:t>
      </w:r>
      <w:r w:rsidR="00C76799">
        <w:rPr>
          <w:rFonts w:ascii="Times New Roman" w:hAnsi="Times New Roman" w:cs="Times New Roman"/>
          <w:sz w:val="24"/>
          <w:szCs w:val="24"/>
        </w:rPr>
        <w:t>trás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A7C3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is </w:t>
      </w:r>
      <w:r w:rsidR="00FA7C3E">
        <w:rPr>
          <w:rFonts w:ascii="Times New Roman" w:hAnsi="Times New Roman" w:cs="Times New Roman"/>
          <w:sz w:val="24"/>
          <w:szCs w:val="24"/>
        </w:rPr>
        <w:t xml:space="preserve">que surgiu </w:t>
      </w:r>
      <w:r w:rsidRPr="00C5704C">
        <w:rPr>
          <w:rFonts w:ascii="Times New Roman" w:hAnsi="Times New Roman" w:cs="Times New Roman"/>
          <w:sz w:val="24"/>
          <w:szCs w:val="24"/>
        </w:rPr>
        <w:t>Dim</w:t>
      </w:r>
      <w:r w:rsidR="00782F7D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trov</w:t>
      </w:r>
      <w:r w:rsidR="00C76799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7679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Tia </w:t>
      </w:r>
      <w:r w:rsidR="00C7679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a uma </w:t>
      </w:r>
      <w:r w:rsidR="00720829">
        <w:rPr>
          <w:rFonts w:ascii="Times New Roman" w:hAnsi="Times New Roman" w:cs="Times New Roman"/>
          <w:sz w:val="24"/>
          <w:szCs w:val="24"/>
        </w:rPr>
        <w:t>moradora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679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E61A7F">
        <w:rPr>
          <w:rFonts w:ascii="Times New Roman" w:hAnsi="Times New Roman" w:cs="Times New Roman"/>
          <w:sz w:val="24"/>
          <w:szCs w:val="24"/>
        </w:rPr>
        <w:t xml:space="preserve"> </w:t>
      </w:r>
      <w:r w:rsidR="00720829">
        <w:rPr>
          <w:rFonts w:ascii="Times New Roman" w:hAnsi="Times New Roman" w:cs="Times New Roman"/>
          <w:sz w:val="24"/>
          <w:szCs w:val="24"/>
        </w:rPr>
        <w:t xml:space="preserve">qual é o caminho mais rápido para a </w:t>
      </w:r>
      <w:r w:rsidRPr="00C5704C">
        <w:rPr>
          <w:rFonts w:ascii="Times New Roman" w:hAnsi="Times New Roman" w:cs="Times New Roman"/>
          <w:sz w:val="24"/>
          <w:szCs w:val="24"/>
        </w:rPr>
        <w:t>estação?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EE03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0C2">
        <w:rPr>
          <w:rFonts w:ascii="Times New Roman" w:hAnsi="Times New Roman" w:cs="Times New Roman"/>
          <w:sz w:val="24"/>
          <w:szCs w:val="24"/>
        </w:rPr>
        <w:t>Ora 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03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a mulher, sorrindo </w:t>
      </w:r>
      <w:r w:rsidR="00EE03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260C2">
        <w:rPr>
          <w:rFonts w:ascii="Times New Roman" w:hAnsi="Times New Roman" w:cs="Times New Roman"/>
          <w:sz w:val="24"/>
          <w:szCs w:val="24"/>
        </w:rPr>
        <w:t>vai perder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trem?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6C96">
        <w:rPr>
          <w:rFonts w:ascii="Times New Roman" w:hAnsi="Times New Roman" w:cs="Times New Roman"/>
          <w:sz w:val="24"/>
          <w:szCs w:val="24"/>
        </w:rPr>
        <w:t>Eu não sei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é </w:t>
      </w:r>
      <w:r w:rsidR="00E85F1C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trem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="00061F1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 nós precisamos chegar até </w:t>
      </w:r>
      <w:r w:rsidR="00C260C2">
        <w:rPr>
          <w:rFonts w:ascii="Times New Roman" w:hAnsi="Times New Roman" w:cs="Times New Roman"/>
          <w:sz w:val="24"/>
          <w:szCs w:val="24"/>
        </w:rPr>
        <w:t xml:space="preserve">a estação </w:t>
      </w:r>
      <w:r w:rsidR="00FA7C3E">
        <w:rPr>
          <w:rFonts w:ascii="Times New Roman" w:hAnsi="Times New Roman" w:cs="Times New Roman"/>
          <w:sz w:val="24"/>
          <w:szCs w:val="24"/>
        </w:rPr>
        <w:t>depressa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você não sabe o que é </w:t>
      </w:r>
      <w:r w:rsidR="00061F1A">
        <w:rPr>
          <w:rFonts w:ascii="Times New Roman" w:hAnsi="Times New Roman" w:cs="Times New Roman"/>
          <w:sz w:val="24"/>
          <w:szCs w:val="24"/>
        </w:rPr>
        <w:t>um</w:t>
      </w:r>
      <w:r w:rsidR="00061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trem, como sabe o que é </w:t>
      </w:r>
      <w:r w:rsidR="00061F1A">
        <w:rPr>
          <w:rFonts w:ascii="Times New Roman" w:hAnsi="Times New Roman" w:cs="Times New Roman"/>
          <w:sz w:val="24"/>
          <w:szCs w:val="24"/>
        </w:rPr>
        <w:t>uma</w:t>
      </w:r>
      <w:r w:rsidR="00061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estação?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1F1A">
        <w:rPr>
          <w:rFonts w:ascii="Times New Roman" w:hAnsi="Times New Roman" w:cs="Times New Roman"/>
          <w:sz w:val="24"/>
          <w:szCs w:val="24"/>
        </w:rPr>
        <w:t>Estação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onde as locomotivas apitam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0C2">
        <w:rPr>
          <w:rFonts w:ascii="Times New Roman" w:hAnsi="Times New Roman" w:cs="Times New Roman"/>
          <w:sz w:val="24"/>
          <w:szCs w:val="24"/>
        </w:rPr>
        <w:t>Claro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riu a mulher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é </w:t>
      </w:r>
      <w:r w:rsidR="00935A0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trem você não sabe, mas o que é </w:t>
      </w:r>
      <w:r w:rsidR="00935A0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locomotiva você sabe?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061F1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continuando a rir, </w:t>
      </w:r>
      <w:r w:rsidR="00554EFD">
        <w:rPr>
          <w:rFonts w:ascii="Times New Roman" w:hAnsi="Times New Roman" w:cs="Times New Roman"/>
          <w:sz w:val="24"/>
          <w:szCs w:val="24"/>
        </w:rPr>
        <w:t>indicou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 Vássia o caminho </w:t>
      </w:r>
      <w:r w:rsidR="00061F1A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>a estação.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Maria e Vássia atravessaram os trilhos e avistaram </w:t>
      </w:r>
      <w:r w:rsidR="00C260C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sentada num banquinho </w:t>
      </w:r>
      <w:r w:rsidR="00061F1A">
        <w:rPr>
          <w:rFonts w:ascii="Times New Roman" w:hAnsi="Times New Roman" w:cs="Times New Roman"/>
          <w:sz w:val="24"/>
          <w:szCs w:val="24"/>
        </w:rPr>
        <w:t>ao</w:t>
      </w:r>
      <w:r w:rsidR="00061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lado </w:t>
      </w:r>
      <w:r w:rsidR="00C260C2">
        <w:rPr>
          <w:rFonts w:ascii="Times New Roman" w:hAnsi="Times New Roman" w:cs="Times New Roman"/>
          <w:sz w:val="24"/>
          <w:szCs w:val="24"/>
        </w:rPr>
        <w:t>de sua trouxa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A5C88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correram </w:t>
      </w:r>
      <w:r w:rsidR="00FA7C3E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C8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C88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levantou </w:t>
      </w:r>
      <w:r w:rsidR="005A5C88">
        <w:rPr>
          <w:rFonts w:ascii="Times New Roman" w:hAnsi="Times New Roman" w:cs="Times New Roman"/>
          <w:sz w:val="24"/>
          <w:szCs w:val="24"/>
        </w:rPr>
        <w:t>os braços</w:t>
      </w:r>
      <w:r w:rsidR="00FA7C3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a beijá-los </w:t>
      </w:r>
      <w:r w:rsidR="00890296">
        <w:rPr>
          <w:rFonts w:ascii="Times New Roman" w:hAnsi="Times New Roman" w:cs="Times New Roman"/>
          <w:sz w:val="24"/>
          <w:szCs w:val="24"/>
        </w:rPr>
        <w:t>entre lágrimas</w:t>
      </w:r>
      <w:r w:rsidR="005A5C88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com eles até </w:t>
      </w:r>
      <w:r w:rsidR="00D663C3">
        <w:rPr>
          <w:rFonts w:ascii="Times New Roman" w:hAnsi="Times New Roman" w:cs="Times New Roman"/>
          <w:sz w:val="24"/>
          <w:szCs w:val="24"/>
        </w:rPr>
        <w:t>a lanchonete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estação e comprou-lhes</w:t>
      </w:r>
      <w:r w:rsidR="00554EF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pãezinhos. Maria e Vássia </w:t>
      </w:r>
      <w:r w:rsidR="00194FFA">
        <w:rPr>
          <w:rFonts w:ascii="Times New Roman" w:hAnsi="Times New Roman" w:cs="Times New Roman"/>
          <w:sz w:val="24"/>
          <w:szCs w:val="24"/>
        </w:rPr>
        <w:t>terminaram de comer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mãe</w:t>
      </w:r>
      <w:r w:rsidR="00061F1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Agora, crianças, corr</w:t>
      </w:r>
      <w:r w:rsidR="007D76C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m para casa, antes que escureça.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Nes</w:t>
      </w:r>
      <w:r w:rsidR="00061F1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momento, Maria e Vássia </w:t>
      </w:r>
      <w:r w:rsidR="00554EFD">
        <w:rPr>
          <w:rFonts w:ascii="Times New Roman" w:hAnsi="Times New Roman" w:cs="Times New Roman"/>
          <w:sz w:val="24"/>
          <w:szCs w:val="24"/>
        </w:rPr>
        <w:t xml:space="preserve">se desfizeram em lágrimas </w:t>
      </w:r>
      <w:r w:rsidRPr="00C5704C">
        <w:rPr>
          <w:rFonts w:ascii="Times New Roman" w:hAnsi="Times New Roman" w:cs="Times New Roman"/>
          <w:sz w:val="24"/>
          <w:szCs w:val="24"/>
        </w:rPr>
        <w:t>e pedi</w:t>
      </w:r>
      <w:r w:rsidR="00554EFD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2DF6">
        <w:rPr>
          <w:rFonts w:ascii="Times New Roman" w:hAnsi="Times New Roman" w:cs="Times New Roman"/>
          <w:sz w:val="24"/>
          <w:szCs w:val="24"/>
        </w:rPr>
        <w:t>que não fossem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mandados embora </w:t>
      </w:r>
      <w:r w:rsidR="00554EFD">
        <w:rPr>
          <w:rFonts w:ascii="Times New Roman" w:hAnsi="Times New Roman" w:cs="Times New Roman"/>
          <w:sz w:val="24"/>
          <w:szCs w:val="24"/>
        </w:rPr>
        <w:t>com tanto desespero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54EFD">
        <w:rPr>
          <w:rFonts w:ascii="Times New Roman" w:hAnsi="Times New Roman" w:cs="Times New Roman"/>
          <w:sz w:val="24"/>
          <w:szCs w:val="24"/>
        </w:rPr>
        <w:t>chamaram a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1D9B">
        <w:rPr>
          <w:rFonts w:ascii="Times New Roman" w:hAnsi="Times New Roman" w:cs="Times New Roman"/>
          <w:sz w:val="24"/>
          <w:szCs w:val="24"/>
        </w:rPr>
        <w:t>das pessoas</w:t>
      </w:r>
      <w:r w:rsidR="00554EFD">
        <w:rPr>
          <w:rFonts w:ascii="Times New Roman" w:hAnsi="Times New Roman" w:cs="Times New Roman"/>
          <w:sz w:val="24"/>
          <w:szCs w:val="24"/>
        </w:rPr>
        <w:t xml:space="preserve"> em volta</w:t>
      </w:r>
      <w:r w:rsidRPr="00C5704C">
        <w:rPr>
          <w:rFonts w:ascii="Times New Roman" w:hAnsi="Times New Roman" w:cs="Times New Roman"/>
          <w:sz w:val="24"/>
          <w:szCs w:val="24"/>
        </w:rPr>
        <w:t>. Então a mãe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chorem,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crianças, fiquem sentadas perto de mim, eu não vou mandá-las embora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7E4">
        <w:rPr>
          <w:rFonts w:ascii="Times New Roman" w:hAnsi="Times New Roman" w:cs="Times New Roman"/>
          <w:sz w:val="24"/>
          <w:szCs w:val="24"/>
        </w:rPr>
        <w:t>e</w:t>
      </w:r>
      <w:r w:rsidR="00E61A7F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1A7F">
        <w:rPr>
          <w:rFonts w:ascii="Times New Roman" w:hAnsi="Times New Roman" w:cs="Times New Roman"/>
          <w:sz w:val="24"/>
          <w:szCs w:val="24"/>
        </w:rPr>
        <w:t xml:space="preserve">ela se dirigiu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uma mulher, </w:t>
      </w:r>
      <w:r w:rsidR="00002A31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="00F22DF6">
        <w:rPr>
          <w:rFonts w:ascii="Times New Roman" w:hAnsi="Times New Roman" w:cs="Times New Roman"/>
          <w:sz w:val="24"/>
          <w:szCs w:val="24"/>
        </w:rPr>
        <w:t>vestia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casaco acolchoado</w:t>
      </w:r>
      <w:r w:rsidR="00E61A7F">
        <w:rPr>
          <w:rFonts w:ascii="Times New Roman" w:hAnsi="Times New Roman" w:cs="Times New Roman"/>
          <w:sz w:val="24"/>
          <w:szCs w:val="24"/>
        </w:rPr>
        <w:t xml:space="preserve">, </w:t>
      </w:r>
      <w:r w:rsidR="00CD48DB">
        <w:rPr>
          <w:rFonts w:ascii="Times New Roman" w:hAnsi="Times New Roman" w:cs="Times New Roman"/>
          <w:sz w:val="24"/>
          <w:szCs w:val="24"/>
        </w:rPr>
        <w:t xml:space="preserve">mas </w:t>
      </w:r>
      <w:r w:rsidR="00F22DF6">
        <w:rPr>
          <w:rFonts w:ascii="Times New Roman" w:hAnsi="Times New Roman" w:cs="Times New Roman"/>
          <w:sz w:val="24"/>
          <w:szCs w:val="24"/>
        </w:rPr>
        <w:t>porta</w:t>
      </w:r>
      <w:r w:rsidR="00002A31">
        <w:rPr>
          <w:rFonts w:ascii="Times New Roman" w:hAnsi="Times New Roman" w:cs="Times New Roman"/>
          <w:sz w:val="24"/>
          <w:szCs w:val="24"/>
        </w:rPr>
        <w:t>va</w:t>
      </w:r>
      <w:r w:rsidR="00554EF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bauzinho</w:t>
      </w:r>
      <w:r w:rsidR="00CD48DB">
        <w:rPr>
          <w:rFonts w:ascii="Times New Roman" w:hAnsi="Times New Roman" w:cs="Times New Roman"/>
          <w:sz w:val="24"/>
          <w:szCs w:val="24"/>
        </w:rPr>
        <w:t xml:space="preserve"> em vez de </w:t>
      </w:r>
      <w:r w:rsidR="00F22DF6">
        <w:rPr>
          <w:rFonts w:ascii="Times New Roman" w:hAnsi="Times New Roman" w:cs="Times New Roman"/>
          <w:sz w:val="24"/>
          <w:szCs w:val="24"/>
        </w:rPr>
        <w:t>trouxa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Sei que é proibido, mas eu não posso mandá-</w:t>
      </w:r>
      <w:r w:rsidR="00F7307D" w:rsidRPr="00C5704C">
        <w:rPr>
          <w:rFonts w:ascii="Times New Roman" w:hAnsi="Times New Roman" w:cs="Times New Roman"/>
          <w:sz w:val="24"/>
          <w:szCs w:val="24"/>
        </w:rPr>
        <w:t>l</w:t>
      </w:r>
      <w:r w:rsidR="00F7307D">
        <w:rPr>
          <w:rFonts w:ascii="Times New Roman" w:hAnsi="Times New Roman" w:cs="Times New Roman"/>
          <w:sz w:val="24"/>
          <w:szCs w:val="24"/>
        </w:rPr>
        <w:t>a</w:t>
      </w:r>
      <w:r w:rsidR="00F7307D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longe de mim. Meu coração não </w:t>
      </w:r>
      <w:r w:rsidR="00F22DF6">
        <w:rPr>
          <w:rFonts w:ascii="Times New Roman" w:hAnsi="Times New Roman" w:cs="Times New Roman"/>
          <w:sz w:val="24"/>
          <w:szCs w:val="24"/>
        </w:rPr>
        <w:t>suportaria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1F1A">
        <w:rPr>
          <w:rFonts w:ascii="Times New Roman" w:hAnsi="Times New Roman" w:cs="Times New Roman"/>
          <w:sz w:val="24"/>
          <w:szCs w:val="24"/>
        </w:rPr>
        <w:t>assentiu</w:t>
      </w:r>
      <w:r w:rsidR="00061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 do bauzinho </w:t>
      </w:r>
      <w:r w:rsidR="00061F1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61F1A">
        <w:rPr>
          <w:rFonts w:ascii="Times New Roman" w:hAnsi="Times New Roman" w:cs="Times New Roman"/>
          <w:sz w:val="24"/>
          <w:szCs w:val="24"/>
        </w:rPr>
        <w:t>uma</w:t>
      </w:r>
      <w:r w:rsidR="00061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é sempre </w:t>
      </w:r>
      <w:r w:rsidR="00F22DF6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mãe para seus filhos.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Maria e Vássia sentaram</w:t>
      </w:r>
      <w:r w:rsidR="00D47CC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</w:t>
      </w:r>
      <w:r w:rsidR="00D47CC8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e se </w:t>
      </w:r>
      <w:proofErr w:type="gramStart"/>
      <w:r w:rsidR="00554EFD">
        <w:rPr>
          <w:rFonts w:ascii="Times New Roman" w:hAnsi="Times New Roman" w:cs="Times New Roman"/>
          <w:sz w:val="24"/>
          <w:szCs w:val="24"/>
        </w:rPr>
        <w:t>encostaram nela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61A7F">
        <w:rPr>
          <w:rFonts w:ascii="Times New Roman" w:hAnsi="Times New Roman" w:cs="Times New Roman"/>
          <w:sz w:val="24"/>
          <w:szCs w:val="24"/>
        </w:rPr>
        <w:t xml:space="preserve">estavam </w:t>
      </w:r>
      <w:r w:rsidR="00D47CC8">
        <w:rPr>
          <w:rFonts w:ascii="Times New Roman" w:hAnsi="Times New Roman" w:cs="Times New Roman"/>
          <w:sz w:val="24"/>
          <w:szCs w:val="24"/>
        </w:rPr>
        <w:t>felizes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22DF6">
        <w:rPr>
          <w:rFonts w:ascii="Times New Roman" w:hAnsi="Times New Roman" w:cs="Times New Roman"/>
          <w:sz w:val="24"/>
          <w:szCs w:val="24"/>
        </w:rPr>
        <w:t xml:space="preserve">No entanto </w:t>
      </w:r>
      <w:r w:rsidRPr="00C5704C">
        <w:rPr>
          <w:rFonts w:ascii="Times New Roman" w:hAnsi="Times New Roman" w:cs="Times New Roman"/>
          <w:sz w:val="24"/>
          <w:szCs w:val="24"/>
        </w:rPr>
        <w:t>Vássia olhava para os lados, curioso.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549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Oh, que montanhas grandes </w:t>
      </w:r>
      <w:r w:rsidR="001549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D47CC8">
        <w:rPr>
          <w:rFonts w:ascii="Times New Roman" w:hAnsi="Times New Roman" w:cs="Times New Roman"/>
          <w:sz w:val="24"/>
          <w:szCs w:val="24"/>
        </w:rPr>
        <w:t xml:space="preserve">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apontando </w:t>
      </w:r>
      <w:r w:rsidR="00D47CC8">
        <w:rPr>
          <w:rFonts w:ascii="Times New Roman" w:hAnsi="Times New Roman" w:cs="Times New Roman"/>
          <w:sz w:val="24"/>
          <w:szCs w:val="24"/>
        </w:rPr>
        <w:t>aos vagões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549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são montanhas </w:t>
      </w:r>
      <w:r w:rsidR="001549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explicou a mãe </w:t>
      </w:r>
      <w:r w:rsidR="001549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são vagões </w:t>
      </w:r>
      <w:r w:rsidR="00A40B9D">
        <w:rPr>
          <w:rFonts w:ascii="Times New Roman" w:hAnsi="Times New Roman" w:cs="Times New Roman"/>
          <w:sz w:val="24"/>
          <w:szCs w:val="24"/>
        </w:rPr>
        <w:t>de</w:t>
      </w:r>
      <w:r w:rsidR="00A40B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areia. </w:t>
      </w:r>
      <w:r w:rsidR="00A40B9D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rianças, </w:t>
      </w:r>
      <w:r w:rsidR="00A40B9D">
        <w:rPr>
          <w:rFonts w:ascii="Times New Roman" w:hAnsi="Times New Roman" w:cs="Times New Roman"/>
          <w:sz w:val="24"/>
          <w:szCs w:val="24"/>
        </w:rPr>
        <w:t xml:space="preserve">aqui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é como no sítio, aqui o perigo </w:t>
      </w:r>
      <w:r w:rsidR="00012A3D">
        <w:rPr>
          <w:rFonts w:ascii="Times New Roman" w:hAnsi="Times New Roman" w:cs="Times New Roman"/>
          <w:sz w:val="24"/>
          <w:szCs w:val="24"/>
        </w:rPr>
        <w:t>nos espreita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todo lugar e pode </w:t>
      </w:r>
      <w:r w:rsidR="00347973">
        <w:rPr>
          <w:rFonts w:ascii="Times New Roman" w:hAnsi="Times New Roman" w:cs="Times New Roman"/>
          <w:sz w:val="24"/>
          <w:szCs w:val="24"/>
        </w:rPr>
        <w:t xml:space="preserve">nos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esmagar. Nosso embarque </w:t>
      </w:r>
      <w:r w:rsidR="00347973">
        <w:rPr>
          <w:rFonts w:ascii="Times New Roman" w:hAnsi="Times New Roman" w:cs="Times New Roman"/>
          <w:sz w:val="24"/>
          <w:szCs w:val="24"/>
        </w:rPr>
        <w:t>será</w:t>
      </w:r>
      <w:r w:rsidR="003479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à</w:t>
      </w:r>
      <w:r w:rsidR="0034797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noite, </w:t>
      </w:r>
      <w:r w:rsidR="00347973">
        <w:rPr>
          <w:rFonts w:ascii="Times New Roman" w:hAnsi="Times New Roman" w:cs="Times New Roman"/>
          <w:sz w:val="24"/>
          <w:szCs w:val="24"/>
        </w:rPr>
        <w:t>por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Maria, fique de olho em Vássia. Você vai </w:t>
      </w:r>
      <w:r w:rsidR="00D47CC8">
        <w:rPr>
          <w:rFonts w:ascii="Times New Roman" w:hAnsi="Times New Roman" w:cs="Times New Roman"/>
          <w:sz w:val="24"/>
          <w:szCs w:val="24"/>
        </w:rPr>
        <w:t>embarcar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ele, separada de mim, e depois nos encontramos no vagão. Senão o recrutador </w:t>
      </w:r>
      <w:r w:rsidR="006E6919">
        <w:rPr>
          <w:rFonts w:ascii="Times New Roman" w:hAnsi="Times New Roman" w:cs="Times New Roman"/>
          <w:sz w:val="24"/>
          <w:szCs w:val="24"/>
        </w:rPr>
        <w:t xml:space="preserve">irá </w:t>
      </w:r>
      <w:r w:rsidR="00CD48DB">
        <w:rPr>
          <w:rFonts w:ascii="Times New Roman" w:hAnsi="Times New Roman" w:cs="Times New Roman"/>
          <w:sz w:val="24"/>
          <w:szCs w:val="24"/>
        </w:rPr>
        <w:t>notar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me proibir de levar vocês.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C1AB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ealmente, </w:t>
      </w:r>
      <w:r w:rsidR="00A40B9D">
        <w:rPr>
          <w:rFonts w:ascii="Times New Roman" w:hAnsi="Times New Roman" w:cs="Times New Roman"/>
          <w:sz w:val="24"/>
          <w:szCs w:val="24"/>
        </w:rPr>
        <w:t xml:space="preserve">logo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escureceu, </w:t>
      </w:r>
      <w:r w:rsidR="006E6919">
        <w:rPr>
          <w:rFonts w:ascii="Times New Roman" w:hAnsi="Times New Roman" w:cs="Times New Roman"/>
          <w:sz w:val="24"/>
          <w:szCs w:val="24"/>
        </w:rPr>
        <w:t>uma sensação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medo</w:t>
      </w:r>
      <w:r w:rsidR="00050ED1">
        <w:rPr>
          <w:rFonts w:ascii="Times New Roman" w:hAnsi="Times New Roman" w:cs="Times New Roman"/>
          <w:sz w:val="24"/>
          <w:szCs w:val="24"/>
        </w:rPr>
        <w:t xml:space="preserve"> invadiu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estação. Havia muitas pessoas, </w:t>
      </w:r>
      <w:r w:rsidR="006E6919">
        <w:rPr>
          <w:rFonts w:ascii="Times New Roman" w:hAnsi="Times New Roman" w:cs="Times New Roman"/>
          <w:sz w:val="24"/>
          <w:szCs w:val="24"/>
        </w:rPr>
        <w:t xml:space="preserve">todas </w:t>
      </w:r>
      <w:r w:rsidR="00A40B9D">
        <w:rPr>
          <w:rFonts w:ascii="Times New Roman" w:hAnsi="Times New Roman" w:cs="Times New Roman"/>
          <w:sz w:val="24"/>
          <w:szCs w:val="24"/>
        </w:rPr>
        <w:t xml:space="preserve">se </w:t>
      </w:r>
      <w:r w:rsidR="00A562BE">
        <w:rPr>
          <w:rFonts w:ascii="Times New Roman" w:hAnsi="Times New Roman" w:cs="Times New Roman"/>
          <w:sz w:val="24"/>
          <w:szCs w:val="24"/>
        </w:rPr>
        <w:t>empurravam</w:t>
      </w:r>
      <w:r w:rsidR="00E8195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corriam, as locomotivas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apitavam,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uma confusão generalizada, e ninguém </w:t>
      </w:r>
      <w:r w:rsidR="004C185A">
        <w:rPr>
          <w:rFonts w:ascii="Times New Roman" w:hAnsi="Times New Roman" w:cs="Times New Roman"/>
          <w:sz w:val="24"/>
          <w:szCs w:val="24"/>
        </w:rPr>
        <w:t>se preocupava</w:t>
      </w:r>
      <w:r w:rsidR="004C185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185A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ninguém. E entrar no trem era </w:t>
      </w:r>
      <w:r w:rsidR="006E6919">
        <w:rPr>
          <w:rFonts w:ascii="Times New Roman" w:hAnsi="Times New Roman" w:cs="Times New Roman"/>
          <w:sz w:val="24"/>
          <w:szCs w:val="24"/>
        </w:rPr>
        <w:t>ainda mais assustador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ele apareceu, todo de ferro, Vássia se </w:t>
      </w:r>
      <w:r w:rsidR="004C185A">
        <w:rPr>
          <w:rFonts w:ascii="Times New Roman" w:hAnsi="Times New Roman" w:cs="Times New Roman"/>
          <w:sz w:val="24"/>
          <w:szCs w:val="24"/>
        </w:rPr>
        <w:t>apavorou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E6919">
        <w:rPr>
          <w:rFonts w:ascii="Times New Roman" w:hAnsi="Times New Roman" w:cs="Times New Roman"/>
          <w:sz w:val="24"/>
          <w:szCs w:val="24"/>
        </w:rPr>
        <w:t>fincou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</w:t>
      </w:r>
      <w:r w:rsidR="006E6919">
        <w:rPr>
          <w:rFonts w:ascii="Times New Roman" w:hAnsi="Times New Roman" w:cs="Times New Roman"/>
          <w:sz w:val="24"/>
          <w:szCs w:val="24"/>
        </w:rPr>
        <w:t>és no chão</w:t>
      </w:r>
      <w:r w:rsidRPr="00C5704C">
        <w:rPr>
          <w:rFonts w:ascii="Times New Roman" w:hAnsi="Times New Roman" w:cs="Times New Roman"/>
          <w:sz w:val="24"/>
          <w:szCs w:val="24"/>
        </w:rPr>
        <w:t>, trem</w:t>
      </w:r>
      <w:r w:rsidR="006E6919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E6919">
        <w:rPr>
          <w:rFonts w:ascii="Times New Roman" w:hAnsi="Times New Roman" w:cs="Times New Roman"/>
          <w:sz w:val="24"/>
          <w:szCs w:val="24"/>
        </w:rPr>
        <w:t>relutando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6919">
        <w:rPr>
          <w:rFonts w:ascii="Times New Roman" w:hAnsi="Times New Roman" w:cs="Times New Roman"/>
          <w:sz w:val="24"/>
          <w:szCs w:val="24"/>
        </w:rPr>
        <w:t>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Oh, como Maria sofreu </w:t>
      </w:r>
      <w:r w:rsidR="009967E4">
        <w:rPr>
          <w:rFonts w:ascii="Times New Roman" w:hAnsi="Times New Roman" w:cs="Times New Roman"/>
          <w:sz w:val="24"/>
          <w:szCs w:val="24"/>
        </w:rPr>
        <w:t>para</w:t>
      </w:r>
      <w:r w:rsidR="00E61A7F">
        <w:rPr>
          <w:rFonts w:ascii="Times New Roman" w:hAnsi="Times New Roman" w:cs="Times New Roman"/>
          <w:sz w:val="24"/>
          <w:szCs w:val="24"/>
        </w:rPr>
        <w:t xml:space="preserve"> </w:t>
      </w:r>
      <w:r w:rsidR="006E6919">
        <w:rPr>
          <w:rFonts w:ascii="Times New Roman" w:hAnsi="Times New Roman" w:cs="Times New Roman"/>
          <w:sz w:val="24"/>
          <w:szCs w:val="24"/>
        </w:rPr>
        <w:t>fazê-lo entrar no vagão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050ED1">
        <w:rPr>
          <w:rFonts w:ascii="Times New Roman" w:hAnsi="Times New Roman" w:cs="Times New Roman"/>
          <w:sz w:val="24"/>
          <w:szCs w:val="24"/>
        </w:rPr>
        <w:t xml:space="preserve"> ali dentro</w:t>
      </w:r>
      <w:r w:rsidRPr="00C5704C">
        <w:rPr>
          <w:rFonts w:ascii="Times New Roman" w:hAnsi="Times New Roman" w:cs="Times New Roman"/>
          <w:sz w:val="24"/>
          <w:szCs w:val="24"/>
        </w:rPr>
        <w:t>, apesar de</w:t>
      </w:r>
      <w:r w:rsidR="00A562BE">
        <w:rPr>
          <w:rFonts w:ascii="Times New Roman" w:hAnsi="Times New Roman" w:cs="Times New Roman"/>
          <w:sz w:val="24"/>
          <w:szCs w:val="24"/>
        </w:rPr>
        <w:t xml:space="preserve"> </w:t>
      </w:r>
      <w:r w:rsidR="006E6919">
        <w:rPr>
          <w:rFonts w:ascii="Times New Roman" w:hAnsi="Times New Roman" w:cs="Times New Roman"/>
          <w:sz w:val="24"/>
          <w:szCs w:val="24"/>
        </w:rPr>
        <w:t>apinhado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mãe logo os </w:t>
      </w:r>
      <w:r w:rsidR="006C0DE5">
        <w:rPr>
          <w:rFonts w:ascii="Times New Roman" w:hAnsi="Times New Roman" w:cs="Times New Roman"/>
          <w:sz w:val="24"/>
          <w:szCs w:val="24"/>
        </w:rPr>
        <w:t>localizou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185A">
        <w:rPr>
          <w:rFonts w:ascii="Times New Roman" w:hAnsi="Times New Roman" w:cs="Times New Roman"/>
          <w:sz w:val="24"/>
          <w:szCs w:val="24"/>
        </w:rPr>
        <w:t>Colocou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4C185A">
        <w:rPr>
          <w:rFonts w:ascii="Times New Roman" w:hAnsi="Times New Roman" w:cs="Times New Roman"/>
          <w:sz w:val="24"/>
          <w:szCs w:val="24"/>
        </w:rPr>
        <w:t>ao seu lado,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banco</w:t>
      </w:r>
      <w:r w:rsidR="006C1AB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 </w:t>
      </w:r>
      <w:r w:rsidR="00E8195E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A562B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1AB7">
        <w:rPr>
          <w:rFonts w:ascii="Times New Roman" w:hAnsi="Times New Roman" w:cs="Times New Roman"/>
          <w:sz w:val="24"/>
          <w:szCs w:val="24"/>
        </w:rPr>
        <w:t>E</w:t>
      </w:r>
      <w:r w:rsidR="00A562BE">
        <w:rPr>
          <w:rFonts w:ascii="Times New Roman" w:hAnsi="Times New Roman" w:cs="Times New Roman"/>
          <w:sz w:val="24"/>
          <w:szCs w:val="24"/>
        </w:rPr>
        <w:t>sconda-se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embaixo do banco.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</w:t>
      </w:r>
      <w:r w:rsidRPr="006E6919">
        <w:rPr>
          <w:rFonts w:ascii="Times New Roman" w:hAnsi="Times New Roman" w:cs="Times New Roman"/>
          <w:sz w:val="24"/>
          <w:szCs w:val="24"/>
        </w:rPr>
        <w:t>se enfiou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embaixo do banco, </w:t>
      </w:r>
      <w:r w:rsidR="004C185A">
        <w:rPr>
          <w:rFonts w:ascii="Times New Roman" w:hAnsi="Times New Roman" w:cs="Times New Roman"/>
          <w:sz w:val="24"/>
          <w:szCs w:val="24"/>
        </w:rPr>
        <w:t xml:space="preserve">mas </w:t>
      </w:r>
      <w:r w:rsidR="006E6919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</w:t>
      </w:r>
      <w:r w:rsidR="00A562B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6E6919">
        <w:rPr>
          <w:rFonts w:ascii="Times New Roman" w:hAnsi="Times New Roman" w:cs="Times New Roman"/>
          <w:sz w:val="24"/>
          <w:szCs w:val="24"/>
        </w:rPr>
        <w:t>confortável,</w:t>
      </w:r>
      <w:r w:rsidR="006E69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62BE">
        <w:rPr>
          <w:rFonts w:ascii="Times New Roman" w:hAnsi="Times New Roman" w:cs="Times New Roman"/>
          <w:sz w:val="24"/>
          <w:szCs w:val="24"/>
        </w:rPr>
        <w:t>havia</w:t>
      </w:r>
      <w:r w:rsidR="00A562B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menos gente, e sob o piso </w:t>
      </w:r>
      <w:r w:rsidR="00002A31">
        <w:rPr>
          <w:rFonts w:ascii="Times New Roman" w:hAnsi="Times New Roman" w:cs="Times New Roman"/>
          <w:sz w:val="24"/>
          <w:szCs w:val="24"/>
        </w:rPr>
        <w:t xml:space="preserve">se </w:t>
      </w:r>
      <w:r w:rsidR="004C185A">
        <w:rPr>
          <w:rFonts w:ascii="Times New Roman" w:hAnsi="Times New Roman" w:cs="Times New Roman"/>
          <w:sz w:val="24"/>
          <w:szCs w:val="24"/>
        </w:rPr>
        <w:t xml:space="preserve">ouvia </w:t>
      </w:r>
      <w:r w:rsidR="00700F65">
        <w:rPr>
          <w:rFonts w:ascii="Times New Roman" w:hAnsi="Times New Roman" w:cs="Times New Roman"/>
          <w:sz w:val="24"/>
          <w:szCs w:val="24"/>
        </w:rPr>
        <w:t>algo batendo, como</w:t>
      </w:r>
      <w:r w:rsidR="004C185A">
        <w:rPr>
          <w:rFonts w:ascii="Times New Roman" w:hAnsi="Times New Roman" w:cs="Times New Roman"/>
          <w:sz w:val="24"/>
          <w:szCs w:val="24"/>
        </w:rPr>
        <w:t xml:space="preserve"> dois martelos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forja, mas não </w:t>
      </w:r>
      <w:r w:rsidR="004C185A">
        <w:rPr>
          <w:rFonts w:ascii="Times New Roman" w:hAnsi="Times New Roman" w:cs="Times New Roman"/>
          <w:sz w:val="24"/>
          <w:szCs w:val="24"/>
        </w:rPr>
        <w:t>harmoniosamente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2A31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ferro contra ferro, </w:t>
      </w:r>
      <w:r w:rsidR="006C1AB7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450C35">
        <w:rPr>
          <w:rFonts w:ascii="Times New Roman" w:hAnsi="Times New Roman" w:cs="Times New Roman"/>
          <w:sz w:val="24"/>
          <w:szCs w:val="24"/>
        </w:rPr>
        <w:t>ferro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madeira. </w:t>
      </w:r>
      <w:r w:rsidR="00FC7577">
        <w:rPr>
          <w:rFonts w:ascii="Times New Roman" w:hAnsi="Times New Roman" w:cs="Times New Roman"/>
          <w:sz w:val="24"/>
          <w:szCs w:val="24"/>
        </w:rPr>
        <w:t xml:space="preserve">Bateu, bateu, </w:t>
      </w:r>
      <w:r w:rsidR="004C185A">
        <w:rPr>
          <w:rFonts w:ascii="Times New Roman" w:hAnsi="Times New Roman" w:cs="Times New Roman"/>
          <w:sz w:val="24"/>
          <w:szCs w:val="24"/>
        </w:rPr>
        <w:lastRenderedPageBreak/>
        <w:t>então</w:t>
      </w:r>
      <w:r w:rsidR="004C185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</w:t>
      </w:r>
      <w:r w:rsidRPr="00FC7577">
        <w:rPr>
          <w:rFonts w:ascii="Times New Roman" w:hAnsi="Times New Roman" w:cs="Times New Roman"/>
          <w:sz w:val="24"/>
          <w:szCs w:val="24"/>
        </w:rPr>
        <w:t>a apitar</w:t>
      </w:r>
      <w:r w:rsidR="004C185A" w:rsidRPr="00FC7577">
        <w:rPr>
          <w:rFonts w:ascii="Times New Roman" w:hAnsi="Times New Roman" w:cs="Times New Roman"/>
          <w:sz w:val="24"/>
          <w:szCs w:val="24"/>
        </w:rPr>
        <w:t>,</w:t>
      </w:r>
      <w:r w:rsidR="00D3312D" w:rsidRPr="00FC7577">
        <w:rPr>
          <w:rFonts w:ascii="Times New Roman" w:hAnsi="Times New Roman" w:cs="Times New Roman"/>
          <w:sz w:val="24"/>
          <w:szCs w:val="24"/>
        </w:rPr>
        <w:t xml:space="preserve"> </w:t>
      </w:r>
      <w:r w:rsidRPr="00FC7577">
        <w:rPr>
          <w:rFonts w:ascii="Times New Roman" w:hAnsi="Times New Roman" w:cs="Times New Roman"/>
          <w:sz w:val="24"/>
          <w:szCs w:val="24"/>
        </w:rPr>
        <w:t xml:space="preserve">depois </w:t>
      </w:r>
      <w:r w:rsidR="009967E4" w:rsidRPr="00FC7577">
        <w:rPr>
          <w:rFonts w:ascii="Times New Roman" w:hAnsi="Times New Roman" w:cs="Times New Roman"/>
          <w:sz w:val="24"/>
          <w:szCs w:val="24"/>
        </w:rPr>
        <w:t xml:space="preserve">a </w:t>
      </w:r>
      <w:r w:rsidRPr="00FC7577">
        <w:rPr>
          <w:rFonts w:ascii="Times New Roman" w:hAnsi="Times New Roman" w:cs="Times New Roman"/>
          <w:sz w:val="24"/>
          <w:szCs w:val="24"/>
        </w:rPr>
        <w:t>chiar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3312D">
        <w:rPr>
          <w:rFonts w:ascii="Times New Roman" w:hAnsi="Times New Roman" w:cs="Times New Roman"/>
          <w:sz w:val="24"/>
          <w:szCs w:val="24"/>
        </w:rPr>
        <w:t>até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dormiu. Acordou quando </w:t>
      </w:r>
      <w:r w:rsidR="00FC7577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</w:t>
      </w:r>
      <w:r w:rsidR="00FC757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passou uma chaleira de lata.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F71F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71FA" w:rsidRPr="00C5704C">
        <w:rPr>
          <w:rFonts w:ascii="Times New Roman" w:hAnsi="Times New Roman" w:cs="Times New Roman"/>
          <w:sz w:val="24"/>
          <w:szCs w:val="24"/>
        </w:rPr>
        <w:t>Tom</w:t>
      </w:r>
      <w:r w:rsidR="00BF71FA">
        <w:rPr>
          <w:rFonts w:ascii="Times New Roman" w:hAnsi="Times New Roman" w:cs="Times New Roman"/>
          <w:sz w:val="24"/>
          <w:szCs w:val="24"/>
        </w:rPr>
        <w:t>e um pouco de água</w:t>
      </w:r>
      <w:r w:rsidRPr="00C5704C">
        <w:rPr>
          <w:rFonts w:ascii="Times New Roman" w:hAnsi="Times New Roman" w:cs="Times New Roman"/>
          <w:sz w:val="24"/>
          <w:szCs w:val="24"/>
        </w:rPr>
        <w:t>, filhinha.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</w:t>
      </w:r>
      <w:r w:rsidR="00347E11">
        <w:rPr>
          <w:rFonts w:ascii="Times New Roman" w:hAnsi="Times New Roman" w:cs="Times New Roman"/>
          <w:sz w:val="24"/>
          <w:szCs w:val="24"/>
        </w:rPr>
        <w:t xml:space="preserve">bebeu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46100">
        <w:rPr>
          <w:rFonts w:ascii="Times New Roman" w:hAnsi="Times New Roman" w:cs="Times New Roman"/>
          <w:sz w:val="24"/>
          <w:szCs w:val="24"/>
        </w:rPr>
        <w:t xml:space="preserve">voltou a </w:t>
      </w:r>
      <w:r w:rsidR="009F5CF7">
        <w:rPr>
          <w:rFonts w:ascii="Times New Roman" w:hAnsi="Times New Roman" w:cs="Times New Roman"/>
          <w:sz w:val="24"/>
          <w:szCs w:val="24"/>
        </w:rPr>
        <w:t>adormecer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Estava dormindo </w:t>
      </w:r>
      <w:r w:rsidR="00700F65">
        <w:rPr>
          <w:rFonts w:ascii="Times New Roman" w:hAnsi="Times New Roman" w:cs="Times New Roman"/>
          <w:sz w:val="24"/>
          <w:szCs w:val="24"/>
        </w:rPr>
        <w:t xml:space="preserve">quando, </w:t>
      </w:r>
      <w:r w:rsidRPr="00C5704C">
        <w:rPr>
          <w:rFonts w:ascii="Times New Roman" w:hAnsi="Times New Roman" w:cs="Times New Roman"/>
          <w:sz w:val="24"/>
          <w:szCs w:val="24"/>
        </w:rPr>
        <w:t>de repente</w:t>
      </w:r>
      <w:r w:rsidR="00FC75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sentiu, no sono, que </w:t>
      </w:r>
      <w:r w:rsidR="00FC7577">
        <w:rPr>
          <w:rFonts w:ascii="Times New Roman" w:hAnsi="Times New Roman" w:cs="Times New Roman"/>
          <w:sz w:val="24"/>
          <w:szCs w:val="24"/>
        </w:rPr>
        <w:t>algo ruim</w:t>
      </w:r>
      <w:r w:rsidR="00700F65">
        <w:rPr>
          <w:rFonts w:ascii="Times New Roman" w:hAnsi="Times New Roman" w:cs="Times New Roman"/>
          <w:sz w:val="24"/>
          <w:szCs w:val="24"/>
        </w:rPr>
        <w:t xml:space="preserve"> e</w:t>
      </w:r>
      <w:r w:rsidR="00FC75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7577">
        <w:rPr>
          <w:rFonts w:ascii="Times New Roman" w:hAnsi="Times New Roman" w:cs="Times New Roman"/>
          <w:sz w:val="24"/>
          <w:szCs w:val="24"/>
        </w:rPr>
        <w:t xml:space="preserve">terrível </w:t>
      </w:r>
      <w:r w:rsidRPr="00C5704C">
        <w:rPr>
          <w:rFonts w:ascii="Times New Roman" w:hAnsi="Times New Roman" w:cs="Times New Roman"/>
          <w:sz w:val="24"/>
          <w:szCs w:val="24"/>
        </w:rPr>
        <w:t>lhe</w:t>
      </w:r>
      <w:r w:rsidR="00347E1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acontecia. Ela acordou,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espiou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>ao redor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002A31">
        <w:rPr>
          <w:rFonts w:ascii="Times New Roman" w:hAnsi="Times New Roman" w:cs="Times New Roman"/>
          <w:sz w:val="24"/>
          <w:szCs w:val="24"/>
        </w:rPr>
        <w:t>,</w:t>
      </w:r>
      <w:r w:rsidR="00E61A7F">
        <w:rPr>
          <w:rFonts w:ascii="Times New Roman" w:hAnsi="Times New Roman" w:cs="Times New Roman"/>
          <w:sz w:val="24"/>
          <w:szCs w:val="24"/>
        </w:rPr>
        <w:t xml:space="preserve"> </w:t>
      </w:r>
      <w:r w:rsidR="00700F65">
        <w:rPr>
          <w:rFonts w:ascii="Times New Roman" w:hAnsi="Times New Roman" w:cs="Times New Roman"/>
          <w:sz w:val="24"/>
          <w:szCs w:val="24"/>
        </w:rPr>
        <w:t>n</w:t>
      </w:r>
      <w:r w:rsidR="00002A31">
        <w:rPr>
          <w:rFonts w:ascii="Times New Roman" w:hAnsi="Times New Roman" w:cs="Times New Roman"/>
          <w:sz w:val="24"/>
          <w:szCs w:val="24"/>
        </w:rPr>
        <w:t>esse</w:t>
      </w:r>
      <w:r w:rsidR="00700F65">
        <w:rPr>
          <w:rFonts w:ascii="Times New Roman" w:hAnsi="Times New Roman" w:cs="Times New Roman"/>
          <w:sz w:val="24"/>
          <w:szCs w:val="24"/>
        </w:rPr>
        <w:t xml:space="preserve"> instante</w:t>
      </w:r>
      <w:r w:rsidR="00002A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dedos de alguém agarra</w:t>
      </w:r>
      <w:r w:rsidR="00C46100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>m seu ombro</w:t>
      </w:r>
      <w:r w:rsidR="00C46100">
        <w:rPr>
          <w:rFonts w:ascii="Times New Roman" w:hAnsi="Times New Roman" w:cs="Times New Roman"/>
          <w:sz w:val="24"/>
          <w:szCs w:val="24"/>
        </w:rPr>
        <w:t>, machucando-a,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puxaram </w:t>
      </w:r>
      <w:r w:rsidRPr="00FC7577">
        <w:rPr>
          <w:rFonts w:ascii="Times New Roman" w:hAnsi="Times New Roman" w:cs="Times New Roman"/>
          <w:sz w:val="24"/>
          <w:szCs w:val="24"/>
        </w:rPr>
        <w:t xml:space="preserve">de </w:t>
      </w:r>
      <w:r w:rsidR="00043F34" w:rsidRPr="00FC7577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baixo do banco.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43F3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4A4F90">
        <w:rPr>
          <w:rFonts w:ascii="Times New Roman" w:hAnsi="Times New Roman" w:cs="Times New Roman"/>
          <w:sz w:val="24"/>
          <w:szCs w:val="24"/>
        </w:rPr>
        <w:t xml:space="preserve">resolveu </w:t>
      </w:r>
      <w:r w:rsidRPr="00C5704C">
        <w:rPr>
          <w:rFonts w:ascii="Times New Roman" w:hAnsi="Times New Roman" w:cs="Times New Roman"/>
          <w:sz w:val="24"/>
          <w:szCs w:val="24"/>
        </w:rPr>
        <w:t>escond</w:t>
      </w:r>
      <w:r w:rsidR="00890296">
        <w:rPr>
          <w:rFonts w:ascii="Times New Roman" w:hAnsi="Times New Roman" w:cs="Times New Roman"/>
          <w:sz w:val="24"/>
          <w:szCs w:val="24"/>
        </w:rPr>
        <w:t>ê-la</w:t>
      </w:r>
      <w:r w:rsidR="00C1743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debaixo do banco</w:t>
      </w:r>
      <w:r w:rsidR="00002A31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F3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vulto na escuridão </w:t>
      </w:r>
      <w:r w:rsidR="00C46100">
        <w:rPr>
          <w:rFonts w:ascii="Times New Roman" w:hAnsi="Times New Roman" w:cs="Times New Roman"/>
          <w:sz w:val="24"/>
          <w:szCs w:val="24"/>
        </w:rPr>
        <w:t xml:space="preserve">começou a gritar </w:t>
      </w:r>
      <w:r w:rsidR="00002A31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mãe, que </w:t>
      </w:r>
      <w:r w:rsidR="00A40B9D">
        <w:rPr>
          <w:rFonts w:ascii="Times New Roman" w:hAnsi="Times New Roman" w:cs="Times New Roman"/>
          <w:sz w:val="24"/>
          <w:szCs w:val="24"/>
        </w:rPr>
        <w:t>se mantinha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calada, </w:t>
      </w:r>
      <w:r w:rsidR="00A40B9D">
        <w:rPr>
          <w:rFonts w:ascii="Times New Roman" w:hAnsi="Times New Roman" w:cs="Times New Roman"/>
          <w:sz w:val="24"/>
          <w:szCs w:val="24"/>
        </w:rPr>
        <w:t>c</w:t>
      </w:r>
      <w:r w:rsidR="007F0900">
        <w:rPr>
          <w:rFonts w:ascii="Times New Roman" w:hAnsi="Times New Roman" w:cs="Times New Roman"/>
          <w:sz w:val="24"/>
          <w:szCs w:val="24"/>
        </w:rPr>
        <w:t>om a cabeça baixa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 </w:t>
      </w:r>
      <w:r w:rsidR="009A696E" w:rsidRPr="00C5704C">
        <w:rPr>
          <w:rFonts w:ascii="Times New Roman" w:hAnsi="Times New Roman" w:cs="Times New Roman"/>
          <w:sz w:val="24"/>
          <w:szCs w:val="24"/>
        </w:rPr>
        <w:t>culpad</w:t>
      </w:r>
      <w:r w:rsidR="009A696E">
        <w:rPr>
          <w:rFonts w:ascii="Times New Roman" w:hAnsi="Times New Roman" w:cs="Times New Roman"/>
          <w:sz w:val="24"/>
          <w:szCs w:val="24"/>
        </w:rPr>
        <w:t>o</w:t>
      </w:r>
      <w:r w:rsidR="00043F34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F34" w:rsidRPr="00621342">
        <w:rPr>
          <w:rFonts w:ascii="Times New Roman" w:hAnsi="Times New Roman" w:cs="Times New Roman"/>
          <w:sz w:val="24"/>
          <w:szCs w:val="24"/>
        </w:rPr>
        <w:t>—</w:t>
      </w:r>
      <w:r w:rsidR="00043F34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avisei... </w:t>
      </w:r>
      <w:r w:rsidR="00F87239">
        <w:rPr>
          <w:rFonts w:ascii="Times New Roman" w:hAnsi="Times New Roman" w:cs="Times New Roman"/>
          <w:sz w:val="24"/>
          <w:szCs w:val="24"/>
        </w:rPr>
        <w:t>Eu a p</w:t>
      </w:r>
      <w:r w:rsidRPr="00C5704C">
        <w:rPr>
          <w:rFonts w:ascii="Times New Roman" w:hAnsi="Times New Roman" w:cs="Times New Roman"/>
          <w:sz w:val="24"/>
          <w:szCs w:val="24"/>
        </w:rPr>
        <w:t xml:space="preserve">roíbo de levar as crianças </w:t>
      </w:r>
      <w:r w:rsidR="001F12F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isse</w:t>
      </w:r>
      <w:r w:rsidR="00766EA6">
        <w:rPr>
          <w:rFonts w:ascii="Times New Roman" w:hAnsi="Times New Roman" w:cs="Times New Roman"/>
          <w:sz w:val="24"/>
          <w:szCs w:val="24"/>
        </w:rPr>
        <w:t xml:space="preserve"> </w:t>
      </w:r>
      <w:r w:rsidR="00E61A7F">
        <w:rPr>
          <w:rFonts w:ascii="Times New Roman" w:hAnsi="Times New Roman" w:cs="Times New Roman"/>
          <w:sz w:val="24"/>
          <w:szCs w:val="24"/>
        </w:rPr>
        <w:t xml:space="preserve">ele </w:t>
      </w:r>
      <w:r w:rsidR="00766EA6">
        <w:rPr>
          <w:rFonts w:ascii="Times New Roman" w:hAnsi="Times New Roman" w:cs="Times New Roman"/>
          <w:sz w:val="24"/>
          <w:szCs w:val="24"/>
        </w:rPr>
        <w:t>ao sair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F12F9" w:rsidRPr="00002A31">
        <w:rPr>
          <w:rFonts w:ascii="Times New Roman" w:hAnsi="Times New Roman" w:cs="Times New Roman"/>
          <w:sz w:val="24"/>
          <w:szCs w:val="24"/>
        </w:rPr>
        <w:t>—</w:t>
      </w:r>
      <w:r w:rsidRPr="00002A31">
        <w:rPr>
          <w:rFonts w:ascii="Times New Roman" w:hAnsi="Times New Roman" w:cs="Times New Roman"/>
          <w:sz w:val="24"/>
          <w:szCs w:val="24"/>
        </w:rPr>
        <w:t xml:space="preserve"> Quem é esse? </w:t>
      </w:r>
      <w:r w:rsidR="001F12F9" w:rsidRPr="00002A31">
        <w:rPr>
          <w:rFonts w:ascii="Times New Roman" w:hAnsi="Times New Roman" w:cs="Times New Roman"/>
          <w:sz w:val="24"/>
          <w:szCs w:val="24"/>
        </w:rPr>
        <w:t xml:space="preserve">— </w:t>
      </w:r>
      <w:r w:rsidRPr="00002A31">
        <w:rPr>
          <w:rFonts w:ascii="Times New Roman" w:hAnsi="Times New Roman" w:cs="Times New Roman"/>
          <w:sz w:val="24"/>
          <w:szCs w:val="24"/>
        </w:rPr>
        <w:t>perguntou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F12F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recrutador </w:t>
      </w:r>
      <w:r w:rsidR="001F12F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a mãe </w:t>
      </w:r>
      <w:r w:rsidR="001F12F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estava passando e viu Vássia do meu lado. Oh, que desgraça, que desgraça </w:t>
      </w:r>
      <w:r w:rsidR="009C31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 xml:space="preserve">ela </w:t>
      </w:r>
      <w:r w:rsidR="00E537B7">
        <w:rPr>
          <w:rFonts w:ascii="Times New Roman" w:hAnsi="Times New Roman" w:cs="Times New Roman"/>
          <w:sz w:val="24"/>
          <w:szCs w:val="24"/>
        </w:rPr>
        <w:t>ficou aflita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obrigou Maria </w:t>
      </w:r>
      <w:r w:rsidR="009C3184">
        <w:rPr>
          <w:rFonts w:ascii="Times New Roman" w:hAnsi="Times New Roman" w:cs="Times New Roman"/>
          <w:sz w:val="24"/>
          <w:szCs w:val="24"/>
        </w:rPr>
        <w:t xml:space="preserve">a </w:t>
      </w:r>
      <w:r w:rsidR="00C46100">
        <w:rPr>
          <w:rFonts w:ascii="Times New Roman" w:hAnsi="Times New Roman" w:cs="Times New Roman"/>
          <w:sz w:val="24"/>
          <w:szCs w:val="24"/>
        </w:rPr>
        <w:t>voltar para</w:t>
      </w:r>
      <w:r w:rsidR="009C318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debaixo do banco, e </w:t>
      </w:r>
      <w:r w:rsidR="00E8195E">
        <w:rPr>
          <w:rFonts w:ascii="Times New Roman" w:hAnsi="Times New Roman" w:cs="Times New Roman"/>
          <w:sz w:val="24"/>
          <w:szCs w:val="24"/>
        </w:rPr>
        <w:t>seus filhos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dormiram o resto da noite </w:t>
      </w:r>
      <w:r w:rsidR="00A40B9D">
        <w:rPr>
          <w:rFonts w:ascii="Times New Roman" w:hAnsi="Times New Roman" w:cs="Times New Roman"/>
          <w:sz w:val="24"/>
          <w:szCs w:val="24"/>
        </w:rPr>
        <w:t xml:space="preserve">sobre </w:t>
      </w:r>
      <w:r w:rsidR="00E8195E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joelhos.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De manhã chegaram </w:t>
      </w:r>
      <w:r w:rsidR="00F8723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Kh</w:t>
      </w:r>
      <w:r w:rsidR="00F87239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rkov. Meu Deus, que </w:t>
      </w:r>
      <w:r w:rsidR="00E8195E">
        <w:rPr>
          <w:rFonts w:ascii="Times New Roman" w:hAnsi="Times New Roman" w:cs="Times New Roman"/>
          <w:sz w:val="24"/>
          <w:szCs w:val="24"/>
        </w:rPr>
        <w:t>riqueza</w:t>
      </w:r>
      <w:r w:rsidR="00C46100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 Vássia </w:t>
      </w:r>
      <w:r w:rsidR="00F87239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acredita</w:t>
      </w:r>
      <w:r w:rsidR="00C46100">
        <w:rPr>
          <w:rFonts w:ascii="Times New Roman" w:hAnsi="Times New Roman" w:cs="Times New Roman"/>
          <w:sz w:val="24"/>
          <w:szCs w:val="24"/>
        </w:rPr>
        <w:t>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F87239">
        <w:rPr>
          <w:rFonts w:ascii="Times New Roman" w:hAnsi="Times New Roman" w:cs="Times New Roman"/>
          <w:sz w:val="24"/>
          <w:szCs w:val="24"/>
        </w:rPr>
        <w:t>algo assim existisse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alguém lhes contasse. Dimítrov era </w:t>
      </w:r>
      <w:r w:rsidR="00F87239">
        <w:rPr>
          <w:rFonts w:ascii="Times New Roman" w:hAnsi="Times New Roman" w:cs="Times New Roman"/>
          <w:sz w:val="24"/>
          <w:szCs w:val="24"/>
        </w:rPr>
        <w:t xml:space="preserve">uma cidade grande e </w:t>
      </w:r>
      <w:r w:rsidRPr="00C5704C">
        <w:rPr>
          <w:rFonts w:ascii="Times New Roman" w:hAnsi="Times New Roman" w:cs="Times New Roman"/>
          <w:sz w:val="24"/>
          <w:szCs w:val="24"/>
        </w:rPr>
        <w:t>bonita, mas</w:t>
      </w:r>
      <w:r w:rsidR="00F8723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de Kh</w:t>
      </w:r>
      <w:r w:rsidR="00E0261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rkov</w:t>
      </w:r>
      <w:r w:rsidR="00F8723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parecia uma aldeia ou um sítio. Passaram com a mãe por algo </w:t>
      </w:r>
      <w:r w:rsidR="009443BA">
        <w:rPr>
          <w:rFonts w:ascii="Times New Roman" w:hAnsi="Times New Roman" w:cs="Times New Roman"/>
          <w:sz w:val="24"/>
          <w:szCs w:val="24"/>
        </w:rPr>
        <w:t>que se assemelhava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porta, mas se viram num lugar que não era nem </w:t>
      </w:r>
      <w:r w:rsidR="00A40B9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casa, nem </w:t>
      </w:r>
      <w:r w:rsidR="00A40B9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rua. </w:t>
      </w:r>
      <w:r w:rsidR="00E02614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m céu de vidro</w:t>
      </w:r>
      <w:r w:rsidR="00E02614">
        <w:rPr>
          <w:rFonts w:ascii="Times New Roman" w:hAnsi="Times New Roman" w:cs="Times New Roman"/>
          <w:sz w:val="24"/>
          <w:szCs w:val="24"/>
        </w:rPr>
        <w:t xml:space="preserve"> surgiu sobre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árvores </w:t>
      </w:r>
      <w:r w:rsidR="00E02614">
        <w:rPr>
          <w:rFonts w:ascii="Times New Roman" w:hAnsi="Times New Roman" w:cs="Times New Roman"/>
          <w:sz w:val="24"/>
          <w:szCs w:val="24"/>
        </w:rPr>
        <w:t>estranhas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cresciam </w:t>
      </w:r>
      <w:r w:rsidR="00E0261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vasos de madeira, entre as árvores </w:t>
      </w:r>
      <w:r w:rsidR="00E02614">
        <w:rPr>
          <w:rFonts w:ascii="Times New Roman" w:hAnsi="Times New Roman" w:cs="Times New Roman"/>
          <w:sz w:val="24"/>
          <w:szCs w:val="24"/>
        </w:rPr>
        <w:t>ascendia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escada de pedra branca e </w:t>
      </w:r>
      <w:r w:rsidR="00C46100">
        <w:rPr>
          <w:rFonts w:ascii="Times New Roman" w:hAnsi="Times New Roman" w:cs="Times New Roman"/>
          <w:sz w:val="24"/>
          <w:szCs w:val="24"/>
        </w:rPr>
        <w:t>reluzente</w:t>
      </w:r>
      <w:r w:rsidR="009443B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 xml:space="preserve">ao redor </w:t>
      </w:r>
      <w:r w:rsidR="00E02614">
        <w:rPr>
          <w:rFonts w:ascii="Times New Roman" w:hAnsi="Times New Roman" w:cs="Times New Roman"/>
          <w:sz w:val="24"/>
          <w:szCs w:val="24"/>
        </w:rPr>
        <w:t>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brilh</w:t>
      </w:r>
      <w:r w:rsidR="00E02614">
        <w:rPr>
          <w:rFonts w:ascii="Times New Roman" w:hAnsi="Times New Roman" w:cs="Times New Roman"/>
          <w:sz w:val="24"/>
          <w:szCs w:val="24"/>
        </w:rPr>
        <w:t>ava</w:t>
      </w:r>
      <w:r w:rsidR="00766EA6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Maria </w:t>
      </w:r>
      <w:r w:rsidR="00A40B9D">
        <w:rPr>
          <w:rFonts w:ascii="Times New Roman" w:hAnsi="Times New Roman" w:cs="Times New Roman"/>
          <w:sz w:val="24"/>
          <w:szCs w:val="24"/>
        </w:rPr>
        <w:t xml:space="preserve">viu </w:t>
      </w:r>
      <w:r w:rsidR="00E02614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minuto mais gente do que </w:t>
      </w:r>
      <w:r w:rsidR="00A40B9D">
        <w:rPr>
          <w:rFonts w:ascii="Times New Roman" w:hAnsi="Times New Roman" w:cs="Times New Roman"/>
          <w:sz w:val="24"/>
          <w:szCs w:val="24"/>
        </w:rPr>
        <w:t xml:space="preserve">havia visto </w:t>
      </w:r>
      <w:r w:rsidR="00E02614">
        <w:rPr>
          <w:rFonts w:ascii="Times New Roman" w:hAnsi="Times New Roman" w:cs="Times New Roman"/>
          <w:sz w:val="24"/>
          <w:szCs w:val="24"/>
        </w:rPr>
        <w:t>durante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 a sua vida. Maria e Vássia logo se alegraram, querendo ver e tocar tudo. Maria pegou o irmão pel</w:t>
      </w:r>
      <w:r w:rsidR="00F7307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307D">
        <w:rPr>
          <w:rFonts w:ascii="Times New Roman" w:hAnsi="Times New Roman" w:cs="Times New Roman"/>
          <w:sz w:val="24"/>
          <w:szCs w:val="24"/>
        </w:rPr>
        <w:t>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eles </w:t>
      </w:r>
      <w:r w:rsidR="00F85F52">
        <w:rPr>
          <w:rFonts w:ascii="Times New Roman" w:hAnsi="Times New Roman" w:cs="Times New Roman"/>
          <w:sz w:val="24"/>
          <w:szCs w:val="24"/>
        </w:rPr>
        <w:t>subiram correndo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escada branca e </w:t>
      </w:r>
      <w:r w:rsidR="00766EA6">
        <w:rPr>
          <w:rFonts w:ascii="Times New Roman" w:hAnsi="Times New Roman" w:cs="Times New Roman"/>
          <w:sz w:val="24"/>
          <w:szCs w:val="24"/>
        </w:rPr>
        <w:t>reluzente</w:t>
      </w:r>
      <w:r w:rsidR="00E537B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cima o piso era </w:t>
      </w:r>
      <w:r w:rsidR="00E537B7">
        <w:rPr>
          <w:rFonts w:ascii="Times New Roman" w:hAnsi="Times New Roman" w:cs="Times New Roman"/>
          <w:sz w:val="24"/>
          <w:szCs w:val="24"/>
        </w:rPr>
        <w:t>de ladrilhos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 de framboesa e escorrega</w:t>
      </w:r>
      <w:r w:rsidR="00A40B9D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gelo. Vássia, que no inverno gostava de deslizar </w:t>
      </w:r>
      <w:r w:rsidR="00412EBE">
        <w:rPr>
          <w:rFonts w:ascii="Times New Roman" w:hAnsi="Times New Roman" w:cs="Times New Roman"/>
          <w:sz w:val="24"/>
          <w:szCs w:val="24"/>
        </w:rPr>
        <w:t>pelo</w:t>
      </w:r>
      <w:r w:rsidR="00412EB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morro, correu e caiu, </w:t>
      </w:r>
      <w:r w:rsidR="00412EBE">
        <w:rPr>
          <w:rFonts w:ascii="Times New Roman" w:hAnsi="Times New Roman" w:cs="Times New Roman"/>
          <w:sz w:val="24"/>
          <w:szCs w:val="24"/>
        </w:rPr>
        <w:t>mas, em vez de chorar,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7E4">
        <w:rPr>
          <w:rFonts w:ascii="Times New Roman" w:hAnsi="Times New Roman" w:cs="Times New Roman"/>
          <w:sz w:val="24"/>
          <w:szCs w:val="24"/>
        </w:rPr>
        <w:t>começou a rir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correu atrás dele e caiu, </w:t>
      </w:r>
      <w:r w:rsidR="009967E4">
        <w:rPr>
          <w:rFonts w:ascii="Times New Roman" w:hAnsi="Times New Roman" w:cs="Times New Roman"/>
          <w:sz w:val="24"/>
          <w:szCs w:val="24"/>
        </w:rPr>
        <w:t>rindo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também. Assim</w:t>
      </w:r>
      <w:r w:rsidR="00F85F52">
        <w:rPr>
          <w:rFonts w:ascii="Times New Roman" w:hAnsi="Times New Roman" w:cs="Times New Roman"/>
          <w:sz w:val="24"/>
          <w:szCs w:val="24"/>
        </w:rPr>
        <w:t xml:space="preserve"> ficaram</w:t>
      </w:r>
      <w:r w:rsidR="007F0900">
        <w:rPr>
          <w:rFonts w:ascii="Times New Roman" w:hAnsi="Times New Roman" w:cs="Times New Roman"/>
          <w:sz w:val="24"/>
          <w:szCs w:val="24"/>
        </w:rPr>
        <w:t xml:space="preserve"> eles</w:t>
      </w:r>
      <w:r w:rsidR="00F85F52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corr</w:t>
      </w:r>
      <w:r w:rsidR="00F85F52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ca</w:t>
      </w:r>
      <w:r w:rsidR="00F85F52">
        <w:rPr>
          <w:rFonts w:ascii="Times New Roman" w:hAnsi="Times New Roman" w:cs="Times New Roman"/>
          <w:sz w:val="24"/>
          <w:szCs w:val="24"/>
        </w:rPr>
        <w:t>indo, até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inventou outra brincadeira </w:t>
      </w:r>
      <w:r w:rsidR="00C4416D" w:rsidRPr="00621342">
        <w:rPr>
          <w:rFonts w:ascii="Times New Roman" w:hAnsi="Times New Roman" w:cs="Times New Roman"/>
          <w:sz w:val="24"/>
          <w:szCs w:val="24"/>
        </w:rPr>
        <w:t>—</w:t>
      </w:r>
      <w:r w:rsidR="00C4416D">
        <w:rPr>
          <w:rFonts w:ascii="Times New Roman" w:hAnsi="Times New Roman" w:cs="Times New Roman"/>
          <w:sz w:val="24"/>
          <w:szCs w:val="24"/>
        </w:rPr>
        <w:t xml:space="preserve"> </w:t>
      </w:r>
      <w:r w:rsidR="00F85F52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correr</w:t>
      </w:r>
      <w:r w:rsidR="00F85F52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volta do</w:t>
      </w:r>
      <w:r w:rsidR="00F85F5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vaso</w:t>
      </w:r>
      <w:r w:rsidR="00F85F5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7A07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árvore</w:t>
      </w:r>
      <w:r w:rsidR="009E7A07">
        <w:rPr>
          <w:rFonts w:ascii="Times New Roman" w:hAnsi="Times New Roman" w:cs="Times New Roman"/>
          <w:sz w:val="24"/>
          <w:szCs w:val="24"/>
        </w:rPr>
        <w:t>s</w:t>
      </w:r>
      <w:r w:rsidRPr="00F85F52">
        <w:rPr>
          <w:rFonts w:ascii="Times New Roman" w:hAnsi="Times New Roman" w:cs="Times New Roman"/>
          <w:sz w:val="24"/>
          <w:szCs w:val="24"/>
        </w:rPr>
        <w:t xml:space="preserve"> e ele </w:t>
      </w:r>
      <w:r w:rsidR="00F85F52">
        <w:rPr>
          <w:rFonts w:ascii="Times New Roman" w:hAnsi="Times New Roman" w:cs="Times New Roman"/>
          <w:sz w:val="24"/>
          <w:szCs w:val="24"/>
        </w:rPr>
        <w:t>deveria</w:t>
      </w:r>
      <w:r w:rsidRPr="00F85F52">
        <w:rPr>
          <w:rFonts w:ascii="Times New Roman" w:hAnsi="Times New Roman" w:cs="Times New Roman"/>
          <w:sz w:val="24"/>
          <w:szCs w:val="24"/>
        </w:rPr>
        <w:t xml:space="preserve"> alcanç</w:t>
      </w:r>
      <w:r w:rsidR="00F85F52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é preciso notar que, por mais que Maria </w:t>
      </w:r>
      <w:r w:rsidR="00892027">
        <w:rPr>
          <w:rFonts w:ascii="Times New Roman" w:hAnsi="Times New Roman" w:cs="Times New Roman"/>
          <w:sz w:val="24"/>
          <w:szCs w:val="24"/>
        </w:rPr>
        <w:t>brincasse</w:t>
      </w:r>
      <w:r w:rsidRPr="00C5704C">
        <w:rPr>
          <w:rFonts w:ascii="Times New Roman" w:hAnsi="Times New Roman" w:cs="Times New Roman"/>
          <w:sz w:val="24"/>
          <w:szCs w:val="24"/>
        </w:rPr>
        <w:t>, de tempo</w:t>
      </w:r>
      <w:r w:rsidR="009E7A0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tempo</w:t>
      </w:r>
      <w:r w:rsidR="009E7A0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ia até o corrimão</w:t>
      </w:r>
      <w:r w:rsidR="00802D4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olhava para baixo</w:t>
      </w:r>
      <w:r w:rsidR="007F090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2D43">
        <w:rPr>
          <w:rFonts w:ascii="Times New Roman" w:hAnsi="Times New Roman" w:cs="Times New Roman"/>
          <w:sz w:val="24"/>
          <w:szCs w:val="24"/>
        </w:rPr>
        <w:t>certifica</w:t>
      </w:r>
      <w:r w:rsidR="007F0900">
        <w:rPr>
          <w:rFonts w:ascii="Times New Roman" w:hAnsi="Times New Roman" w:cs="Times New Roman"/>
          <w:sz w:val="24"/>
          <w:szCs w:val="24"/>
        </w:rPr>
        <w:t>ndo-se</w:t>
      </w:r>
      <w:r w:rsidR="00802D43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mãe </w:t>
      </w:r>
      <w:r w:rsidR="00802D43">
        <w:rPr>
          <w:rFonts w:ascii="Times New Roman" w:hAnsi="Times New Roman" w:cs="Times New Roman"/>
          <w:sz w:val="24"/>
          <w:szCs w:val="24"/>
        </w:rPr>
        <w:t xml:space="preserve">continuava </w:t>
      </w:r>
      <w:r w:rsidRPr="00C5704C">
        <w:rPr>
          <w:rFonts w:ascii="Times New Roman" w:hAnsi="Times New Roman" w:cs="Times New Roman"/>
          <w:sz w:val="24"/>
          <w:szCs w:val="24"/>
        </w:rPr>
        <w:t>sentada no banco</w:t>
      </w:r>
      <w:r w:rsidR="00A40B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7A07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 d</w:t>
      </w:r>
      <w:r w:rsidR="009E7A07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7A07">
        <w:rPr>
          <w:rFonts w:ascii="Times New Roman" w:hAnsi="Times New Roman" w:cs="Times New Roman"/>
          <w:sz w:val="24"/>
          <w:szCs w:val="24"/>
        </w:rPr>
        <w:t>trouxa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66EA6" w:rsidRPr="00766923">
        <w:rPr>
          <w:rFonts w:ascii="Times New Roman" w:hAnsi="Times New Roman" w:cs="Times New Roman"/>
          <w:sz w:val="24"/>
          <w:szCs w:val="24"/>
          <w:highlight w:val="yellow"/>
          <w:rPrChange w:id="10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>Toda</w:t>
      </w:r>
      <w:r w:rsidR="00AA3B26" w:rsidRPr="00766923">
        <w:rPr>
          <w:rFonts w:ascii="Times New Roman" w:hAnsi="Times New Roman" w:cs="Times New Roman"/>
          <w:sz w:val="24"/>
          <w:szCs w:val="24"/>
          <w:highlight w:val="yellow"/>
          <w:rPrChange w:id="11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Pr="00766923">
        <w:rPr>
          <w:rFonts w:ascii="Times New Roman" w:hAnsi="Times New Roman" w:cs="Times New Roman"/>
          <w:sz w:val="24"/>
          <w:szCs w:val="24"/>
          <w:highlight w:val="yellow"/>
          <w:rPrChange w:id="12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="00AA3B26" w:rsidRPr="00766923">
        <w:rPr>
          <w:rFonts w:ascii="Times New Roman" w:hAnsi="Times New Roman" w:cs="Times New Roman"/>
          <w:sz w:val="24"/>
          <w:szCs w:val="24"/>
          <w:highlight w:val="yellow"/>
          <w:rPrChange w:id="13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>as</w:t>
      </w:r>
      <w:proofErr w:type="gramEnd"/>
      <w:r w:rsidR="00AA3B26" w:rsidRPr="00766923">
        <w:rPr>
          <w:rFonts w:ascii="Times New Roman" w:hAnsi="Times New Roman" w:cs="Times New Roman"/>
          <w:sz w:val="24"/>
          <w:szCs w:val="24"/>
          <w:highlight w:val="yellow"/>
          <w:rPrChange w:id="14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766923">
        <w:rPr>
          <w:rFonts w:ascii="Times New Roman" w:hAnsi="Times New Roman" w:cs="Times New Roman"/>
          <w:sz w:val="24"/>
          <w:szCs w:val="24"/>
          <w:highlight w:val="yellow"/>
          <w:rPrChange w:id="15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>vez</w:t>
      </w:r>
      <w:r w:rsidR="00AA3B26" w:rsidRPr="00766923">
        <w:rPr>
          <w:rFonts w:ascii="Times New Roman" w:hAnsi="Times New Roman" w:cs="Times New Roman"/>
          <w:sz w:val="24"/>
          <w:szCs w:val="24"/>
          <w:highlight w:val="yellow"/>
          <w:rPrChange w:id="16" w:author="Daniela Mountian" w:date="2017-09-04T04:35:00Z">
            <w:rPr>
              <w:rFonts w:ascii="Times New Roman" w:hAnsi="Times New Roman" w:cs="Times New Roman"/>
              <w:sz w:val="24"/>
              <w:szCs w:val="24"/>
            </w:rPr>
          </w:rPrChange>
        </w:rPr>
        <w:t>es</w:t>
      </w:r>
      <w:r w:rsidRPr="003E2F3C">
        <w:rPr>
          <w:rFonts w:ascii="Times New Roman" w:hAnsi="Times New Roman" w:cs="Times New Roman"/>
          <w:sz w:val="24"/>
          <w:szCs w:val="24"/>
        </w:rPr>
        <w:t xml:space="preserve"> </w:t>
      </w:r>
      <w:r w:rsidR="00450C35">
        <w:rPr>
          <w:rFonts w:ascii="Times New Roman" w:hAnsi="Times New Roman" w:cs="Times New Roman"/>
          <w:sz w:val="24"/>
          <w:szCs w:val="24"/>
        </w:rPr>
        <w:t xml:space="preserve">em </w:t>
      </w:r>
      <w:r w:rsidRPr="003E2F3C">
        <w:rPr>
          <w:rFonts w:ascii="Times New Roman" w:hAnsi="Times New Roman" w:cs="Times New Roman"/>
          <w:sz w:val="24"/>
          <w:szCs w:val="24"/>
        </w:rPr>
        <w:t xml:space="preserve">que </w:t>
      </w:r>
      <w:r w:rsidR="00012A3D">
        <w:rPr>
          <w:rFonts w:ascii="Times New Roman" w:hAnsi="Times New Roman" w:cs="Times New Roman"/>
          <w:sz w:val="24"/>
          <w:szCs w:val="24"/>
        </w:rPr>
        <w:t xml:space="preserve">ela </w:t>
      </w:r>
      <w:r w:rsidR="00AA3B26" w:rsidRPr="003E2F3C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corrimão</w:t>
      </w:r>
      <w:r w:rsidR="00766E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</w:t>
      </w:r>
      <w:r w:rsidR="00AA3B26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12A3D">
        <w:rPr>
          <w:rFonts w:ascii="Times New Roman" w:hAnsi="Times New Roman" w:cs="Times New Roman"/>
          <w:sz w:val="24"/>
          <w:szCs w:val="24"/>
        </w:rPr>
        <w:t>sua</w:t>
      </w:r>
      <w:r w:rsidR="006908E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sentada no mesmo lugar. </w:t>
      </w:r>
      <w:r w:rsidR="00766EA6">
        <w:rPr>
          <w:rFonts w:ascii="Times New Roman" w:hAnsi="Times New Roman" w:cs="Times New Roman"/>
          <w:sz w:val="24"/>
          <w:szCs w:val="24"/>
        </w:rPr>
        <w:t>Só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0C35" w:rsidRPr="00450C35">
        <w:rPr>
          <w:rFonts w:ascii="Times New Roman" w:hAnsi="Times New Roman" w:cs="Times New Roman"/>
          <w:sz w:val="24"/>
          <w:szCs w:val="24"/>
        </w:rPr>
        <w:t>d</w:t>
      </w:r>
      <w:r w:rsidRPr="00450C35">
        <w:rPr>
          <w:rFonts w:ascii="Times New Roman" w:hAnsi="Times New Roman" w:cs="Times New Roman"/>
          <w:sz w:val="24"/>
          <w:szCs w:val="24"/>
        </w:rPr>
        <w:t>a última</w:t>
      </w:r>
      <w:r w:rsidR="00802D43">
        <w:rPr>
          <w:rFonts w:ascii="Times New Roman" w:hAnsi="Times New Roman" w:cs="Times New Roman"/>
          <w:sz w:val="24"/>
          <w:szCs w:val="24"/>
        </w:rPr>
        <w:t>, su</w:t>
      </w:r>
      <w:r w:rsidRPr="00C5704C">
        <w:rPr>
          <w:rFonts w:ascii="Times New Roman" w:hAnsi="Times New Roman" w:cs="Times New Roman"/>
          <w:sz w:val="24"/>
          <w:szCs w:val="24"/>
        </w:rPr>
        <w:t>a mãe não estava</w:t>
      </w:r>
      <w:r w:rsidR="006908E0">
        <w:rPr>
          <w:rFonts w:ascii="Times New Roman" w:hAnsi="Times New Roman" w:cs="Times New Roman"/>
          <w:sz w:val="24"/>
          <w:szCs w:val="24"/>
        </w:rPr>
        <w:t xml:space="preserve">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e Vássia </w:t>
      </w:r>
      <w:r w:rsidR="00A40B9D">
        <w:rPr>
          <w:rFonts w:ascii="Times New Roman" w:hAnsi="Times New Roman" w:cs="Times New Roman"/>
          <w:sz w:val="24"/>
          <w:szCs w:val="24"/>
        </w:rPr>
        <w:t>desceram correndo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começaram a gritar e </w:t>
      </w:r>
      <w:r w:rsidR="00A40B9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chamar </w:t>
      </w:r>
      <w:r w:rsidR="00766EA6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6908E0">
        <w:rPr>
          <w:rFonts w:ascii="Times New Roman" w:hAnsi="Times New Roman" w:cs="Times New Roman"/>
          <w:sz w:val="24"/>
          <w:szCs w:val="24"/>
        </w:rPr>
        <w:t>sem saber</w:t>
      </w:r>
      <w:r w:rsidR="006908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B9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onde </w:t>
      </w:r>
      <w:r w:rsidR="00A40B9D">
        <w:rPr>
          <w:rFonts w:ascii="Times New Roman" w:hAnsi="Times New Roman" w:cs="Times New Roman"/>
          <w:sz w:val="24"/>
          <w:szCs w:val="24"/>
        </w:rPr>
        <w:t>vinha</w:t>
      </w:r>
      <w:r w:rsidR="00A91F0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força</w:t>
      </w:r>
      <w:r w:rsidR="00E8195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gritar</w:t>
      </w:r>
      <w:r w:rsidR="00E8195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tanto tempo, tão alto e sem </w:t>
      </w:r>
      <w:r w:rsidR="00CD48DB">
        <w:rPr>
          <w:rFonts w:ascii="Times New Roman" w:hAnsi="Times New Roman" w:cs="Times New Roman"/>
          <w:sz w:val="24"/>
          <w:szCs w:val="24"/>
        </w:rPr>
        <w:lastRenderedPageBreak/>
        <w:t>intervalo</w:t>
      </w:r>
      <w:r w:rsidRPr="00C5704C">
        <w:rPr>
          <w:rFonts w:ascii="Times New Roman" w:hAnsi="Times New Roman" w:cs="Times New Roman"/>
          <w:sz w:val="24"/>
          <w:szCs w:val="24"/>
        </w:rPr>
        <w:t>, pois</w:t>
      </w:r>
      <w:r w:rsidR="006908E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além do pãozinho da véspera em Dim</w:t>
      </w:r>
      <w:r w:rsidR="00802D43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trov, não tinham comido nada. </w:t>
      </w:r>
      <w:r w:rsidR="00892027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 mais que gritassem, não </w:t>
      </w:r>
      <w:r w:rsidR="00F7307D">
        <w:rPr>
          <w:rFonts w:ascii="Times New Roman" w:hAnsi="Times New Roman" w:cs="Times New Roman"/>
          <w:sz w:val="24"/>
          <w:szCs w:val="24"/>
        </w:rPr>
        <w:t>localizaram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2027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em lugar algum. O</w:t>
      </w:r>
      <w:r w:rsidR="001B37F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grito</w:t>
      </w:r>
      <w:r w:rsidR="001B37F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</w:t>
      </w:r>
      <w:r w:rsidR="001B37F3">
        <w:rPr>
          <w:rFonts w:ascii="Times New Roman" w:hAnsi="Times New Roman" w:cs="Times New Roman"/>
          <w:sz w:val="24"/>
          <w:szCs w:val="24"/>
        </w:rPr>
        <w:t>íram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08E0">
        <w:rPr>
          <w:rFonts w:ascii="Times New Roman" w:hAnsi="Times New Roman" w:cs="Times New Roman"/>
          <w:sz w:val="24"/>
          <w:szCs w:val="24"/>
        </w:rPr>
        <w:t>as 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volta, </w:t>
      </w:r>
      <w:r w:rsidR="00C64903">
        <w:rPr>
          <w:rFonts w:ascii="Times New Roman" w:hAnsi="Times New Roman" w:cs="Times New Roman"/>
          <w:sz w:val="24"/>
          <w:szCs w:val="24"/>
        </w:rPr>
        <w:t xml:space="preserve">que </w:t>
      </w:r>
      <w:r w:rsidR="00890296">
        <w:rPr>
          <w:rFonts w:ascii="Times New Roman" w:hAnsi="Times New Roman" w:cs="Times New Roman"/>
          <w:sz w:val="24"/>
          <w:szCs w:val="24"/>
        </w:rPr>
        <w:t>formaram</w:t>
      </w:r>
      <w:r w:rsidR="00C64903">
        <w:rPr>
          <w:rFonts w:ascii="Times New Roman" w:hAnsi="Times New Roman" w:cs="Times New Roman"/>
          <w:sz w:val="24"/>
          <w:szCs w:val="24"/>
        </w:rPr>
        <w:t xml:space="preserve"> uma roda ao redor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 Vássia e </w:t>
      </w:r>
      <w:r w:rsidR="006908E0">
        <w:rPr>
          <w:rFonts w:ascii="Times New Roman" w:hAnsi="Times New Roman" w:cs="Times New Roman"/>
          <w:sz w:val="24"/>
          <w:szCs w:val="24"/>
        </w:rPr>
        <w:t>começaram</w:t>
      </w:r>
      <w:r w:rsidR="006908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acalmá-los:</w:t>
      </w:r>
    </w:p>
    <w:p w:rsidR="006F7029" w:rsidRPr="00C5704C" w:rsidRDefault="006F7029" w:rsidP="009D4D78">
      <w:pPr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908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</w:t>
      </w:r>
      <w:r w:rsidR="001B37F3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vamos chamar </w:t>
      </w:r>
      <w:r w:rsidR="00C64903">
        <w:rPr>
          <w:rFonts w:ascii="Times New Roman" w:hAnsi="Times New Roman" w:cs="Times New Roman"/>
          <w:sz w:val="24"/>
          <w:szCs w:val="24"/>
        </w:rPr>
        <w:t>um 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ele achará</w:t>
      </w:r>
      <w:r w:rsidR="00C64903">
        <w:rPr>
          <w:rFonts w:ascii="Times New Roman" w:hAnsi="Times New Roman" w:cs="Times New Roman"/>
          <w:sz w:val="24"/>
          <w:szCs w:val="24"/>
        </w:rPr>
        <w:t xml:space="preserve"> </w:t>
      </w:r>
      <w:r w:rsidR="00F27948">
        <w:rPr>
          <w:rFonts w:ascii="Times New Roman" w:hAnsi="Times New Roman" w:cs="Times New Roman"/>
          <w:sz w:val="24"/>
          <w:szCs w:val="24"/>
        </w:rPr>
        <w:t>a</w:t>
      </w:r>
      <w:r w:rsidR="00C64903">
        <w:rPr>
          <w:rFonts w:ascii="Times New Roman" w:hAnsi="Times New Roman" w:cs="Times New Roman"/>
          <w:sz w:val="24"/>
          <w:szCs w:val="24"/>
        </w:rPr>
        <w:t xml:space="preserve"> mãe</w:t>
      </w:r>
      <w:r w:rsidR="00F27948">
        <w:rPr>
          <w:rFonts w:ascii="Times New Roman" w:hAnsi="Times New Roman" w:cs="Times New Roman"/>
          <w:sz w:val="24"/>
          <w:szCs w:val="24"/>
        </w:rPr>
        <w:t xml:space="preserve"> de vocês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27948">
        <w:rPr>
          <w:rFonts w:ascii="Times New Roman" w:hAnsi="Times New Roman" w:cs="Times New Roman"/>
          <w:sz w:val="24"/>
          <w:szCs w:val="24"/>
        </w:rPr>
        <w:t>Um policial se aproximou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pegou Maria e Vássia pelas mãos e disse </w:t>
      </w:r>
      <w:r w:rsidR="009A0A67">
        <w:rPr>
          <w:rFonts w:ascii="Times New Roman" w:hAnsi="Times New Roman" w:cs="Times New Roman"/>
          <w:sz w:val="24"/>
          <w:szCs w:val="24"/>
        </w:rPr>
        <w:t>com ternura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908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 procurar a mamãe.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gostou do </w:t>
      </w:r>
      <w:r w:rsidR="00F27948">
        <w:rPr>
          <w:rFonts w:ascii="Times New Roman" w:hAnsi="Times New Roman" w:cs="Times New Roman"/>
          <w:sz w:val="24"/>
          <w:szCs w:val="24"/>
        </w:rPr>
        <w:t>policial</w:t>
      </w:r>
      <w:r w:rsidR="009A0A67">
        <w:rPr>
          <w:rFonts w:ascii="Times New Roman" w:hAnsi="Times New Roman" w:cs="Times New Roman"/>
          <w:sz w:val="24"/>
          <w:szCs w:val="24"/>
        </w:rPr>
        <w:t xml:space="preserve"> de imediato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Vássia olhava para ele de soslaio e </w:t>
      </w:r>
      <w:r w:rsidR="00F27948">
        <w:rPr>
          <w:rFonts w:ascii="Times New Roman" w:hAnsi="Times New Roman" w:cs="Times New Roman"/>
          <w:sz w:val="24"/>
          <w:szCs w:val="24"/>
        </w:rPr>
        <w:t xml:space="preserve">tentava </w:t>
      </w:r>
      <w:r w:rsidR="00F31EA9">
        <w:rPr>
          <w:rFonts w:ascii="Times New Roman" w:hAnsi="Times New Roman" w:cs="Times New Roman"/>
          <w:sz w:val="24"/>
          <w:szCs w:val="24"/>
        </w:rPr>
        <w:t>puxar</w:t>
      </w:r>
      <w:r w:rsidR="00F31E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mão, que, no entanto, </w:t>
      </w:r>
      <w:r w:rsidR="00F27948">
        <w:rPr>
          <w:rFonts w:ascii="Times New Roman" w:hAnsi="Times New Roman" w:cs="Times New Roman"/>
          <w:sz w:val="24"/>
          <w:szCs w:val="24"/>
        </w:rPr>
        <w:t xml:space="preserve">o policial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segurava com força. Ele </w:t>
      </w:r>
      <w:r w:rsidR="00F27948">
        <w:rPr>
          <w:rFonts w:ascii="Times New Roman" w:hAnsi="Times New Roman" w:cs="Times New Roman"/>
          <w:sz w:val="24"/>
          <w:szCs w:val="24"/>
        </w:rPr>
        <w:t>conduziu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 Vássia </w:t>
      </w:r>
      <w:r w:rsidR="00F27948">
        <w:rPr>
          <w:rFonts w:ascii="Times New Roman" w:hAnsi="Times New Roman" w:cs="Times New Roman"/>
          <w:sz w:val="24"/>
          <w:szCs w:val="24"/>
        </w:rPr>
        <w:t>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trilhos até um vagão </w:t>
      </w:r>
      <w:r w:rsidR="00F27948">
        <w:rPr>
          <w:rFonts w:ascii="Times New Roman" w:hAnsi="Times New Roman" w:cs="Times New Roman"/>
          <w:sz w:val="24"/>
          <w:szCs w:val="24"/>
        </w:rPr>
        <w:t>isolado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desengatado</w:t>
      </w:r>
      <w:r w:rsidR="00AA3B26">
        <w:rPr>
          <w:rFonts w:ascii="Times New Roman" w:hAnsi="Times New Roman" w:cs="Times New Roman"/>
          <w:sz w:val="24"/>
          <w:szCs w:val="24"/>
        </w:rPr>
        <w:t xml:space="preserve">.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CD48D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vagão havia muitas crianças </w:t>
      </w:r>
      <w:r w:rsidR="00F2794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idade de Maria e de Vássia. Maria disse ao </w:t>
      </w:r>
      <w:r w:rsidR="005A5E4C">
        <w:rPr>
          <w:rFonts w:ascii="Times New Roman" w:hAnsi="Times New Roman" w:cs="Times New Roman"/>
          <w:sz w:val="24"/>
          <w:szCs w:val="24"/>
        </w:rPr>
        <w:t>policial</w:t>
      </w:r>
      <w:r w:rsidR="005A5E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 os trouxe: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Tio, fique conosco até encontr</w:t>
      </w:r>
      <w:r w:rsidR="00F27948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>em nossa mãe</w:t>
      </w:r>
      <w:r w:rsidR="009A0A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sairmos juntos, porque eles vão </w:t>
      </w:r>
      <w:r w:rsidR="009967E4">
        <w:rPr>
          <w:rFonts w:ascii="Times New Roman" w:hAnsi="Times New Roman" w:cs="Times New Roman"/>
          <w:sz w:val="24"/>
          <w:szCs w:val="24"/>
        </w:rPr>
        <w:t xml:space="preserve">nos </w:t>
      </w:r>
      <w:r w:rsidRPr="00C5704C">
        <w:rPr>
          <w:rFonts w:ascii="Times New Roman" w:hAnsi="Times New Roman" w:cs="Times New Roman"/>
          <w:sz w:val="24"/>
          <w:szCs w:val="24"/>
        </w:rPr>
        <w:t>bater.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tenho tempo, menininha </w:t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o </w:t>
      </w:r>
      <w:r w:rsidR="005A5E4C">
        <w:rPr>
          <w:rFonts w:ascii="Times New Roman" w:hAnsi="Times New Roman" w:cs="Times New Roman"/>
          <w:sz w:val="24"/>
          <w:szCs w:val="24"/>
        </w:rPr>
        <w:t>polical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acariciando sua cabeça </w:t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vocês, </w:t>
      </w:r>
      <w:r w:rsidRPr="005A5E4C">
        <w:rPr>
          <w:rFonts w:ascii="Times New Roman" w:hAnsi="Times New Roman" w:cs="Times New Roman"/>
          <w:sz w:val="24"/>
          <w:szCs w:val="24"/>
        </w:rPr>
        <w:t>peraltas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1EA9" w:rsidRPr="00C5704C">
        <w:rPr>
          <w:rFonts w:ascii="Times New Roman" w:hAnsi="Times New Roman" w:cs="Times New Roman"/>
          <w:sz w:val="24"/>
          <w:szCs w:val="24"/>
        </w:rPr>
        <w:t>dirigi</w:t>
      </w:r>
      <w:r w:rsidR="00F31EA9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AA3B26">
        <w:rPr>
          <w:rFonts w:ascii="Times New Roman" w:hAnsi="Times New Roman" w:cs="Times New Roman"/>
          <w:sz w:val="24"/>
          <w:szCs w:val="24"/>
        </w:rPr>
        <w:t>ao grupo</w:t>
      </w:r>
      <w:r w:rsidR="002F3F38">
        <w:rPr>
          <w:rFonts w:ascii="Times New Roman" w:hAnsi="Times New Roman" w:cs="Times New Roman"/>
          <w:sz w:val="24"/>
          <w:szCs w:val="24"/>
        </w:rPr>
        <w:t xml:space="preserve"> de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A5E4C">
        <w:rPr>
          <w:rFonts w:ascii="Times New Roman" w:hAnsi="Times New Roman" w:cs="Times New Roman"/>
          <w:sz w:val="24"/>
          <w:szCs w:val="24"/>
        </w:rPr>
        <w:t>prestem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mexam com </w:t>
      </w:r>
      <w:r w:rsidR="005A5E4C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Eles ainda não estão acostumados com essa vida. </w:t>
      </w:r>
      <w:r w:rsidR="00E1488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da aldeia. </w:t>
      </w:r>
      <w:r w:rsidR="00F31EA9">
        <w:rPr>
          <w:rFonts w:ascii="Times New Roman" w:hAnsi="Times New Roman" w:cs="Times New Roman"/>
          <w:sz w:val="24"/>
          <w:szCs w:val="24"/>
        </w:rPr>
        <w:t>V</w:t>
      </w:r>
      <w:r w:rsidR="00F31EA9" w:rsidRPr="00C5704C">
        <w:rPr>
          <w:rFonts w:ascii="Times New Roman" w:hAnsi="Times New Roman" w:cs="Times New Roman"/>
          <w:sz w:val="24"/>
          <w:szCs w:val="24"/>
        </w:rPr>
        <w:t xml:space="preserve">ocês </w:t>
      </w:r>
      <w:r w:rsidRPr="00C5704C">
        <w:rPr>
          <w:rFonts w:ascii="Times New Roman" w:hAnsi="Times New Roman" w:cs="Times New Roman"/>
          <w:sz w:val="24"/>
          <w:szCs w:val="24"/>
        </w:rPr>
        <w:t>são da aldeia</w:t>
      </w:r>
      <w:r w:rsidR="00F31EA9">
        <w:rPr>
          <w:rFonts w:ascii="Times New Roman" w:hAnsi="Times New Roman" w:cs="Times New Roman"/>
          <w:sz w:val="24"/>
          <w:szCs w:val="24"/>
        </w:rPr>
        <w:t xml:space="preserve">, não </w:t>
      </w:r>
      <w:r w:rsidR="00890296">
        <w:rPr>
          <w:rFonts w:ascii="Times New Roman" w:hAnsi="Times New Roman" w:cs="Times New Roman"/>
          <w:sz w:val="24"/>
          <w:szCs w:val="24"/>
        </w:rPr>
        <w:t>é mesmo</w:t>
      </w:r>
      <w:r w:rsidRPr="00C5704C">
        <w:rPr>
          <w:rFonts w:ascii="Times New Roman" w:hAnsi="Times New Roman" w:cs="Times New Roman"/>
          <w:sz w:val="24"/>
          <w:szCs w:val="24"/>
        </w:rPr>
        <w:t>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sítio </w:t>
      </w:r>
      <w:r w:rsidR="00F31EA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8B714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Caso aconteça algo,</w:t>
      </w:r>
      <w:r w:rsidR="008B714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chamem a </w:t>
      </w:r>
      <w:r w:rsidR="005A5E4C">
        <w:rPr>
          <w:rFonts w:ascii="Times New Roman" w:hAnsi="Times New Roman" w:cs="Times New Roman"/>
          <w:sz w:val="24"/>
          <w:szCs w:val="24"/>
        </w:rPr>
        <w:t xml:space="preserve">moça de </w:t>
      </w:r>
      <w:r w:rsidRPr="00C5704C">
        <w:rPr>
          <w:rFonts w:ascii="Times New Roman" w:hAnsi="Times New Roman" w:cs="Times New Roman"/>
          <w:sz w:val="24"/>
          <w:szCs w:val="24"/>
        </w:rPr>
        <w:t>plant</w:t>
      </w:r>
      <w:r w:rsidR="005A5E4C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714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714D">
        <w:rPr>
          <w:rFonts w:ascii="Times New Roman" w:hAnsi="Times New Roman" w:cs="Times New Roman"/>
          <w:sz w:val="24"/>
          <w:szCs w:val="24"/>
        </w:rPr>
        <w:t>acrescentou</w:t>
      </w:r>
      <w:r w:rsidR="008B71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E8195E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714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ela está atrás </w:t>
      </w:r>
      <w:r w:rsidR="008B714D">
        <w:rPr>
          <w:rFonts w:ascii="Times New Roman" w:hAnsi="Times New Roman" w:cs="Times New Roman"/>
          <w:sz w:val="24"/>
          <w:szCs w:val="24"/>
        </w:rPr>
        <w:t>daquele</w:t>
      </w:r>
      <w:r w:rsidR="008B71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tabique.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F4371">
        <w:rPr>
          <w:rFonts w:ascii="Times New Roman" w:hAnsi="Times New Roman" w:cs="Times New Roman"/>
          <w:sz w:val="24"/>
          <w:szCs w:val="24"/>
        </w:rPr>
        <w:t>B</w:t>
      </w:r>
      <w:r w:rsidRPr="00C5704C">
        <w:rPr>
          <w:rFonts w:ascii="Times New Roman" w:hAnsi="Times New Roman" w:cs="Times New Roman"/>
          <w:sz w:val="24"/>
          <w:szCs w:val="24"/>
        </w:rPr>
        <w:t xml:space="preserve">astou o </w:t>
      </w:r>
      <w:r w:rsidR="00450C35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sair e os </w:t>
      </w:r>
      <w:r w:rsidR="00AA3B26">
        <w:rPr>
          <w:rFonts w:ascii="Times New Roman" w:hAnsi="Times New Roman" w:cs="Times New Roman"/>
          <w:sz w:val="24"/>
          <w:szCs w:val="24"/>
        </w:rPr>
        <w:t xml:space="preserve">meninos </w:t>
      </w:r>
      <w:r w:rsidRPr="00C5704C">
        <w:rPr>
          <w:rFonts w:ascii="Times New Roman" w:hAnsi="Times New Roman" w:cs="Times New Roman"/>
          <w:sz w:val="24"/>
          <w:szCs w:val="24"/>
        </w:rPr>
        <w:t>peraltas começaram</w:t>
      </w:r>
      <w:r w:rsidR="003F4BCA">
        <w:rPr>
          <w:rFonts w:ascii="Times New Roman" w:hAnsi="Times New Roman" w:cs="Times New Roman"/>
          <w:sz w:val="24"/>
          <w:szCs w:val="24"/>
        </w:rPr>
        <w:t xml:space="preserve"> </w:t>
      </w:r>
      <w:r w:rsidR="009A0A6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rir de Maria e de Vássia e a imita</w:t>
      </w:r>
      <w:r w:rsidR="005A5E4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2F3F38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25C2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Chame</w:t>
      </w:r>
      <w:r w:rsidR="002C7F2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, chame</w:t>
      </w:r>
      <w:r w:rsidR="002C7F2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C7F25">
        <w:rPr>
          <w:rFonts w:ascii="Times New Roman" w:hAnsi="Times New Roman" w:cs="Times New Roman"/>
          <w:sz w:val="24"/>
          <w:szCs w:val="24"/>
        </w:rPr>
        <w:t xml:space="preserve">A </w:t>
      </w:r>
      <w:r w:rsidR="005A5E4C">
        <w:rPr>
          <w:rFonts w:ascii="Times New Roman" w:hAnsi="Times New Roman" w:cs="Times New Roman"/>
          <w:sz w:val="24"/>
          <w:szCs w:val="24"/>
        </w:rPr>
        <w:t>moça de plant</w:t>
      </w:r>
      <w:r w:rsidR="00774BEC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0A67">
        <w:rPr>
          <w:rFonts w:ascii="Times New Roman" w:hAnsi="Times New Roman" w:cs="Times New Roman"/>
          <w:sz w:val="24"/>
          <w:szCs w:val="24"/>
        </w:rPr>
        <w:t xml:space="preserve">a </w:t>
      </w:r>
      <w:r w:rsidR="005A5E4C">
        <w:rPr>
          <w:rFonts w:ascii="Times New Roman" w:hAnsi="Times New Roman" w:cs="Times New Roman"/>
          <w:sz w:val="24"/>
          <w:szCs w:val="24"/>
        </w:rPr>
        <w:t>moça de plantão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Ela está atrás do tabique.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F4371">
        <w:rPr>
          <w:rFonts w:ascii="Times New Roman" w:hAnsi="Times New Roman" w:cs="Times New Roman"/>
          <w:sz w:val="24"/>
          <w:szCs w:val="24"/>
        </w:rPr>
        <w:t>Quase todas as</w:t>
      </w:r>
      <w:r w:rsidR="00FA5015">
        <w:rPr>
          <w:rFonts w:ascii="Times New Roman" w:hAnsi="Times New Roman" w:cs="Times New Roman"/>
          <w:sz w:val="24"/>
          <w:szCs w:val="24"/>
        </w:rPr>
        <w:t xml:space="preserve">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</w:t>
      </w:r>
      <w:r w:rsidR="00FA501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4BEC">
        <w:rPr>
          <w:rFonts w:ascii="Times New Roman" w:hAnsi="Times New Roman" w:cs="Times New Roman"/>
          <w:sz w:val="24"/>
          <w:szCs w:val="24"/>
        </w:rPr>
        <w:t>encardidas, cobertas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carvão e de </w:t>
      </w:r>
      <w:r w:rsidR="00774BEC">
        <w:rPr>
          <w:rFonts w:ascii="Times New Roman" w:hAnsi="Times New Roman" w:cs="Times New Roman"/>
          <w:sz w:val="24"/>
          <w:szCs w:val="24"/>
        </w:rPr>
        <w:t>sujeira,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fazia tempo que </w:t>
      </w:r>
      <w:r w:rsidR="009A0A67">
        <w:rPr>
          <w:rFonts w:ascii="Times New Roman" w:hAnsi="Times New Roman" w:cs="Times New Roman"/>
          <w:sz w:val="24"/>
          <w:szCs w:val="24"/>
        </w:rPr>
        <w:t>haviam esquecido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6E175F" w:rsidRPr="00C5704C">
        <w:rPr>
          <w:rFonts w:ascii="Times New Roman" w:hAnsi="Times New Roman" w:cs="Times New Roman"/>
          <w:sz w:val="24"/>
          <w:szCs w:val="24"/>
        </w:rPr>
        <w:t>car</w:t>
      </w:r>
      <w:r w:rsidR="006E175F">
        <w:rPr>
          <w:rFonts w:ascii="Times New Roman" w:hAnsi="Times New Roman" w:cs="Times New Roman"/>
          <w:sz w:val="24"/>
          <w:szCs w:val="24"/>
        </w:rPr>
        <w:t>í</w:t>
      </w:r>
      <w:r w:rsidR="006E175F" w:rsidRPr="00C5704C">
        <w:rPr>
          <w:rFonts w:ascii="Times New Roman" w:hAnsi="Times New Roman" w:cs="Times New Roman"/>
          <w:sz w:val="24"/>
          <w:szCs w:val="24"/>
        </w:rPr>
        <w:t xml:space="preserve">cias </w:t>
      </w:r>
      <w:r w:rsidR="009967E4">
        <w:rPr>
          <w:rFonts w:ascii="Times New Roman" w:hAnsi="Times New Roman" w:cs="Times New Roman"/>
          <w:sz w:val="24"/>
          <w:szCs w:val="24"/>
        </w:rPr>
        <w:t>maternais</w:t>
      </w:r>
      <w:r w:rsidR="009A0A67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talvez jamais </w:t>
      </w:r>
      <w:r w:rsidR="009A0A67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tivesse</w:t>
      </w:r>
      <w:r w:rsidR="00FA501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conhecido, </w:t>
      </w:r>
      <w:r w:rsidR="00FA5015">
        <w:rPr>
          <w:rFonts w:ascii="Times New Roman" w:hAnsi="Times New Roman" w:cs="Times New Roman"/>
          <w:sz w:val="24"/>
          <w:szCs w:val="24"/>
        </w:rPr>
        <w:t>ao contrário de Maria e Vássia,</w:t>
      </w:r>
      <w:r w:rsidR="00FA50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que, ainda </w:t>
      </w:r>
      <w:r w:rsidR="000406AC">
        <w:rPr>
          <w:rFonts w:ascii="Times New Roman" w:hAnsi="Times New Roman" w:cs="Times New Roman"/>
          <w:sz w:val="24"/>
          <w:szCs w:val="24"/>
        </w:rPr>
        <w:t>nessa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manhã, </w:t>
      </w:r>
      <w:r w:rsidR="00FA5015">
        <w:rPr>
          <w:rFonts w:ascii="Times New Roman" w:hAnsi="Times New Roman" w:cs="Times New Roman"/>
          <w:sz w:val="24"/>
          <w:szCs w:val="24"/>
        </w:rPr>
        <w:t>tinham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abraçados </w:t>
      </w:r>
      <w:r w:rsidR="00E1488D">
        <w:rPr>
          <w:rFonts w:ascii="Times New Roman" w:hAnsi="Times New Roman" w:cs="Times New Roman"/>
          <w:sz w:val="24"/>
          <w:szCs w:val="24"/>
        </w:rPr>
        <w:t>por sua</w:t>
      </w:r>
      <w:r w:rsidR="00E148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mãe, que os apertara contra si. Maria disse a Vássia: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EA3837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Sente-se perto de mim e não olhe para eles.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Mas um garoto da idade de Maria, </w:t>
      </w:r>
      <w:r w:rsidR="00A05C17">
        <w:rPr>
          <w:rFonts w:ascii="Times New Roman" w:hAnsi="Times New Roman" w:cs="Times New Roman"/>
          <w:sz w:val="24"/>
          <w:szCs w:val="24"/>
        </w:rPr>
        <w:t xml:space="preserve">vestido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A05C17">
        <w:rPr>
          <w:rFonts w:ascii="Times New Roman" w:hAnsi="Times New Roman" w:cs="Times New Roman"/>
          <w:sz w:val="24"/>
          <w:szCs w:val="24"/>
        </w:rPr>
        <w:t xml:space="preserve">uns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farrapos ensebados, com o pescoço </w:t>
      </w:r>
      <w:r w:rsidR="00A05C17">
        <w:rPr>
          <w:rFonts w:ascii="Times New Roman" w:hAnsi="Times New Roman" w:cs="Times New Roman"/>
          <w:sz w:val="24"/>
          <w:szCs w:val="24"/>
        </w:rPr>
        <w:t xml:space="preserve">imundo </w:t>
      </w:r>
      <w:r w:rsidRPr="00C5704C">
        <w:rPr>
          <w:rFonts w:ascii="Times New Roman" w:hAnsi="Times New Roman" w:cs="Times New Roman"/>
          <w:sz w:val="24"/>
          <w:szCs w:val="24"/>
        </w:rPr>
        <w:t>e as mãos sujas e arranhadas, mostrou um apito de barro</w:t>
      </w:r>
      <w:r w:rsidR="002F3F38" w:rsidRPr="002F3F38">
        <w:rPr>
          <w:rFonts w:ascii="Times New Roman" w:hAnsi="Times New Roman" w:cs="Times New Roman"/>
          <w:sz w:val="24"/>
          <w:szCs w:val="24"/>
        </w:rPr>
        <w:t xml:space="preserve"> </w:t>
      </w:r>
      <w:r w:rsidR="002F3F38" w:rsidRPr="00C5704C">
        <w:rPr>
          <w:rFonts w:ascii="Times New Roman" w:hAnsi="Times New Roman" w:cs="Times New Roman"/>
          <w:sz w:val="24"/>
          <w:szCs w:val="24"/>
        </w:rPr>
        <w:t>a Vássia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F3F38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3F38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aproximou dele, esquecendo a irmã. Assim que</w:t>
      </w:r>
      <w:r w:rsidR="00A05C17">
        <w:rPr>
          <w:rFonts w:ascii="Times New Roman" w:hAnsi="Times New Roman" w:cs="Times New Roman"/>
          <w:sz w:val="24"/>
          <w:szCs w:val="24"/>
        </w:rPr>
        <w:t xml:space="preserve"> </w:t>
      </w:r>
      <w:r w:rsidR="003F4BCA">
        <w:rPr>
          <w:rFonts w:ascii="Times New Roman" w:hAnsi="Times New Roman" w:cs="Times New Roman"/>
          <w:sz w:val="24"/>
          <w:szCs w:val="24"/>
        </w:rPr>
        <w:t xml:space="preserve">ele </w:t>
      </w:r>
      <w:r w:rsidR="00A05C17">
        <w:rPr>
          <w:rFonts w:ascii="Times New Roman" w:hAnsi="Times New Roman" w:cs="Times New Roman"/>
          <w:sz w:val="24"/>
          <w:szCs w:val="24"/>
        </w:rPr>
        <w:t>se avizinhou</w:t>
      </w:r>
      <w:r w:rsidRPr="00C5704C">
        <w:rPr>
          <w:rFonts w:ascii="Times New Roman" w:hAnsi="Times New Roman" w:cs="Times New Roman"/>
          <w:sz w:val="24"/>
          <w:szCs w:val="24"/>
        </w:rPr>
        <w:t>, o garoto deu</w:t>
      </w:r>
      <w:r w:rsidR="00A05C17">
        <w:rPr>
          <w:rFonts w:ascii="Times New Roman" w:hAnsi="Times New Roman" w:cs="Times New Roman"/>
          <w:sz w:val="24"/>
          <w:szCs w:val="24"/>
        </w:rPr>
        <w:t>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piparote na orelha, e </w:t>
      </w:r>
      <w:r w:rsidR="002F3F38">
        <w:rPr>
          <w:rFonts w:ascii="Times New Roman" w:hAnsi="Times New Roman" w:cs="Times New Roman"/>
          <w:sz w:val="24"/>
          <w:szCs w:val="24"/>
        </w:rPr>
        <w:t>a turma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0A67">
        <w:rPr>
          <w:rFonts w:ascii="Times New Roman" w:hAnsi="Times New Roman" w:cs="Times New Roman"/>
          <w:sz w:val="24"/>
          <w:szCs w:val="24"/>
        </w:rPr>
        <w:t>ca</w:t>
      </w:r>
      <w:r w:rsidR="002F3F38">
        <w:rPr>
          <w:rFonts w:ascii="Times New Roman" w:hAnsi="Times New Roman" w:cs="Times New Roman"/>
          <w:sz w:val="24"/>
          <w:szCs w:val="24"/>
        </w:rPr>
        <w:t>iu</w:t>
      </w:r>
      <w:r w:rsidR="009A0A67">
        <w:rPr>
          <w:rFonts w:ascii="Times New Roman" w:hAnsi="Times New Roman" w:cs="Times New Roman"/>
          <w:sz w:val="24"/>
          <w:szCs w:val="24"/>
        </w:rPr>
        <w:t xml:space="preserve"> na risada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1732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0A67">
        <w:rPr>
          <w:rFonts w:ascii="Times New Roman" w:hAnsi="Times New Roman" w:cs="Times New Roman"/>
          <w:sz w:val="24"/>
          <w:szCs w:val="24"/>
        </w:rPr>
        <w:t>B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feito </w:t>
      </w:r>
      <w:r w:rsidR="0061732A"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Maria disse a Vássia</w:t>
      </w:r>
      <w:r w:rsidR="0061732A">
        <w:rPr>
          <w:rFonts w:ascii="Times New Roman" w:hAnsi="Times New Roman" w:cs="Times New Roman"/>
          <w:sz w:val="24"/>
          <w:szCs w:val="24"/>
        </w:rPr>
        <w:t xml:space="preserve"> </w:t>
      </w:r>
      <w:r w:rsidR="0061732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agora sabe o que acontece quando não obedece </w:t>
      </w:r>
      <w:r w:rsidR="000F4371">
        <w:rPr>
          <w:rFonts w:ascii="Times New Roman" w:hAnsi="Times New Roman" w:cs="Times New Roman"/>
          <w:sz w:val="24"/>
          <w:szCs w:val="24"/>
        </w:rPr>
        <w:t>a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irmã. </w:t>
      </w:r>
      <w:r w:rsidR="009A0A67">
        <w:rPr>
          <w:rFonts w:ascii="Times New Roman" w:hAnsi="Times New Roman" w:cs="Times New Roman"/>
          <w:sz w:val="24"/>
          <w:szCs w:val="24"/>
        </w:rPr>
        <w:t>Vou contar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9A0A6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mamãe quando a encontrarmos.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Depois disso, Vássia sentou-se perto de Maria e não se afast</w:t>
      </w:r>
      <w:r w:rsidR="009A0A67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mais. </w:t>
      </w:r>
      <w:r w:rsidR="000F4371">
        <w:rPr>
          <w:rFonts w:ascii="Times New Roman" w:hAnsi="Times New Roman" w:cs="Times New Roman"/>
          <w:sz w:val="24"/>
          <w:szCs w:val="24"/>
        </w:rPr>
        <w:t>Em seguida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homem </w:t>
      </w:r>
      <w:r w:rsidR="00E8195E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pasta e uma mulher </w:t>
      </w:r>
      <w:r w:rsidR="00E8195E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uns papéis </w:t>
      </w:r>
      <w:r w:rsidR="004B7D31">
        <w:rPr>
          <w:rFonts w:ascii="Times New Roman" w:hAnsi="Times New Roman" w:cs="Times New Roman"/>
          <w:sz w:val="24"/>
          <w:szCs w:val="24"/>
        </w:rPr>
        <w:t>entraram no vagão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homem olhou em volta, franziu o rosto, </w:t>
      </w:r>
      <w:r w:rsidR="00EA2930">
        <w:rPr>
          <w:rFonts w:ascii="Times New Roman" w:hAnsi="Times New Roman" w:cs="Times New Roman"/>
          <w:sz w:val="24"/>
          <w:szCs w:val="24"/>
        </w:rPr>
        <w:t>na certa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devido </w:t>
      </w:r>
      <w:r w:rsidR="0069200A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cheiro ruim</w:t>
      </w:r>
      <w:r w:rsidR="00012A3D">
        <w:rPr>
          <w:rFonts w:ascii="Times New Roman" w:hAnsi="Times New Roman" w:cs="Times New Roman"/>
          <w:sz w:val="24"/>
          <w:szCs w:val="24"/>
        </w:rPr>
        <w:t xml:space="preserve"> </w:t>
      </w:r>
      <w:r w:rsidR="00012A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AA3B26">
        <w:rPr>
          <w:rFonts w:ascii="Times New Roman" w:hAnsi="Times New Roman" w:cs="Times New Roman"/>
          <w:sz w:val="24"/>
          <w:szCs w:val="24"/>
        </w:rPr>
        <w:t>meninos</w:t>
      </w:r>
      <w:r w:rsidR="00EA293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peraltas, sem </w:t>
      </w:r>
      <w:r w:rsidR="009A0A67">
        <w:rPr>
          <w:rFonts w:ascii="Times New Roman" w:hAnsi="Times New Roman" w:cs="Times New Roman"/>
          <w:sz w:val="24"/>
          <w:szCs w:val="24"/>
        </w:rPr>
        <w:t>cerimônia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soltavam sonoros </w:t>
      </w:r>
      <w:r w:rsidR="00CD7F3E">
        <w:rPr>
          <w:rFonts w:ascii="Times New Roman" w:hAnsi="Times New Roman" w:cs="Times New Roman"/>
          <w:sz w:val="24"/>
          <w:szCs w:val="24"/>
        </w:rPr>
        <w:t>peidos</w:t>
      </w:r>
      <w:r w:rsidR="00CD7F3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488D">
        <w:rPr>
          <w:rFonts w:ascii="Times New Roman" w:hAnsi="Times New Roman" w:cs="Times New Roman"/>
          <w:sz w:val="24"/>
          <w:szCs w:val="24"/>
        </w:rPr>
        <w:t>seguidos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risos</w:t>
      </w:r>
      <w:r w:rsidR="00012A3D">
        <w:rPr>
          <w:rFonts w:ascii="Times New Roman" w:hAnsi="Times New Roman" w:cs="Times New Roman"/>
          <w:sz w:val="24"/>
          <w:szCs w:val="24"/>
        </w:rPr>
        <w:t xml:space="preserve"> </w:t>
      </w:r>
      <w:r w:rsidR="00012A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9200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Parece que </w:t>
      </w:r>
      <w:r w:rsidR="00EA2930">
        <w:rPr>
          <w:rFonts w:ascii="Times New Roman" w:hAnsi="Times New Roman" w:cs="Times New Roman"/>
          <w:sz w:val="24"/>
          <w:szCs w:val="24"/>
        </w:rPr>
        <w:t>há mais gente aqui</w:t>
      </w:r>
      <w:r w:rsidR="00D6749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66923">
        <w:rPr>
          <w:rFonts w:ascii="Times New Roman" w:hAnsi="Times New Roman" w:cs="Times New Roman"/>
          <w:sz w:val="24"/>
          <w:szCs w:val="24"/>
        </w:rPr>
        <w:t xml:space="preserve">onde </w:t>
      </w:r>
      <w:r w:rsidR="00EA2930" w:rsidRPr="00766923">
        <w:rPr>
          <w:rFonts w:ascii="Times New Roman" w:hAnsi="Times New Roman" w:cs="Times New Roman"/>
          <w:sz w:val="24"/>
          <w:szCs w:val="24"/>
        </w:rPr>
        <w:t>vou</w:t>
      </w:r>
      <w:r w:rsidR="00D67492" w:rsidRPr="00766923">
        <w:rPr>
          <w:rFonts w:ascii="Times New Roman" w:hAnsi="Times New Roman" w:cs="Times New Roman"/>
          <w:sz w:val="24"/>
          <w:szCs w:val="24"/>
        </w:rPr>
        <w:t xml:space="preserve"> metê-los</w:t>
      </w:r>
      <w:r w:rsidRPr="00766923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orfanato não há mais lugar... Que escândalo... Só se </w:t>
      </w:r>
      <w:r w:rsidR="000F4371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mand</w:t>
      </w:r>
      <w:r w:rsidR="000F4371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orfanato </w:t>
      </w:r>
      <w:r w:rsidR="00E8195E">
        <w:rPr>
          <w:rFonts w:ascii="Times New Roman" w:hAnsi="Times New Roman" w:cs="Times New Roman"/>
          <w:sz w:val="24"/>
          <w:szCs w:val="24"/>
        </w:rPr>
        <w:t>do distrito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Nes</w:t>
      </w:r>
      <w:r w:rsidR="00E1488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momento, Maria, </w:t>
      </w:r>
      <w:r w:rsidR="00E1488D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garota </w:t>
      </w:r>
      <w:r w:rsidR="00EA2930">
        <w:rPr>
          <w:rFonts w:ascii="Times New Roman" w:hAnsi="Times New Roman" w:cs="Times New Roman"/>
          <w:sz w:val="24"/>
          <w:szCs w:val="24"/>
        </w:rPr>
        <w:t>perspicaz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9200A">
        <w:rPr>
          <w:rFonts w:ascii="Times New Roman" w:hAnsi="Times New Roman" w:cs="Times New Roman"/>
          <w:sz w:val="24"/>
          <w:szCs w:val="24"/>
        </w:rPr>
        <w:t>falou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9200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Tio, nós </w:t>
      </w:r>
      <w:r w:rsidR="0069200A">
        <w:rPr>
          <w:rFonts w:ascii="Times New Roman" w:hAnsi="Times New Roman" w:cs="Times New Roman"/>
          <w:sz w:val="24"/>
          <w:szCs w:val="24"/>
        </w:rPr>
        <w:t xml:space="preserve">nos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perdemos hoje </w:t>
      </w:r>
      <w:r w:rsidR="0069200A">
        <w:rPr>
          <w:rFonts w:ascii="Times New Roman" w:hAnsi="Times New Roman" w:cs="Times New Roman"/>
          <w:sz w:val="24"/>
          <w:szCs w:val="24"/>
        </w:rPr>
        <w:t>da</w:t>
      </w:r>
      <w:r w:rsidR="006920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nossa mãe, </w:t>
      </w:r>
      <w:r w:rsidR="00EA2930">
        <w:rPr>
          <w:rFonts w:ascii="Times New Roman" w:hAnsi="Times New Roman" w:cs="Times New Roman"/>
          <w:sz w:val="24"/>
          <w:szCs w:val="24"/>
        </w:rPr>
        <w:t>precisamos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achá-la.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9200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2930">
        <w:rPr>
          <w:rFonts w:ascii="Times New Roman" w:hAnsi="Times New Roman" w:cs="Times New Roman"/>
          <w:sz w:val="24"/>
          <w:szCs w:val="24"/>
        </w:rPr>
        <w:t>Pois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homem </w:t>
      </w:r>
      <w:r w:rsidR="00F7742F">
        <w:rPr>
          <w:rFonts w:ascii="Times New Roman" w:hAnsi="Times New Roman" w:cs="Times New Roman"/>
          <w:sz w:val="24"/>
          <w:szCs w:val="24"/>
        </w:rPr>
        <w:t>da</w:t>
      </w:r>
      <w:r w:rsidR="00F7742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pasta </w:t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Kali</w:t>
      </w:r>
      <w:r w:rsidR="00EA293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ria Vassílievna, destes temos </w:t>
      </w:r>
      <w:r w:rsidR="00EA2930">
        <w:rPr>
          <w:rFonts w:ascii="Times New Roman" w:hAnsi="Times New Roman" w:cs="Times New Roman"/>
          <w:sz w:val="24"/>
          <w:szCs w:val="24"/>
        </w:rPr>
        <w:t>de sobra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Precisamos </w:t>
      </w:r>
      <w:r w:rsidR="00EA2930">
        <w:rPr>
          <w:rFonts w:ascii="Times New Roman" w:hAnsi="Times New Roman" w:cs="Times New Roman"/>
          <w:sz w:val="24"/>
          <w:szCs w:val="24"/>
        </w:rPr>
        <w:t>mandar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para suas casas, </w:t>
      </w:r>
      <w:r w:rsidR="00F7742F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ocupar</w:t>
      </w:r>
      <w:r w:rsidR="009A0A6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lugares dos órfãos.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A mulher disse </w:t>
      </w:r>
      <w:r w:rsidR="00E8195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 Vássia</w:t>
      </w:r>
      <w:r w:rsidR="00F7742F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os levou </w:t>
      </w:r>
      <w:r w:rsidR="00E1488D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>trás do tabique.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Lá havia uma mesa </w:t>
      </w:r>
      <w:r w:rsidR="00E1488D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EA2930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>estufa de ferro</w:t>
      </w:r>
      <w:r w:rsidR="00EA2930">
        <w:rPr>
          <w:rFonts w:ascii="Times New Roman" w:hAnsi="Times New Roman" w:cs="Times New Roman"/>
          <w:sz w:val="24"/>
          <w:szCs w:val="24"/>
        </w:rPr>
        <w:t xml:space="preserve"> acesa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homem colocou a pasta </w:t>
      </w:r>
      <w:r w:rsidR="00582C66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>a mesa, tirou o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 sobretudo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tirou o chapéu, pendurou tudo no canto e começou a </w:t>
      </w:r>
      <w:r w:rsidR="00F7742F">
        <w:rPr>
          <w:rFonts w:ascii="Times New Roman" w:hAnsi="Times New Roman" w:cs="Times New Roman"/>
          <w:sz w:val="24"/>
          <w:szCs w:val="24"/>
        </w:rPr>
        <w:t>interrogar</w:t>
      </w:r>
      <w:r w:rsidR="00F7742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Maria, </w:t>
      </w:r>
      <w:r w:rsidR="009A0A67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mulher anota</w:t>
      </w:r>
      <w:r w:rsidR="009A0A67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2930">
        <w:rPr>
          <w:rFonts w:ascii="Times New Roman" w:hAnsi="Times New Roman" w:cs="Times New Roman"/>
          <w:sz w:val="24"/>
          <w:szCs w:val="24"/>
        </w:rPr>
        <w:t>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o seu sobrenome? </w:t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="00F7742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perguntou o homem.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sei </w:t>
      </w:r>
      <w:r w:rsidR="00F7742F" w:rsidRPr="00621342">
        <w:rPr>
          <w:rFonts w:ascii="Times New Roman" w:hAnsi="Times New Roman" w:cs="Times New Roman"/>
          <w:sz w:val="24"/>
          <w:szCs w:val="24"/>
        </w:rPr>
        <w:t>—</w:t>
      </w:r>
      <w:r w:rsidR="00F7742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 Maria.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como </w:t>
      </w:r>
      <w:r w:rsidR="003F4BCA">
        <w:rPr>
          <w:rFonts w:ascii="Times New Roman" w:hAnsi="Times New Roman" w:cs="Times New Roman"/>
          <w:sz w:val="24"/>
          <w:szCs w:val="24"/>
        </w:rPr>
        <w:t xml:space="preserve">o papai e a mamãe </w:t>
      </w:r>
      <w:r w:rsidRPr="00C5704C">
        <w:rPr>
          <w:rFonts w:ascii="Times New Roman" w:hAnsi="Times New Roman" w:cs="Times New Roman"/>
          <w:sz w:val="24"/>
          <w:szCs w:val="24"/>
        </w:rPr>
        <w:t>se chamam?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não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sabemos,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42F2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papai e mamãe, só isso... </w:t>
      </w:r>
      <w:r w:rsidR="00582C66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hamávamos </w:t>
      </w:r>
      <w:r w:rsidR="00582C66">
        <w:rPr>
          <w:rFonts w:ascii="Times New Roman" w:hAnsi="Times New Roman" w:cs="Times New Roman"/>
          <w:sz w:val="24"/>
          <w:szCs w:val="24"/>
        </w:rPr>
        <w:t xml:space="preserve">papai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pai, mas ele morreu no ano passado, porque foi </w:t>
      </w:r>
      <w:r w:rsidR="007142F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ano de fome.</w:t>
      </w:r>
    </w:p>
    <w:p w:rsidR="006F7029" w:rsidRPr="00582C66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Vocês têm irmãos e irmãs?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Sabem os nomes?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Sabemos </w:t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7342">
        <w:rPr>
          <w:rFonts w:ascii="Times New Roman" w:hAnsi="Times New Roman" w:cs="Times New Roman"/>
          <w:sz w:val="24"/>
          <w:szCs w:val="24"/>
        </w:rPr>
        <w:t>respondeu</w:t>
      </w:r>
      <w:r w:rsidR="00D1734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Maria</w:t>
      </w:r>
      <w:r w:rsidR="00D1734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7342" w:rsidRPr="00621342">
        <w:rPr>
          <w:rFonts w:ascii="Times New Roman" w:hAnsi="Times New Roman" w:cs="Times New Roman"/>
          <w:sz w:val="24"/>
          <w:szCs w:val="24"/>
        </w:rPr>
        <w:t>—</w:t>
      </w:r>
      <w:r w:rsidR="00D17342">
        <w:rPr>
          <w:rFonts w:ascii="Times New Roman" w:hAnsi="Times New Roman" w:cs="Times New Roman"/>
          <w:sz w:val="24"/>
          <w:szCs w:val="24"/>
        </w:rPr>
        <w:t xml:space="preserve"> </w:t>
      </w:r>
      <w:r w:rsidR="00582C66">
        <w:rPr>
          <w:rFonts w:ascii="Times New Roman" w:hAnsi="Times New Roman" w:cs="Times New Roman"/>
          <w:sz w:val="24"/>
          <w:szCs w:val="24"/>
        </w:rPr>
        <w:t>Meu</w:t>
      </w:r>
      <w:r w:rsidR="00D1734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irmão se chama Kólia, </w:t>
      </w:r>
      <w:r w:rsidR="00582C66">
        <w:rPr>
          <w:rFonts w:ascii="Times New Roman" w:hAnsi="Times New Roman" w:cs="Times New Roman"/>
          <w:sz w:val="24"/>
          <w:szCs w:val="24"/>
        </w:rPr>
        <w:t>minh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irmã Chura, e </w:t>
      </w:r>
      <w:r w:rsidR="00582C66">
        <w:rPr>
          <w:rFonts w:ascii="Times New Roman" w:hAnsi="Times New Roman" w:cs="Times New Roman"/>
          <w:sz w:val="24"/>
          <w:szCs w:val="24"/>
        </w:rPr>
        <w:t xml:space="preserve">eu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890296">
        <w:rPr>
          <w:rFonts w:ascii="Times New Roman" w:hAnsi="Times New Roman" w:cs="Times New Roman"/>
          <w:sz w:val="24"/>
          <w:szCs w:val="24"/>
        </w:rPr>
        <w:t>enho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2C6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irmãozinho</w:t>
      </w:r>
      <w:r w:rsidR="00582C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</w:t>
      </w:r>
      <w:r w:rsidR="00582C66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rik, mas ele não está mais em 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2C66">
        <w:rPr>
          <w:rFonts w:ascii="Times New Roman" w:hAnsi="Times New Roman" w:cs="Times New Roman"/>
          <w:sz w:val="24"/>
          <w:szCs w:val="24"/>
        </w:rPr>
        <w:t>Está be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homem e trocou olhares com a mulher</w:t>
      </w:r>
      <w:ins w:id="17" w:author="Daniela Mountian" w:date="2017-06-17T15:37:00Z">
        <w:r w:rsidR="00D6749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3F4BCA">
        <w:rPr>
          <w:rFonts w:ascii="Times New Roman" w:hAnsi="Times New Roman" w:cs="Times New Roman"/>
          <w:sz w:val="24"/>
          <w:szCs w:val="24"/>
        </w:rPr>
        <w:t>tomava nota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 será que vocês sabem onde mora</w:t>
      </w:r>
      <w:r w:rsidR="009A0A6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? A aldeia, o </w:t>
      </w:r>
      <w:r w:rsidR="004F68D6">
        <w:rPr>
          <w:rFonts w:ascii="Times New Roman" w:hAnsi="Times New Roman" w:cs="Times New Roman"/>
          <w:sz w:val="24"/>
          <w:szCs w:val="24"/>
        </w:rPr>
        <w:t>distrito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a região?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3043">
        <w:rPr>
          <w:rFonts w:ascii="Times New Roman" w:hAnsi="Times New Roman" w:cs="Times New Roman"/>
          <w:sz w:val="24"/>
          <w:szCs w:val="24"/>
        </w:rPr>
        <w:t xml:space="preserve">não sabemos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nada disso, mas </w:t>
      </w:r>
      <w:r w:rsidR="00582C66">
        <w:rPr>
          <w:rFonts w:ascii="Times New Roman" w:hAnsi="Times New Roman" w:cs="Times New Roman"/>
          <w:sz w:val="24"/>
          <w:szCs w:val="24"/>
        </w:rPr>
        <w:t xml:space="preserve">conhecemos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nossa vila e o </w:t>
      </w:r>
      <w:r w:rsidR="000F4371">
        <w:rPr>
          <w:rFonts w:ascii="Times New Roman" w:hAnsi="Times New Roman" w:cs="Times New Roman"/>
          <w:sz w:val="24"/>
          <w:szCs w:val="24"/>
        </w:rPr>
        <w:t xml:space="preserve">nosso </w:t>
      </w:r>
      <w:r w:rsidRPr="00C5704C">
        <w:rPr>
          <w:rFonts w:ascii="Times New Roman" w:hAnsi="Times New Roman" w:cs="Times New Roman"/>
          <w:sz w:val="24"/>
          <w:szCs w:val="24"/>
        </w:rPr>
        <w:t>sítio.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é o nome da vila de vocês?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="006A304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perguntou o homem.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 de Chagaro-Petróvskoie, sítio Lugov</w:t>
      </w:r>
      <w:r w:rsidRPr="00766923">
        <w:rPr>
          <w:rFonts w:ascii="Times New Roman" w:hAnsi="Times New Roman" w:cs="Times New Roman"/>
          <w:sz w:val="24"/>
          <w:szCs w:val="24"/>
        </w:rPr>
        <w:t>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="006A304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respondeu Maria.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3043">
        <w:rPr>
          <w:rFonts w:ascii="Times New Roman" w:hAnsi="Times New Roman" w:cs="Times New Roman"/>
          <w:sz w:val="24"/>
          <w:szCs w:val="24"/>
        </w:rPr>
        <w:t>É</w:t>
      </w:r>
      <w:r w:rsidR="006A30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pouco provável que fique longe daqui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homem </w:t>
      </w:r>
      <w:r w:rsidR="006A304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fora da região de Kh</w:t>
      </w:r>
      <w:r w:rsidR="00582C66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rkov.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</w:t>
      </w:r>
      <w:r w:rsidR="00F56A4A" w:rsidRPr="00766923">
        <w:rPr>
          <w:rFonts w:ascii="Times New Roman" w:hAnsi="Times New Roman" w:cs="Times New Roman"/>
          <w:sz w:val="24"/>
          <w:szCs w:val="24"/>
        </w:rPr>
        <w:t>Modest</w:t>
      </w:r>
      <w:r w:rsidR="00F56A4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Fiéliksovitch </w:t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="00F56A4A">
        <w:rPr>
          <w:rFonts w:ascii="Times New Roman" w:hAnsi="Times New Roman" w:cs="Times New Roman"/>
          <w:sz w:val="24"/>
          <w:szCs w:val="24"/>
        </w:rPr>
        <w:t xml:space="preserve"> disse</w:t>
      </w:r>
      <w:r w:rsidR="00F56A4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 </w:t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="00F56A4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região de Khárkov </w:t>
      </w:r>
      <w:r w:rsidR="00F56A4A">
        <w:rPr>
          <w:rFonts w:ascii="Times New Roman" w:hAnsi="Times New Roman" w:cs="Times New Roman"/>
          <w:sz w:val="24"/>
          <w:szCs w:val="24"/>
        </w:rPr>
        <w:t>há</w:t>
      </w:r>
      <w:r w:rsidR="00F56A4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muitas vilas </w:t>
      </w:r>
      <w:r w:rsidR="009A0A67">
        <w:rPr>
          <w:rFonts w:ascii="Times New Roman" w:hAnsi="Times New Roman" w:cs="Times New Roman"/>
          <w:sz w:val="24"/>
          <w:szCs w:val="24"/>
        </w:rPr>
        <w:t>chamadas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Petróvskoie... Eu mesma </w:t>
      </w:r>
      <w:r w:rsidR="00382C3A">
        <w:rPr>
          <w:rFonts w:ascii="Times New Roman" w:hAnsi="Times New Roman" w:cs="Times New Roman"/>
          <w:sz w:val="24"/>
          <w:szCs w:val="24"/>
        </w:rPr>
        <w:t>conheço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três vilas com es</w:t>
      </w:r>
      <w:r w:rsidR="009C349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 nome.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Então </w:t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homem </w:t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="007156AC">
        <w:rPr>
          <w:rFonts w:ascii="Times New Roman" w:hAnsi="Times New Roman" w:cs="Times New Roman"/>
          <w:sz w:val="24"/>
          <w:szCs w:val="24"/>
        </w:rPr>
        <w:t>arrumar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guia</w:t>
      </w:r>
      <w:r w:rsidR="00382C3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66923">
        <w:rPr>
          <w:rFonts w:ascii="Times New Roman" w:hAnsi="Times New Roman" w:cs="Times New Roman"/>
          <w:sz w:val="24"/>
          <w:szCs w:val="24"/>
        </w:rPr>
        <w:t>ração seca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que </w:t>
      </w:r>
      <w:r w:rsidR="00382C3A">
        <w:rPr>
          <w:rFonts w:ascii="Times New Roman" w:hAnsi="Times New Roman" w:cs="Times New Roman"/>
          <w:sz w:val="24"/>
          <w:szCs w:val="24"/>
        </w:rPr>
        <w:t>percorram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vilas e encontrem sua casa. Acho que o Departamento d</w:t>
      </w:r>
      <w:r w:rsidR="00F64A6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Educação Popular aprovará nossa iniciativa. Teremos somente os gastos </w:t>
      </w:r>
      <w:r w:rsidR="007156AC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passagens e </w:t>
      </w:r>
      <w:r w:rsidR="007156AC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ração. E</w:t>
      </w:r>
      <w:r w:rsidR="009A0A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488D">
        <w:rPr>
          <w:rFonts w:ascii="Times New Roman" w:hAnsi="Times New Roman" w:cs="Times New Roman"/>
          <w:sz w:val="24"/>
          <w:szCs w:val="24"/>
        </w:rPr>
        <w:t>para</w:t>
      </w:r>
      <w:r w:rsidR="00E148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guia</w:t>
      </w:r>
      <w:r w:rsidR="009A0A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escolheremos</w:t>
      </w:r>
      <w:r w:rsidR="00715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349E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entre os ativistas locais</w:t>
      </w:r>
      <w:r w:rsidR="00715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56AC">
        <w:rPr>
          <w:rFonts w:ascii="Times New Roman" w:hAnsi="Times New Roman" w:cs="Times New Roman"/>
          <w:sz w:val="24"/>
          <w:szCs w:val="24"/>
        </w:rPr>
        <w:t xml:space="preserve">do </w:t>
      </w:r>
      <w:r w:rsidR="00C11230">
        <w:rPr>
          <w:rFonts w:ascii="Times New Roman" w:hAnsi="Times New Roman" w:cs="Times New Roman"/>
          <w:sz w:val="24"/>
          <w:szCs w:val="24"/>
        </w:rPr>
        <w:t>voluntariado</w:t>
      </w:r>
      <w:r w:rsidR="009C349E">
        <w:rPr>
          <w:rFonts w:ascii="Times New Roman" w:hAnsi="Times New Roman" w:cs="Times New Roman"/>
          <w:sz w:val="24"/>
          <w:szCs w:val="24"/>
        </w:rPr>
        <w:t xml:space="preserve"> social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Maria, </w:t>
      </w:r>
      <w:r w:rsidR="00F56A4A">
        <w:rPr>
          <w:rFonts w:ascii="Times New Roman" w:hAnsi="Times New Roman" w:cs="Times New Roman"/>
          <w:sz w:val="24"/>
          <w:szCs w:val="24"/>
        </w:rPr>
        <w:t xml:space="preserve">que </w:t>
      </w:r>
      <w:r w:rsidR="009C349E">
        <w:rPr>
          <w:rFonts w:ascii="Times New Roman" w:hAnsi="Times New Roman" w:cs="Times New Roman"/>
          <w:sz w:val="24"/>
          <w:szCs w:val="24"/>
        </w:rPr>
        <w:t>prestava atenção</w:t>
      </w:r>
      <w:r w:rsidR="003F4BCA">
        <w:rPr>
          <w:rFonts w:ascii="Times New Roman" w:hAnsi="Times New Roman" w:cs="Times New Roman"/>
          <w:sz w:val="24"/>
          <w:szCs w:val="24"/>
        </w:rPr>
        <w:t xml:space="preserve"> em tudo</w:t>
      </w:r>
      <w:r w:rsidRPr="00C5704C">
        <w:rPr>
          <w:rFonts w:ascii="Times New Roman" w:hAnsi="Times New Roman" w:cs="Times New Roman"/>
          <w:sz w:val="24"/>
          <w:szCs w:val="24"/>
        </w:rPr>
        <w:t>,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56A4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Rezarei eternamente </w:t>
      </w:r>
      <w:r w:rsidR="007156AC">
        <w:rPr>
          <w:rFonts w:ascii="Times New Roman" w:hAnsi="Times New Roman" w:cs="Times New Roman"/>
          <w:sz w:val="24"/>
          <w:szCs w:val="24"/>
        </w:rPr>
        <w:t>pelos senhores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nos levarem </w:t>
      </w:r>
      <w:r w:rsidR="00382C3A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casa, </w:t>
      </w:r>
      <w:r w:rsidR="007156AC">
        <w:rPr>
          <w:rFonts w:ascii="Times New Roman" w:hAnsi="Times New Roman" w:cs="Times New Roman"/>
          <w:sz w:val="24"/>
          <w:szCs w:val="24"/>
        </w:rPr>
        <w:t>se pudermos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C349E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 </w:t>
      </w:r>
      <w:r w:rsidR="00CD27A5">
        <w:rPr>
          <w:rFonts w:ascii="Times New Roman" w:hAnsi="Times New Roman" w:cs="Times New Roman"/>
          <w:sz w:val="24"/>
          <w:szCs w:val="24"/>
        </w:rPr>
        <w:t>nossos irmãos</w:t>
      </w:r>
      <w:r w:rsidR="00382C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Kólia e Chura, já que </w:t>
      </w:r>
      <w:r w:rsidR="007156AC">
        <w:rPr>
          <w:rFonts w:ascii="Times New Roman" w:hAnsi="Times New Roman" w:cs="Times New Roman"/>
          <w:sz w:val="24"/>
          <w:szCs w:val="24"/>
        </w:rPr>
        <w:t>Jó</w:t>
      </w:r>
      <w:r w:rsidR="009A0A67">
        <w:rPr>
          <w:rFonts w:ascii="Times New Roman" w:hAnsi="Times New Roman" w:cs="Times New Roman"/>
          <w:sz w:val="24"/>
          <w:szCs w:val="24"/>
        </w:rPr>
        <w:t xml:space="preserve">rik </w:t>
      </w:r>
      <w:r w:rsidRPr="00C5704C">
        <w:rPr>
          <w:rFonts w:ascii="Times New Roman" w:hAnsi="Times New Roman" w:cs="Times New Roman"/>
          <w:sz w:val="24"/>
          <w:szCs w:val="24"/>
        </w:rPr>
        <w:t>não está</w:t>
      </w:r>
      <w:r w:rsidR="00E1488D">
        <w:rPr>
          <w:rFonts w:ascii="Times New Roman" w:hAnsi="Times New Roman" w:cs="Times New Roman"/>
          <w:sz w:val="24"/>
          <w:szCs w:val="24"/>
        </w:rPr>
        <w:t xml:space="preserve"> </w:t>
      </w:r>
      <w:r w:rsidR="00AA3B26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>em 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="00FB20F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Agora</w:t>
      </w:r>
      <w:r w:rsidR="00382C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2C3A" w:rsidRPr="00C5704C">
        <w:rPr>
          <w:rFonts w:ascii="Times New Roman" w:hAnsi="Times New Roman" w:cs="Times New Roman"/>
          <w:sz w:val="24"/>
          <w:szCs w:val="24"/>
        </w:rPr>
        <w:t>Kali</w:t>
      </w:r>
      <w:r w:rsidR="009C349E">
        <w:rPr>
          <w:rFonts w:ascii="Times New Roman" w:hAnsi="Times New Roman" w:cs="Times New Roman"/>
          <w:sz w:val="24"/>
          <w:szCs w:val="24"/>
        </w:rPr>
        <w:t>e</w:t>
      </w:r>
      <w:r w:rsidR="00382C3A" w:rsidRPr="00C5704C">
        <w:rPr>
          <w:rFonts w:ascii="Times New Roman" w:hAnsi="Times New Roman" w:cs="Times New Roman"/>
          <w:sz w:val="24"/>
          <w:szCs w:val="24"/>
        </w:rPr>
        <w:t>ria Vassílievna</w:t>
      </w:r>
      <w:r w:rsidR="00382C3A" w:rsidRPr="00621342">
        <w:rPr>
          <w:rFonts w:ascii="Times New Roman" w:hAnsi="Times New Roman" w:cs="Times New Roman"/>
          <w:sz w:val="24"/>
          <w:szCs w:val="24"/>
        </w:rPr>
        <w:t xml:space="preserve">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homem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="00382C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mande-os para a </w:t>
      </w:r>
      <w:r w:rsidR="00E73A86">
        <w:rPr>
          <w:rFonts w:ascii="Times New Roman" w:hAnsi="Times New Roman" w:cs="Times New Roman"/>
          <w:sz w:val="24"/>
          <w:szCs w:val="24"/>
        </w:rPr>
        <w:t xml:space="preserve">casa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desinfecção </w:t>
      </w:r>
      <w:r w:rsidR="00E73A86">
        <w:rPr>
          <w:rFonts w:ascii="Times New Roman" w:hAnsi="Times New Roman" w:cs="Times New Roman"/>
          <w:sz w:val="24"/>
          <w:szCs w:val="24"/>
        </w:rPr>
        <w:t>d</w:t>
      </w:r>
      <w:r w:rsidR="00E73A8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estação.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De novo Maria </w:t>
      </w:r>
      <w:r w:rsidR="009C349E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mostrou </w:t>
      </w:r>
      <w:r w:rsidR="009C349E">
        <w:rPr>
          <w:rFonts w:ascii="Times New Roman" w:hAnsi="Times New Roman" w:cs="Times New Roman"/>
          <w:sz w:val="24"/>
          <w:szCs w:val="24"/>
        </w:rPr>
        <w:t>perspicaz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Querido </w:t>
      </w:r>
      <w:r w:rsidR="00167536">
        <w:rPr>
          <w:rFonts w:ascii="Times New Roman" w:hAnsi="Times New Roman" w:cs="Times New Roman"/>
          <w:sz w:val="24"/>
          <w:szCs w:val="24"/>
        </w:rPr>
        <w:t>senhor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dê </w:t>
      </w:r>
      <w:r w:rsidR="009A0A67">
        <w:rPr>
          <w:rFonts w:ascii="Times New Roman" w:hAnsi="Times New Roman" w:cs="Times New Roman"/>
          <w:sz w:val="24"/>
          <w:szCs w:val="24"/>
        </w:rPr>
        <w:t xml:space="preserve">um pedaço </w:t>
      </w:r>
      <w:r w:rsidR="0058546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pão para mim e Vássia, pelo amor d</w:t>
      </w:r>
      <w:r w:rsidR="00B60AE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Cristo, porque desde </w:t>
      </w:r>
      <w:r w:rsidR="00585469">
        <w:rPr>
          <w:rFonts w:ascii="Times New Roman" w:hAnsi="Times New Roman" w:cs="Times New Roman"/>
          <w:sz w:val="24"/>
          <w:szCs w:val="24"/>
        </w:rPr>
        <w:t>ontem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 não comemos nada, nem </w:t>
      </w:r>
      <w:r w:rsidR="00167536">
        <w:rPr>
          <w:rFonts w:ascii="Times New Roman" w:hAnsi="Times New Roman" w:cs="Times New Roman"/>
          <w:sz w:val="24"/>
          <w:szCs w:val="24"/>
        </w:rPr>
        <w:t>taboa, uma planta</w:t>
      </w:r>
      <w:r w:rsidRPr="00167536">
        <w:rPr>
          <w:rFonts w:ascii="Times New Roman" w:hAnsi="Times New Roman" w:cs="Times New Roman"/>
          <w:sz w:val="24"/>
          <w:szCs w:val="24"/>
        </w:rPr>
        <w:t xml:space="preserve"> comestível</w:t>
      </w:r>
      <w:r w:rsidR="00CD27A5">
        <w:rPr>
          <w:rFonts w:ascii="Times New Roman" w:hAnsi="Times New Roman" w:cs="Times New Roman"/>
          <w:sz w:val="24"/>
          <w:szCs w:val="24"/>
        </w:rPr>
        <w:t xml:space="preserve"> </w:t>
      </w:r>
      <w:r w:rsidR="00167536">
        <w:rPr>
          <w:rFonts w:ascii="Times New Roman" w:hAnsi="Times New Roman" w:cs="Times New Roman"/>
          <w:sz w:val="24"/>
          <w:szCs w:val="24"/>
        </w:rPr>
        <w:t xml:space="preserve">que </w:t>
      </w:r>
      <w:r w:rsidR="00415AB1">
        <w:rPr>
          <w:rFonts w:ascii="Times New Roman" w:hAnsi="Times New Roman" w:cs="Times New Roman"/>
          <w:sz w:val="24"/>
          <w:szCs w:val="24"/>
        </w:rPr>
        <w:t xml:space="preserve">só </w:t>
      </w:r>
      <w:r w:rsidR="00167536">
        <w:rPr>
          <w:rFonts w:ascii="Times New Roman" w:hAnsi="Times New Roman" w:cs="Times New Roman"/>
          <w:sz w:val="24"/>
          <w:szCs w:val="24"/>
        </w:rPr>
        <w:t xml:space="preserve">dá </w:t>
      </w:r>
      <w:r w:rsidRPr="00C5704C">
        <w:rPr>
          <w:rFonts w:ascii="Times New Roman" w:hAnsi="Times New Roman" w:cs="Times New Roman"/>
          <w:sz w:val="24"/>
          <w:szCs w:val="24"/>
        </w:rPr>
        <w:t>na nossa vila.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O homem </w:t>
      </w:r>
      <w:r w:rsidR="003E2F3C">
        <w:rPr>
          <w:rFonts w:ascii="Times New Roman" w:hAnsi="Times New Roman" w:cs="Times New Roman"/>
          <w:sz w:val="24"/>
          <w:szCs w:val="24"/>
        </w:rPr>
        <w:t>fixou os olhos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BB7A62">
        <w:rPr>
          <w:rFonts w:ascii="Times New Roman" w:hAnsi="Times New Roman" w:cs="Times New Roman"/>
          <w:sz w:val="24"/>
          <w:szCs w:val="24"/>
        </w:rPr>
        <w:t>, cujas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súplicas </w:t>
      </w:r>
      <w:r w:rsidR="00BB7A62">
        <w:rPr>
          <w:rFonts w:ascii="Times New Roman" w:hAnsi="Times New Roman" w:cs="Times New Roman"/>
          <w:sz w:val="24"/>
          <w:szCs w:val="24"/>
        </w:rPr>
        <w:t>podiam ser</w:t>
      </w:r>
      <w:r w:rsidR="00167536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>bastante</w:t>
      </w:r>
      <w:r w:rsidR="00167536">
        <w:rPr>
          <w:rFonts w:ascii="Times New Roman" w:hAnsi="Times New Roman" w:cs="Times New Roman"/>
          <w:sz w:val="24"/>
          <w:szCs w:val="24"/>
        </w:rPr>
        <w:t xml:space="preserve"> convincentes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724A38">
        <w:rPr>
          <w:rFonts w:ascii="Times New Roman" w:hAnsi="Times New Roman" w:cs="Times New Roman"/>
          <w:sz w:val="24"/>
          <w:szCs w:val="24"/>
        </w:rPr>
        <w:t>quando</w:t>
      </w:r>
      <w:r w:rsidR="00E8195E">
        <w:rPr>
          <w:rFonts w:ascii="Times New Roman" w:hAnsi="Times New Roman" w:cs="Times New Roman"/>
          <w:sz w:val="24"/>
          <w:szCs w:val="24"/>
        </w:rPr>
        <w:t>,</w:t>
      </w:r>
      <w:r w:rsidR="00724A3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na casa de chá</w:t>
      </w:r>
      <w:r w:rsidR="00E8195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tche</w:t>
      </w:r>
      <w:r w:rsidR="009A0A6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ista</w:t>
      </w:r>
      <w:r w:rsidRPr="009A0A67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26"/>
      </w:r>
      <w:r w:rsidRPr="00C5704C">
        <w:rPr>
          <w:rFonts w:ascii="Times New Roman" w:hAnsi="Times New Roman" w:cs="Times New Roman"/>
          <w:sz w:val="24"/>
          <w:szCs w:val="24"/>
        </w:rPr>
        <w:t xml:space="preserve"> de ferro, o chefe da brigada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Semiónovtch, </w:t>
      </w:r>
      <w:r w:rsidR="00BB7A62">
        <w:rPr>
          <w:rFonts w:ascii="Times New Roman" w:hAnsi="Times New Roman" w:cs="Times New Roman"/>
          <w:sz w:val="24"/>
          <w:szCs w:val="24"/>
        </w:rPr>
        <w:t>derramara</w:t>
      </w:r>
      <w:r w:rsidRPr="00FB50BE">
        <w:rPr>
          <w:rFonts w:ascii="Times New Roman" w:hAnsi="Times New Roman" w:cs="Times New Roman"/>
          <w:sz w:val="24"/>
          <w:szCs w:val="24"/>
        </w:rPr>
        <w:t xml:space="preserve"> lágrima</w:t>
      </w:r>
      <w:r w:rsidR="00FB50BE" w:rsidRPr="00FB50BE">
        <w:rPr>
          <w:rFonts w:ascii="Times New Roman" w:hAnsi="Times New Roman" w:cs="Times New Roman"/>
          <w:sz w:val="24"/>
          <w:szCs w:val="24"/>
        </w:rPr>
        <w:t>s</w:t>
      </w:r>
      <w:r w:rsidRPr="00FB50BE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B7A62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o homem</w:t>
      </w:r>
      <w:r w:rsidR="00BB7A62">
        <w:rPr>
          <w:rFonts w:ascii="Times New Roman" w:hAnsi="Times New Roman" w:cs="Times New Roman"/>
          <w:sz w:val="24"/>
          <w:szCs w:val="24"/>
        </w:rPr>
        <w:t xml:space="preserve"> da pasta</w:t>
      </w:r>
      <w:r w:rsidR="00F35949">
        <w:rPr>
          <w:rFonts w:ascii="Times New Roman" w:hAnsi="Times New Roman" w:cs="Times New Roman"/>
          <w:sz w:val="24"/>
          <w:szCs w:val="24"/>
        </w:rPr>
        <w:t>, de repente,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B7A62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limpou os óculos com </w:t>
      </w:r>
      <w:r w:rsidR="00415AB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lenço</w:t>
      </w:r>
      <w:r w:rsidR="00415A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</w:t>
      </w:r>
      <w:r w:rsidR="00415AB1">
        <w:rPr>
          <w:rFonts w:ascii="Times New Roman" w:hAnsi="Times New Roman" w:cs="Times New Roman"/>
          <w:sz w:val="24"/>
          <w:szCs w:val="24"/>
        </w:rPr>
        <w:t>zendo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Kali</w:t>
      </w:r>
      <w:r w:rsidR="00BB7A6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ria Vassílievna, ofereça uma </w:t>
      </w:r>
      <w:r w:rsidR="00CD27A5" w:rsidRPr="00C5704C">
        <w:rPr>
          <w:rFonts w:ascii="Times New Roman" w:hAnsi="Times New Roman" w:cs="Times New Roman"/>
          <w:sz w:val="24"/>
          <w:szCs w:val="24"/>
        </w:rPr>
        <w:t>x</w:t>
      </w:r>
      <w:r w:rsidR="00CD27A5">
        <w:rPr>
          <w:rFonts w:ascii="Times New Roman" w:hAnsi="Times New Roman" w:cs="Times New Roman"/>
          <w:sz w:val="24"/>
          <w:szCs w:val="24"/>
        </w:rPr>
        <w:t>í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cara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água </w:t>
      </w:r>
      <w:r w:rsidR="00BB7A62">
        <w:rPr>
          <w:rFonts w:ascii="Times New Roman" w:hAnsi="Times New Roman" w:cs="Times New Roman"/>
          <w:sz w:val="24"/>
          <w:szCs w:val="24"/>
        </w:rPr>
        <w:t>quente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cada um e dê também </w:t>
      </w:r>
      <w:r w:rsidR="00CD27A5" w:rsidRPr="00C5704C">
        <w:rPr>
          <w:rFonts w:ascii="Times New Roman" w:hAnsi="Times New Roman" w:cs="Times New Roman"/>
          <w:sz w:val="24"/>
          <w:szCs w:val="24"/>
        </w:rPr>
        <w:t>is</w:t>
      </w:r>
      <w:r w:rsidR="00CD27A5">
        <w:rPr>
          <w:rFonts w:ascii="Times New Roman" w:hAnsi="Times New Roman" w:cs="Times New Roman"/>
          <w:sz w:val="24"/>
          <w:szCs w:val="24"/>
        </w:rPr>
        <w:t>t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tirou da pasta um </w:t>
      </w:r>
      <w:r w:rsidR="00415AB1">
        <w:rPr>
          <w:rFonts w:ascii="Times New Roman" w:hAnsi="Times New Roman" w:cs="Times New Roman"/>
          <w:sz w:val="24"/>
          <w:szCs w:val="24"/>
        </w:rPr>
        <w:t xml:space="preserve">embrulho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papel engordurado, estendendo-o </w:t>
      </w:r>
      <w:r w:rsidR="00724A38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Vou solicitar uma ração para eles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Kaliéria Vassílievna.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 senhor ficará sem o desjejum, </w:t>
      </w:r>
      <w:r w:rsidR="00CD27A5" w:rsidRPr="00C5704C">
        <w:rPr>
          <w:rFonts w:ascii="Times New Roman" w:hAnsi="Times New Roman" w:cs="Times New Roman"/>
          <w:sz w:val="24"/>
          <w:szCs w:val="24"/>
        </w:rPr>
        <w:t>Mod</w:t>
      </w:r>
      <w:r w:rsidR="00CD27A5">
        <w:rPr>
          <w:rFonts w:ascii="Times New Roman" w:hAnsi="Times New Roman" w:cs="Times New Roman"/>
          <w:sz w:val="24"/>
          <w:szCs w:val="24"/>
        </w:rPr>
        <w:t>e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st </w:t>
      </w:r>
      <w:r w:rsidRPr="00C5704C">
        <w:rPr>
          <w:rFonts w:ascii="Times New Roman" w:hAnsi="Times New Roman" w:cs="Times New Roman"/>
          <w:sz w:val="24"/>
          <w:szCs w:val="24"/>
        </w:rPr>
        <w:t>Fiéliksovitch?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D27A5">
        <w:rPr>
          <w:rFonts w:ascii="Times New Roman" w:hAnsi="Times New Roman" w:cs="Times New Roman"/>
          <w:sz w:val="24"/>
          <w:szCs w:val="24"/>
        </w:rPr>
        <w:t>faz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7A5">
        <w:rPr>
          <w:rFonts w:ascii="Times New Roman" w:hAnsi="Times New Roman" w:cs="Times New Roman"/>
          <w:sz w:val="24"/>
          <w:szCs w:val="24"/>
        </w:rPr>
        <w:t>respondeu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 Mod</w:t>
      </w:r>
      <w:r w:rsidR="00CD27A5">
        <w:rPr>
          <w:rFonts w:ascii="Times New Roman" w:hAnsi="Times New Roman" w:cs="Times New Roman"/>
          <w:sz w:val="24"/>
          <w:szCs w:val="24"/>
        </w:rPr>
        <w:t>e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st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Fiéliksovitch </w:t>
      </w:r>
      <w:r w:rsidR="00CD27A5" w:rsidRPr="00621342">
        <w:rPr>
          <w:rFonts w:ascii="Times New Roman" w:hAnsi="Times New Roman" w:cs="Times New Roman"/>
          <w:sz w:val="24"/>
          <w:szCs w:val="24"/>
        </w:rPr>
        <w:t>—</w:t>
      </w:r>
      <w:r w:rsidR="00CD27A5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dê </w:t>
      </w:r>
      <w:r w:rsidR="00890296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s crianças. Vejo que </w:t>
      </w:r>
      <w:r w:rsidR="00CD27A5">
        <w:rPr>
          <w:rFonts w:ascii="Times New Roman" w:hAnsi="Times New Roman" w:cs="Times New Roman"/>
          <w:sz w:val="24"/>
          <w:szCs w:val="24"/>
        </w:rPr>
        <w:t>elas</w:t>
      </w:r>
      <w:r w:rsidR="00CD27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ainda não sabem roubar e, em geral, </w:t>
      </w:r>
      <w:r w:rsidR="00E1488D">
        <w:rPr>
          <w:rFonts w:ascii="Times New Roman" w:hAnsi="Times New Roman" w:cs="Times New Roman"/>
          <w:sz w:val="24"/>
          <w:szCs w:val="24"/>
        </w:rPr>
        <w:t xml:space="preserve">são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totalmente </w:t>
      </w:r>
      <w:r w:rsidR="00E1488D">
        <w:rPr>
          <w:rFonts w:ascii="Times New Roman" w:hAnsi="Times New Roman" w:cs="Times New Roman"/>
          <w:sz w:val="24"/>
          <w:szCs w:val="24"/>
        </w:rPr>
        <w:t xml:space="preserve">dependentes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dos outros, como gatinhos. </w:t>
      </w:r>
      <w:r w:rsidR="009A0A6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inda não são </w:t>
      </w:r>
      <w:r w:rsidRPr="00766923">
        <w:rPr>
          <w:rFonts w:ascii="Times New Roman" w:hAnsi="Times New Roman" w:cs="Times New Roman"/>
          <w:sz w:val="24"/>
          <w:szCs w:val="24"/>
        </w:rPr>
        <w:t>uns peraltas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endurecidos pela rua.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A mulher pegou </w:t>
      </w:r>
      <w:r w:rsidR="00AA3B26">
        <w:rPr>
          <w:rFonts w:ascii="Times New Roman" w:hAnsi="Times New Roman" w:cs="Times New Roman"/>
          <w:sz w:val="24"/>
          <w:szCs w:val="24"/>
        </w:rPr>
        <w:t>um</w:t>
      </w:r>
      <w:r w:rsidR="009A0A67" w:rsidRPr="00C5704C">
        <w:rPr>
          <w:rFonts w:ascii="Times New Roman" w:hAnsi="Times New Roman" w:cs="Times New Roman"/>
          <w:sz w:val="24"/>
          <w:szCs w:val="24"/>
        </w:rPr>
        <w:t xml:space="preserve">a chaleira de lata </w:t>
      </w:r>
      <w:r w:rsidR="00724A38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estufa, encheu canecas de lata com água </w:t>
      </w:r>
      <w:r w:rsidR="00724A38">
        <w:rPr>
          <w:rFonts w:ascii="Times New Roman" w:hAnsi="Times New Roman" w:cs="Times New Roman"/>
          <w:sz w:val="24"/>
          <w:szCs w:val="24"/>
        </w:rPr>
        <w:t>quente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abriu o papel engordurado. Oh, que </w:t>
      </w:r>
      <w:r w:rsidR="009A0A67">
        <w:rPr>
          <w:rFonts w:ascii="Times New Roman" w:hAnsi="Times New Roman" w:cs="Times New Roman"/>
          <w:sz w:val="24"/>
          <w:szCs w:val="24"/>
        </w:rPr>
        <w:t>dádiva</w:t>
      </w:r>
      <w:r w:rsidR="009A0A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e Vássia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receberam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! Era </w:t>
      </w:r>
      <w:r w:rsidRPr="00724A38">
        <w:rPr>
          <w:rFonts w:ascii="Times New Roman" w:hAnsi="Times New Roman" w:cs="Times New Roman"/>
          <w:sz w:val="24"/>
          <w:szCs w:val="24"/>
        </w:rPr>
        <w:t xml:space="preserve">um pão </w:t>
      </w:r>
      <w:r w:rsidR="00A0776C">
        <w:rPr>
          <w:rFonts w:ascii="Times New Roman" w:hAnsi="Times New Roman" w:cs="Times New Roman"/>
          <w:sz w:val="24"/>
          <w:szCs w:val="24"/>
        </w:rPr>
        <w:t>branco</w:t>
      </w:r>
      <w:r w:rsidR="00A0776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fresco, cortado </w:t>
      </w:r>
      <w:r w:rsidR="00E1488D">
        <w:rPr>
          <w:rFonts w:ascii="Times New Roman" w:hAnsi="Times New Roman" w:cs="Times New Roman"/>
          <w:sz w:val="24"/>
          <w:szCs w:val="24"/>
        </w:rPr>
        <w:t>a</w:t>
      </w:r>
      <w:r w:rsidR="00E1488D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meio, e </w:t>
      </w:r>
      <w:r w:rsidR="00724A3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cada metade havia duas fatiazinhas de </w:t>
      </w:r>
      <w:r w:rsidR="00724A38">
        <w:rPr>
          <w:rFonts w:ascii="Times New Roman" w:hAnsi="Times New Roman" w:cs="Times New Roman"/>
          <w:sz w:val="24"/>
          <w:szCs w:val="24"/>
        </w:rPr>
        <w:t>salame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gordura. Vássia engoliu sua metade</w:t>
      </w:r>
      <w:r w:rsidR="000D0405">
        <w:rPr>
          <w:rFonts w:ascii="Times New Roman" w:hAnsi="Times New Roman" w:cs="Times New Roman"/>
          <w:sz w:val="24"/>
          <w:szCs w:val="24"/>
        </w:rPr>
        <w:t xml:space="preserve"> num </w:t>
      </w:r>
      <w:r w:rsidR="00724A38">
        <w:rPr>
          <w:rFonts w:ascii="Times New Roman" w:hAnsi="Times New Roman" w:cs="Times New Roman"/>
          <w:sz w:val="24"/>
          <w:szCs w:val="24"/>
        </w:rPr>
        <w:t>minuto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4A38" w:rsidRPr="00621342">
        <w:rPr>
          <w:rFonts w:ascii="Times New Roman" w:hAnsi="Times New Roman" w:cs="Times New Roman"/>
          <w:sz w:val="24"/>
          <w:szCs w:val="24"/>
        </w:rPr>
        <w:t>—</w:t>
      </w:r>
      <w:r w:rsidR="00724A3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724A38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felicidade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="00A0776C">
        <w:rPr>
          <w:rFonts w:ascii="Times New Roman" w:hAnsi="Times New Roman" w:cs="Times New Roman"/>
          <w:sz w:val="24"/>
          <w:szCs w:val="24"/>
        </w:rPr>
        <w:t>restou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apenas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lembrança</w:t>
      </w:r>
      <w:r w:rsidR="00724A38">
        <w:rPr>
          <w:rFonts w:ascii="Times New Roman" w:hAnsi="Times New Roman" w:cs="Times New Roman"/>
          <w:sz w:val="24"/>
          <w:szCs w:val="24"/>
        </w:rPr>
        <w:t xml:space="preserve"> </w:t>
      </w:r>
      <w:r w:rsidR="00724A3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começou a olhar com avidez para Maria, que comia seu pedaço </w:t>
      </w:r>
      <w:r w:rsidR="00724A38">
        <w:rPr>
          <w:rFonts w:ascii="Times New Roman" w:hAnsi="Times New Roman" w:cs="Times New Roman"/>
          <w:sz w:val="24"/>
          <w:szCs w:val="24"/>
        </w:rPr>
        <w:t xml:space="preserve">devagar, </w:t>
      </w:r>
      <w:r w:rsidRPr="00C5704C">
        <w:rPr>
          <w:rFonts w:ascii="Times New Roman" w:hAnsi="Times New Roman" w:cs="Times New Roman"/>
          <w:sz w:val="24"/>
          <w:szCs w:val="24"/>
        </w:rPr>
        <w:t>com sabedoria.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A695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Vássia, tome </w:t>
      </w:r>
      <w:r w:rsidR="00DA6951">
        <w:rPr>
          <w:rFonts w:ascii="Times New Roman" w:hAnsi="Times New Roman" w:cs="Times New Roman"/>
          <w:sz w:val="24"/>
          <w:szCs w:val="24"/>
        </w:rPr>
        <w:t>água</w:t>
      </w:r>
      <w:r w:rsidR="00DA69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quente </w:t>
      </w:r>
      <w:r w:rsidR="00DA6951" w:rsidRPr="00621342">
        <w:rPr>
          <w:rFonts w:ascii="Times New Roman" w:hAnsi="Times New Roman" w:cs="Times New Roman"/>
          <w:sz w:val="24"/>
          <w:szCs w:val="24"/>
        </w:rPr>
        <w:t>—</w:t>
      </w:r>
      <w:r w:rsidR="00DA695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 Maria, sem forças para </w:t>
      </w:r>
      <w:r w:rsidR="00E8195E">
        <w:rPr>
          <w:rFonts w:ascii="Times New Roman" w:hAnsi="Times New Roman" w:cs="Times New Roman"/>
          <w:sz w:val="24"/>
          <w:szCs w:val="24"/>
        </w:rPr>
        <w:t xml:space="preserve">retirar </w:t>
      </w:r>
      <w:r w:rsidR="00D653FC">
        <w:rPr>
          <w:rFonts w:ascii="Times New Roman" w:hAnsi="Times New Roman" w:cs="Times New Roman"/>
          <w:sz w:val="24"/>
          <w:szCs w:val="24"/>
        </w:rPr>
        <w:t>um pouco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e </w:t>
      </w:r>
      <w:r w:rsidR="00D653FC">
        <w:rPr>
          <w:rFonts w:ascii="Times New Roman" w:hAnsi="Times New Roman" w:cs="Times New Roman"/>
          <w:sz w:val="24"/>
          <w:szCs w:val="24"/>
        </w:rPr>
        <w:t>de salame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 xml:space="preserve">de sua parte </w:t>
      </w:r>
      <w:r w:rsidRPr="00D653FC">
        <w:rPr>
          <w:rFonts w:ascii="Times New Roman" w:hAnsi="Times New Roman" w:cs="Times New Roman"/>
          <w:sz w:val="24"/>
          <w:szCs w:val="24"/>
        </w:rPr>
        <w:t>e dar ao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653FC">
        <w:rPr>
          <w:rFonts w:ascii="Times New Roman" w:hAnsi="Times New Roman" w:cs="Times New Roman"/>
          <w:sz w:val="24"/>
          <w:szCs w:val="24"/>
        </w:rPr>
        <w:t>Justamente 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0D0405">
        <w:rPr>
          <w:rFonts w:ascii="Times New Roman" w:hAnsi="Times New Roman" w:cs="Times New Roman"/>
          <w:sz w:val="24"/>
          <w:szCs w:val="24"/>
        </w:rPr>
        <w:t>queria</w:t>
      </w:r>
      <w:r w:rsidRPr="00C5704C">
        <w:rPr>
          <w:rFonts w:ascii="Times New Roman" w:hAnsi="Times New Roman" w:cs="Times New Roman"/>
          <w:sz w:val="24"/>
          <w:szCs w:val="24"/>
        </w:rPr>
        <w:t>!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Mais tarde, ela veria nisso um presságio e se repreenderia </w:t>
      </w:r>
      <w:r w:rsidR="00567D81">
        <w:rPr>
          <w:rFonts w:ascii="Times New Roman" w:hAnsi="Times New Roman" w:cs="Times New Roman"/>
          <w:sz w:val="24"/>
          <w:szCs w:val="24"/>
        </w:rPr>
        <w:t>com frequência</w:t>
      </w:r>
      <w:r w:rsidRPr="00C5704C">
        <w:rPr>
          <w:rFonts w:ascii="Times New Roman" w:hAnsi="Times New Roman" w:cs="Times New Roman"/>
          <w:sz w:val="24"/>
          <w:szCs w:val="24"/>
        </w:rPr>
        <w:t>. Assim</w:t>
      </w:r>
      <w:r w:rsidR="00BA6A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não deu a Vássia nenhum pedacinho d</w:t>
      </w:r>
      <w:r w:rsidR="00567D8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porção, comeu até as últimas migalhas, que </w:t>
      </w:r>
      <w:r w:rsidR="00DA6951">
        <w:rPr>
          <w:rFonts w:ascii="Times New Roman" w:hAnsi="Times New Roman" w:cs="Times New Roman"/>
          <w:sz w:val="24"/>
          <w:szCs w:val="24"/>
        </w:rPr>
        <w:t>recolheu 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joelhos. </w:t>
      </w:r>
      <w:r w:rsidR="00B678DD">
        <w:rPr>
          <w:rFonts w:ascii="Times New Roman" w:hAnsi="Times New Roman" w:cs="Times New Roman"/>
          <w:sz w:val="24"/>
          <w:szCs w:val="24"/>
        </w:rPr>
        <w:t>P</w:t>
      </w:r>
      <w:r w:rsidR="00DA6951" w:rsidRPr="00C5704C">
        <w:rPr>
          <w:rFonts w:ascii="Times New Roman" w:hAnsi="Times New Roman" w:cs="Times New Roman"/>
          <w:sz w:val="24"/>
          <w:szCs w:val="24"/>
        </w:rPr>
        <w:t>ercebe</w:t>
      </w:r>
      <w:r w:rsidR="00DA6951">
        <w:rPr>
          <w:rFonts w:ascii="Times New Roman" w:hAnsi="Times New Roman" w:cs="Times New Roman"/>
          <w:sz w:val="24"/>
          <w:szCs w:val="24"/>
        </w:rPr>
        <w:t>ndo</w:t>
      </w:r>
      <w:r w:rsidR="00DA69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 não i</w:t>
      </w:r>
      <w:r w:rsidR="00DA6951">
        <w:rPr>
          <w:rFonts w:ascii="Times New Roman" w:hAnsi="Times New Roman" w:cs="Times New Roman"/>
          <w:sz w:val="24"/>
          <w:szCs w:val="24"/>
        </w:rPr>
        <w:t>ri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ganhar nada, </w:t>
      </w:r>
      <w:r w:rsidR="00B678DD">
        <w:rPr>
          <w:rFonts w:ascii="Times New Roman" w:hAnsi="Times New Roman" w:cs="Times New Roman"/>
          <w:sz w:val="24"/>
          <w:szCs w:val="24"/>
        </w:rPr>
        <w:t xml:space="preserve">Vássia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</w:t>
      </w:r>
      <w:r w:rsidR="00D653FC">
        <w:rPr>
          <w:rFonts w:ascii="Times New Roman" w:hAnsi="Times New Roman" w:cs="Times New Roman"/>
          <w:sz w:val="24"/>
          <w:szCs w:val="24"/>
        </w:rPr>
        <w:t>beber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 </w:t>
      </w:r>
      <w:r w:rsidR="00DA6951">
        <w:rPr>
          <w:rFonts w:ascii="Times New Roman" w:hAnsi="Times New Roman" w:cs="Times New Roman"/>
          <w:sz w:val="24"/>
          <w:szCs w:val="24"/>
        </w:rPr>
        <w:t>quente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também </w:t>
      </w:r>
      <w:r w:rsidR="00D653FC">
        <w:rPr>
          <w:rFonts w:ascii="Times New Roman" w:hAnsi="Times New Roman" w:cs="Times New Roman"/>
          <w:sz w:val="24"/>
          <w:szCs w:val="24"/>
        </w:rPr>
        <w:t>bebeu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sua</w:t>
      </w:r>
      <w:r w:rsidR="007649A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53FC">
        <w:rPr>
          <w:rFonts w:ascii="Times New Roman" w:hAnsi="Times New Roman" w:cs="Times New Roman"/>
          <w:sz w:val="24"/>
          <w:szCs w:val="24"/>
        </w:rPr>
        <w:t>ficou mole,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olhos pesados</w:t>
      </w:r>
      <w:r w:rsidR="00275DB4">
        <w:rPr>
          <w:rFonts w:ascii="Times New Roman" w:hAnsi="Times New Roman" w:cs="Times New Roman"/>
          <w:sz w:val="24"/>
          <w:szCs w:val="24"/>
        </w:rPr>
        <w:t>, 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 xml:space="preserve">tinha dormido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curtos </w:t>
      </w:r>
      <w:r w:rsidR="00D653FC">
        <w:rPr>
          <w:rFonts w:ascii="Times New Roman" w:hAnsi="Times New Roman" w:cs="Times New Roman"/>
          <w:sz w:val="24"/>
          <w:szCs w:val="24"/>
        </w:rPr>
        <w:t>intervalos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ora debaixo do banco, ora </w:t>
      </w:r>
      <w:r w:rsidR="00D653FC">
        <w:rPr>
          <w:rFonts w:ascii="Times New Roman" w:hAnsi="Times New Roman" w:cs="Times New Roman"/>
          <w:sz w:val="24"/>
          <w:szCs w:val="24"/>
        </w:rPr>
        <w:t xml:space="preserve">apoiada </w:t>
      </w:r>
      <w:r w:rsidRPr="00C5704C">
        <w:rPr>
          <w:rFonts w:ascii="Times New Roman" w:hAnsi="Times New Roman" w:cs="Times New Roman"/>
          <w:sz w:val="24"/>
          <w:szCs w:val="24"/>
        </w:rPr>
        <w:t>nos joelhos da mãe. Mas a mulher não a deixou</w:t>
      </w:r>
      <w:r w:rsidR="00D653FC">
        <w:rPr>
          <w:rFonts w:ascii="Times New Roman" w:hAnsi="Times New Roman" w:cs="Times New Roman"/>
          <w:sz w:val="24"/>
          <w:szCs w:val="24"/>
        </w:rPr>
        <w:t xml:space="preserve"> aproveitar </w:t>
      </w:r>
      <w:r w:rsidR="00AA3B26">
        <w:rPr>
          <w:rFonts w:ascii="Times New Roman" w:hAnsi="Times New Roman" w:cs="Times New Roman"/>
          <w:sz w:val="24"/>
          <w:szCs w:val="24"/>
        </w:rPr>
        <w:t>seu</w:t>
      </w:r>
      <w:r w:rsidR="00D653FC">
        <w:rPr>
          <w:rFonts w:ascii="Times New Roman" w:hAnsi="Times New Roman" w:cs="Times New Roman"/>
          <w:sz w:val="24"/>
          <w:szCs w:val="24"/>
        </w:rPr>
        <w:t xml:space="preserve"> momento,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sentad</w:t>
      </w:r>
      <w:r w:rsidR="009967E4">
        <w:rPr>
          <w:rFonts w:ascii="Times New Roman" w:hAnsi="Times New Roman" w:cs="Times New Roman"/>
          <w:sz w:val="24"/>
          <w:szCs w:val="24"/>
        </w:rPr>
        <w:t>inh</w:t>
      </w:r>
      <w:r w:rsidRPr="00C5704C">
        <w:rPr>
          <w:rFonts w:ascii="Times New Roman" w:hAnsi="Times New Roman" w:cs="Times New Roman"/>
          <w:sz w:val="24"/>
          <w:szCs w:val="24"/>
        </w:rPr>
        <w:t>a na cadeira</w:t>
      </w:r>
      <w:r w:rsidR="00D653FC">
        <w:rPr>
          <w:rFonts w:ascii="Times New Roman" w:hAnsi="Times New Roman" w:cs="Times New Roman"/>
          <w:sz w:val="24"/>
          <w:szCs w:val="24"/>
        </w:rPr>
        <w:t>,</w:t>
      </w:r>
      <w:r w:rsidR="00D653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653FC">
        <w:rPr>
          <w:rFonts w:ascii="Times New Roman" w:hAnsi="Times New Roman" w:cs="Times New Roman"/>
          <w:sz w:val="24"/>
          <w:szCs w:val="24"/>
        </w:rPr>
        <w:t>no calor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75DB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 para a</w:t>
      </w:r>
      <w:r w:rsidR="00D653FC">
        <w:rPr>
          <w:rFonts w:ascii="Times New Roman" w:hAnsi="Times New Roman" w:cs="Times New Roman"/>
          <w:sz w:val="24"/>
          <w:szCs w:val="24"/>
        </w:rPr>
        <w:t xml:space="preserve"> </w:t>
      </w:r>
      <w:r w:rsidR="00E73A86">
        <w:rPr>
          <w:rFonts w:ascii="Times New Roman" w:hAnsi="Times New Roman" w:cs="Times New Roman"/>
          <w:sz w:val="24"/>
          <w:szCs w:val="24"/>
        </w:rPr>
        <w:t>casa</w:t>
      </w:r>
      <w:r w:rsidR="00D653FC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desinfecção </w:t>
      </w:r>
      <w:r w:rsidR="00275DB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D653FC">
        <w:rPr>
          <w:rFonts w:ascii="Times New Roman" w:hAnsi="Times New Roman" w:cs="Times New Roman"/>
          <w:sz w:val="24"/>
          <w:szCs w:val="24"/>
        </w:rPr>
        <w:t xml:space="preserve">ela </w:t>
      </w:r>
      <w:r w:rsidR="00275DB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pois,</w:t>
      </w:r>
      <w:r w:rsidR="00275DB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além de vocês, tenho outros afazeres.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Ela </w:t>
      </w:r>
      <w:r w:rsidR="007649A2">
        <w:rPr>
          <w:rFonts w:ascii="Times New Roman" w:hAnsi="Times New Roman" w:cs="Times New Roman"/>
          <w:sz w:val="24"/>
          <w:szCs w:val="24"/>
        </w:rPr>
        <w:t>os conduziu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novo </w:t>
      </w:r>
      <w:r w:rsidR="00D653FC">
        <w:rPr>
          <w:rFonts w:ascii="Times New Roman" w:hAnsi="Times New Roman" w:cs="Times New Roman"/>
          <w:sz w:val="24"/>
          <w:szCs w:val="24"/>
        </w:rPr>
        <w:t>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trilhos</w:t>
      </w:r>
      <w:r w:rsidR="007649A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BA6ABC">
        <w:rPr>
          <w:rFonts w:ascii="Times New Roman" w:hAnsi="Times New Roman" w:cs="Times New Roman"/>
          <w:sz w:val="24"/>
          <w:szCs w:val="24"/>
        </w:rPr>
        <w:t xml:space="preserve">ficou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alegre por terem se livrado dos </w:t>
      </w:r>
      <w:r w:rsidR="007649A2">
        <w:rPr>
          <w:rFonts w:ascii="Times New Roman" w:hAnsi="Times New Roman" w:cs="Times New Roman"/>
          <w:sz w:val="24"/>
          <w:szCs w:val="24"/>
        </w:rPr>
        <w:t xml:space="preserve">garotos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peraltas, que </w:t>
      </w:r>
      <w:r w:rsidR="000D0405">
        <w:rPr>
          <w:rFonts w:ascii="Times New Roman" w:hAnsi="Times New Roman" w:cs="Times New Roman"/>
          <w:sz w:val="24"/>
          <w:szCs w:val="24"/>
        </w:rPr>
        <w:t>seriam capazes de</w:t>
      </w:r>
      <w:r w:rsidR="00275DB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bater</w:t>
      </w:r>
      <w:r w:rsidR="00BA6ABC">
        <w:rPr>
          <w:rFonts w:ascii="Times New Roman" w:hAnsi="Times New Roman" w:cs="Times New Roman"/>
          <w:sz w:val="24"/>
          <w:szCs w:val="24"/>
        </w:rPr>
        <w:t xml:space="preserve"> neles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12A3D">
        <w:rPr>
          <w:rFonts w:ascii="Times New Roman" w:hAnsi="Times New Roman" w:cs="Times New Roman"/>
          <w:sz w:val="24"/>
          <w:szCs w:val="24"/>
        </w:rPr>
        <w:t xml:space="preserve">de </w:t>
      </w:r>
      <w:r w:rsidR="00D457DC">
        <w:rPr>
          <w:rFonts w:ascii="Times New Roman" w:hAnsi="Times New Roman" w:cs="Times New Roman"/>
          <w:sz w:val="24"/>
          <w:szCs w:val="24"/>
        </w:rPr>
        <w:t>ensinar coisas ruins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Vássia.</w:t>
      </w:r>
    </w:p>
    <w:p w:rsidR="006F7029" w:rsidRPr="00D457DC" w:rsidRDefault="007649A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hegaram a um </w:t>
      </w:r>
      <w:r w:rsidR="00D457DC">
        <w:rPr>
          <w:rFonts w:ascii="Times New Roman" w:hAnsi="Times New Roman" w:cs="Times New Roman"/>
          <w:sz w:val="24"/>
          <w:szCs w:val="24"/>
        </w:rPr>
        <w:t>local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abafad</w:t>
      </w:r>
      <w:r w:rsidR="00D457DC">
        <w:rPr>
          <w:rFonts w:ascii="Times New Roman" w:hAnsi="Times New Roman" w:cs="Times New Roman"/>
          <w:sz w:val="24"/>
          <w:szCs w:val="24"/>
        </w:rPr>
        <w:t>o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57DC">
        <w:rPr>
          <w:rFonts w:ascii="Times New Roman" w:hAnsi="Times New Roman" w:cs="Times New Roman"/>
          <w:sz w:val="24"/>
          <w:szCs w:val="24"/>
        </w:rPr>
        <w:t>molhado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2420D">
        <w:rPr>
          <w:rFonts w:ascii="Times New Roman" w:hAnsi="Times New Roman" w:cs="Times New Roman"/>
          <w:sz w:val="24"/>
          <w:szCs w:val="24"/>
        </w:rPr>
        <w:t>e seus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pés chapi</w:t>
      </w:r>
      <w:r w:rsidR="006F7029" w:rsidRPr="00BA6ABC">
        <w:rPr>
          <w:rFonts w:ascii="Times New Roman" w:hAnsi="Times New Roman" w:cs="Times New Roman"/>
          <w:sz w:val="24"/>
          <w:szCs w:val="24"/>
        </w:rPr>
        <w:t>nha</w:t>
      </w:r>
      <w:r w:rsidR="00BA6ABC">
        <w:rPr>
          <w:rFonts w:ascii="Times New Roman" w:hAnsi="Times New Roman" w:cs="Times New Roman"/>
          <w:sz w:val="24"/>
          <w:szCs w:val="24"/>
        </w:rPr>
        <w:t>vam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água.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6620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Tirem t</w:t>
      </w:r>
      <w:r w:rsidR="00E8195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D457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57DC">
        <w:rPr>
          <w:rFonts w:ascii="Times New Roman" w:hAnsi="Times New Roman" w:cs="Times New Roman"/>
          <w:sz w:val="24"/>
          <w:szCs w:val="24"/>
        </w:rPr>
        <w:t>a roupa</w:t>
      </w:r>
      <w:r w:rsidRPr="00C5704C">
        <w:rPr>
          <w:rFonts w:ascii="Times New Roman" w:hAnsi="Times New Roman" w:cs="Times New Roman"/>
          <w:sz w:val="24"/>
          <w:szCs w:val="24"/>
        </w:rPr>
        <w:t>, ser</w:t>
      </w:r>
      <w:r w:rsidR="00D457D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desinfetad</w:t>
      </w:r>
      <w:r w:rsidR="00D457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20F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a mulher.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Vássia </w:t>
      </w:r>
      <w:r w:rsidR="00D457DC">
        <w:rPr>
          <w:rFonts w:ascii="Times New Roman" w:hAnsi="Times New Roman" w:cs="Times New Roman"/>
          <w:sz w:val="24"/>
          <w:szCs w:val="24"/>
        </w:rPr>
        <w:t>despiu-se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620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barriguinha </w:t>
      </w:r>
      <w:r w:rsidR="00D457DC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mais inchada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pernas mais finas, e sob </w:t>
      </w:r>
      <w:r w:rsidR="00E73A86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pele </w:t>
      </w:r>
      <w:r w:rsidR="00D457DC">
        <w:rPr>
          <w:rFonts w:ascii="Times New Roman" w:hAnsi="Times New Roman" w:cs="Times New Roman"/>
          <w:sz w:val="24"/>
          <w:szCs w:val="24"/>
        </w:rPr>
        <w:t>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osso</w:t>
      </w:r>
      <w:r w:rsidR="00D457DC">
        <w:rPr>
          <w:rFonts w:ascii="Times New Roman" w:hAnsi="Times New Roman" w:cs="Times New Roman"/>
          <w:sz w:val="24"/>
          <w:szCs w:val="24"/>
        </w:rPr>
        <w:t xml:space="preserve"> era visível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corpo de Maria, apesar de </w:t>
      </w:r>
      <w:r w:rsidR="00D457DC">
        <w:rPr>
          <w:rFonts w:ascii="Times New Roman" w:hAnsi="Times New Roman" w:cs="Times New Roman"/>
          <w:sz w:val="24"/>
          <w:szCs w:val="24"/>
        </w:rPr>
        <w:t>extenuado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457DC">
        <w:rPr>
          <w:rFonts w:ascii="Times New Roman" w:hAnsi="Times New Roman" w:cs="Times New Roman"/>
          <w:sz w:val="24"/>
          <w:szCs w:val="24"/>
        </w:rPr>
        <w:t>tinha uma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regular, e </w:t>
      </w:r>
      <w:r w:rsidR="000D0405">
        <w:rPr>
          <w:rFonts w:ascii="Times New Roman" w:hAnsi="Times New Roman" w:cs="Times New Roman"/>
          <w:sz w:val="24"/>
          <w:szCs w:val="24"/>
        </w:rPr>
        <w:t>já 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</w:t>
      </w:r>
      <w:r w:rsidR="000D0405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7E4">
        <w:rPr>
          <w:rFonts w:ascii="Times New Roman" w:hAnsi="Times New Roman" w:cs="Times New Roman"/>
          <w:sz w:val="24"/>
          <w:szCs w:val="24"/>
        </w:rPr>
        <w:t xml:space="preserve">ela </w:t>
      </w:r>
      <w:r w:rsidR="007649A2">
        <w:rPr>
          <w:rFonts w:ascii="Times New Roman" w:hAnsi="Times New Roman" w:cs="Times New Roman"/>
          <w:sz w:val="24"/>
          <w:szCs w:val="24"/>
        </w:rPr>
        <w:t>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vergonha de tirar a roupa na frente dos homens, até d</w:t>
      </w:r>
      <w:r w:rsidR="00600E9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649A2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Kólia. Mas de Vássia </w:t>
      </w:r>
      <w:r w:rsidR="000D2AE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se envergonhava. </w:t>
      </w:r>
      <w:proofErr w:type="gramStart"/>
      <w:r w:rsidR="000D040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D0405">
        <w:rPr>
          <w:rFonts w:ascii="Times New Roman" w:hAnsi="Times New Roman" w:cs="Times New Roman"/>
          <w:sz w:val="24"/>
          <w:szCs w:val="24"/>
        </w:rPr>
        <w:t xml:space="preserve"> essa hora</w:t>
      </w:r>
      <w:r w:rsidR="007649A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não havia ninguém</w:t>
      </w:r>
      <w:r w:rsidR="000D0405">
        <w:rPr>
          <w:rFonts w:ascii="Times New Roman" w:hAnsi="Times New Roman" w:cs="Times New Roman"/>
          <w:sz w:val="24"/>
          <w:szCs w:val="24"/>
        </w:rPr>
        <w:t xml:space="preserve"> na casa de desinfecção,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crianças</w:t>
      </w:r>
      <w:r w:rsidR="0029346D">
        <w:rPr>
          <w:rFonts w:ascii="Times New Roman" w:hAnsi="Times New Roman" w:cs="Times New Roman"/>
          <w:sz w:val="24"/>
          <w:szCs w:val="24"/>
        </w:rPr>
        <w:t>, alegres,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lavaram com água quente, </w:t>
      </w:r>
      <w:r w:rsidR="00A9029D">
        <w:rPr>
          <w:rFonts w:ascii="Times New Roman" w:hAnsi="Times New Roman" w:cs="Times New Roman"/>
          <w:sz w:val="24"/>
          <w:szCs w:val="24"/>
        </w:rPr>
        <w:t>que,</w:t>
      </w:r>
      <w:r w:rsidR="00A902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depois do pão com </w:t>
      </w:r>
      <w:r w:rsidR="00E73A86">
        <w:rPr>
          <w:rFonts w:ascii="Times New Roman" w:hAnsi="Times New Roman" w:cs="Times New Roman"/>
          <w:sz w:val="24"/>
          <w:szCs w:val="24"/>
        </w:rPr>
        <w:t>salame</w:t>
      </w:r>
      <w:r w:rsidR="00A902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a segunda </w:t>
      </w:r>
      <w:r w:rsidR="000D0405">
        <w:rPr>
          <w:rFonts w:ascii="Times New Roman" w:hAnsi="Times New Roman" w:cs="Times New Roman"/>
          <w:sz w:val="24"/>
          <w:szCs w:val="24"/>
        </w:rPr>
        <w:t>dádiva</w:t>
      </w:r>
      <w:r w:rsidR="00B678DD">
        <w:rPr>
          <w:rFonts w:ascii="Times New Roman" w:hAnsi="Times New Roman" w:cs="Times New Roman"/>
          <w:sz w:val="24"/>
          <w:szCs w:val="24"/>
        </w:rPr>
        <w:t xml:space="preserve"> do dia</w:t>
      </w:r>
      <w:r w:rsidRPr="00C5704C">
        <w:rPr>
          <w:rFonts w:ascii="Times New Roman" w:hAnsi="Times New Roman" w:cs="Times New Roman"/>
          <w:sz w:val="24"/>
          <w:szCs w:val="24"/>
        </w:rPr>
        <w:t>, uma após a outra...</w:t>
      </w:r>
      <w:r w:rsidR="00E73A8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achou no chão um pedaço de sabonete e ensaboou abundantemente Vássia, que, deliciando-se, </w:t>
      </w:r>
      <w:r w:rsidR="00E73A86">
        <w:rPr>
          <w:rFonts w:ascii="Times New Roman" w:hAnsi="Times New Roman" w:cs="Times New Roman"/>
          <w:sz w:val="24"/>
          <w:szCs w:val="24"/>
        </w:rPr>
        <w:t>emitia rosnidos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 </w:t>
      </w:r>
      <w:r w:rsidR="00E73A86">
        <w:rPr>
          <w:rFonts w:ascii="Times New Roman" w:hAnsi="Times New Roman" w:cs="Times New Roman"/>
          <w:sz w:val="24"/>
          <w:szCs w:val="24"/>
        </w:rPr>
        <w:t>cachorro agradec</w:t>
      </w:r>
      <w:r w:rsidR="003F4BCA">
        <w:rPr>
          <w:rFonts w:ascii="Times New Roman" w:hAnsi="Times New Roman" w:cs="Times New Roman"/>
          <w:sz w:val="24"/>
          <w:szCs w:val="24"/>
        </w:rPr>
        <w:t>endo</w:t>
      </w:r>
      <w:r w:rsidR="000D2AE7">
        <w:rPr>
          <w:rFonts w:ascii="Times New Roman" w:hAnsi="Times New Roman" w:cs="Times New Roman"/>
          <w:sz w:val="24"/>
          <w:szCs w:val="24"/>
        </w:rPr>
        <w:t xml:space="preserve"> ao dono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Deram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toalha com a textura </w:t>
      </w:r>
      <w:r w:rsidR="00B678D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Pr="00555B73">
        <w:rPr>
          <w:rFonts w:ascii="Times New Roman" w:hAnsi="Times New Roman" w:cs="Times New Roman"/>
          <w:i/>
          <w:sz w:val="24"/>
          <w:szCs w:val="24"/>
        </w:rPr>
        <w:t>waffle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uma para os dois. </w:t>
      </w:r>
      <w:r w:rsidR="000D2AE7">
        <w:rPr>
          <w:rFonts w:ascii="Times New Roman" w:hAnsi="Times New Roman" w:cs="Times New Roman"/>
          <w:sz w:val="24"/>
          <w:szCs w:val="24"/>
        </w:rPr>
        <w:t xml:space="preserve">Logo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começou a enxugar Vássia </w:t>
      </w:r>
      <w:r w:rsidR="000D2AE7">
        <w:rPr>
          <w:rFonts w:ascii="Times New Roman" w:hAnsi="Times New Roman" w:cs="Times New Roman"/>
          <w:sz w:val="24"/>
          <w:szCs w:val="24"/>
        </w:rPr>
        <w:t xml:space="preserve">no vestiário,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sentiu que alguém </w:t>
      </w:r>
      <w:r w:rsidR="000D0405">
        <w:rPr>
          <w:rFonts w:ascii="Times New Roman" w:hAnsi="Times New Roman" w:cs="Times New Roman"/>
          <w:sz w:val="24"/>
          <w:szCs w:val="24"/>
        </w:rPr>
        <w:t xml:space="preserve">os </w:t>
      </w:r>
      <w:r w:rsidR="000D2AE7">
        <w:rPr>
          <w:rFonts w:ascii="Times New Roman" w:hAnsi="Times New Roman" w:cs="Times New Roman"/>
          <w:sz w:val="24"/>
          <w:szCs w:val="24"/>
        </w:rPr>
        <w:t>olhava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Virou-se e </w:t>
      </w:r>
      <w:r w:rsidR="000D0405">
        <w:rPr>
          <w:rFonts w:ascii="Times New Roman" w:hAnsi="Times New Roman" w:cs="Times New Roman"/>
          <w:sz w:val="24"/>
          <w:szCs w:val="24"/>
        </w:rPr>
        <w:t xml:space="preserve">viu </w:t>
      </w:r>
      <w:r w:rsidRPr="00C5704C">
        <w:rPr>
          <w:rFonts w:ascii="Times New Roman" w:hAnsi="Times New Roman" w:cs="Times New Roman"/>
          <w:sz w:val="24"/>
          <w:szCs w:val="24"/>
        </w:rPr>
        <w:t>um rapaz espia</w:t>
      </w:r>
      <w:r w:rsidR="00FF4A8F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4A8F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porta. </w:t>
      </w:r>
      <w:r w:rsidR="000D2AE7">
        <w:rPr>
          <w:rFonts w:ascii="Times New Roman" w:hAnsi="Times New Roman" w:cs="Times New Roman"/>
          <w:sz w:val="24"/>
          <w:szCs w:val="24"/>
        </w:rPr>
        <w:t>Ela 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grito e correu de volta </w:t>
      </w:r>
      <w:r w:rsidR="000D2AE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banheiro, </w:t>
      </w:r>
      <w:r w:rsidR="000D2AE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rapaz </w:t>
      </w:r>
      <w:r w:rsidR="00B678DD">
        <w:rPr>
          <w:rFonts w:ascii="Times New Roman" w:hAnsi="Times New Roman" w:cs="Times New Roman"/>
          <w:sz w:val="24"/>
          <w:szCs w:val="24"/>
        </w:rPr>
        <w:t>caiu na risada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0B2FCD">
        <w:rPr>
          <w:rFonts w:ascii="Times New Roman" w:hAnsi="Times New Roman" w:cs="Times New Roman"/>
          <w:sz w:val="24"/>
          <w:szCs w:val="24"/>
        </w:rPr>
        <w:t xml:space="preserve">há com </w:t>
      </w:r>
      <w:r w:rsidRPr="00C5704C">
        <w:rPr>
          <w:rFonts w:ascii="Times New Roman" w:hAnsi="Times New Roman" w:cs="Times New Roman"/>
          <w:sz w:val="24"/>
          <w:szCs w:val="24"/>
        </w:rPr>
        <w:t>você</w:t>
      </w:r>
      <w:r w:rsidR="000B2FCD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ele</w:t>
      </w:r>
      <w:r w:rsidR="000B2FCD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="000B2FCD">
        <w:rPr>
          <w:rFonts w:ascii="Times New Roman" w:hAnsi="Times New Roman" w:cs="Times New Roman"/>
          <w:sz w:val="24"/>
          <w:szCs w:val="24"/>
        </w:rPr>
        <w:t xml:space="preserve"> E</w:t>
      </w:r>
      <w:r w:rsidR="000B2FCD"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sou o guia de vocês, fui </w:t>
      </w:r>
      <w:r w:rsidR="007D7655" w:rsidRPr="00766923">
        <w:rPr>
          <w:rFonts w:ascii="Times New Roman" w:hAnsi="Times New Roman" w:cs="Times New Roman"/>
          <w:sz w:val="24"/>
          <w:szCs w:val="24"/>
        </w:rPr>
        <w:t>indicado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acompanhá-los e vocês devem me obedecer.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="000B2FC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Feche a porta </w:t>
      </w:r>
      <w:r w:rsidR="000B2FCD">
        <w:rPr>
          <w:rFonts w:ascii="Times New Roman" w:hAnsi="Times New Roman" w:cs="Times New Roman"/>
          <w:sz w:val="24"/>
          <w:szCs w:val="24"/>
        </w:rPr>
        <w:t xml:space="preserve">do banheiro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deixe</w:t>
      </w:r>
      <w:r w:rsidR="00AE2D7F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me </w:t>
      </w:r>
      <w:r w:rsidR="007D7655">
        <w:rPr>
          <w:rFonts w:ascii="Times New Roman" w:hAnsi="Times New Roman" w:cs="Times New Roman"/>
          <w:sz w:val="24"/>
          <w:szCs w:val="24"/>
        </w:rPr>
        <w:t>colocar minha roupa</w:t>
      </w:r>
      <w:r w:rsidRPr="00C5704C">
        <w:rPr>
          <w:rFonts w:ascii="Times New Roman" w:hAnsi="Times New Roman" w:cs="Times New Roman"/>
          <w:sz w:val="24"/>
          <w:szCs w:val="24"/>
        </w:rPr>
        <w:t>, e depois vestirei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Está bem, pode se vestir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="000B2FCD">
        <w:rPr>
          <w:rFonts w:ascii="Times New Roman" w:hAnsi="Times New Roman" w:cs="Times New Roman"/>
          <w:sz w:val="24"/>
          <w:szCs w:val="24"/>
        </w:rPr>
        <w:t xml:space="preserve"> </w:t>
      </w:r>
      <w:r w:rsidR="007D7655">
        <w:rPr>
          <w:rFonts w:ascii="Times New Roman" w:hAnsi="Times New Roman" w:cs="Times New Roman"/>
          <w:sz w:val="24"/>
          <w:szCs w:val="24"/>
        </w:rPr>
        <w:t>disse o guia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desapareceu dando uma risadinha.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O guia parecia um Vássia mais crescido. </w:t>
      </w:r>
      <w:r w:rsidR="007D7655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omo Vássia</w:t>
      </w:r>
      <w:r w:rsidR="000B2F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era magro, </w:t>
      </w:r>
      <w:r w:rsidR="007D7655">
        <w:rPr>
          <w:rFonts w:ascii="Times New Roman" w:hAnsi="Times New Roman" w:cs="Times New Roman"/>
          <w:sz w:val="24"/>
          <w:szCs w:val="24"/>
        </w:rPr>
        <w:t>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pequenos olhos cinzentos, </w:t>
      </w:r>
      <w:r w:rsidR="000B2FCD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rosto </w:t>
      </w:r>
      <w:r w:rsidR="000B2FCD">
        <w:rPr>
          <w:rFonts w:ascii="Times New Roman" w:hAnsi="Times New Roman" w:cs="Times New Roman"/>
          <w:sz w:val="24"/>
          <w:szCs w:val="24"/>
        </w:rPr>
        <w:t>comprido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B2FCD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nariz </w:t>
      </w:r>
      <w:r w:rsidR="00600E9F">
        <w:rPr>
          <w:rFonts w:ascii="Times New Roman" w:hAnsi="Times New Roman" w:cs="Times New Roman"/>
          <w:sz w:val="24"/>
          <w:szCs w:val="24"/>
        </w:rPr>
        <w:t>levemente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arrebitado. Apesar da semelhança com </w:t>
      </w:r>
      <w:r w:rsidR="00FF4A8F">
        <w:rPr>
          <w:rFonts w:ascii="Times New Roman" w:hAnsi="Times New Roman" w:cs="Times New Roman"/>
          <w:sz w:val="24"/>
          <w:szCs w:val="24"/>
        </w:rPr>
        <w:t>o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 </w:t>
      </w:r>
      <w:r w:rsidR="000D0405">
        <w:rPr>
          <w:rFonts w:ascii="Times New Roman" w:hAnsi="Times New Roman" w:cs="Times New Roman"/>
          <w:sz w:val="24"/>
          <w:szCs w:val="24"/>
        </w:rPr>
        <w:t>antipatizou com ele na hora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B2FCD">
        <w:rPr>
          <w:rFonts w:ascii="Times New Roman" w:hAnsi="Times New Roman" w:cs="Times New Roman"/>
          <w:sz w:val="24"/>
          <w:szCs w:val="24"/>
        </w:rPr>
        <w:t>ao contrário de</w:t>
      </w:r>
      <w:r w:rsidR="000B2F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Vássia, </w:t>
      </w:r>
      <w:r w:rsidR="000B2FCD">
        <w:rPr>
          <w:rFonts w:ascii="Times New Roman" w:hAnsi="Times New Roman" w:cs="Times New Roman"/>
          <w:sz w:val="24"/>
          <w:szCs w:val="24"/>
        </w:rPr>
        <w:t>que se 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atraído p</w:t>
      </w:r>
      <w:r w:rsidR="000D0405">
        <w:rPr>
          <w:rFonts w:ascii="Times New Roman" w:hAnsi="Times New Roman" w:cs="Times New Roman"/>
          <w:sz w:val="24"/>
          <w:szCs w:val="24"/>
        </w:rPr>
        <w:t>elo rapaz</w:t>
      </w:r>
      <w:r w:rsidRPr="00C5704C">
        <w:rPr>
          <w:rFonts w:ascii="Times New Roman" w:hAnsi="Times New Roman" w:cs="Times New Roman"/>
          <w:sz w:val="24"/>
          <w:szCs w:val="24"/>
        </w:rPr>
        <w:t>. De maneira que Maria</w:t>
      </w:r>
      <w:r w:rsidR="000D04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primeira vez</w:t>
      </w:r>
      <w:r w:rsidR="000D04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experimentou uma sensação</w:t>
      </w:r>
      <w:r w:rsidR="000D0405">
        <w:rPr>
          <w:rFonts w:ascii="Times New Roman" w:hAnsi="Times New Roman" w:cs="Times New Roman"/>
          <w:sz w:val="24"/>
          <w:szCs w:val="24"/>
        </w:rPr>
        <w:t xml:space="preserve"> estranha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vaga, mas era de descontentamento </w:t>
      </w:r>
      <w:r w:rsidR="000D0405">
        <w:rPr>
          <w:rFonts w:ascii="Times New Roman" w:hAnsi="Times New Roman" w:cs="Times New Roman"/>
          <w:sz w:val="24"/>
          <w:szCs w:val="24"/>
        </w:rPr>
        <w:t>com</w:t>
      </w:r>
      <w:r w:rsidR="00894C29">
        <w:rPr>
          <w:rFonts w:ascii="Times New Roman" w:hAnsi="Times New Roman" w:cs="Times New Roman"/>
          <w:sz w:val="24"/>
          <w:szCs w:val="24"/>
        </w:rPr>
        <w:t xml:space="preserve"> o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inveja </w:t>
      </w:r>
      <w:r w:rsidR="000D0405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guia, como se e</w:t>
      </w:r>
      <w:r w:rsidR="009E4AD9">
        <w:rPr>
          <w:rFonts w:ascii="Times New Roman" w:hAnsi="Times New Roman" w:cs="Times New Roman"/>
          <w:sz w:val="24"/>
          <w:szCs w:val="24"/>
        </w:rPr>
        <w:t>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2FCD">
        <w:rPr>
          <w:rFonts w:ascii="Times New Roman" w:hAnsi="Times New Roman" w:cs="Times New Roman"/>
          <w:sz w:val="24"/>
          <w:szCs w:val="24"/>
        </w:rPr>
        <w:t>possuísse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algo </w:t>
      </w:r>
      <w:r w:rsidR="00894C29">
        <w:rPr>
          <w:rFonts w:ascii="Times New Roman" w:hAnsi="Times New Roman" w:cs="Times New Roman"/>
          <w:sz w:val="24"/>
          <w:szCs w:val="24"/>
        </w:rPr>
        <w:t xml:space="preserve">para Vássia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ela, </w:t>
      </w:r>
      <w:r w:rsidR="00B678DD">
        <w:rPr>
          <w:rFonts w:ascii="Times New Roman" w:hAnsi="Times New Roman" w:cs="Times New Roman"/>
          <w:sz w:val="24"/>
          <w:szCs w:val="24"/>
        </w:rPr>
        <w:t>sua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="007D7655">
        <w:rPr>
          <w:rFonts w:ascii="Times New Roman" w:hAnsi="Times New Roman" w:cs="Times New Roman"/>
          <w:sz w:val="24"/>
          <w:szCs w:val="24"/>
        </w:rPr>
        <w:t xml:space="preserve">própria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irmã, não </w:t>
      </w:r>
      <w:r w:rsidR="000D0405">
        <w:rPr>
          <w:rFonts w:ascii="Times New Roman" w:hAnsi="Times New Roman" w:cs="Times New Roman"/>
          <w:sz w:val="24"/>
          <w:szCs w:val="24"/>
        </w:rPr>
        <w:t>possuí</w:t>
      </w:r>
      <w:r w:rsidR="00B678DD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B678DD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poderia mostrar abertamente sua antipatia pelo guia, que se chamava Gricha, </w:t>
      </w:r>
      <w:r w:rsidR="00CC7C75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estava </w:t>
      </w:r>
      <w:r w:rsidR="009E4AD9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cesto </w:t>
      </w:r>
      <w:r w:rsidR="000B2FC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provisões </w:t>
      </w:r>
      <w:r w:rsidR="000B2FC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e toucinho. Na verdade, o guia</w:t>
      </w:r>
      <w:r w:rsidR="009E4AD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Gricha</w:t>
      </w:r>
      <w:r w:rsidR="009E4AD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lhe </w:t>
      </w:r>
      <w:r w:rsidRPr="00B904FB">
        <w:rPr>
          <w:rFonts w:ascii="Times New Roman" w:hAnsi="Times New Roman" w:cs="Times New Roman"/>
          <w:sz w:val="24"/>
          <w:szCs w:val="24"/>
          <w:highlight w:val="yellow"/>
          <w:rPrChange w:id="18" w:author="Daniela Mountian" w:date="2017-06-17T16:17:00Z">
            <w:rPr>
              <w:rFonts w:ascii="Times New Roman" w:hAnsi="Times New Roman" w:cs="Times New Roman"/>
              <w:sz w:val="24"/>
              <w:szCs w:val="24"/>
            </w:rPr>
          </w:rPrChange>
        </w:rPr>
        <w:t>deu toucinho nenhuma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B2FCD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E4AD9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começaram a </w:t>
      </w:r>
      <w:r w:rsidR="009E4AD9">
        <w:rPr>
          <w:rFonts w:ascii="Times New Roman" w:hAnsi="Times New Roman" w:cs="Times New Roman"/>
          <w:sz w:val="24"/>
          <w:szCs w:val="24"/>
        </w:rPr>
        <w:t xml:space="preserve">percorrer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vilas </w:t>
      </w:r>
      <w:r w:rsidR="001A7C38">
        <w:rPr>
          <w:rFonts w:ascii="Times New Roman" w:hAnsi="Times New Roman" w:cs="Times New Roman"/>
          <w:sz w:val="24"/>
          <w:szCs w:val="24"/>
        </w:rPr>
        <w:t>chamadas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Petróvskoie da região de Khárkov. Chegaram a uma grande vila com muitas casas de pedra e uma igreja branca na praça.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327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Aqui está </w:t>
      </w:r>
      <w:r w:rsidR="006327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 </w:t>
      </w:r>
      <w:r w:rsidR="0063273D" w:rsidRPr="00621342">
        <w:rPr>
          <w:rFonts w:ascii="Times New Roman" w:hAnsi="Times New Roman" w:cs="Times New Roman"/>
          <w:sz w:val="24"/>
          <w:szCs w:val="24"/>
        </w:rPr>
        <w:t>—</w:t>
      </w:r>
      <w:r w:rsidR="0063273D">
        <w:rPr>
          <w:rFonts w:ascii="Times New Roman" w:hAnsi="Times New Roman" w:cs="Times New Roman"/>
          <w:sz w:val="24"/>
          <w:szCs w:val="24"/>
        </w:rPr>
        <w:t xml:space="preserve"> </w:t>
      </w:r>
      <w:r w:rsidR="001A7C38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 Petróvskoie.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Vássia, para agradar ao guia,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327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a nossa, </w:t>
      </w:r>
      <w:r w:rsidR="009E4AD9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>a nossa</w:t>
      </w:r>
      <w:r w:rsidR="00B904FB">
        <w:rPr>
          <w:rFonts w:ascii="Times New Roman" w:hAnsi="Times New Roman" w:cs="Times New Roman"/>
          <w:sz w:val="24"/>
          <w:szCs w:val="24"/>
        </w:rPr>
        <w:t>!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Mas Maria olhou em volta e disse: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327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Não, não é a nossa... A igreja </w:t>
      </w:r>
      <w:r w:rsidR="003D29F1">
        <w:rPr>
          <w:rFonts w:ascii="Times New Roman" w:hAnsi="Times New Roman" w:cs="Times New Roman"/>
          <w:sz w:val="24"/>
          <w:szCs w:val="24"/>
        </w:rPr>
        <w:t>da nossa</w:t>
      </w:r>
      <w:r w:rsidR="001A7C38">
        <w:rPr>
          <w:rFonts w:ascii="Times New Roman" w:hAnsi="Times New Roman" w:cs="Times New Roman"/>
          <w:sz w:val="24"/>
          <w:szCs w:val="24"/>
        </w:rPr>
        <w:t xml:space="preserve"> vila</w:t>
      </w:r>
      <w:r w:rsidR="003D29F1">
        <w:rPr>
          <w:rFonts w:ascii="Times New Roman" w:hAnsi="Times New Roman" w:cs="Times New Roman"/>
          <w:sz w:val="24"/>
          <w:szCs w:val="24"/>
        </w:rPr>
        <w:t xml:space="preserve"> ficava</w:t>
      </w:r>
      <w:r w:rsidR="003D29F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 uma colina, </w:t>
      </w:r>
      <w:r w:rsidR="00867E4A">
        <w:rPr>
          <w:rFonts w:ascii="Times New Roman" w:hAnsi="Times New Roman" w:cs="Times New Roman"/>
          <w:sz w:val="24"/>
          <w:szCs w:val="24"/>
        </w:rPr>
        <w:t>a</w:t>
      </w:r>
      <w:r w:rsidR="003D29F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7E4A">
        <w:rPr>
          <w:rFonts w:ascii="Times New Roman" w:hAnsi="Times New Roman" w:cs="Times New Roman"/>
          <w:sz w:val="24"/>
          <w:szCs w:val="24"/>
        </w:rPr>
        <w:t xml:space="preserve">lado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sanatório, e embaixo </w:t>
      </w:r>
      <w:r w:rsidR="00867E4A">
        <w:rPr>
          <w:rFonts w:ascii="Times New Roman" w:hAnsi="Times New Roman" w:cs="Times New Roman"/>
          <w:sz w:val="24"/>
          <w:szCs w:val="24"/>
        </w:rPr>
        <w:t xml:space="preserve">da colina </w:t>
      </w:r>
      <w:r w:rsidRPr="00C5704C">
        <w:rPr>
          <w:rFonts w:ascii="Times New Roman" w:hAnsi="Times New Roman" w:cs="Times New Roman"/>
          <w:sz w:val="24"/>
          <w:szCs w:val="24"/>
        </w:rPr>
        <w:t>corria um riacho.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D29F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="003D29F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 </w:t>
      </w:r>
      <w:r w:rsidR="003D29F1" w:rsidRPr="00621342">
        <w:rPr>
          <w:rFonts w:ascii="Times New Roman" w:hAnsi="Times New Roman" w:cs="Times New Roman"/>
          <w:sz w:val="24"/>
          <w:szCs w:val="24"/>
        </w:rPr>
        <w:t>—</w:t>
      </w:r>
      <w:r w:rsidR="003D29F1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não é </w:t>
      </w:r>
      <w:r w:rsidR="00B678D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de vocês, não é.</w:t>
      </w:r>
    </w:p>
    <w:p w:rsidR="006F7029" w:rsidRPr="00C5704C" w:rsidRDefault="00867E4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Voltaram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667A">
        <w:rPr>
          <w:rFonts w:ascii="Times New Roman" w:hAnsi="Times New Roman" w:cs="Times New Roman"/>
          <w:sz w:val="24"/>
          <w:szCs w:val="24"/>
        </w:rPr>
        <w:t>subir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667A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trem e </w:t>
      </w:r>
      <w:r>
        <w:rPr>
          <w:rFonts w:ascii="Times New Roman" w:hAnsi="Times New Roman" w:cs="Times New Roman"/>
          <w:sz w:val="24"/>
          <w:szCs w:val="24"/>
        </w:rPr>
        <w:t>partiram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depois </w:t>
      </w:r>
      <w:r w:rsidR="001370D4">
        <w:rPr>
          <w:rFonts w:ascii="Times New Roman" w:hAnsi="Times New Roman" w:cs="Times New Roman"/>
          <w:sz w:val="24"/>
          <w:szCs w:val="24"/>
        </w:rPr>
        <w:t>desembarcaram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4667A">
        <w:rPr>
          <w:rFonts w:ascii="Times New Roman" w:hAnsi="Times New Roman" w:cs="Times New Roman"/>
          <w:sz w:val="24"/>
          <w:szCs w:val="24"/>
        </w:rPr>
        <w:t>conduziram-se pela estrada numa carroça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E4AD9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carroça, Gricha cochichava o tempo todo com Vássia, e Maria olhava para </w:t>
      </w:r>
      <w:r w:rsidR="000D0405">
        <w:rPr>
          <w:rFonts w:ascii="Times New Roman" w:hAnsi="Times New Roman" w:cs="Times New Roman"/>
          <w:sz w:val="24"/>
          <w:szCs w:val="24"/>
        </w:rPr>
        <w:t>eles</w:t>
      </w:r>
      <w:r w:rsidR="000D04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 desaprovação, mas em silêncio, </w:t>
      </w:r>
      <w:r w:rsidR="00890296">
        <w:rPr>
          <w:rFonts w:ascii="Times New Roman" w:hAnsi="Times New Roman" w:cs="Times New Roman"/>
          <w:sz w:val="24"/>
          <w:szCs w:val="24"/>
        </w:rPr>
        <w:t>pois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cesto </w:t>
      </w:r>
      <w:r w:rsidR="001370D4">
        <w:rPr>
          <w:rFonts w:ascii="Times New Roman" w:hAnsi="Times New Roman" w:cs="Times New Roman"/>
          <w:sz w:val="24"/>
          <w:szCs w:val="24"/>
        </w:rPr>
        <w:t>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provisões estava com Gricha</w:t>
      </w:r>
      <w:r w:rsidR="006F7029" w:rsidRPr="00B904FB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repar</w:t>
      </w:r>
      <w:r w:rsidR="0024667A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Gricha cortava pão e toucinho</w:t>
      </w:r>
      <w:r w:rsidR="0024667A">
        <w:rPr>
          <w:rFonts w:ascii="Times New Roman" w:hAnsi="Times New Roman" w:cs="Times New Roman"/>
          <w:sz w:val="24"/>
          <w:szCs w:val="24"/>
        </w:rPr>
        <w:t xml:space="preserve"> para si e para Vássia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para </w:t>
      </w:r>
      <w:r w:rsidR="003F4BCA">
        <w:rPr>
          <w:rFonts w:ascii="Times New Roman" w:hAnsi="Times New Roman" w:cs="Times New Roman"/>
          <w:sz w:val="24"/>
          <w:szCs w:val="24"/>
        </w:rPr>
        <w:t>si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pouco mais</w:t>
      </w:r>
      <w:r w:rsidR="000D0405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Vássia um pouco menos,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e</w:t>
      </w:r>
      <w:r w:rsidR="000D0405">
        <w:rPr>
          <w:rFonts w:ascii="Times New Roman" w:hAnsi="Times New Roman" w:cs="Times New Roman"/>
          <w:sz w:val="24"/>
          <w:szCs w:val="24"/>
        </w:rPr>
        <w:t>nquanto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9E4AD9">
        <w:rPr>
          <w:rFonts w:ascii="Times New Roman" w:hAnsi="Times New Roman" w:cs="Times New Roman"/>
          <w:sz w:val="24"/>
          <w:szCs w:val="24"/>
        </w:rPr>
        <w:t xml:space="preserve">dava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>somente pão, e um pedaço pequeno</w:t>
      </w:r>
      <w:r w:rsidR="00520131" w:rsidRPr="00C5704C">
        <w:rPr>
          <w:rFonts w:ascii="Times New Roman" w:hAnsi="Times New Roman" w:cs="Times New Roman"/>
          <w:sz w:val="24"/>
          <w:szCs w:val="24"/>
        </w:rPr>
        <w:t>. “Que seja</w:t>
      </w:r>
      <w:r w:rsidR="000D0405">
        <w:rPr>
          <w:rFonts w:ascii="Times New Roman" w:hAnsi="Times New Roman" w:cs="Times New Roman"/>
          <w:sz w:val="24"/>
          <w:szCs w:val="24"/>
        </w:rPr>
        <w:t>,”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pensava Maria, </w:t>
      </w:r>
      <w:r w:rsidR="000D0405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pelo menos Vássia </w:t>
      </w:r>
      <w:r w:rsidR="001370D4">
        <w:rPr>
          <w:rFonts w:ascii="Times New Roman" w:hAnsi="Times New Roman" w:cs="Times New Roman"/>
          <w:sz w:val="24"/>
          <w:szCs w:val="24"/>
        </w:rPr>
        <w:t>com</w:t>
      </w:r>
      <w:r w:rsidR="002931D2">
        <w:rPr>
          <w:rFonts w:ascii="Times New Roman" w:hAnsi="Times New Roman" w:cs="Times New Roman"/>
          <w:sz w:val="24"/>
          <w:szCs w:val="24"/>
        </w:rPr>
        <w:t>er</w:t>
      </w:r>
      <w:r w:rsidR="00B904FB">
        <w:rPr>
          <w:rFonts w:ascii="Times New Roman" w:hAnsi="Times New Roman" w:cs="Times New Roman"/>
          <w:sz w:val="24"/>
          <w:szCs w:val="24"/>
        </w:rPr>
        <w:t>á</w:t>
      </w:r>
      <w:r w:rsidR="002931D2">
        <w:rPr>
          <w:rFonts w:ascii="Times New Roman" w:hAnsi="Times New Roman" w:cs="Times New Roman"/>
          <w:sz w:val="24"/>
          <w:szCs w:val="24"/>
        </w:rPr>
        <w:t xml:space="preserve"> toucinho, já que eu não ganharei de qualquer jeito</w:t>
      </w:r>
      <w:r w:rsidR="00AB3732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  <w:r w:rsidR="001370D4">
        <w:rPr>
          <w:rFonts w:ascii="Times New Roman" w:hAnsi="Times New Roman" w:cs="Times New Roman"/>
          <w:sz w:val="24"/>
          <w:szCs w:val="24"/>
        </w:rPr>
        <w:t xml:space="preserve"> Assim,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apesar de amargurada por si mesma, alegrava-se por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Finalmente chega</w:t>
      </w:r>
      <w:r w:rsidR="00B4092F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E8195E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>outra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vila. Havia uma igreja na colina</w:t>
      </w:r>
      <w:r w:rsidR="00894C2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riacho</w:t>
      </w:r>
      <w:r w:rsidR="00894C29">
        <w:rPr>
          <w:rFonts w:ascii="Times New Roman" w:hAnsi="Times New Roman" w:cs="Times New Roman"/>
          <w:sz w:val="24"/>
          <w:szCs w:val="24"/>
        </w:rPr>
        <w:t xml:space="preserve"> embaixo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52013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31D2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31D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vila </w:t>
      </w:r>
      <w:r w:rsidR="006F7029" w:rsidRPr="00C5704C">
        <w:rPr>
          <w:rFonts w:ascii="Times New Roman" w:hAnsi="Times New Roman" w:cs="Times New Roman"/>
          <w:sz w:val="24"/>
          <w:szCs w:val="24"/>
        </w:rPr>
        <w:t>Petróvskoie</w:t>
      </w:r>
      <w:r w:rsidR="00B4092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 vocês? </w:t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="00B4092F">
        <w:rPr>
          <w:rFonts w:ascii="Times New Roman" w:hAnsi="Times New Roman" w:cs="Times New Roman"/>
          <w:sz w:val="24"/>
          <w:szCs w:val="24"/>
        </w:rPr>
        <w:t xml:space="preserve"> </w:t>
      </w:r>
      <w:r w:rsidR="00B4092F" w:rsidRPr="00C5704C">
        <w:rPr>
          <w:rFonts w:ascii="Times New Roman" w:hAnsi="Times New Roman" w:cs="Times New Roman"/>
          <w:sz w:val="24"/>
          <w:szCs w:val="24"/>
        </w:rPr>
        <w:t>pergunt</w:t>
      </w:r>
      <w:r w:rsidR="00B4092F">
        <w:rPr>
          <w:rFonts w:ascii="Times New Roman" w:hAnsi="Times New Roman" w:cs="Times New Roman"/>
          <w:sz w:val="24"/>
          <w:szCs w:val="24"/>
        </w:rPr>
        <w:t>ou</w:t>
      </w:r>
      <w:r w:rsidR="00B4092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Gricha.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a nossa</w:t>
      </w:r>
      <w:r w:rsidR="00CB7951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092F" w:rsidRPr="00C5704C">
        <w:rPr>
          <w:rFonts w:ascii="Times New Roman" w:hAnsi="Times New Roman" w:cs="Times New Roman"/>
          <w:sz w:val="24"/>
          <w:szCs w:val="24"/>
        </w:rPr>
        <w:t>respond</w:t>
      </w:r>
      <w:r w:rsidR="00B4092F">
        <w:rPr>
          <w:rFonts w:ascii="Times New Roman" w:hAnsi="Times New Roman" w:cs="Times New Roman"/>
          <w:sz w:val="24"/>
          <w:szCs w:val="24"/>
        </w:rPr>
        <w:t>eu</w:t>
      </w:r>
      <w:r w:rsidR="00B4092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tolo Vássia, para lhe agradar.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Não, não é a</w:t>
      </w:r>
      <w:r w:rsidR="00B4092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nossa </w:t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B4092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5508D9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>ela pode ter</w:t>
      </w:r>
      <w:r w:rsidR="005508D9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igreja </w:t>
      </w:r>
      <w:r w:rsidR="005508D9">
        <w:rPr>
          <w:rFonts w:ascii="Times New Roman" w:hAnsi="Times New Roman" w:cs="Times New Roman"/>
          <w:sz w:val="24"/>
          <w:szCs w:val="24"/>
        </w:rPr>
        <w:t>sobre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colina e um riacho, </w:t>
      </w:r>
      <w:r w:rsidR="00E8195E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onde está o sanatório? E não dá para ver o </w:t>
      </w:r>
      <w:r w:rsidR="00621F85" w:rsidRPr="000D0405">
        <w:rPr>
          <w:rFonts w:ascii="Times New Roman" w:hAnsi="Times New Roman" w:cs="Times New Roman"/>
          <w:i/>
          <w:sz w:val="24"/>
          <w:szCs w:val="24"/>
        </w:rPr>
        <w:t>zak</w:t>
      </w:r>
      <w:r w:rsidR="000D0405" w:rsidRPr="000D0405">
        <w:rPr>
          <w:rFonts w:ascii="Times New Roman" w:hAnsi="Times New Roman" w:cs="Times New Roman"/>
          <w:i/>
          <w:sz w:val="24"/>
          <w:szCs w:val="24"/>
        </w:rPr>
        <w:t>á</w:t>
      </w:r>
      <w:r w:rsidR="00621F85" w:rsidRPr="000D0405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 xml:space="preserve">que </w:t>
      </w:r>
      <w:r w:rsidR="005508D9">
        <w:rPr>
          <w:rFonts w:ascii="Times New Roman" w:hAnsi="Times New Roman" w:cs="Times New Roman"/>
          <w:sz w:val="24"/>
          <w:szCs w:val="24"/>
        </w:rPr>
        <w:t>leva</w:t>
      </w:r>
      <w:r w:rsidR="000D0405">
        <w:rPr>
          <w:rFonts w:ascii="Times New Roman" w:hAnsi="Times New Roman" w:cs="Times New Roman"/>
          <w:sz w:val="24"/>
          <w:szCs w:val="24"/>
        </w:rPr>
        <w:t xml:space="preserve"> 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 </w:t>
      </w:r>
      <w:r w:rsidRPr="00766923">
        <w:rPr>
          <w:rFonts w:ascii="Times New Roman" w:hAnsi="Times New Roman" w:cs="Times New Roman"/>
          <w:sz w:val="24"/>
          <w:szCs w:val="24"/>
        </w:rPr>
        <w:t>Popovka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vovó e vovô tinham </w:t>
      </w:r>
      <w:r w:rsidR="000D0405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casa.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F25CA">
        <w:rPr>
          <w:rFonts w:ascii="Times New Roman" w:hAnsi="Times New Roman" w:cs="Times New Roman"/>
          <w:sz w:val="24"/>
          <w:szCs w:val="24"/>
        </w:rPr>
        <w:t>Seguiram viagem</w:t>
      </w:r>
      <w:r w:rsidRPr="002F25CA">
        <w:rPr>
          <w:rFonts w:ascii="Times New Roman" w:hAnsi="Times New Roman" w:cs="Times New Roman"/>
          <w:sz w:val="24"/>
          <w:szCs w:val="24"/>
        </w:rPr>
        <w:t xml:space="preserve">, </w:t>
      </w:r>
      <w:r w:rsidR="00D4678B" w:rsidRPr="002F25CA">
        <w:rPr>
          <w:rFonts w:ascii="Times New Roman" w:hAnsi="Times New Roman" w:cs="Times New Roman"/>
          <w:sz w:val="24"/>
          <w:szCs w:val="24"/>
        </w:rPr>
        <w:t>primeir</w:t>
      </w:r>
      <w:r w:rsidR="006960B3" w:rsidRPr="002F25CA">
        <w:rPr>
          <w:rFonts w:ascii="Times New Roman" w:hAnsi="Times New Roman" w:cs="Times New Roman"/>
          <w:sz w:val="24"/>
          <w:szCs w:val="24"/>
        </w:rPr>
        <w:t>o</w:t>
      </w:r>
      <w:r w:rsidR="00D4678B" w:rsidRPr="002F25CA">
        <w:rPr>
          <w:rFonts w:ascii="Times New Roman" w:hAnsi="Times New Roman" w:cs="Times New Roman"/>
          <w:sz w:val="24"/>
          <w:szCs w:val="24"/>
        </w:rPr>
        <w:t xml:space="preserve"> </w:t>
      </w:r>
      <w:r w:rsidRPr="002F25CA">
        <w:rPr>
          <w:rFonts w:ascii="Times New Roman" w:hAnsi="Times New Roman" w:cs="Times New Roman"/>
          <w:sz w:val="24"/>
          <w:szCs w:val="24"/>
        </w:rPr>
        <w:t>de carroça, depois de trem, depois de novo de carroça.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25CA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3E9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vila de vocês? </w:t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</w:t>
      </w:r>
      <w:r w:rsidR="00D4678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u Gricha.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a nossa </w:t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="00D4678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disse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é a nossa </w:t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não </w:t>
      </w:r>
      <w:r w:rsidR="000D0405">
        <w:rPr>
          <w:rFonts w:ascii="Times New Roman" w:hAnsi="Times New Roman" w:cs="Times New Roman"/>
          <w:sz w:val="24"/>
          <w:szCs w:val="24"/>
        </w:rPr>
        <w:t>se conteve</w:t>
      </w:r>
      <w:r w:rsidR="006960B3">
        <w:rPr>
          <w:rFonts w:ascii="Times New Roman" w:hAnsi="Times New Roman" w:cs="Times New Roman"/>
          <w:sz w:val="24"/>
          <w:szCs w:val="24"/>
        </w:rPr>
        <w:t xml:space="preserve"> </w:t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onde está o sítio Lugovoi? E</w:t>
      </w:r>
      <w:r w:rsidR="00B678DD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Vássia, </w:t>
      </w:r>
      <w:r w:rsidR="00D4678B">
        <w:rPr>
          <w:rFonts w:ascii="Times New Roman" w:hAnsi="Times New Roman" w:cs="Times New Roman"/>
          <w:sz w:val="24"/>
          <w:szCs w:val="24"/>
        </w:rPr>
        <w:t>encontre</w:t>
      </w:r>
      <w:r w:rsidR="00D4678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nossa casa, onde moram Chura e Kólia... Será que você não lembra que a nossa casa </w:t>
      </w:r>
      <w:r w:rsidR="000D0405">
        <w:rPr>
          <w:rFonts w:ascii="Times New Roman" w:hAnsi="Times New Roman" w:cs="Times New Roman"/>
          <w:sz w:val="24"/>
          <w:szCs w:val="24"/>
        </w:rPr>
        <w:t>era</w:t>
      </w:r>
      <w:r w:rsidR="000D04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mais afastada</w:t>
      </w:r>
      <w:r w:rsidR="002F25CA">
        <w:rPr>
          <w:rFonts w:ascii="Times New Roman" w:hAnsi="Times New Roman" w:cs="Times New Roman"/>
          <w:sz w:val="24"/>
          <w:szCs w:val="24"/>
        </w:rPr>
        <w:t xml:space="preserve">, </w:t>
      </w:r>
      <w:r w:rsidR="00257EDF">
        <w:rPr>
          <w:rFonts w:ascii="Times New Roman" w:hAnsi="Times New Roman" w:cs="Times New Roman"/>
          <w:sz w:val="24"/>
          <w:szCs w:val="24"/>
        </w:rPr>
        <w:t xml:space="preserve">que tinha </w:t>
      </w:r>
      <w:r w:rsidR="002F25CA">
        <w:rPr>
          <w:rFonts w:ascii="Times New Roman" w:hAnsi="Times New Roman" w:cs="Times New Roman"/>
          <w:sz w:val="24"/>
          <w:szCs w:val="24"/>
        </w:rPr>
        <w:t>um canteiro na frente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no verão colhíamos </w:t>
      </w:r>
      <w:r w:rsidRPr="00766923">
        <w:rPr>
          <w:rFonts w:ascii="Times New Roman" w:hAnsi="Times New Roman" w:cs="Times New Roman"/>
          <w:sz w:val="24"/>
          <w:szCs w:val="24"/>
        </w:rPr>
        <w:t>morangos silvestres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cogumelos?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="00D467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Gricha, </w:t>
      </w:r>
      <w:r w:rsidR="00DA2023">
        <w:rPr>
          <w:rFonts w:ascii="Times New Roman" w:hAnsi="Times New Roman" w:cs="Times New Roman"/>
          <w:sz w:val="24"/>
          <w:szCs w:val="24"/>
        </w:rPr>
        <w:t>sorrindo</w:t>
      </w:r>
      <w:r w:rsidR="00DA20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202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só não briguem</w:t>
      </w:r>
      <w:r w:rsidR="002F25C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2023">
        <w:rPr>
          <w:rFonts w:ascii="Times New Roman" w:hAnsi="Times New Roman" w:cs="Times New Roman"/>
          <w:sz w:val="24"/>
          <w:szCs w:val="24"/>
        </w:rPr>
        <w:t>S</w:t>
      </w:r>
      <w:r w:rsidR="00DA2023" w:rsidRPr="00C5704C">
        <w:rPr>
          <w:rFonts w:ascii="Times New Roman" w:hAnsi="Times New Roman" w:cs="Times New Roman"/>
          <w:sz w:val="24"/>
          <w:szCs w:val="24"/>
        </w:rPr>
        <w:t xml:space="preserve">eguiremos </w:t>
      </w:r>
      <w:r w:rsidR="002F25CA">
        <w:rPr>
          <w:rFonts w:ascii="Times New Roman" w:hAnsi="Times New Roman" w:cs="Times New Roman"/>
          <w:sz w:val="24"/>
          <w:szCs w:val="24"/>
        </w:rPr>
        <w:t>em frente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Chegaram a um apeadeiro.</w:t>
      </w:r>
    </w:p>
    <w:p w:rsidR="006F7029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A202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Hoje não </w:t>
      </w:r>
      <w:r w:rsidR="00F875FF">
        <w:rPr>
          <w:rFonts w:ascii="Times New Roman" w:hAnsi="Times New Roman" w:cs="Times New Roman"/>
          <w:sz w:val="24"/>
          <w:szCs w:val="24"/>
        </w:rPr>
        <w:t>passa</w:t>
      </w:r>
      <w:r w:rsidR="00DA20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mais tre</w:t>
      </w:r>
      <w:r w:rsidR="00F875FF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202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 </w:t>
      </w:r>
      <w:r w:rsidR="00DA202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modo que dormiremos aqui. </w:t>
      </w:r>
      <w:r w:rsidRPr="00063E9C">
        <w:rPr>
          <w:rFonts w:ascii="Times New Roman" w:hAnsi="Times New Roman" w:cs="Times New Roman"/>
          <w:sz w:val="24"/>
          <w:szCs w:val="24"/>
        </w:rPr>
        <w:t xml:space="preserve">E também não </w:t>
      </w:r>
      <w:r w:rsidR="00F875FF">
        <w:rPr>
          <w:rFonts w:ascii="Times New Roman" w:hAnsi="Times New Roman" w:cs="Times New Roman"/>
          <w:sz w:val="24"/>
          <w:szCs w:val="24"/>
        </w:rPr>
        <w:t>podemos</w:t>
      </w:r>
      <w:r w:rsidRPr="00063E9C">
        <w:rPr>
          <w:rFonts w:ascii="Times New Roman" w:hAnsi="Times New Roman" w:cs="Times New Roman"/>
          <w:sz w:val="24"/>
          <w:szCs w:val="24"/>
        </w:rPr>
        <w:t xml:space="preserve"> procurar a vila Petróvskoie</w:t>
      </w:r>
      <w:r w:rsidR="00063E9C" w:rsidRPr="00063E9C">
        <w:rPr>
          <w:rFonts w:ascii="Times New Roman" w:hAnsi="Times New Roman" w:cs="Times New Roman"/>
          <w:sz w:val="24"/>
          <w:szCs w:val="24"/>
        </w:rPr>
        <w:t xml:space="preserve"> </w:t>
      </w:r>
      <w:r w:rsidR="00F875FF">
        <w:rPr>
          <w:rFonts w:ascii="Times New Roman" w:hAnsi="Times New Roman" w:cs="Times New Roman"/>
          <w:sz w:val="24"/>
          <w:szCs w:val="24"/>
        </w:rPr>
        <w:t>de</w:t>
      </w:r>
      <w:r w:rsidR="00063E9C" w:rsidRPr="00063E9C">
        <w:rPr>
          <w:rFonts w:ascii="Times New Roman" w:hAnsi="Times New Roman" w:cs="Times New Roman"/>
          <w:sz w:val="24"/>
          <w:szCs w:val="24"/>
        </w:rPr>
        <w:t xml:space="preserve"> noite</w:t>
      </w:r>
      <w:r w:rsidRPr="00063E9C">
        <w:rPr>
          <w:rFonts w:ascii="Times New Roman" w:hAnsi="Times New Roman" w:cs="Times New Roman"/>
          <w:sz w:val="24"/>
          <w:szCs w:val="24"/>
        </w:rPr>
        <w:t>. Nem de dia vocês conseguem reconhecê-la.</w:t>
      </w:r>
    </w:p>
    <w:p w:rsidR="00063E9C" w:rsidRPr="00C5704C" w:rsidRDefault="00063E9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Maria replicou: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A2023"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Eu reconheceria </w:t>
      </w:r>
      <w:r w:rsidR="00063E9C">
        <w:rPr>
          <w:rFonts w:ascii="Times New Roman" w:hAnsi="Times New Roman" w:cs="Times New Roman"/>
          <w:sz w:val="24"/>
          <w:szCs w:val="24"/>
        </w:rPr>
        <w:t xml:space="preserve">nossa vila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</w:t>
      </w:r>
      <w:r w:rsidR="000D0405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 se 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visse. Um moinho </w:t>
      </w:r>
      <w:r w:rsidR="006A267E">
        <w:rPr>
          <w:rFonts w:ascii="Times New Roman" w:hAnsi="Times New Roman" w:cs="Times New Roman"/>
          <w:sz w:val="24"/>
          <w:szCs w:val="24"/>
        </w:rPr>
        <w:t xml:space="preserve">fica </w:t>
      </w:r>
      <w:r w:rsidR="00520131" w:rsidRPr="00C5704C">
        <w:rPr>
          <w:rFonts w:ascii="Times New Roman" w:hAnsi="Times New Roman" w:cs="Times New Roman"/>
          <w:sz w:val="24"/>
          <w:szCs w:val="24"/>
        </w:rPr>
        <w:t>na colina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ao pé da colina </w:t>
      </w:r>
      <w:r w:rsidR="00063E9C" w:rsidRPr="00766923">
        <w:rPr>
          <w:rFonts w:ascii="Times New Roman" w:hAnsi="Times New Roman" w:cs="Times New Roman"/>
          <w:sz w:val="24"/>
          <w:szCs w:val="24"/>
        </w:rPr>
        <w:t>corre</w:t>
      </w:r>
      <w:r w:rsidR="00063E9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riacho que </w:t>
      </w:r>
      <w:r w:rsidR="00063E9C">
        <w:rPr>
          <w:rFonts w:ascii="Times New Roman" w:hAnsi="Times New Roman" w:cs="Times New Roman"/>
          <w:sz w:val="24"/>
          <w:szCs w:val="24"/>
        </w:rPr>
        <w:t>leva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outra vila, Kom-Kuznet</w:t>
      </w:r>
      <w:r w:rsidR="004F68D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óvskoie</w:t>
      </w:r>
      <w:r w:rsidR="00196B3D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Pr="000D0405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vai até a cidade de Dimítrov, e</w:t>
      </w:r>
      <w:r w:rsidR="003655E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meio do caminho</w:t>
      </w:r>
      <w:r w:rsidR="003655E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 a vila de L</w:t>
      </w:r>
      <w:r w:rsidR="00063E9C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pki. </w:t>
      </w:r>
    </w:p>
    <w:p w:rsidR="006A267E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655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Então amanhã, com </w:t>
      </w:r>
      <w:r w:rsidR="003655E0" w:rsidRPr="00C5704C">
        <w:rPr>
          <w:rFonts w:ascii="Times New Roman" w:hAnsi="Times New Roman" w:cs="Times New Roman"/>
          <w:sz w:val="24"/>
          <w:szCs w:val="24"/>
        </w:rPr>
        <w:t>es</w:t>
      </w:r>
      <w:r w:rsidR="003655E0">
        <w:rPr>
          <w:rFonts w:ascii="Times New Roman" w:hAnsi="Times New Roman" w:cs="Times New Roman"/>
          <w:sz w:val="24"/>
          <w:szCs w:val="24"/>
        </w:rPr>
        <w:t>s</w:t>
      </w:r>
      <w:r w:rsidR="003655E0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indicações, você irá encontrá-la </w:t>
      </w:r>
      <w:r w:rsidR="003655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Gricha, sorrindo como de costume </w:t>
      </w:r>
      <w:r w:rsidR="003655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está na hora de jantar </w:t>
      </w:r>
      <w:r w:rsidR="009F370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cortou para si um</w:t>
      </w:r>
      <w:r w:rsidR="00894C2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 </w:t>
      </w:r>
      <w:r w:rsidR="00894C29">
        <w:rPr>
          <w:rFonts w:ascii="Times New Roman" w:hAnsi="Times New Roman" w:cs="Times New Roman"/>
          <w:sz w:val="24"/>
          <w:szCs w:val="24"/>
        </w:rPr>
        <w:t>fatia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pão e </w:t>
      </w:r>
      <w:r w:rsidR="00894C29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de toucinho</w:t>
      </w:r>
      <w:r w:rsidR="006A267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267E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ara Vássia </w:t>
      </w:r>
      <w:proofErr w:type="gramStart"/>
      <w:r w:rsidR="00894C29">
        <w:rPr>
          <w:rFonts w:ascii="Times New Roman" w:hAnsi="Times New Roman" w:cs="Times New Roman"/>
          <w:sz w:val="24"/>
          <w:szCs w:val="24"/>
        </w:rPr>
        <w:t xml:space="preserve">fatia </w:t>
      </w:r>
      <w:r w:rsidRPr="00C5704C">
        <w:rPr>
          <w:rFonts w:ascii="Times New Roman" w:hAnsi="Times New Roman" w:cs="Times New Roman"/>
          <w:sz w:val="24"/>
          <w:szCs w:val="24"/>
        </w:rPr>
        <w:t>menor</w:t>
      </w:r>
      <w:r w:rsidR="00894C29">
        <w:rPr>
          <w:rFonts w:ascii="Times New Roman" w:hAnsi="Times New Roman" w:cs="Times New Roman"/>
          <w:sz w:val="24"/>
          <w:szCs w:val="24"/>
        </w:rPr>
        <w:t>es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e para Maria apenas um</w:t>
      </w:r>
      <w:r w:rsidR="00894C2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4C29">
        <w:rPr>
          <w:rFonts w:ascii="Times New Roman" w:hAnsi="Times New Roman" w:cs="Times New Roman"/>
          <w:sz w:val="24"/>
          <w:szCs w:val="24"/>
        </w:rPr>
        <w:t>fatiazinha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pão. </w:t>
      </w:r>
    </w:p>
    <w:p w:rsidR="006F7029" w:rsidRPr="00C5704C" w:rsidRDefault="006A267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Vássia mordia o pão</w:t>
      </w:r>
      <w:r w:rsidR="00B2557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lambia o toucinho, mordia o pão</w:t>
      </w:r>
      <w:r w:rsidR="00B2557D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lambia o toucinho, </w:t>
      </w:r>
      <w:r w:rsidR="00B2557D">
        <w:rPr>
          <w:rFonts w:ascii="Times New Roman" w:hAnsi="Times New Roman" w:cs="Times New Roman"/>
          <w:sz w:val="24"/>
          <w:szCs w:val="24"/>
        </w:rPr>
        <w:t>sempre</w:t>
      </w:r>
      <w:r>
        <w:rPr>
          <w:rFonts w:ascii="Times New Roman" w:hAnsi="Times New Roman" w:cs="Times New Roman"/>
          <w:sz w:val="24"/>
          <w:szCs w:val="24"/>
        </w:rPr>
        <w:t xml:space="preserve"> cochichando com Gricha.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Por fim, Gricha disse: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F370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que devemos </w:t>
      </w:r>
      <w:r w:rsidR="00A43A27">
        <w:rPr>
          <w:rFonts w:ascii="Times New Roman" w:hAnsi="Times New Roman" w:cs="Times New Roman"/>
          <w:sz w:val="24"/>
          <w:szCs w:val="24"/>
        </w:rPr>
        <w:t>passar a noite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neste apeadeiro? Aqui venta muito </w:t>
      </w:r>
      <w:r w:rsidR="009F3706">
        <w:rPr>
          <w:rFonts w:ascii="Times New Roman" w:hAnsi="Times New Roman" w:cs="Times New Roman"/>
          <w:sz w:val="24"/>
          <w:szCs w:val="24"/>
        </w:rPr>
        <w:t>e</w:t>
      </w:r>
      <w:r w:rsidR="009F37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B2557D">
        <w:rPr>
          <w:rFonts w:ascii="Times New Roman" w:hAnsi="Times New Roman" w:cs="Times New Roman"/>
          <w:sz w:val="24"/>
          <w:szCs w:val="24"/>
        </w:rPr>
        <w:t>vamos conseguir dormir</w:t>
      </w:r>
      <w:r w:rsidR="00CB7951">
        <w:rPr>
          <w:rFonts w:ascii="Times New Roman" w:hAnsi="Times New Roman" w:cs="Times New Roman"/>
          <w:sz w:val="24"/>
          <w:szCs w:val="24"/>
        </w:rPr>
        <w:t xml:space="preserve"> </w:t>
      </w:r>
      <w:r w:rsidR="00CB795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D1677E">
        <w:rPr>
          <w:rFonts w:ascii="Times New Roman" w:hAnsi="Times New Roman" w:cs="Times New Roman"/>
          <w:sz w:val="24"/>
          <w:szCs w:val="24"/>
        </w:rPr>
        <w:t xml:space="preserve">os trens </w:t>
      </w:r>
      <w:r w:rsidR="00CB3AFC" w:rsidRPr="00D1677E">
        <w:rPr>
          <w:rFonts w:ascii="Times New Roman" w:hAnsi="Times New Roman" w:cs="Times New Roman"/>
          <w:sz w:val="24"/>
          <w:szCs w:val="24"/>
        </w:rPr>
        <w:t>fazem</w:t>
      </w:r>
      <w:r w:rsidRPr="00D1677E">
        <w:rPr>
          <w:rFonts w:ascii="Times New Roman" w:hAnsi="Times New Roman" w:cs="Times New Roman"/>
          <w:sz w:val="24"/>
          <w:szCs w:val="24"/>
        </w:rPr>
        <w:t xml:space="preserve"> barulho e as locomotivas apita</w:t>
      </w:r>
      <w:r w:rsidR="00CB3AFC" w:rsidRPr="00D1677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Eu conheço </w:t>
      </w:r>
      <w:r w:rsidR="00A43A27">
        <w:rPr>
          <w:rFonts w:ascii="Times New Roman" w:hAnsi="Times New Roman" w:cs="Times New Roman"/>
          <w:sz w:val="24"/>
          <w:szCs w:val="24"/>
        </w:rPr>
        <w:t>os arredores</w:t>
      </w:r>
      <w:r w:rsidR="00850E08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0E08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amos, </w:t>
      </w:r>
      <w:r w:rsidR="00A43A27">
        <w:rPr>
          <w:rFonts w:ascii="Times New Roman" w:hAnsi="Times New Roman" w:cs="Times New Roman"/>
          <w:sz w:val="24"/>
          <w:szCs w:val="24"/>
        </w:rPr>
        <w:t xml:space="preserve">restou um </w:t>
      </w:r>
      <w:r w:rsidR="00CB3AFC">
        <w:rPr>
          <w:rFonts w:ascii="Times New Roman" w:hAnsi="Times New Roman" w:cs="Times New Roman"/>
          <w:sz w:val="24"/>
          <w:szCs w:val="24"/>
        </w:rPr>
        <w:t>celeiro</w:t>
      </w:r>
      <w:r w:rsidR="00A43A27">
        <w:rPr>
          <w:rFonts w:ascii="Times New Roman" w:hAnsi="Times New Roman" w:cs="Times New Roman"/>
          <w:sz w:val="24"/>
          <w:szCs w:val="24"/>
        </w:rPr>
        <w:t xml:space="preserve"> por </w:t>
      </w:r>
      <w:r w:rsidR="00894C29">
        <w:rPr>
          <w:rFonts w:ascii="Times New Roman" w:hAnsi="Times New Roman" w:cs="Times New Roman"/>
          <w:sz w:val="24"/>
          <w:szCs w:val="24"/>
        </w:rPr>
        <w:t>perto de um proprietário de terra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cheio de palha. Expulsamos </w:t>
      </w:r>
      <w:r w:rsidR="00A43A27">
        <w:rPr>
          <w:rFonts w:ascii="Times New Roman" w:hAnsi="Times New Roman" w:cs="Times New Roman"/>
          <w:sz w:val="24"/>
          <w:szCs w:val="24"/>
        </w:rPr>
        <w:t>os ratos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grito e dormimos.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se opôs, não por </w:t>
      </w:r>
      <w:r w:rsidR="00397ADC">
        <w:rPr>
          <w:rFonts w:ascii="Times New Roman" w:hAnsi="Times New Roman" w:cs="Times New Roman"/>
          <w:sz w:val="24"/>
          <w:szCs w:val="24"/>
        </w:rPr>
        <w:t>preferir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ficar no apeadeiro, mas simplesmente porque </w:t>
      </w:r>
      <w:r w:rsidR="00A43A27">
        <w:rPr>
          <w:rFonts w:ascii="Times New Roman" w:hAnsi="Times New Roman" w:cs="Times New Roman"/>
          <w:sz w:val="24"/>
          <w:szCs w:val="24"/>
        </w:rPr>
        <w:t>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vontade de retrucar a tudo </w:t>
      </w:r>
      <w:r w:rsidR="00CB795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Gricha dizia. Vássia, porém, </w:t>
      </w:r>
      <w:r w:rsidR="00397ADC">
        <w:rPr>
          <w:rFonts w:ascii="Times New Roman" w:hAnsi="Times New Roman" w:cs="Times New Roman"/>
          <w:sz w:val="24"/>
          <w:szCs w:val="24"/>
        </w:rPr>
        <w:t>o apoiou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97AD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Aqui </w:t>
      </w:r>
      <w:r w:rsidR="009967E4">
        <w:rPr>
          <w:rFonts w:ascii="Times New Roman" w:hAnsi="Times New Roman" w:cs="Times New Roman"/>
          <w:sz w:val="24"/>
          <w:szCs w:val="24"/>
        </w:rPr>
        <w:t>vou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</w:t>
      </w:r>
      <w:r w:rsidR="009967E4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frio </w:t>
      </w:r>
      <w:r w:rsidR="00397AD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397ADC" w:rsidRPr="00621342">
        <w:rPr>
          <w:rFonts w:ascii="Times New Roman" w:hAnsi="Times New Roman" w:cs="Times New Roman"/>
          <w:sz w:val="24"/>
          <w:szCs w:val="24"/>
        </w:rPr>
        <w:t>—</w:t>
      </w:r>
      <w:r w:rsidR="00397A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vou </w:t>
      </w:r>
      <w:r w:rsidR="00397ADC">
        <w:rPr>
          <w:rFonts w:ascii="Times New Roman" w:hAnsi="Times New Roman" w:cs="Times New Roman"/>
          <w:sz w:val="24"/>
          <w:szCs w:val="24"/>
        </w:rPr>
        <w:t xml:space="preserve">conseguir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dormir. Quero ir </w:t>
      </w:r>
      <w:r w:rsidR="006960B3">
        <w:rPr>
          <w:rFonts w:ascii="Times New Roman" w:hAnsi="Times New Roman" w:cs="Times New Roman"/>
          <w:sz w:val="24"/>
          <w:szCs w:val="24"/>
        </w:rPr>
        <w:t>par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6960B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CB3AFC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A43A2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fazer se Vássia também queria ir? </w:t>
      </w:r>
      <w:r w:rsidR="00676955">
        <w:rPr>
          <w:rFonts w:ascii="Times New Roman" w:hAnsi="Times New Roman" w:cs="Times New Roman"/>
          <w:sz w:val="24"/>
          <w:szCs w:val="24"/>
        </w:rPr>
        <w:t>Eles saíram 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apeadeiro, onde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menos havia um lampião aceso, </w:t>
      </w:r>
      <w:r w:rsidR="00A50005">
        <w:rPr>
          <w:rFonts w:ascii="Times New Roman" w:hAnsi="Times New Roman" w:cs="Times New Roman"/>
          <w:sz w:val="24"/>
          <w:szCs w:val="24"/>
        </w:rPr>
        <w:t>e rumaram para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escuridão, </w:t>
      </w:r>
      <w:r w:rsidR="00A50005">
        <w:rPr>
          <w:rFonts w:ascii="Times New Roman" w:hAnsi="Times New Roman" w:cs="Times New Roman"/>
          <w:sz w:val="24"/>
          <w:szCs w:val="24"/>
        </w:rPr>
        <w:t xml:space="preserve">pois </w:t>
      </w:r>
      <w:r w:rsidR="006F7029" w:rsidRPr="00C5704C">
        <w:rPr>
          <w:rFonts w:ascii="Times New Roman" w:hAnsi="Times New Roman" w:cs="Times New Roman"/>
          <w:sz w:val="24"/>
          <w:szCs w:val="24"/>
        </w:rPr>
        <w:t>n</w:t>
      </w:r>
      <w:r w:rsidR="000D0405">
        <w:rPr>
          <w:rFonts w:ascii="Times New Roman" w:hAnsi="Times New Roman" w:cs="Times New Roman"/>
          <w:sz w:val="24"/>
          <w:szCs w:val="24"/>
        </w:rPr>
        <w:t>essa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noite nem a lua esquálida</w:t>
      </w:r>
      <w:r w:rsidR="00A50005">
        <w:rPr>
          <w:rFonts w:ascii="Times New Roman" w:hAnsi="Times New Roman" w:cs="Times New Roman"/>
          <w:sz w:val="24"/>
          <w:szCs w:val="24"/>
        </w:rPr>
        <w:t xml:space="preserve"> de Khárkov </w:t>
      </w:r>
      <w:r w:rsidR="00890296">
        <w:rPr>
          <w:rFonts w:ascii="Times New Roman" w:hAnsi="Times New Roman" w:cs="Times New Roman"/>
          <w:sz w:val="24"/>
          <w:szCs w:val="24"/>
        </w:rPr>
        <w:t xml:space="preserve">nem as estrelas </w:t>
      </w:r>
      <w:r w:rsidR="00A50005">
        <w:rPr>
          <w:rFonts w:ascii="Times New Roman" w:hAnsi="Times New Roman" w:cs="Times New Roman"/>
          <w:sz w:val="24"/>
          <w:szCs w:val="24"/>
        </w:rPr>
        <w:t>era</w:t>
      </w:r>
      <w:r w:rsidR="00890296">
        <w:rPr>
          <w:rFonts w:ascii="Times New Roman" w:hAnsi="Times New Roman" w:cs="Times New Roman"/>
          <w:sz w:val="24"/>
          <w:szCs w:val="24"/>
        </w:rPr>
        <w:t>m</w:t>
      </w:r>
      <w:r w:rsidR="00A50005">
        <w:rPr>
          <w:rFonts w:ascii="Times New Roman" w:hAnsi="Times New Roman" w:cs="Times New Roman"/>
          <w:sz w:val="24"/>
          <w:szCs w:val="24"/>
        </w:rPr>
        <w:t xml:space="preserve"> visíve</w:t>
      </w:r>
      <w:r w:rsidR="00890296">
        <w:rPr>
          <w:rFonts w:ascii="Times New Roman" w:hAnsi="Times New Roman" w:cs="Times New Roman"/>
          <w:sz w:val="24"/>
          <w:szCs w:val="24"/>
        </w:rPr>
        <w:t>is</w:t>
      </w:r>
      <w:r w:rsidR="00766923">
        <w:rPr>
          <w:rFonts w:ascii="Times New Roman" w:hAnsi="Times New Roman" w:cs="Times New Roman"/>
          <w:sz w:val="24"/>
          <w:szCs w:val="24"/>
        </w:rPr>
        <w:t xml:space="preserve"> no céu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50005">
        <w:rPr>
          <w:rFonts w:ascii="Times New Roman" w:hAnsi="Times New Roman" w:cs="Times New Roman"/>
          <w:sz w:val="24"/>
          <w:szCs w:val="24"/>
        </w:rPr>
        <w:t>Embora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céu est</w:t>
      </w:r>
      <w:r w:rsidR="00A50005">
        <w:rPr>
          <w:rFonts w:ascii="Times New Roman" w:hAnsi="Times New Roman" w:cs="Times New Roman"/>
          <w:sz w:val="24"/>
          <w:szCs w:val="24"/>
        </w:rPr>
        <w:t>ivesse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escuro, não chovia, </w:t>
      </w:r>
      <w:r w:rsidR="00A50005">
        <w:rPr>
          <w:rFonts w:ascii="Times New Roman" w:hAnsi="Times New Roman" w:cs="Times New Roman"/>
          <w:sz w:val="24"/>
          <w:szCs w:val="24"/>
        </w:rPr>
        <w:t xml:space="preserve">tudo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estava silencioso, não se ouviam </w:t>
      </w:r>
      <w:r w:rsidR="00A50005">
        <w:rPr>
          <w:rFonts w:ascii="Times New Roman" w:hAnsi="Times New Roman" w:cs="Times New Roman"/>
          <w:sz w:val="24"/>
          <w:szCs w:val="24"/>
        </w:rPr>
        <w:t>sequer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latidos d</w:t>
      </w:r>
      <w:r w:rsidR="00A50005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cães</w:t>
      </w:r>
      <w:r w:rsidR="00C4738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967E4">
        <w:rPr>
          <w:rFonts w:ascii="Times New Roman" w:hAnsi="Times New Roman" w:cs="Times New Roman"/>
          <w:sz w:val="24"/>
          <w:szCs w:val="24"/>
        </w:rPr>
        <w:t xml:space="preserve">também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4738C">
        <w:rPr>
          <w:rFonts w:ascii="Times New Roman" w:hAnsi="Times New Roman" w:cs="Times New Roman"/>
          <w:sz w:val="24"/>
          <w:szCs w:val="24"/>
        </w:rPr>
        <w:t>havia vento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parecia até </w:t>
      </w:r>
      <w:r w:rsidR="00C4738C">
        <w:rPr>
          <w:rFonts w:ascii="Times New Roman" w:hAnsi="Times New Roman" w:cs="Times New Roman"/>
          <w:sz w:val="24"/>
          <w:szCs w:val="24"/>
        </w:rPr>
        <w:t>esquentar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quis pegar o irmão pela mão, mas ele a </w:t>
      </w:r>
      <w:r w:rsidR="00850E08">
        <w:rPr>
          <w:rFonts w:ascii="Times New Roman" w:hAnsi="Times New Roman" w:cs="Times New Roman"/>
          <w:sz w:val="24"/>
          <w:szCs w:val="24"/>
        </w:rPr>
        <w:t>puxou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D0405">
        <w:rPr>
          <w:rFonts w:ascii="Times New Roman" w:hAnsi="Times New Roman" w:cs="Times New Roman"/>
          <w:sz w:val="24"/>
          <w:szCs w:val="24"/>
        </w:rPr>
        <w:t>se aproximou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guia, e </w:t>
      </w:r>
      <w:r w:rsidR="00F875FF">
        <w:rPr>
          <w:rFonts w:ascii="Times New Roman" w:hAnsi="Times New Roman" w:cs="Times New Roman"/>
          <w:sz w:val="24"/>
          <w:szCs w:val="24"/>
        </w:rPr>
        <w:t>ela</w:t>
      </w:r>
      <w:r w:rsidR="00F875F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caminhou sozinha, um pouco para trás. Não </w:t>
      </w:r>
      <w:r w:rsidR="0002222E">
        <w:rPr>
          <w:rFonts w:ascii="Times New Roman" w:hAnsi="Times New Roman" w:cs="Times New Roman"/>
          <w:sz w:val="24"/>
          <w:szCs w:val="24"/>
        </w:rPr>
        <w:t>havia</w:t>
      </w:r>
      <w:r w:rsidR="0002222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estrada, </w:t>
      </w:r>
      <w:r w:rsidR="007F3ACB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sob os pés </w:t>
      </w:r>
      <w:r w:rsidR="007F3ACB">
        <w:rPr>
          <w:rFonts w:ascii="Times New Roman" w:hAnsi="Times New Roman" w:cs="Times New Roman"/>
          <w:sz w:val="24"/>
          <w:szCs w:val="24"/>
        </w:rPr>
        <w:t xml:space="preserve">sentiam </w:t>
      </w:r>
      <w:r w:rsidR="0002222E">
        <w:rPr>
          <w:rFonts w:ascii="Times New Roman" w:hAnsi="Times New Roman" w:cs="Times New Roman"/>
          <w:sz w:val="24"/>
          <w:szCs w:val="24"/>
        </w:rPr>
        <w:t xml:space="preserve">apenas </w:t>
      </w:r>
      <w:r w:rsidR="007F3ACB">
        <w:rPr>
          <w:rFonts w:ascii="Times New Roman" w:hAnsi="Times New Roman" w:cs="Times New Roman"/>
          <w:sz w:val="24"/>
          <w:szCs w:val="24"/>
        </w:rPr>
        <w:t>ressaltos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buracos</w:t>
      </w:r>
      <w:r w:rsidR="00CB3AFC">
        <w:rPr>
          <w:rFonts w:ascii="Times New Roman" w:hAnsi="Times New Roman" w:cs="Times New Roman"/>
          <w:sz w:val="24"/>
          <w:szCs w:val="24"/>
        </w:rPr>
        <w:t xml:space="preserve"> e</w:t>
      </w:r>
      <w:r w:rsidR="00F875FF">
        <w:rPr>
          <w:rFonts w:ascii="Times New Roman" w:hAnsi="Times New Roman" w:cs="Times New Roman"/>
          <w:sz w:val="24"/>
          <w:szCs w:val="24"/>
        </w:rPr>
        <w:t xml:space="preserve"> tinham a impressão de </w:t>
      </w:r>
      <w:r w:rsidR="006F7029" w:rsidRPr="00C5704C">
        <w:rPr>
          <w:rFonts w:ascii="Times New Roman" w:hAnsi="Times New Roman" w:cs="Times New Roman"/>
          <w:sz w:val="24"/>
          <w:szCs w:val="24"/>
        </w:rPr>
        <w:t>anda</w:t>
      </w:r>
      <w:r w:rsidR="00F875FF">
        <w:rPr>
          <w:rFonts w:ascii="Times New Roman" w:hAnsi="Times New Roman" w:cs="Times New Roman"/>
          <w:sz w:val="24"/>
          <w:szCs w:val="24"/>
        </w:rPr>
        <w:t>rem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F875FF">
        <w:rPr>
          <w:rFonts w:ascii="Times New Roman" w:hAnsi="Times New Roman" w:cs="Times New Roman"/>
          <w:sz w:val="24"/>
          <w:szCs w:val="24"/>
        </w:rPr>
        <w:t>or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 </w:t>
      </w:r>
      <w:r w:rsidR="00F875FF">
        <w:rPr>
          <w:rFonts w:ascii="Times New Roman" w:hAnsi="Times New Roman" w:cs="Times New Roman"/>
          <w:sz w:val="24"/>
          <w:szCs w:val="24"/>
        </w:rPr>
        <w:t>aberto, sem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nenhuma habitação</w:t>
      </w:r>
      <w:r w:rsidR="00F875FF">
        <w:rPr>
          <w:rFonts w:ascii="Times New Roman" w:hAnsi="Times New Roman" w:cs="Times New Roman"/>
          <w:sz w:val="24"/>
          <w:szCs w:val="24"/>
        </w:rPr>
        <w:t xml:space="preserve"> ao redor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Finalmente algo </w:t>
      </w:r>
      <w:r w:rsidR="00850E08">
        <w:rPr>
          <w:rFonts w:ascii="Times New Roman" w:hAnsi="Times New Roman" w:cs="Times New Roman"/>
          <w:sz w:val="24"/>
          <w:szCs w:val="24"/>
        </w:rPr>
        <w:t>surgiu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5755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Aqui está o </w:t>
      </w:r>
      <w:r w:rsidR="00CB3AFC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755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</w:t>
      </w:r>
      <w:r w:rsidR="00257554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7554" w:rsidRPr="00621342">
        <w:rPr>
          <w:rFonts w:ascii="Times New Roman" w:hAnsi="Times New Roman" w:cs="Times New Roman"/>
          <w:sz w:val="24"/>
          <w:szCs w:val="24"/>
        </w:rPr>
        <w:t>—</w:t>
      </w:r>
      <w:r w:rsidR="00257554">
        <w:rPr>
          <w:rFonts w:ascii="Times New Roman" w:hAnsi="Times New Roman" w:cs="Times New Roman"/>
          <w:sz w:val="24"/>
          <w:szCs w:val="24"/>
        </w:rPr>
        <w:t xml:space="preserve"> A</w:t>
      </w:r>
      <w:r w:rsidR="002575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porta está trancada, é preciso afastar uma tábua, aqui </w:t>
      </w:r>
      <w:r w:rsidR="00F875FF">
        <w:rPr>
          <w:rFonts w:ascii="Times New Roman" w:hAnsi="Times New Roman" w:cs="Times New Roman"/>
          <w:sz w:val="24"/>
          <w:szCs w:val="24"/>
        </w:rPr>
        <w:t xml:space="preserve">temos </w:t>
      </w:r>
      <w:r w:rsidRPr="00C5704C">
        <w:rPr>
          <w:rFonts w:ascii="Times New Roman" w:hAnsi="Times New Roman" w:cs="Times New Roman"/>
          <w:sz w:val="24"/>
          <w:szCs w:val="24"/>
        </w:rPr>
        <w:t>uma solta.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Enfiaram-se pelo buraco e realmente </w:t>
      </w:r>
      <w:r w:rsidR="00F875FF">
        <w:rPr>
          <w:rFonts w:ascii="Times New Roman" w:hAnsi="Times New Roman" w:cs="Times New Roman"/>
          <w:sz w:val="24"/>
          <w:szCs w:val="24"/>
        </w:rPr>
        <w:t>encontraram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palha.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Oh, como </w:t>
      </w:r>
      <w:r w:rsidR="00A11371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macio aqui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Vássia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quente.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 xml:space="preserve">Pois </w:t>
      </w:r>
      <w:proofErr w:type="gramStart"/>
      <w:r w:rsidR="000D0405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 você não queria</w:t>
      </w:r>
      <w:r w:rsidR="0002222E">
        <w:rPr>
          <w:rFonts w:ascii="Times New Roman" w:hAnsi="Times New Roman" w:cs="Times New Roman"/>
          <w:sz w:val="24"/>
          <w:szCs w:val="24"/>
        </w:rPr>
        <w:t xml:space="preserve"> vir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Vamos, Vássia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="001A4A9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deite-se ao meu lado,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encoste-s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152860">
        <w:rPr>
          <w:rFonts w:ascii="Times New Roman" w:hAnsi="Times New Roman" w:cs="Times New Roman"/>
          <w:sz w:val="24"/>
          <w:szCs w:val="24"/>
        </w:rPr>
        <w:t xml:space="preserve"> em mim</w:t>
      </w:r>
      <w:r w:rsidRPr="00C5704C">
        <w:rPr>
          <w:rFonts w:ascii="Times New Roman" w:hAnsi="Times New Roman" w:cs="Times New Roman"/>
          <w:sz w:val="24"/>
          <w:szCs w:val="24"/>
        </w:rPr>
        <w:t>, ficar</w:t>
      </w:r>
      <w:r w:rsidR="0015286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quente</w:t>
      </w:r>
      <w:r w:rsidR="0015286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</w:t>
      </w:r>
      <w:r w:rsidR="000D0405">
        <w:rPr>
          <w:rFonts w:ascii="Times New Roman" w:hAnsi="Times New Roman" w:cs="Times New Roman"/>
          <w:sz w:val="24"/>
          <w:szCs w:val="24"/>
        </w:rPr>
        <w:t>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palha, de madrugada </w:t>
      </w:r>
      <w:r w:rsidR="00152860">
        <w:rPr>
          <w:rFonts w:ascii="Times New Roman" w:hAnsi="Times New Roman" w:cs="Times New Roman"/>
          <w:sz w:val="24"/>
          <w:szCs w:val="24"/>
        </w:rPr>
        <w:t>irá esfriar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Vássia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eu vou </w:t>
      </w:r>
      <w:r w:rsidR="001A4A9B">
        <w:rPr>
          <w:rFonts w:ascii="Times New Roman" w:hAnsi="Times New Roman" w:cs="Times New Roman"/>
          <w:sz w:val="24"/>
          <w:szCs w:val="24"/>
        </w:rPr>
        <w:t xml:space="preserve">me </w:t>
      </w:r>
      <w:r w:rsidRPr="00C5704C">
        <w:rPr>
          <w:rFonts w:ascii="Times New Roman" w:hAnsi="Times New Roman" w:cs="Times New Roman"/>
          <w:sz w:val="24"/>
          <w:szCs w:val="24"/>
        </w:rPr>
        <w:t>deitar com Gricha.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Vássia já não o chamava de “tio Gricha” ou de “guia”, mas simplesmente de Gricha, como se fosse seu irmão Kólia.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Deite-se onde quiser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Maria, </w:t>
      </w:r>
      <w:r w:rsidR="0002222E">
        <w:rPr>
          <w:rFonts w:ascii="Times New Roman" w:hAnsi="Times New Roman" w:cs="Times New Roman"/>
          <w:sz w:val="24"/>
          <w:szCs w:val="24"/>
        </w:rPr>
        <w:t>irritada</w:t>
      </w:r>
      <w:r w:rsidR="0002222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você é ruim...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Você é que é ruim </w:t>
      </w:r>
      <w:r w:rsidR="001A4A9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ficou pe</w:t>
      </w:r>
      <w:r w:rsidR="001A4A9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plexa.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C68E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FC68E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FC68E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meu irmãozinho, quem ensinou isso a você? Se </w:t>
      </w:r>
      <w:r w:rsidR="00F76899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ouvisse você </w:t>
      </w:r>
      <w:r w:rsidR="000D0405">
        <w:rPr>
          <w:rFonts w:ascii="Times New Roman" w:hAnsi="Times New Roman" w:cs="Times New Roman"/>
          <w:sz w:val="24"/>
          <w:szCs w:val="24"/>
        </w:rPr>
        <w:t>falar desse jeito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FC68E9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Chura ou Kólia vissem quem você se tornou, pensar</w:t>
      </w:r>
      <w:r w:rsidR="00F76899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B203C7">
        <w:rPr>
          <w:rFonts w:ascii="Times New Roman" w:hAnsi="Times New Roman" w:cs="Times New Roman"/>
          <w:sz w:val="24"/>
          <w:szCs w:val="24"/>
        </w:rPr>
        <w:t>lhe ensinei</w:t>
      </w:r>
      <w:r w:rsidR="00F7689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coisas ruins, </w:t>
      </w:r>
      <w:r w:rsidR="0002222E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sou eu que </w:t>
      </w:r>
      <w:r w:rsidR="0002222E">
        <w:rPr>
          <w:rFonts w:ascii="Times New Roman" w:hAnsi="Times New Roman" w:cs="Times New Roman"/>
          <w:sz w:val="24"/>
          <w:szCs w:val="24"/>
        </w:rPr>
        <w:t>cuido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você </w:t>
      </w:r>
      <w:r w:rsidRPr="00766923">
        <w:rPr>
          <w:rFonts w:ascii="Times New Roman" w:hAnsi="Times New Roman" w:cs="Times New Roman"/>
          <w:sz w:val="24"/>
          <w:szCs w:val="24"/>
        </w:rPr>
        <w:t>o tempo todo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2222E">
        <w:rPr>
          <w:rFonts w:ascii="Times New Roman" w:hAnsi="Times New Roman" w:cs="Times New Roman"/>
          <w:sz w:val="24"/>
          <w:szCs w:val="24"/>
        </w:rPr>
        <w:t>V</w:t>
      </w:r>
      <w:r w:rsidR="00C4738C">
        <w:rPr>
          <w:rFonts w:ascii="Times New Roman" w:hAnsi="Times New Roman" w:cs="Times New Roman"/>
          <w:sz w:val="24"/>
          <w:szCs w:val="24"/>
        </w:rPr>
        <w:t>ássia, v</w:t>
      </w:r>
      <w:r w:rsidRPr="00C5704C">
        <w:rPr>
          <w:rFonts w:ascii="Times New Roman" w:hAnsi="Times New Roman" w:cs="Times New Roman"/>
          <w:sz w:val="24"/>
          <w:szCs w:val="24"/>
        </w:rPr>
        <w:t>ocê ainda é uma criança</w:t>
      </w:r>
      <w:r w:rsidR="0089029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deve obedecer </w:t>
      </w:r>
      <w:r w:rsidR="00F76899">
        <w:rPr>
          <w:rFonts w:ascii="Times New Roman" w:hAnsi="Times New Roman" w:cs="Times New Roman"/>
          <w:sz w:val="24"/>
          <w:szCs w:val="24"/>
        </w:rPr>
        <w:t>a mim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</w:t>
      </w:r>
      <w:r w:rsidR="00850E08">
        <w:rPr>
          <w:rFonts w:ascii="Times New Roman" w:hAnsi="Times New Roman" w:cs="Times New Roman"/>
          <w:sz w:val="24"/>
          <w:szCs w:val="24"/>
        </w:rPr>
        <w:t xml:space="preserve"> obedece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8E9">
        <w:rPr>
          <w:rFonts w:ascii="Times New Roman" w:hAnsi="Times New Roman" w:cs="Times New Roman"/>
          <w:sz w:val="24"/>
          <w:szCs w:val="24"/>
        </w:rPr>
        <w:t>à</w:t>
      </w:r>
      <w:r w:rsidR="00FC68E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6899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uma vez que </w:t>
      </w:r>
      <w:r w:rsidR="000D0405">
        <w:rPr>
          <w:rFonts w:ascii="Times New Roman" w:hAnsi="Times New Roman" w:cs="Times New Roman"/>
          <w:sz w:val="24"/>
          <w:szCs w:val="24"/>
        </w:rPr>
        <w:t>estamos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</w:t>
      </w:r>
      <w:r w:rsidR="00040AF9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40538" w:rsidRPr="00621342">
        <w:rPr>
          <w:rFonts w:ascii="Times New Roman" w:hAnsi="Times New Roman" w:cs="Times New Roman"/>
          <w:sz w:val="24"/>
          <w:szCs w:val="24"/>
        </w:rPr>
        <w:t>—</w:t>
      </w:r>
      <w:r w:rsidR="0014053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Você não é minha mãe </w:t>
      </w:r>
      <w:r w:rsidR="0014053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disse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</w:t>
      </w:r>
      <w:r w:rsidR="000D0405">
        <w:rPr>
          <w:rFonts w:ascii="Times New Roman" w:hAnsi="Times New Roman" w:cs="Times New Roman"/>
          <w:sz w:val="24"/>
          <w:szCs w:val="24"/>
        </w:rPr>
        <w:t>.</w:t>
      </w:r>
      <w:r w:rsidR="000D4676">
        <w:rPr>
          <w:rFonts w:ascii="Times New Roman" w:hAnsi="Times New Roman" w:cs="Times New Roman"/>
          <w:sz w:val="24"/>
          <w:szCs w:val="24"/>
        </w:rPr>
        <w:t xml:space="preserve"> </w:t>
      </w:r>
      <w:r w:rsidR="000D040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0538">
        <w:rPr>
          <w:rFonts w:ascii="Times New Roman" w:hAnsi="Times New Roman" w:cs="Times New Roman"/>
          <w:sz w:val="24"/>
          <w:szCs w:val="24"/>
        </w:rPr>
        <w:t>À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="00F76899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eu obedeceria, mas </w:t>
      </w:r>
      <w:r w:rsidR="0014053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você não.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Então Gricha se intrometeu da escuridão.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B5029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6899">
        <w:rPr>
          <w:rFonts w:ascii="Times New Roman" w:hAnsi="Times New Roman" w:cs="Times New Roman"/>
          <w:sz w:val="24"/>
          <w:szCs w:val="24"/>
        </w:rPr>
        <w:t>Já chega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029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</w:t>
      </w:r>
      <w:r w:rsidR="00B50294">
        <w:rPr>
          <w:rFonts w:ascii="Times New Roman" w:hAnsi="Times New Roman" w:cs="Times New Roman"/>
          <w:sz w:val="24"/>
          <w:szCs w:val="24"/>
        </w:rPr>
        <w:t>e.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0294" w:rsidRPr="00621342">
        <w:rPr>
          <w:rFonts w:ascii="Times New Roman" w:hAnsi="Times New Roman" w:cs="Times New Roman"/>
          <w:sz w:val="24"/>
          <w:szCs w:val="24"/>
        </w:rPr>
        <w:t>—</w:t>
      </w:r>
      <w:r w:rsidR="00B5029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Vássia, realmente</w:t>
      </w:r>
      <w:r w:rsidR="00E8195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F76899">
        <w:rPr>
          <w:rFonts w:ascii="Times New Roman" w:hAnsi="Times New Roman" w:cs="Times New Roman"/>
          <w:sz w:val="24"/>
          <w:szCs w:val="24"/>
        </w:rPr>
        <w:t>fale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grosserias à sua irmã.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0D0405">
        <w:rPr>
          <w:rFonts w:ascii="Times New Roman" w:hAnsi="Times New Roman" w:cs="Times New Roman"/>
          <w:sz w:val="24"/>
          <w:szCs w:val="24"/>
        </w:rPr>
        <w:t xml:space="preserve">Ao </w:t>
      </w:r>
      <w:r w:rsidR="000D4676">
        <w:rPr>
          <w:rFonts w:ascii="Times New Roman" w:hAnsi="Times New Roman" w:cs="Times New Roman"/>
          <w:sz w:val="24"/>
          <w:szCs w:val="24"/>
        </w:rPr>
        <w:t>ouvir</w:t>
      </w:r>
      <w:r w:rsidR="000D0405">
        <w:rPr>
          <w:rFonts w:ascii="Times New Roman" w:hAnsi="Times New Roman" w:cs="Times New Roman"/>
          <w:sz w:val="24"/>
          <w:szCs w:val="24"/>
        </w:rPr>
        <w:t xml:space="preserve">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Vássia parou </w:t>
      </w:r>
      <w:r w:rsidR="00E8195E">
        <w:rPr>
          <w:rFonts w:ascii="Times New Roman" w:hAnsi="Times New Roman" w:cs="Times New Roman"/>
          <w:sz w:val="24"/>
          <w:szCs w:val="24"/>
        </w:rPr>
        <w:t>com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grosseiras. </w:t>
      </w:r>
      <w:r w:rsidR="00E8195E">
        <w:rPr>
          <w:rFonts w:ascii="Times New Roman" w:hAnsi="Times New Roman" w:cs="Times New Roman"/>
          <w:sz w:val="24"/>
          <w:szCs w:val="24"/>
        </w:rPr>
        <w:t>Mas o</w:t>
      </w:r>
      <w:r w:rsidR="000D0405">
        <w:rPr>
          <w:rFonts w:ascii="Times New Roman" w:hAnsi="Times New Roman" w:cs="Times New Roman"/>
          <w:sz w:val="24"/>
          <w:szCs w:val="24"/>
        </w:rPr>
        <w:t xml:space="preserve"> motivo que o </w:t>
      </w:r>
      <w:r w:rsidR="000D4676">
        <w:rPr>
          <w:rFonts w:ascii="Times New Roman" w:hAnsi="Times New Roman" w:cs="Times New Roman"/>
          <w:sz w:val="24"/>
          <w:szCs w:val="24"/>
        </w:rPr>
        <w:t>deteve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tranquilizou Maria, </w:t>
      </w:r>
      <w:r w:rsidR="000D0405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contrário, deixou-a ainda mais triste. “</w:t>
      </w:r>
      <w:r w:rsidR="000D0405">
        <w:rPr>
          <w:rFonts w:ascii="Times New Roman" w:hAnsi="Times New Roman" w:cs="Times New Roman"/>
          <w:sz w:val="24"/>
          <w:szCs w:val="24"/>
        </w:rPr>
        <w:t>Se Vássia se tornar um homem ruim,”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</w:t>
      </w:r>
      <w:r w:rsidR="00E8195E">
        <w:rPr>
          <w:rFonts w:ascii="Times New Roman" w:hAnsi="Times New Roman" w:cs="Times New Roman"/>
          <w:sz w:val="24"/>
          <w:szCs w:val="24"/>
        </w:rPr>
        <w:t xml:space="preserve"> ela</w:t>
      </w:r>
      <w:r w:rsidR="000D04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“</w:t>
      </w:r>
      <w:r w:rsidR="00F76899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Chura </w:t>
      </w:r>
      <w:r w:rsidR="00F76899">
        <w:rPr>
          <w:rFonts w:ascii="Times New Roman" w:hAnsi="Times New Roman" w:cs="Times New Roman"/>
          <w:sz w:val="24"/>
          <w:szCs w:val="24"/>
        </w:rPr>
        <w:t>e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Kólia </w:t>
      </w:r>
      <w:r w:rsidR="00F76899">
        <w:rPr>
          <w:rFonts w:ascii="Times New Roman" w:hAnsi="Times New Roman" w:cs="Times New Roman"/>
          <w:sz w:val="24"/>
          <w:szCs w:val="24"/>
        </w:rPr>
        <w:t>não ir</w:t>
      </w:r>
      <w:r w:rsidRPr="00C5704C">
        <w:rPr>
          <w:rFonts w:ascii="Times New Roman" w:hAnsi="Times New Roman" w:cs="Times New Roman"/>
          <w:sz w:val="24"/>
          <w:szCs w:val="24"/>
        </w:rPr>
        <w:t>ão me perdoar</w:t>
      </w:r>
      <w:r w:rsidR="00AB373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E8195E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Assim, </w:t>
      </w:r>
      <w:r w:rsidR="000D0405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tristes pensamentos, ela adormeceu </w:t>
      </w:r>
      <w:r w:rsidR="00E8195E">
        <w:rPr>
          <w:rFonts w:ascii="Times New Roman" w:hAnsi="Times New Roman" w:cs="Times New Roman"/>
          <w:sz w:val="24"/>
          <w:szCs w:val="24"/>
        </w:rPr>
        <w:t xml:space="preserve">sozinha,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o irmão, que começou a roncar do outro lado do </w:t>
      </w:r>
      <w:r w:rsidR="00894C29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8195E">
        <w:rPr>
          <w:rFonts w:ascii="Times New Roman" w:hAnsi="Times New Roman" w:cs="Times New Roman"/>
          <w:sz w:val="24"/>
          <w:szCs w:val="24"/>
        </w:rPr>
        <w:t xml:space="preserve">De repente, </w:t>
      </w:r>
      <w:r w:rsidR="00890296">
        <w:rPr>
          <w:rFonts w:ascii="Times New Roman" w:hAnsi="Times New Roman" w:cs="Times New Roman"/>
          <w:sz w:val="24"/>
          <w:szCs w:val="24"/>
        </w:rPr>
        <w:t>mergulhada no sono</w:t>
      </w:r>
      <w:r w:rsidR="009401D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sentiu alguém ao seu lado.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Maria, alegre e sonolenta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deite-se perto de mim.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 realmente alguém </w:t>
      </w:r>
      <w:r w:rsidR="000D0405">
        <w:rPr>
          <w:rFonts w:ascii="Times New Roman" w:hAnsi="Times New Roman" w:cs="Times New Roman"/>
          <w:sz w:val="24"/>
          <w:szCs w:val="24"/>
        </w:rPr>
        <w:t>se deit</w:t>
      </w:r>
      <w:r w:rsidR="005277E5">
        <w:rPr>
          <w:rFonts w:ascii="Times New Roman" w:hAnsi="Times New Roman" w:cs="Times New Roman"/>
          <w:sz w:val="24"/>
          <w:szCs w:val="24"/>
        </w:rPr>
        <w:t>ou</w:t>
      </w:r>
      <w:r w:rsidR="00E8195E">
        <w:rPr>
          <w:rFonts w:ascii="Times New Roman" w:hAnsi="Times New Roman" w:cs="Times New Roman"/>
          <w:sz w:val="24"/>
          <w:szCs w:val="24"/>
        </w:rPr>
        <w:t xml:space="preserve"> ali</w:t>
      </w:r>
      <w:r w:rsidR="001B041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apertando-se </w:t>
      </w:r>
      <w:r w:rsidR="00E8195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ela</w:t>
      </w:r>
      <w:r w:rsidR="00CB3AFC">
        <w:rPr>
          <w:rFonts w:ascii="Times New Roman" w:hAnsi="Times New Roman" w:cs="Times New Roman"/>
          <w:sz w:val="24"/>
          <w:szCs w:val="24"/>
        </w:rPr>
        <w:t xml:space="preserve">, arrastou a mão </w:t>
      </w:r>
      <w:r w:rsidRPr="00E8195E">
        <w:rPr>
          <w:rFonts w:ascii="Times New Roman" w:hAnsi="Times New Roman" w:cs="Times New Roman"/>
          <w:sz w:val="24"/>
          <w:szCs w:val="24"/>
        </w:rPr>
        <w:t>entre seus joelhos</w:t>
      </w:r>
      <w:r w:rsidR="001B0419">
        <w:rPr>
          <w:rFonts w:ascii="Times New Roman" w:hAnsi="Times New Roman" w:cs="Times New Roman"/>
          <w:sz w:val="24"/>
          <w:szCs w:val="24"/>
        </w:rPr>
        <w:t>, 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67B0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>dormi</w:t>
      </w:r>
      <w:r w:rsidR="000D040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de</w:t>
      </w:r>
      <w:r w:rsidR="009401D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lado, </w:t>
      </w:r>
      <w:r w:rsidR="00E8195E">
        <w:rPr>
          <w:rFonts w:ascii="Times New Roman" w:hAnsi="Times New Roman" w:cs="Times New Roman"/>
          <w:sz w:val="24"/>
          <w:szCs w:val="24"/>
        </w:rPr>
        <w:t>com os joelhos unidos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667B0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95E">
        <w:rPr>
          <w:rFonts w:ascii="Times New Roman" w:hAnsi="Times New Roman" w:cs="Times New Roman"/>
          <w:sz w:val="24"/>
          <w:szCs w:val="24"/>
        </w:rPr>
        <w:t xml:space="preserve">rapidamente </w:t>
      </w:r>
      <w:r w:rsidR="000D0405">
        <w:rPr>
          <w:rFonts w:ascii="Times New Roman" w:hAnsi="Times New Roman" w:cs="Times New Roman"/>
          <w:sz w:val="24"/>
          <w:szCs w:val="24"/>
        </w:rPr>
        <w:t>percebeu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não era Vássia</w:t>
      </w:r>
      <w:r w:rsidR="00E8195E">
        <w:rPr>
          <w:rFonts w:ascii="Times New Roman" w:hAnsi="Times New Roman" w:cs="Times New Roman"/>
          <w:sz w:val="24"/>
          <w:szCs w:val="24"/>
        </w:rPr>
        <w:t>, e</w:t>
      </w:r>
      <w:r w:rsidRPr="00C5704C">
        <w:rPr>
          <w:rFonts w:ascii="Times New Roman" w:hAnsi="Times New Roman" w:cs="Times New Roman"/>
          <w:sz w:val="24"/>
          <w:szCs w:val="24"/>
        </w:rPr>
        <w:t xml:space="preserve">mpurrou a mão </w:t>
      </w:r>
      <w:r w:rsidRPr="00766923">
        <w:rPr>
          <w:rFonts w:ascii="Times New Roman" w:hAnsi="Times New Roman" w:cs="Times New Roman"/>
          <w:sz w:val="24"/>
          <w:szCs w:val="24"/>
        </w:rPr>
        <w:t>estranha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deu um pulo.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401DF" w:rsidRPr="00287E33">
        <w:rPr>
          <w:rFonts w:ascii="Times New Roman" w:hAnsi="Times New Roman" w:cs="Times New Roman"/>
          <w:sz w:val="24"/>
          <w:szCs w:val="24"/>
        </w:rPr>
        <w:t>—</w:t>
      </w:r>
      <w:r w:rsidRPr="00287E33">
        <w:rPr>
          <w:rFonts w:ascii="Times New Roman" w:hAnsi="Times New Roman" w:cs="Times New Roman"/>
          <w:sz w:val="24"/>
          <w:szCs w:val="24"/>
        </w:rPr>
        <w:t xml:space="preserve"> O que você quer?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Quieta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Gricha.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="009401D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Vai acordar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você quer?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repetiu Maria, mais baixo.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Eu trouxe toucinho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</w:t>
      </w:r>
      <w:r w:rsidR="009401D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01DF" w:rsidRPr="00621342">
        <w:rPr>
          <w:rFonts w:ascii="Times New Roman" w:hAnsi="Times New Roman" w:cs="Times New Roman"/>
          <w:sz w:val="24"/>
          <w:szCs w:val="24"/>
        </w:rPr>
        <w:t>—</w:t>
      </w:r>
      <w:r w:rsidR="009401DF">
        <w:rPr>
          <w:rFonts w:ascii="Times New Roman" w:hAnsi="Times New Roman" w:cs="Times New Roman"/>
          <w:sz w:val="24"/>
          <w:szCs w:val="24"/>
        </w:rPr>
        <w:t xml:space="preserve"> V</w:t>
      </w:r>
      <w:r w:rsidR="009401DF" w:rsidRPr="00C5704C">
        <w:rPr>
          <w:rFonts w:ascii="Times New Roman" w:hAnsi="Times New Roman" w:cs="Times New Roman"/>
          <w:sz w:val="24"/>
          <w:szCs w:val="24"/>
        </w:rPr>
        <w:t xml:space="preserve">ocê </w:t>
      </w:r>
      <w:r w:rsidR="000D0405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comeu toucinho, somente pão. </w:t>
      </w:r>
      <w:r w:rsidR="003F30AF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eu trouxe </w:t>
      </w:r>
      <w:r w:rsidR="003F30AF">
        <w:rPr>
          <w:rFonts w:ascii="Times New Roman" w:hAnsi="Times New Roman" w:cs="Times New Roman"/>
          <w:sz w:val="24"/>
          <w:szCs w:val="24"/>
        </w:rPr>
        <w:t xml:space="preserve">a sua </w:t>
      </w:r>
      <w:r w:rsidR="00727851">
        <w:rPr>
          <w:rFonts w:ascii="Times New Roman" w:hAnsi="Times New Roman" w:cs="Times New Roman"/>
          <w:sz w:val="24"/>
          <w:szCs w:val="24"/>
        </w:rPr>
        <w:t>porção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7851">
        <w:rPr>
          <w:rFonts w:ascii="Times New Roman" w:hAnsi="Times New Roman" w:cs="Times New Roman"/>
          <w:sz w:val="24"/>
          <w:szCs w:val="24"/>
        </w:rPr>
        <w:t>inteira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Maria pegou o toucinho e, </w:t>
      </w:r>
      <w:r w:rsidR="000D0405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tate</w:t>
      </w:r>
      <w:r w:rsidR="00287E33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F30AF">
        <w:rPr>
          <w:rFonts w:ascii="Times New Roman" w:hAnsi="Times New Roman" w:cs="Times New Roman"/>
          <w:sz w:val="24"/>
          <w:szCs w:val="24"/>
        </w:rPr>
        <w:t xml:space="preserve">sentiu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2667B0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>realmente um pedaço grande, deu uma mordi</w:t>
      </w:r>
      <w:r w:rsidR="002667B0">
        <w:rPr>
          <w:rFonts w:ascii="Times New Roman" w:hAnsi="Times New Roman" w:cs="Times New Roman"/>
          <w:sz w:val="24"/>
          <w:szCs w:val="24"/>
        </w:rPr>
        <w:t xml:space="preserve">da, </w:t>
      </w:r>
      <w:r w:rsidR="003F30AF">
        <w:rPr>
          <w:rFonts w:ascii="Times New Roman" w:hAnsi="Times New Roman" w:cs="Times New Roman"/>
          <w:sz w:val="24"/>
          <w:szCs w:val="24"/>
        </w:rPr>
        <w:t>saboreou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="009274C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toucinho muito bom, suculento, macio </w:t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91CDA">
        <w:rPr>
          <w:rFonts w:ascii="Times New Roman" w:hAnsi="Times New Roman" w:cs="Times New Roman"/>
          <w:sz w:val="24"/>
          <w:szCs w:val="24"/>
        </w:rPr>
        <w:t>deu outra mordida,</w:t>
      </w:r>
      <w:r w:rsidR="002667B0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tristeza que </w:t>
      </w:r>
      <w:r w:rsidR="002667B0">
        <w:rPr>
          <w:rFonts w:ascii="Times New Roman" w:hAnsi="Times New Roman" w:cs="Times New Roman"/>
          <w:sz w:val="24"/>
          <w:szCs w:val="24"/>
        </w:rPr>
        <w:t xml:space="preserve">sentira ao adormecer </w:t>
      </w:r>
      <w:r w:rsidRPr="00C5704C">
        <w:rPr>
          <w:rFonts w:ascii="Times New Roman" w:hAnsi="Times New Roman" w:cs="Times New Roman"/>
          <w:sz w:val="24"/>
          <w:szCs w:val="24"/>
        </w:rPr>
        <w:t>aos poucos</w:t>
      </w:r>
      <w:r w:rsidR="002667B0">
        <w:rPr>
          <w:rFonts w:ascii="Times New Roman" w:hAnsi="Times New Roman" w:cs="Times New Roman"/>
          <w:sz w:val="24"/>
          <w:szCs w:val="24"/>
        </w:rPr>
        <w:t xml:space="preserve"> desaparec</w:t>
      </w:r>
      <w:r w:rsidR="00091CDA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>. “E com Vássia</w:t>
      </w:r>
      <w:r w:rsidR="000D0405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</w:t>
      </w:r>
      <w:r w:rsidR="000D0405">
        <w:rPr>
          <w:rFonts w:ascii="Times New Roman" w:hAnsi="Times New Roman" w:cs="Times New Roman"/>
          <w:sz w:val="24"/>
          <w:szCs w:val="24"/>
        </w:rPr>
        <w:t>, 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 </w:t>
      </w:r>
      <w:r w:rsidR="00D57282">
        <w:rPr>
          <w:rFonts w:ascii="Times New Roman" w:hAnsi="Times New Roman" w:cs="Times New Roman"/>
          <w:sz w:val="24"/>
          <w:szCs w:val="24"/>
        </w:rPr>
        <w:t xml:space="preserve">vai </w:t>
      </w:r>
      <w:r w:rsidRPr="00C5704C">
        <w:rPr>
          <w:rFonts w:ascii="Times New Roman" w:hAnsi="Times New Roman" w:cs="Times New Roman"/>
          <w:sz w:val="24"/>
          <w:szCs w:val="24"/>
        </w:rPr>
        <w:t>se arranjar, ele fez isso por bobeira</w:t>
      </w:r>
      <w:r w:rsidR="00AB373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>
        <w:rPr>
          <w:rFonts w:ascii="Times New Roman" w:hAnsi="Times New Roman" w:cs="Times New Roman"/>
          <w:sz w:val="24"/>
          <w:szCs w:val="24"/>
        </w:rPr>
        <w:t>Está</w:t>
      </w:r>
      <w:r w:rsidR="00C179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bom o toucinho? </w:t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perguntou Gricha, rindo.</w:t>
      </w:r>
    </w:p>
    <w:p w:rsidR="006F7029" w:rsidRPr="002667B0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>
        <w:rPr>
          <w:rFonts w:ascii="Times New Roman" w:hAnsi="Times New Roman" w:cs="Times New Roman"/>
          <w:sz w:val="24"/>
          <w:szCs w:val="24"/>
        </w:rPr>
        <w:t>Está</w:t>
      </w:r>
      <w:r w:rsidR="009274CC">
        <w:rPr>
          <w:rFonts w:ascii="Times New Roman" w:hAnsi="Times New Roman" w:cs="Times New Roman"/>
          <w:sz w:val="24"/>
          <w:szCs w:val="24"/>
        </w:rPr>
        <w:t xml:space="preserve"> </w:t>
      </w:r>
      <w:r w:rsidR="002667B0">
        <w:rPr>
          <w:rFonts w:ascii="Times New Roman" w:hAnsi="Times New Roman" w:cs="Times New Roman"/>
          <w:sz w:val="24"/>
          <w:szCs w:val="24"/>
        </w:rPr>
        <w:t>sim</w:t>
      </w:r>
      <w:r w:rsidR="009274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74C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67B0">
        <w:rPr>
          <w:rFonts w:ascii="Times New Roman" w:hAnsi="Times New Roman" w:cs="Times New Roman"/>
          <w:sz w:val="24"/>
          <w:szCs w:val="24"/>
        </w:rPr>
        <w:t>Pois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="00C179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você está sempre contra mim. Se você me amar, não precisará de mãe nenhuma.</w:t>
      </w:r>
    </w:p>
    <w:p w:rsidR="006F7029" w:rsidRPr="007D7CBF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="00C1799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não?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>
        <w:rPr>
          <w:rFonts w:ascii="Times New Roman" w:hAnsi="Times New Roman" w:cs="Times New Roman"/>
          <w:sz w:val="24"/>
          <w:szCs w:val="24"/>
        </w:rPr>
        <w:t>indagou</w:t>
      </w:r>
      <w:r w:rsidR="00C179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Maria.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é </w:t>
      </w:r>
      <w:r w:rsidR="00C1799D">
        <w:rPr>
          <w:rFonts w:ascii="Times New Roman" w:hAnsi="Times New Roman" w:cs="Times New Roman"/>
          <w:sz w:val="24"/>
          <w:szCs w:val="24"/>
        </w:rPr>
        <w:t xml:space="preserve">sangue </w:t>
      </w:r>
      <w:r w:rsidRPr="00C5704C">
        <w:rPr>
          <w:rFonts w:ascii="Times New Roman" w:hAnsi="Times New Roman" w:cs="Times New Roman"/>
          <w:sz w:val="24"/>
          <w:szCs w:val="24"/>
        </w:rPr>
        <w:t>do meu sangue...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7CBF">
        <w:rPr>
          <w:rFonts w:ascii="Times New Roman" w:hAnsi="Times New Roman" w:cs="Times New Roman"/>
          <w:sz w:val="24"/>
          <w:szCs w:val="24"/>
        </w:rPr>
        <w:t>Isso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Gricha</w:t>
      </w:r>
      <w:r w:rsidR="00C1799D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99D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com certeza </w:t>
      </w:r>
      <w:r w:rsidR="007D7CBF">
        <w:rPr>
          <w:rFonts w:ascii="Times New Roman" w:hAnsi="Times New Roman" w:cs="Times New Roman"/>
          <w:sz w:val="24"/>
          <w:szCs w:val="24"/>
        </w:rPr>
        <w:t>abandonou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você e </w:t>
      </w:r>
      <w:r w:rsidR="000D0405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de propósito... Para se livrar</w:t>
      </w:r>
      <w:r w:rsidR="0093184F">
        <w:rPr>
          <w:rFonts w:ascii="Times New Roman" w:hAnsi="Times New Roman" w:cs="Times New Roman"/>
          <w:sz w:val="24"/>
          <w:szCs w:val="24"/>
        </w:rPr>
        <w:t xml:space="preserve"> de vocês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Não é </w:t>
      </w:r>
      <w:r w:rsidR="00C1799D">
        <w:rPr>
          <w:rFonts w:ascii="Times New Roman" w:hAnsi="Times New Roman" w:cs="Times New Roman"/>
          <w:sz w:val="24"/>
          <w:szCs w:val="24"/>
        </w:rPr>
        <w:t>de</w:t>
      </w:r>
      <w:r w:rsidR="00C179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7CBF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que você precisa, mas de um rapaz, porque agora você está na idade </w:t>
      </w:r>
      <w:r w:rsidR="007D7CBF">
        <w:rPr>
          <w:rFonts w:ascii="Times New Roman" w:hAnsi="Times New Roman" w:cs="Times New Roman"/>
          <w:sz w:val="24"/>
          <w:szCs w:val="24"/>
        </w:rPr>
        <w:t>certa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602C65">
        <w:rPr>
          <w:rFonts w:ascii="Times New Roman" w:hAnsi="Times New Roman" w:cs="Times New Roman"/>
          <w:sz w:val="24"/>
          <w:szCs w:val="24"/>
        </w:rPr>
        <w:t>o</w:t>
      </w:r>
      <w:r w:rsidR="00602C6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verdadeiro prazer</w:t>
      </w:r>
      <w:r w:rsidR="00D24F75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D0405">
        <w:rPr>
          <w:rFonts w:ascii="Times New Roman" w:hAnsi="Times New Roman" w:cs="Times New Roman"/>
          <w:sz w:val="24"/>
          <w:szCs w:val="24"/>
        </w:rPr>
        <w:t>ficar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adulta, tiver seios </w:t>
      </w:r>
      <w:r w:rsidR="000D0405">
        <w:rPr>
          <w:rFonts w:ascii="Times New Roman" w:hAnsi="Times New Roman" w:cs="Times New Roman"/>
          <w:sz w:val="24"/>
          <w:szCs w:val="24"/>
        </w:rPr>
        <w:t xml:space="preserve">grandes </w:t>
      </w:r>
      <w:r w:rsidRPr="00C5704C">
        <w:rPr>
          <w:rFonts w:ascii="Times New Roman" w:hAnsi="Times New Roman" w:cs="Times New Roman"/>
          <w:sz w:val="24"/>
          <w:szCs w:val="24"/>
        </w:rPr>
        <w:t>e engravidar, o prazer não será o mesmo.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Mal Gricha terminou de falar</w:t>
      </w:r>
      <w:r w:rsidR="004E4A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CB3AFC">
        <w:rPr>
          <w:rFonts w:ascii="Times New Roman" w:hAnsi="Times New Roman" w:cs="Times New Roman"/>
          <w:sz w:val="24"/>
          <w:szCs w:val="24"/>
        </w:rPr>
        <w:t>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ele queria, </w:t>
      </w:r>
      <w:r w:rsidR="002D3B71">
        <w:rPr>
          <w:rFonts w:ascii="Times New Roman" w:hAnsi="Times New Roman" w:cs="Times New Roman"/>
          <w:sz w:val="24"/>
          <w:szCs w:val="24"/>
        </w:rPr>
        <w:t xml:space="preserve">embora ninguém a </w:t>
      </w:r>
      <w:r w:rsidRPr="00C5704C">
        <w:rPr>
          <w:rFonts w:ascii="Times New Roman" w:hAnsi="Times New Roman" w:cs="Times New Roman"/>
          <w:sz w:val="24"/>
          <w:szCs w:val="24"/>
        </w:rPr>
        <w:t>tivesse ensinado e tudo lhe acontece</w:t>
      </w:r>
      <w:r w:rsidR="002D3B71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primeira vez.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4E4A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0419">
        <w:rPr>
          <w:rFonts w:ascii="Times New Roman" w:hAnsi="Times New Roman" w:cs="Times New Roman"/>
          <w:sz w:val="24"/>
          <w:szCs w:val="24"/>
        </w:rPr>
        <w:t>Saia daqui</w:t>
      </w:r>
      <w:r w:rsidRPr="00C5704C">
        <w:rPr>
          <w:rFonts w:ascii="Times New Roman" w:hAnsi="Times New Roman" w:cs="Times New Roman"/>
          <w:sz w:val="24"/>
          <w:szCs w:val="24"/>
        </w:rPr>
        <w:t>, sem-vergonha</w:t>
      </w:r>
      <w:r w:rsidR="002D3B71">
        <w:rPr>
          <w:rFonts w:ascii="Times New Roman" w:hAnsi="Times New Roman" w:cs="Times New Roman"/>
          <w:sz w:val="24"/>
          <w:szCs w:val="24"/>
        </w:rPr>
        <w:t xml:space="preserve"> </w:t>
      </w:r>
      <w:r w:rsidR="002D3B71" w:rsidRPr="00621342">
        <w:rPr>
          <w:rFonts w:ascii="Times New Roman" w:hAnsi="Times New Roman" w:cs="Times New Roman"/>
          <w:sz w:val="24"/>
          <w:szCs w:val="24"/>
        </w:rPr>
        <w:t>—</w:t>
      </w:r>
      <w:r w:rsidR="002D3B71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eu logo entendi</w:t>
      </w:r>
      <w:r w:rsidR="002D3B71">
        <w:rPr>
          <w:rFonts w:ascii="Times New Roman" w:hAnsi="Times New Roman" w:cs="Times New Roman"/>
          <w:sz w:val="24"/>
          <w:szCs w:val="24"/>
        </w:rPr>
        <w:t xml:space="preserve"> quem é você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assim que </w:t>
      </w:r>
      <w:r w:rsidR="00687859">
        <w:rPr>
          <w:rFonts w:ascii="Times New Roman" w:hAnsi="Times New Roman" w:cs="Times New Roman"/>
          <w:sz w:val="24"/>
          <w:szCs w:val="24"/>
        </w:rPr>
        <w:t xml:space="preserve">o </w:t>
      </w:r>
      <w:r w:rsidR="002D3B71">
        <w:rPr>
          <w:rFonts w:ascii="Times New Roman" w:hAnsi="Times New Roman" w:cs="Times New Roman"/>
          <w:sz w:val="24"/>
          <w:szCs w:val="24"/>
        </w:rPr>
        <w:t>flagrei</w:t>
      </w:r>
      <w:r w:rsidR="0068785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me espiando nua no banho.</w:t>
      </w:r>
    </w:p>
    <w:p w:rsidR="0093184F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5E675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entendeu</w:t>
      </w:r>
      <w:r w:rsidR="005E675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melhor</w:t>
      </w:r>
      <w:r w:rsidR="000D0405">
        <w:rPr>
          <w:rFonts w:ascii="Times New Roman" w:hAnsi="Times New Roman" w:cs="Times New Roman"/>
          <w:sz w:val="24"/>
          <w:szCs w:val="24"/>
        </w:rPr>
        <w:t xml:space="preserve"> 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675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Gricha. </w:t>
      </w:r>
    </w:p>
    <w:p w:rsidR="006F7029" w:rsidRPr="00C5704C" w:rsidRDefault="009318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repente </w:t>
      </w:r>
      <w:r w:rsidR="001C705E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agarrou Maria pelas axilas, como se quisesse sentá-la em algum </w:t>
      </w:r>
      <w:r w:rsidR="002D3B71">
        <w:rPr>
          <w:rFonts w:ascii="Times New Roman" w:hAnsi="Times New Roman" w:cs="Times New Roman"/>
          <w:sz w:val="24"/>
          <w:szCs w:val="24"/>
        </w:rPr>
        <w:t>canto</w:t>
      </w:r>
      <w:r w:rsidR="006F7029" w:rsidRPr="00C5704C">
        <w:rPr>
          <w:rFonts w:ascii="Times New Roman" w:hAnsi="Times New Roman" w:cs="Times New Roman"/>
          <w:sz w:val="24"/>
          <w:szCs w:val="24"/>
        </w:rPr>
        <w:t>, e com seus joelhos</w:t>
      </w:r>
      <w:r w:rsidR="001B0419">
        <w:rPr>
          <w:rFonts w:ascii="Times New Roman" w:hAnsi="Times New Roman" w:cs="Times New Roman"/>
          <w:sz w:val="24"/>
          <w:szCs w:val="24"/>
        </w:rPr>
        <w:t xml:space="preserve"> </w:t>
      </w:r>
      <w:r w:rsidR="005524D8">
        <w:rPr>
          <w:rFonts w:ascii="Times New Roman" w:hAnsi="Times New Roman" w:cs="Times New Roman"/>
          <w:sz w:val="24"/>
          <w:szCs w:val="24"/>
        </w:rPr>
        <w:t>férreos de homem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desuniu os joelhos infantis dela, </w:t>
      </w:r>
      <w:r w:rsidR="005524D8">
        <w:rPr>
          <w:rFonts w:ascii="Times New Roman" w:hAnsi="Times New Roman" w:cs="Times New Roman"/>
          <w:sz w:val="24"/>
          <w:szCs w:val="24"/>
        </w:rPr>
        <w:t>e 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ficou </w:t>
      </w:r>
      <w:r w:rsidR="005E6755">
        <w:rPr>
          <w:rFonts w:ascii="Times New Roman" w:hAnsi="Times New Roman" w:cs="Times New Roman"/>
          <w:sz w:val="24"/>
          <w:szCs w:val="24"/>
        </w:rPr>
        <w:t xml:space="preserve">completamente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sob seu poder </w:t>
      </w:r>
      <w:r w:rsidR="000D040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="000D0405">
        <w:rPr>
          <w:rFonts w:ascii="Times New Roman" w:hAnsi="Times New Roman" w:cs="Times New Roman"/>
          <w:sz w:val="24"/>
          <w:szCs w:val="24"/>
        </w:rPr>
        <w:t xml:space="preserve"> </w:t>
      </w:r>
      <w:r w:rsidR="00CB3AFC">
        <w:rPr>
          <w:rFonts w:ascii="Times New Roman" w:hAnsi="Times New Roman" w:cs="Times New Roman"/>
          <w:sz w:val="24"/>
          <w:szCs w:val="24"/>
        </w:rPr>
        <w:t>celeiro escuro</w:t>
      </w:r>
      <w:r w:rsidR="006F7029" w:rsidRPr="00C5704C">
        <w:rPr>
          <w:rFonts w:ascii="Times New Roman" w:hAnsi="Times New Roman" w:cs="Times New Roman"/>
          <w:sz w:val="24"/>
          <w:szCs w:val="24"/>
        </w:rPr>
        <w:t>, trancado por um cadeado do lado de fora</w:t>
      </w:r>
      <w:r w:rsidR="000D0405">
        <w:rPr>
          <w:rFonts w:ascii="Times New Roman" w:hAnsi="Times New Roman" w:cs="Times New Roman"/>
          <w:sz w:val="24"/>
          <w:szCs w:val="24"/>
        </w:rPr>
        <w:t xml:space="preserve">, </w:t>
      </w:r>
      <w:r w:rsidR="005524D8">
        <w:rPr>
          <w:rFonts w:ascii="Times New Roman" w:hAnsi="Times New Roman" w:cs="Times New Roman"/>
          <w:sz w:val="24"/>
          <w:szCs w:val="24"/>
        </w:rPr>
        <w:t>longe de tudo</w:t>
      </w:r>
      <w:r w:rsidR="00CB3AF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meio de um campo </w:t>
      </w:r>
      <w:r w:rsidR="00CB3AFC">
        <w:rPr>
          <w:rFonts w:ascii="Times New Roman" w:hAnsi="Times New Roman" w:cs="Times New Roman"/>
          <w:sz w:val="24"/>
          <w:szCs w:val="24"/>
        </w:rPr>
        <w:t>vazio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3AFC">
        <w:rPr>
          <w:rFonts w:ascii="Times New Roman" w:hAnsi="Times New Roman" w:cs="Times New Roman"/>
          <w:sz w:val="24"/>
          <w:szCs w:val="24"/>
        </w:rPr>
        <w:t>que se ligava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à linha férrea de um ermo apeadeiro. E </w:t>
      </w:r>
      <w:r w:rsidR="000D0405">
        <w:rPr>
          <w:rFonts w:ascii="Times New Roman" w:hAnsi="Times New Roman" w:cs="Times New Roman"/>
          <w:sz w:val="24"/>
          <w:szCs w:val="24"/>
        </w:rPr>
        <w:t>nessa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noite nem a </w:t>
      </w:r>
      <w:r w:rsidR="00CB3AFC">
        <w:rPr>
          <w:rFonts w:ascii="Times New Roman" w:hAnsi="Times New Roman" w:cs="Times New Roman"/>
          <w:sz w:val="24"/>
          <w:szCs w:val="24"/>
        </w:rPr>
        <w:t xml:space="preserve">lua </w:t>
      </w:r>
      <w:r w:rsidR="006F7029" w:rsidRPr="00C5704C">
        <w:rPr>
          <w:rFonts w:ascii="Times New Roman" w:hAnsi="Times New Roman" w:cs="Times New Roman"/>
          <w:sz w:val="24"/>
          <w:szCs w:val="24"/>
        </w:rPr>
        <w:t>esquálida de Khárkov</w:t>
      </w:r>
      <w:r w:rsidR="0028097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iluminava o céu.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S</w:t>
      </w:r>
      <w:r w:rsidR="00DA2EF0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3AFC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alma viva </w:t>
      </w:r>
      <w:r w:rsidR="000D0405">
        <w:rPr>
          <w:rFonts w:ascii="Times New Roman" w:hAnsi="Times New Roman" w:cs="Times New Roman"/>
          <w:sz w:val="24"/>
          <w:szCs w:val="24"/>
        </w:rPr>
        <w:t>por</w:t>
      </w:r>
      <w:r w:rsidR="000D04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perto </w:t>
      </w:r>
      <w:r w:rsidR="00CE720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705E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Vássia</w:t>
      </w:r>
      <w:r w:rsidR="00CB3AFC">
        <w:rPr>
          <w:rFonts w:ascii="Times New Roman" w:hAnsi="Times New Roman" w:cs="Times New Roman"/>
          <w:sz w:val="24"/>
          <w:szCs w:val="24"/>
        </w:rPr>
        <w:t xml:space="preserve"> </w:t>
      </w:r>
      <w:r w:rsidR="00CB3AF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DA2EF0">
        <w:rPr>
          <w:rFonts w:ascii="Times New Roman" w:hAnsi="Times New Roman" w:cs="Times New Roman"/>
          <w:sz w:val="24"/>
          <w:szCs w:val="24"/>
        </w:rPr>
        <w:t>ele dormia e</w:t>
      </w:r>
      <w:r w:rsidR="0005225F">
        <w:rPr>
          <w:rFonts w:ascii="Times New Roman" w:hAnsi="Times New Roman" w:cs="Times New Roman"/>
          <w:sz w:val="24"/>
          <w:szCs w:val="24"/>
        </w:rPr>
        <w:t>ntre</w:t>
      </w:r>
      <w:r w:rsidR="00DA2EF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ronc</w:t>
      </w:r>
      <w:r w:rsidR="0005225F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CE720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se estivesse </w:t>
      </w:r>
      <w:r w:rsidR="00DA2EF0">
        <w:rPr>
          <w:rFonts w:ascii="Times New Roman" w:hAnsi="Times New Roman" w:cs="Times New Roman"/>
          <w:sz w:val="24"/>
          <w:szCs w:val="24"/>
        </w:rPr>
        <w:t>acordado</w:t>
      </w:r>
      <w:r w:rsidRPr="00C5704C">
        <w:rPr>
          <w:rFonts w:ascii="Times New Roman" w:hAnsi="Times New Roman" w:cs="Times New Roman"/>
          <w:sz w:val="24"/>
          <w:szCs w:val="24"/>
        </w:rPr>
        <w:t>, o que poderia fazer</w:t>
      </w:r>
      <w:r w:rsidR="00DA2EF0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2EF0">
        <w:rPr>
          <w:rFonts w:ascii="Times New Roman" w:hAnsi="Times New Roman" w:cs="Times New Roman"/>
          <w:sz w:val="24"/>
          <w:szCs w:val="24"/>
        </w:rPr>
        <w:t>Era apenas</w:t>
      </w:r>
      <w:r w:rsidR="001C70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criança... Não havia a quem </w:t>
      </w:r>
      <w:r w:rsidR="00D208AD">
        <w:rPr>
          <w:rFonts w:ascii="Times New Roman" w:hAnsi="Times New Roman" w:cs="Times New Roman"/>
          <w:sz w:val="24"/>
          <w:szCs w:val="24"/>
        </w:rPr>
        <w:t>pedir socorro</w:t>
      </w:r>
      <w:r w:rsidR="00CE7201">
        <w:rPr>
          <w:rFonts w:ascii="Times New Roman" w:hAnsi="Times New Roman" w:cs="Times New Roman"/>
          <w:sz w:val="24"/>
          <w:szCs w:val="24"/>
        </w:rPr>
        <w:t xml:space="preserve"> e</w:t>
      </w:r>
      <w:r w:rsidR="000D0405">
        <w:rPr>
          <w:rFonts w:ascii="Times New Roman" w:hAnsi="Times New Roman" w:cs="Times New Roman"/>
          <w:sz w:val="24"/>
          <w:szCs w:val="24"/>
        </w:rPr>
        <w:t>,</w:t>
      </w:r>
      <w:r w:rsidR="00CE7201">
        <w:rPr>
          <w:rFonts w:ascii="Times New Roman" w:hAnsi="Times New Roman" w:cs="Times New Roman"/>
          <w:sz w:val="24"/>
          <w:szCs w:val="24"/>
        </w:rPr>
        <w:t xml:space="preserve"> se </w:t>
      </w:r>
      <w:r w:rsidR="0093184F">
        <w:rPr>
          <w:rFonts w:ascii="Times New Roman" w:hAnsi="Times New Roman" w:cs="Times New Roman"/>
          <w:sz w:val="24"/>
          <w:szCs w:val="24"/>
        </w:rPr>
        <w:t xml:space="preserve">ela </w:t>
      </w:r>
      <w:r w:rsidR="00CE7201">
        <w:rPr>
          <w:rFonts w:ascii="Times New Roman" w:hAnsi="Times New Roman" w:cs="Times New Roman"/>
          <w:sz w:val="24"/>
          <w:szCs w:val="24"/>
        </w:rPr>
        <w:t>o fizesse</w:t>
      </w:r>
      <w:r w:rsidR="000D04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assustar</w:t>
      </w:r>
      <w:r w:rsidR="00CE7201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Vássia, </w:t>
      </w:r>
      <w:r w:rsidR="00DA2EF0">
        <w:rPr>
          <w:rFonts w:ascii="Times New Roman" w:hAnsi="Times New Roman" w:cs="Times New Roman"/>
          <w:sz w:val="24"/>
          <w:szCs w:val="24"/>
        </w:rPr>
        <w:t>por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Gricha não tap</w:t>
      </w:r>
      <w:r w:rsidR="00DA2EF0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484C">
        <w:rPr>
          <w:rFonts w:ascii="Times New Roman" w:hAnsi="Times New Roman" w:cs="Times New Roman"/>
          <w:sz w:val="24"/>
          <w:szCs w:val="24"/>
        </w:rPr>
        <w:t>a</w:t>
      </w:r>
      <w:r w:rsidR="00CE720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boca</w:t>
      </w:r>
      <w:r w:rsidR="00FB484C">
        <w:rPr>
          <w:rFonts w:ascii="Times New Roman" w:hAnsi="Times New Roman" w:cs="Times New Roman"/>
          <w:sz w:val="24"/>
          <w:szCs w:val="24"/>
        </w:rPr>
        <w:t xml:space="preserve"> de Maria</w:t>
      </w:r>
      <w:r w:rsidRPr="00C5704C">
        <w:rPr>
          <w:rFonts w:ascii="Times New Roman" w:hAnsi="Times New Roman" w:cs="Times New Roman"/>
          <w:sz w:val="24"/>
          <w:szCs w:val="24"/>
        </w:rPr>
        <w:t>, como não</w:t>
      </w:r>
      <w:r w:rsidR="00CE7201">
        <w:rPr>
          <w:rFonts w:ascii="Times New Roman" w:hAnsi="Times New Roman" w:cs="Times New Roman"/>
          <w:sz w:val="24"/>
          <w:szCs w:val="24"/>
        </w:rPr>
        <w:t xml:space="preserve">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tapa a boca de um animal sendo abatido</w:t>
      </w:r>
      <w:r w:rsidR="00CE7201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quem ouvi</w:t>
      </w:r>
      <w:r w:rsidR="00DA2EF0">
        <w:rPr>
          <w:rFonts w:ascii="Times New Roman" w:hAnsi="Times New Roman" w:cs="Times New Roman"/>
          <w:sz w:val="24"/>
          <w:szCs w:val="24"/>
        </w:rPr>
        <w:t>ria seus berros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? Maria tentou </w:t>
      </w:r>
      <w:r w:rsidR="00FB484C">
        <w:rPr>
          <w:rFonts w:ascii="Times New Roman" w:hAnsi="Times New Roman" w:cs="Times New Roman"/>
          <w:sz w:val="24"/>
          <w:szCs w:val="24"/>
        </w:rPr>
        <w:t>se defender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calada, mas</w:t>
      </w:r>
      <w:r w:rsidR="00CE720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405">
        <w:rPr>
          <w:rFonts w:ascii="Times New Roman" w:hAnsi="Times New Roman" w:cs="Times New Roman"/>
          <w:sz w:val="24"/>
          <w:szCs w:val="24"/>
        </w:rPr>
        <w:t>a cada tentativa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Gricha torcia seu braço e </w:t>
      </w:r>
      <w:r w:rsidR="00EC4247">
        <w:rPr>
          <w:rFonts w:ascii="Times New Roman" w:hAnsi="Times New Roman" w:cs="Times New Roman"/>
          <w:sz w:val="24"/>
          <w:szCs w:val="24"/>
        </w:rPr>
        <w:t>ela sentia muita 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; quando </w:t>
      </w:r>
      <w:r w:rsidR="00D208AD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parava de resistir, </w:t>
      </w:r>
      <w:r w:rsidR="0093184F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225F">
        <w:rPr>
          <w:rFonts w:ascii="Times New Roman" w:hAnsi="Times New Roman" w:cs="Times New Roman"/>
          <w:sz w:val="24"/>
          <w:szCs w:val="24"/>
        </w:rPr>
        <w:t>a</w:t>
      </w:r>
      <w:r w:rsidR="00FB4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soltava. </w:t>
      </w:r>
      <w:r w:rsidR="000D040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ssim Gricha conseguiu de Maria o que queria, gemendo como um</w:t>
      </w:r>
      <w:r w:rsidR="00D208AD">
        <w:rPr>
          <w:rFonts w:ascii="Times New Roman" w:hAnsi="Times New Roman" w:cs="Times New Roman"/>
          <w:sz w:val="24"/>
          <w:szCs w:val="24"/>
        </w:rPr>
        <w:t xml:space="preserve"> doente</w:t>
      </w:r>
      <w:r w:rsidR="001C705E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tifo, </w:t>
      </w:r>
      <w:r w:rsidR="000538CC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Vássia </w:t>
      </w:r>
      <w:r w:rsidR="000538CC">
        <w:rPr>
          <w:rFonts w:ascii="Times New Roman" w:hAnsi="Times New Roman" w:cs="Times New Roman"/>
          <w:sz w:val="24"/>
          <w:szCs w:val="24"/>
        </w:rPr>
        <w:t>continuava a dormir</w:t>
      </w:r>
      <w:r w:rsidR="00091CDA">
        <w:rPr>
          <w:rFonts w:ascii="Times New Roman" w:hAnsi="Times New Roman" w:cs="Times New Roman"/>
          <w:sz w:val="24"/>
          <w:szCs w:val="24"/>
        </w:rPr>
        <w:t xml:space="preserve"> </w:t>
      </w:r>
      <w:r w:rsidR="00091CD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7F78">
        <w:rPr>
          <w:rFonts w:ascii="Times New Roman" w:hAnsi="Times New Roman" w:cs="Times New Roman"/>
          <w:sz w:val="24"/>
          <w:szCs w:val="24"/>
        </w:rPr>
        <w:t>não acordou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Maria gritou </w:t>
      </w:r>
      <w:r w:rsidR="00FB484C">
        <w:rPr>
          <w:rFonts w:ascii="Times New Roman" w:hAnsi="Times New Roman" w:cs="Times New Roman"/>
          <w:sz w:val="24"/>
          <w:szCs w:val="24"/>
        </w:rPr>
        <w:t>d</w:t>
      </w:r>
      <w:r w:rsidR="00D208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 incomum e desconhecida que Gricha lhe causa</w:t>
      </w:r>
      <w:r w:rsidR="008E7F7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obter prazer, </w:t>
      </w:r>
      <w:r w:rsidR="00727851">
        <w:rPr>
          <w:rFonts w:ascii="Times New Roman" w:hAnsi="Times New Roman" w:cs="Times New Roman"/>
          <w:sz w:val="24"/>
          <w:szCs w:val="24"/>
        </w:rPr>
        <w:t xml:space="preserve">não acordou </w:t>
      </w:r>
      <w:r w:rsidR="000538CC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Gricha gemeu com </w:t>
      </w:r>
      <w:r w:rsidR="00D208AD">
        <w:rPr>
          <w:rFonts w:ascii="Times New Roman" w:hAnsi="Times New Roman" w:cs="Times New Roman"/>
          <w:sz w:val="24"/>
          <w:szCs w:val="24"/>
        </w:rPr>
        <w:t>muita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força, </w:t>
      </w:r>
      <w:r w:rsidRPr="0076100D">
        <w:rPr>
          <w:rFonts w:ascii="Times New Roman" w:hAnsi="Times New Roman" w:cs="Times New Roman"/>
          <w:sz w:val="24"/>
          <w:szCs w:val="24"/>
        </w:rPr>
        <w:t>como</w:t>
      </w:r>
      <w:r w:rsidR="0076100D" w:rsidRPr="0076100D">
        <w:rPr>
          <w:rFonts w:ascii="Times New Roman" w:hAnsi="Times New Roman" w:cs="Times New Roman"/>
          <w:sz w:val="24"/>
          <w:szCs w:val="24"/>
        </w:rPr>
        <w:t xml:space="preserve"> se, ao dilacerar o corpo de Maria,</w:t>
      </w:r>
      <w:r w:rsidRPr="0076100D">
        <w:rPr>
          <w:rFonts w:ascii="Times New Roman" w:hAnsi="Times New Roman" w:cs="Times New Roman"/>
          <w:sz w:val="24"/>
          <w:szCs w:val="24"/>
        </w:rPr>
        <w:t xml:space="preserve"> </w:t>
      </w:r>
      <w:r w:rsidR="0076100D" w:rsidRPr="0076100D">
        <w:rPr>
          <w:rFonts w:ascii="Times New Roman" w:hAnsi="Times New Roman" w:cs="Times New Roman"/>
          <w:sz w:val="24"/>
          <w:szCs w:val="24"/>
        </w:rPr>
        <w:t xml:space="preserve">ele </w:t>
      </w:r>
      <w:r w:rsidR="008E7F78" w:rsidRPr="0076100D">
        <w:rPr>
          <w:rFonts w:ascii="Times New Roman" w:hAnsi="Times New Roman" w:cs="Times New Roman"/>
          <w:sz w:val="24"/>
          <w:szCs w:val="24"/>
        </w:rPr>
        <w:t>dilacera</w:t>
      </w:r>
      <w:r w:rsidR="00D208AD" w:rsidRPr="0076100D">
        <w:rPr>
          <w:rFonts w:ascii="Times New Roman" w:hAnsi="Times New Roman" w:cs="Times New Roman"/>
          <w:sz w:val="24"/>
          <w:szCs w:val="24"/>
        </w:rPr>
        <w:t xml:space="preserve">sse </w:t>
      </w:r>
      <w:r w:rsidR="0076100D" w:rsidRPr="0076100D">
        <w:rPr>
          <w:rFonts w:ascii="Times New Roman" w:hAnsi="Times New Roman" w:cs="Times New Roman"/>
          <w:sz w:val="24"/>
          <w:szCs w:val="24"/>
        </w:rPr>
        <w:t>o próprio</w:t>
      </w:r>
      <w:r w:rsidR="00D208AD" w:rsidRPr="0076100D">
        <w:rPr>
          <w:rFonts w:ascii="Times New Roman" w:hAnsi="Times New Roman" w:cs="Times New Roman"/>
          <w:sz w:val="24"/>
          <w:szCs w:val="24"/>
        </w:rPr>
        <w:t xml:space="preserve"> corpo</w:t>
      </w:r>
      <w:r w:rsidRPr="0076100D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7F7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8AD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entendeu </w:t>
      </w:r>
      <w:r w:rsidR="001C705E">
        <w:rPr>
          <w:rFonts w:ascii="Times New Roman" w:hAnsi="Times New Roman" w:cs="Times New Roman"/>
          <w:sz w:val="24"/>
          <w:szCs w:val="24"/>
        </w:rPr>
        <w:t xml:space="preserve">o que acontecera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tudo havia terminado. </w:t>
      </w:r>
      <w:r w:rsidR="00D208AD">
        <w:rPr>
          <w:rFonts w:ascii="Times New Roman" w:hAnsi="Times New Roman" w:cs="Times New Roman"/>
          <w:sz w:val="24"/>
          <w:szCs w:val="24"/>
        </w:rPr>
        <w:t>Ouviam-se 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forte respiração de</w:t>
      </w:r>
      <w:r w:rsidR="00D208AD">
        <w:rPr>
          <w:rFonts w:ascii="Times New Roman" w:hAnsi="Times New Roman" w:cs="Times New Roman"/>
          <w:sz w:val="24"/>
          <w:szCs w:val="24"/>
        </w:rPr>
        <w:t xml:space="preserve">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Gricha e o ronco de Vássia. Maria alegrou-se por </w:t>
      </w:r>
      <w:r w:rsidR="00D208AD">
        <w:rPr>
          <w:rFonts w:ascii="Times New Roman" w:hAnsi="Times New Roman" w:cs="Times New Roman"/>
          <w:sz w:val="24"/>
          <w:szCs w:val="24"/>
        </w:rPr>
        <w:t>seu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ter ouvido nada e</w:t>
      </w:r>
      <w:r w:rsidR="008E7F7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0538CC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assustado. </w:t>
      </w:r>
      <w:r w:rsidR="001C705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respiração de Gricha ficou tranquila, e ele </w:t>
      </w:r>
      <w:r w:rsidR="000538CC">
        <w:rPr>
          <w:rFonts w:ascii="Times New Roman" w:hAnsi="Times New Roman" w:cs="Times New Roman"/>
          <w:sz w:val="24"/>
          <w:szCs w:val="24"/>
        </w:rPr>
        <w:t>disse</w:t>
      </w:r>
      <w:r w:rsidR="000538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Maria, que continuava </w:t>
      </w:r>
      <w:r w:rsidR="008E7F78">
        <w:rPr>
          <w:rFonts w:ascii="Times New Roman" w:hAnsi="Times New Roman" w:cs="Times New Roman"/>
          <w:sz w:val="24"/>
          <w:szCs w:val="24"/>
        </w:rPr>
        <w:t>ofegante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0538C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se preocupe... </w:t>
      </w:r>
      <w:r w:rsidR="008E7F78">
        <w:rPr>
          <w:rFonts w:ascii="Times New Roman" w:hAnsi="Times New Roman" w:cs="Times New Roman"/>
          <w:sz w:val="24"/>
          <w:szCs w:val="24"/>
        </w:rPr>
        <w:t xml:space="preserve">Com </w:t>
      </w:r>
      <w:r w:rsidR="00D208AD">
        <w:rPr>
          <w:rFonts w:ascii="Times New Roman" w:hAnsi="Times New Roman" w:cs="Times New Roman"/>
          <w:sz w:val="24"/>
          <w:szCs w:val="24"/>
        </w:rPr>
        <w:t>sua</w:t>
      </w:r>
      <w:r w:rsidR="008E7F78">
        <w:rPr>
          <w:rFonts w:ascii="Times New Roman" w:hAnsi="Times New Roman" w:cs="Times New Roman"/>
          <w:sz w:val="24"/>
          <w:szCs w:val="24"/>
        </w:rPr>
        <w:t xml:space="preserve"> vida, </w:t>
      </w:r>
      <w:r w:rsidR="00D208AD">
        <w:rPr>
          <w:rFonts w:ascii="Times New Roman" w:hAnsi="Times New Roman" w:cs="Times New Roman"/>
          <w:sz w:val="24"/>
          <w:szCs w:val="24"/>
        </w:rPr>
        <w:t xml:space="preserve">cedo ou tarde, </w:t>
      </w:r>
      <w:r w:rsidR="008E7F78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>ocê seria violentada por um velho</w:t>
      </w:r>
      <w:r w:rsidR="00D208AD">
        <w:rPr>
          <w:rFonts w:ascii="Times New Roman" w:hAnsi="Times New Roman" w:cs="Times New Roman"/>
          <w:sz w:val="24"/>
          <w:szCs w:val="24"/>
        </w:rPr>
        <w:t xml:space="preserve"> qualquer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D208AD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elhor </w:t>
      </w:r>
      <w:r w:rsidR="00134A66">
        <w:rPr>
          <w:rFonts w:ascii="Times New Roman" w:hAnsi="Times New Roman" w:cs="Times New Roman"/>
          <w:sz w:val="24"/>
          <w:szCs w:val="24"/>
        </w:rPr>
        <w:t>comigo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Pegue isso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lhe deu um pedaço de pão.</w:t>
      </w:r>
    </w:p>
    <w:p w:rsidR="006F7029" w:rsidRPr="00C5704C" w:rsidRDefault="00A15D3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pegou o pão e aquietou-se, e Gricha </w:t>
      </w:r>
      <w:r w:rsidR="006F7029" w:rsidRPr="0005225F">
        <w:rPr>
          <w:rFonts w:ascii="Times New Roman" w:hAnsi="Times New Roman" w:cs="Times New Roman"/>
          <w:sz w:val="24"/>
          <w:szCs w:val="24"/>
        </w:rPr>
        <w:t xml:space="preserve">se </w:t>
      </w:r>
      <w:r w:rsidR="00D208AD" w:rsidRPr="0005225F">
        <w:rPr>
          <w:rFonts w:ascii="Times New Roman" w:hAnsi="Times New Roman" w:cs="Times New Roman"/>
          <w:sz w:val="24"/>
          <w:szCs w:val="24"/>
        </w:rPr>
        <w:t>afastou</w:t>
      </w:r>
      <w:r w:rsidR="0005225F">
        <w:rPr>
          <w:rFonts w:ascii="Times New Roman" w:hAnsi="Times New Roman" w:cs="Times New Roman"/>
          <w:sz w:val="24"/>
          <w:szCs w:val="24"/>
        </w:rPr>
        <w:t>, indo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D208AD">
        <w:rPr>
          <w:rFonts w:ascii="Times New Roman" w:hAnsi="Times New Roman" w:cs="Times New Roman"/>
          <w:sz w:val="24"/>
          <w:szCs w:val="24"/>
        </w:rPr>
        <w:t>o outro lado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091CDA">
        <w:rPr>
          <w:rFonts w:ascii="Times New Roman" w:hAnsi="Times New Roman" w:cs="Times New Roman"/>
          <w:sz w:val="24"/>
          <w:szCs w:val="24"/>
        </w:rPr>
        <w:t>celeiro</w:t>
      </w:r>
      <w:r w:rsidR="0005225F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logo começou a roncar como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Não se poderia dizer que Maria adormece</w:t>
      </w:r>
      <w:r w:rsidR="00192E3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, mas antes</w:t>
      </w:r>
      <w:r w:rsidR="00F45509">
        <w:rPr>
          <w:rFonts w:ascii="Times New Roman" w:hAnsi="Times New Roman" w:cs="Times New Roman"/>
          <w:sz w:val="24"/>
          <w:szCs w:val="24"/>
        </w:rPr>
        <w:t xml:space="preserve"> que </w:t>
      </w:r>
      <w:r w:rsidR="00847869">
        <w:rPr>
          <w:rFonts w:ascii="Times New Roman" w:hAnsi="Times New Roman" w:cs="Times New Roman"/>
          <w:sz w:val="24"/>
          <w:szCs w:val="24"/>
        </w:rPr>
        <w:t>entrou em um estado de torpor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0E68CE">
        <w:rPr>
          <w:rFonts w:ascii="Times New Roman" w:hAnsi="Times New Roman" w:cs="Times New Roman"/>
          <w:sz w:val="24"/>
          <w:szCs w:val="24"/>
        </w:rPr>
        <w:t xml:space="preserve">nem por um momento deixou </w:t>
      </w:r>
      <w:r w:rsidR="00F45509">
        <w:rPr>
          <w:rFonts w:ascii="Times New Roman" w:hAnsi="Times New Roman" w:cs="Times New Roman"/>
          <w:sz w:val="24"/>
          <w:szCs w:val="24"/>
        </w:rPr>
        <w:t>de distinguir</w:t>
      </w:r>
      <w:r w:rsidR="00727851">
        <w:rPr>
          <w:rFonts w:ascii="Times New Roman" w:hAnsi="Times New Roman" w:cs="Times New Roman"/>
          <w:sz w:val="24"/>
          <w:szCs w:val="24"/>
        </w:rPr>
        <w:t xml:space="preserve"> as vigas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1E79" w:rsidRPr="00C5704C">
        <w:rPr>
          <w:rFonts w:ascii="Times New Roman" w:hAnsi="Times New Roman" w:cs="Times New Roman"/>
          <w:sz w:val="24"/>
          <w:szCs w:val="24"/>
        </w:rPr>
        <w:t xml:space="preserve">salientes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727851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4550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senti</w:t>
      </w:r>
      <w:r w:rsidR="00F4550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palha sob seu corpo. </w:t>
      </w:r>
      <w:r w:rsidR="000E68CE">
        <w:rPr>
          <w:rFonts w:ascii="Times New Roman" w:hAnsi="Times New Roman" w:cs="Times New Roman"/>
          <w:sz w:val="24"/>
          <w:szCs w:val="24"/>
        </w:rPr>
        <w:t>Seu</w:t>
      </w:r>
      <w:r w:rsidR="00F45509">
        <w:rPr>
          <w:rFonts w:ascii="Times New Roman" w:hAnsi="Times New Roman" w:cs="Times New Roman"/>
          <w:sz w:val="24"/>
          <w:szCs w:val="24"/>
        </w:rPr>
        <w:t xml:space="preserve"> ventre e baixo-ventre</w:t>
      </w:r>
      <w:r w:rsidR="000E68CE">
        <w:rPr>
          <w:rFonts w:ascii="Times New Roman" w:hAnsi="Times New Roman" w:cs="Times New Roman"/>
          <w:sz w:val="24"/>
          <w:szCs w:val="24"/>
        </w:rPr>
        <w:t xml:space="preserve"> doíam</w:t>
      </w:r>
      <w:r w:rsidRPr="00C5704C">
        <w:rPr>
          <w:rFonts w:ascii="Times New Roman" w:hAnsi="Times New Roman" w:cs="Times New Roman"/>
          <w:sz w:val="24"/>
          <w:szCs w:val="24"/>
        </w:rPr>
        <w:t>, como se</w:t>
      </w:r>
      <w:r w:rsidR="00E332FF">
        <w:rPr>
          <w:rFonts w:ascii="Times New Roman" w:hAnsi="Times New Roman" w:cs="Times New Roman"/>
          <w:sz w:val="24"/>
          <w:szCs w:val="24"/>
        </w:rPr>
        <w:t>, em vez da taboa,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tivesse comido uma erva venenosa, como acontece</w:t>
      </w:r>
      <w:r w:rsidR="001C1E79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1E79">
        <w:rPr>
          <w:rFonts w:ascii="Times New Roman" w:hAnsi="Times New Roman" w:cs="Times New Roman"/>
          <w:sz w:val="24"/>
          <w:szCs w:val="24"/>
        </w:rPr>
        <w:t>a</w:t>
      </w:r>
      <w:r w:rsidR="001C1E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 vizinha do sítio, que</w:t>
      </w:r>
      <w:r w:rsidR="0005225F">
        <w:rPr>
          <w:rFonts w:ascii="Times New Roman" w:hAnsi="Times New Roman" w:cs="Times New Roman"/>
          <w:sz w:val="24"/>
          <w:szCs w:val="24"/>
        </w:rPr>
        <w:t>, intoxicada,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morre</w:t>
      </w:r>
      <w:r w:rsidR="008E7F78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7254">
        <w:rPr>
          <w:rFonts w:ascii="Times New Roman" w:hAnsi="Times New Roman" w:cs="Times New Roman"/>
          <w:sz w:val="24"/>
          <w:szCs w:val="24"/>
          <w:highlight w:val="yellow"/>
        </w:rPr>
        <w:t>no mesmo dia</w:t>
      </w:r>
      <w:r w:rsidRPr="00847254">
        <w:rPr>
          <w:rFonts w:ascii="Times New Roman" w:hAnsi="Times New Roman" w:cs="Times New Roman"/>
          <w:sz w:val="24"/>
          <w:szCs w:val="24"/>
        </w:rPr>
        <w:t xml:space="preserve"> </w:t>
      </w:r>
      <w:r w:rsidR="00847254">
        <w:rPr>
          <w:rFonts w:ascii="Times New Roman" w:hAnsi="Times New Roman" w:cs="Times New Roman"/>
          <w:sz w:val="24"/>
          <w:szCs w:val="24"/>
        </w:rPr>
        <w:t xml:space="preserve">em que o </w:t>
      </w:r>
      <w:r w:rsidRPr="00847254">
        <w:rPr>
          <w:rFonts w:ascii="Times New Roman" w:hAnsi="Times New Roman" w:cs="Times New Roman"/>
          <w:sz w:val="24"/>
          <w:szCs w:val="24"/>
        </w:rPr>
        <w:t>pai</w:t>
      </w:r>
      <w:r w:rsidR="000E68CE" w:rsidRPr="00847254">
        <w:rPr>
          <w:rFonts w:ascii="Times New Roman" w:hAnsi="Times New Roman" w:cs="Times New Roman"/>
          <w:sz w:val="24"/>
          <w:szCs w:val="24"/>
        </w:rPr>
        <w:t xml:space="preserve"> de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 dor </w:t>
      </w:r>
      <w:r w:rsidR="008E7F78">
        <w:rPr>
          <w:rFonts w:ascii="Times New Roman" w:hAnsi="Times New Roman" w:cs="Times New Roman"/>
          <w:sz w:val="24"/>
          <w:szCs w:val="24"/>
        </w:rPr>
        <w:t>diminuía aos poucos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A30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0E68CE">
        <w:rPr>
          <w:rFonts w:ascii="Times New Roman" w:hAnsi="Times New Roman" w:cs="Times New Roman"/>
          <w:sz w:val="24"/>
          <w:szCs w:val="24"/>
        </w:rPr>
        <w:t>as vigas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ficaram claramente visíveis no </w:t>
      </w:r>
      <w:r w:rsidR="000E68CE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iluminado, a dor era insignificante, algo como uma alusão ao que acontecera </w:t>
      </w:r>
      <w:r w:rsidR="008E7F78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noite. Maria </w:t>
      </w:r>
      <w:r w:rsidR="00847254">
        <w:rPr>
          <w:rFonts w:ascii="Times New Roman" w:hAnsi="Times New Roman" w:cs="Times New Roman"/>
          <w:sz w:val="24"/>
          <w:szCs w:val="24"/>
        </w:rPr>
        <w:t>acordou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sentou-se e viu que </w:t>
      </w:r>
      <w:r w:rsidR="000E68CE">
        <w:rPr>
          <w:rFonts w:ascii="Times New Roman" w:hAnsi="Times New Roman" w:cs="Times New Roman"/>
          <w:sz w:val="24"/>
          <w:szCs w:val="24"/>
        </w:rPr>
        <w:t xml:space="preserve">no celeiro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estavam só ela e o irmão, </w:t>
      </w:r>
      <w:r w:rsidR="008A3078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o guia</w:t>
      </w:r>
      <w:r w:rsidR="001C1E7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Gricha</w:t>
      </w:r>
      <w:r w:rsidR="001C1E7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sumido. Isso a alegrou, mas logo </w:t>
      </w:r>
      <w:r w:rsidR="001C1E7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entristeceu, </w:t>
      </w:r>
      <w:r w:rsidR="000E68CE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havia levado a cesta </w:t>
      </w:r>
      <w:r w:rsidR="008A3078">
        <w:rPr>
          <w:rFonts w:ascii="Times New Roman" w:hAnsi="Times New Roman" w:cs="Times New Roman"/>
          <w:sz w:val="24"/>
          <w:szCs w:val="24"/>
        </w:rPr>
        <w:t>de</w:t>
      </w:r>
      <w:r w:rsidR="008A30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provisões.</w:t>
      </w:r>
      <w:r w:rsidR="00D8152C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 </w:t>
      </w:r>
      <w:r w:rsidR="000E68CE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voltou a se alegrar </w:t>
      </w:r>
      <w:r w:rsidR="000E68CE">
        <w:rPr>
          <w:rFonts w:ascii="Times New Roman" w:hAnsi="Times New Roman" w:cs="Times New Roman"/>
          <w:sz w:val="24"/>
          <w:szCs w:val="24"/>
        </w:rPr>
        <w:t>quando tateou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bolso um pedaço de toucinho e um pedaço de pão</w:t>
      </w:r>
      <w:r w:rsidR="00091CDA">
        <w:rPr>
          <w:rFonts w:ascii="Times New Roman" w:hAnsi="Times New Roman" w:cs="Times New Roman"/>
          <w:sz w:val="24"/>
          <w:szCs w:val="24"/>
        </w:rPr>
        <w:t xml:space="preserve"> </w:t>
      </w:r>
      <w:r w:rsidR="00091CDA" w:rsidRPr="00621342">
        <w:rPr>
          <w:rFonts w:ascii="Times New Roman" w:hAnsi="Times New Roman" w:cs="Times New Roman"/>
          <w:sz w:val="24"/>
          <w:szCs w:val="24"/>
        </w:rPr>
        <w:t>—</w:t>
      </w:r>
      <w:r w:rsidR="00091CDA">
        <w:rPr>
          <w:rFonts w:ascii="Times New Roman" w:hAnsi="Times New Roman" w:cs="Times New Roman"/>
          <w:sz w:val="24"/>
          <w:szCs w:val="24"/>
        </w:rPr>
        <w:t xml:space="preserve"> </w:t>
      </w:r>
      <w:r w:rsidR="000E68CE">
        <w:rPr>
          <w:rFonts w:ascii="Times New Roman" w:hAnsi="Times New Roman" w:cs="Times New Roman"/>
          <w:sz w:val="24"/>
          <w:szCs w:val="24"/>
        </w:rPr>
        <w:t>embora</w:t>
      </w:r>
      <w:r w:rsidR="008E7F78">
        <w:rPr>
          <w:rFonts w:ascii="Times New Roman" w:hAnsi="Times New Roman" w:cs="Times New Roman"/>
          <w:sz w:val="24"/>
          <w:szCs w:val="24"/>
        </w:rPr>
        <w:t>, à luz do dia,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0E68CE">
        <w:rPr>
          <w:rFonts w:ascii="Times New Roman" w:hAnsi="Times New Roman" w:cs="Times New Roman"/>
          <w:sz w:val="24"/>
          <w:szCs w:val="24"/>
        </w:rPr>
        <w:t>fossem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grandes como pareciam n</w:t>
      </w:r>
      <w:r w:rsidR="00091CD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escuro, </w:t>
      </w:r>
      <w:r w:rsidR="000E68CE">
        <w:rPr>
          <w:rFonts w:ascii="Times New Roman" w:hAnsi="Times New Roman" w:cs="Times New Roman"/>
          <w:sz w:val="24"/>
          <w:szCs w:val="24"/>
        </w:rPr>
        <w:t>teriam do que viver por algum tempo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8A307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Vássia, levante-se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 guia </w:t>
      </w:r>
      <w:r w:rsidR="00381F1C">
        <w:rPr>
          <w:rFonts w:ascii="Times New Roman" w:hAnsi="Times New Roman" w:cs="Times New Roman"/>
          <w:sz w:val="24"/>
          <w:szCs w:val="24"/>
        </w:rPr>
        <w:t>que</w:t>
      </w:r>
      <w:r w:rsidR="008E7F78">
        <w:rPr>
          <w:rFonts w:ascii="Times New Roman" w:hAnsi="Times New Roman" w:cs="Times New Roman"/>
          <w:sz w:val="24"/>
          <w:szCs w:val="24"/>
        </w:rPr>
        <w:t xml:space="preserve"> deveria nos</w:t>
      </w:r>
      <w:r w:rsidR="00E76903">
        <w:rPr>
          <w:rFonts w:ascii="Times New Roman" w:hAnsi="Times New Roman" w:cs="Times New Roman"/>
          <w:sz w:val="24"/>
          <w:szCs w:val="24"/>
        </w:rPr>
        <w:t xml:space="preserve"> levar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casa fugiu, e agora temos que </w:t>
      </w:r>
      <w:r w:rsidR="008E7F78">
        <w:rPr>
          <w:rFonts w:ascii="Times New Roman" w:hAnsi="Times New Roman" w:cs="Times New Roman"/>
          <w:sz w:val="24"/>
          <w:szCs w:val="24"/>
        </w:rPr>
        <w:t xml:space="preserve">ir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sozinhos. E ele levou toda a provisão... </w:t>
      </w:r>
      <w:r w:rsidR="00E76903" w:rsidRPr="00847254">
        <w:rPr>
          <w:rFonts w:ascii="Times New Roman" w:hAnsi="Times New Roman" w:cs="Times New Roman"/>
          <w:sz w:val="24"/>
          <w:szCs w:val="24"/>
        </w:rPr>
        <w:t>Pois é</w:t>
      </w:r>
      <w:r w:rsidR="006F7029" w:rsidRPr="00847254">
        <w:rPr>
          <w:rFonts w:ascii="Times New Roman" w:hAnsi="Times New Roman" w:cs="Times New Roman"/>
          <w:sz w:val="24"/>
          <w:szCs w:val="24"/>
        </w:rPr>
        <w:t>, irmão, agora se convença</w:t>
      </w:r>
      <w:r w:rsidR="0030574F" w:rsidRPr="00847254">
        <w:rPr>
          <w:rFonts w:ascii="Times New Roman" w:hAnsi="Times New Roman" w:cs="Times New Roman"/>
          <w:sz w:val="24"/>
          <w:szCs w:val="24"/>
        </w:rPr>
        <w:t xml:space="preserve">, </w:t>
      </w:r>
      <w:r w:rsidR="00CC221B" w:rsidRPr="00847254">
        <w:rPr>
          <w:rFonts w:ascii="Times New Roman" w:hAnsi="Times New Roman" w:cs="Times New Roman"/>
          <w:sz w:val="24"/>
          <w:szCs w:val="24"/>
        </w:rPr>
        <w:t xml:space="preserve">veja 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quem </w:t>
      </w:r>
      <w:r w:rsidR="0030574F" w:rsidRPr="00847254">
        <w:rPr>
          <w:rFonts w:ascii="Times New Roman" w:hAnsi="Times New Roman" w:cs="Times New Roman"/>
          <w:sz w:val="24"/>
          <w:szCs w:val="24"/>
        </w:rPr>
        <w:t xml:space="preserve">você tomou por </w:t>
      </w:r>
      <w:r w:rsidR="006F7029" w:rsidRPr="00847254">
        <w:rPr>
          <w:rFonts w:ascii="Times New Roman" w:hAnsi="Times New Roman" w:cs="Times New Roman"/>
          <w:sz w:val="24"/>
          <w:szCs w:val="24"/>
        </w:rPr>
        <w:t>um homem</w:t>
      </w:r>
      <w:r w:rsidR="0030574F" w:rsidRPr="00847254">
        <w:rPr>
          <w:rFonts w:ascii="Times New Roman" w:hAnsi="Times New Roman" w:cs="Times New Roman"/>
          <w:sz w:val="24"/>
          <w:szCs w:val="24"/>
        </w:rPr>
        <w:t xml:space="preserve"> bom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, </w:t>
      </w:r>
      <w:r w:rsidRPr="00847254">
        <w:rPr>
          <w:rFonts w:ascii="Times New Roman" w:hAnsi="Times New Roman" w:cs="Times New Roman"/>
          <w:sz w:val="24"/>
          <w:szCs w:val="24"/>
        </w:rPr>
        <w:t>desobedecendo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 a sua irmã, a única pessoa </w:t>
      </w:r>
      <w:r w:rsidR="002505C3" w:rsidRPr="00847254">
        <w:rPr>
          <w:rFonts w:ascii="Times New Roman" w:hAnsi="Times New Roman" w:cs="Times New Roman"/>
          <w:sz w:val="24"/>
          <w:szCs w:val="24"/>
        </w:rPr>
        <w:t xml:space="preserve">próxima 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de </w:t>
      </w:r>
      <w:r w:rsidR="002505C3" w:rsidRPr="00847254">
        <w:rPr>
          <w:rFonts w:ascii="Times New Roman" w:hAnsi="Times New Roman" w:cs="Times New Roman"/>
          <w:sz w:val="24"/>
          <w:szCs w:val="24"/>
        </w:rPr>
        <w:t>você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, já que </w:t>
      </w:r>
      <w:r w:rsidR="0030574F" w:rsidRPr="00847254">
        <w:rPr>
          <w:rFonts w:ascii="Times New Roman" w:hAnsi="Times New Roman" w:cs="Times New Roman"/>
          <w:sz w:val="24"/>
          <w:szCs w:val="24"/>
        </w:rPr>
        <w:t>ma</w:t>
      </w:r>
      <w:r w:rsidR="006F7029" w:rsidRPr="00847254">
        <w:rPr>
          <w:rFonts w:ascii="Times New Roman" w:hAnsi="Times New Roman" w:cs="Times New Roman"/>
          <w:sz w:val="24"/>
          <w:szCs w:val="24"/>
        </w:rPr>
        <w:t xml:space="preserve">mãe não está conosco e Chura e Kólia </w:t>
      </w:r>
      <w:r w:rsidR="00847254">
        <w:rPr>
          <w:rFonts w:ascii="Times New Roman" w:hAnsi="Times New Roman" w:cs="Times New Roman"/>
          <w:sz w:val="24"/>
          <w:szCs w:val="24"/>
        </w:rPr>
        <w:t xml:space="preserve">também </w:t>
      </w:r>
      <w:r w:rsidR="006F7029" w:rsidRPr="00847254">
        <w:rPr>
          <w:rFonts w:ascii="Times New Roman" w:hAnsi="Times New Roman" w:cs="Times New Roman"/>
          <w:sz w:val="24"/>
          <w:szCs w:val="24"/>
        </w:rPr>
        <w:t>estão longe.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</w:t>
      </w:r>
      <w:r w:rsidR="00381F1C" w:rsidRPr="00C5704C">
        <w:rPr>
          <w:rFonts w:ascii="Times New Roman" w:hAnsi="Times New Roman" w:cs="Times New Roman"/>
          <w:sz w:val="24"/>
          <w:szCs w:val="24"/>
        </w:rPr>
        <w:t>fic</w:t>
      </w:r>
      <w:r w:rsidR="00381F1C">
        <w:rPr>
          <w:rFonts w:ascii="Times New Roman" w:hAnsi="Times New Roman" w:cs="Times New Roman"/>
          <w:sz w:val="24"/>
          <w:szCs w:val="24"/>
        </w:rPr>
        <w:t>ou</w:t>
      </w:r>
      <w:r w:rsidR="00381F1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em silêncio, sentindo-se evidentemente</w:t>
      </w:r>
      <w:r w:rsidR="007B295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culpado.</w:t>
      </w:r>
    </w:p>
    <w:p w:rsidR="006F7029" w:rsidRPr="00C5704C" w:rsidRDefault="002C781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221B">
        <w:rPr>
          <w:rFonts w:ascii="Times New Roman" w:hAnsi="Times New Roman" w:cs="Times New Roman"/>
          <w:sz w:val="24"/>
          <w:szCs w:val="24"/>
        </w:rPr>
        <w:t>pelo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buraco e olharam em volta. O campo estendia-se para </w:t>
      </w:r>
      <w:r w:rsidR="00381F1C">
        <w:rPr>
          <w:rFonts w:ascii="Times New Roman" w:hAnsi="Times New Roman" w:cs="Times New Roman"/>
          <w:sz w:val="24"/>
          <w:szCs w:val="24"/>
        </w:rPr>
        <w:t>os dois lados</w:t>
      </w:r>
      <w:r w:rsidR="00E76903">
        <w:rPr>
          <w:rFonts w:ascii="Times New Roman" w:hAnsi="Times New Roman" w:cs="Times New Roman"/>
          <w:sz w:val="24"/>
          <w:szCs w:val="24"/>
        </w:rPr>
        <w:t>: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221B">
        <w:rPr>
          <w:rFonts w:ascii="Times New Roman" w:hAnsi="Times New Roman" w:cs="Times New Roman"/>
          <w:sz w:val="24"/>
          <w:szCs w:val="24"/>
        </w:rPr>
        <w:t>par</w:t>
      </w:r>
      <w:r w:rsidR="006F7029" w:rsidRPr="00C5704C">
        <w:rPr>
          <w:rFonts w:ascii="Times New Roman" w:hAnsi="Times New Roman" w:cs="Times New Roman"/>
          <w:sz w:val="24"/>
          <w:szCs w:val="24"/>
        </w:rPr>
        <w:t>a</w:t>
      </w:r>
      <w:r w:rsidR="00CC221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onde ir? </w:t>
      </w:r>
      <w:r w:rsidR="002505C3">
        <w:rPr>
          <w:rFonts w:ascii="Times New Roman" w:hAnsi="Times New Roman" w:cs="Times New Roman"/>
          <w:sz w:val="24"/>
          <w:szCs w:val="24"/>
        </w:rPr>
        <w:t>Caminharam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esmo, mas chegaram precisamente à estrada de ferro e </w:t>
      </w:r>
      <w:r>
        <w:rPr>
          <w:rFonts w:ascii="Times New Roman" w:hAnsi="Times New Roman" w:cs="Times New Roman"/>
          <w:sz w:val="24"/>
          <w:szCs w:val="24"/>
        </w:rPr>
        <w:t>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apeadeiro, onde Gricha não poderia ter feito com Maria o que</w:t>
      </w:r>
      <w:r>
        <w:rPr>
          <w:rFonts w:ascii="Times New Roman" w:hAnsi="Times New Roman" w:cs="Times New Roman"/>
          <w:sz w:val="24"/>
          <w:szCs w:val="24"/>
        </w:rPr>
        <w:t xml:space="preserve"> fizera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92733C">
        <w:rPr>
          <w:rFonts w:ascii="Times New Roman" w:hAnsi="Times New Roman" w:cs="Times New Roman"/>
          <w:sz w:val="24"/>
          <w:szCs w:val="24"/>
        </w:rPr>
        <w:t>celeiro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isolado, pois aqui o </w:t>
      </w:r>
      <w:r w:rsidR="002505C3">
        <w:rPr>
          <w:rFonts w:ascii="Times New Roman" w:hAnsi="Times New Roman" w:cs="Times New Roman"/>
          <w:sz w:val="24"/>
          <w:szCs w:val="24"/>
        </w:rPr>
        <w:t xml:space="preserve">vigia de </w:t>
      </w:r>
      <w:r w:rsidR="006F7029" w:rsidRPr="00C5704C">
        <w:rPr>
          <w:rFonts w:ascii="Times New Roman" w:hAnsi="Times New Roman" w:cs="Times New Roman"/>
          <w:sz w:val="24"/>
          <w:szCs w:val="24"/>
        </w:rPr>
        <w:t>plant</w:t>
      </w:r>
      <w:r w:rsidR="002505C3">
        <w:rPr>
          <w:rFonts w:ascii="Times New Roman" w:hAnsi="Times New Roman" w:cs="Times New Roman"/>
          <w:sz w:val="24"/>
          <w:szCs w:val="24"/>
        </w:rPr>
        <w:t>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poderia ver </w:t>
      </w:r>
      <w:r w:rsidR="002505C3">
        <w:rPr>
          <w:rFonts w:ascii="Times New Roman" w:hAnsi="Times New Roman" w:cs="Times New Roman"/>
          <w:sz w:val="24"/>
          <w:szCs w:val="24"/>
        </w:rPr>
        <w:t xml:space="preserve">e sempre </w:t>
      </w:r>
      <w:r w:rsidR="002A3F24">
        <w:rPr>
          <w:rFonts w:ascii="Times New Roman" w:hAnsi="Times New Roman" w:cs="Times New Roman"/>
          <w:sz w:val="24"/>
          <w:szCs w:val="24"/>
        </w:rPr>
        <w:t>havia</w:t>
      </w:r>
      <w:r w:rsidR="002A3F2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gente sonolenta </w:t>
      </w:r>
      <w:r w:rsidR="002505C3">
        <w:rPr>
          <w:rFonts w:ascii="Times New Roman" w:hAnsi="Times New Roman" w:cs="Times New Roman"/>
          <w:sz w:val="24"/>
          <w:szCs w:val="24"/>
        </w:rPr>
        <w:t>z</w:t>
      </w:r>
      <w:r w:rsidR="006F7029" w:rsidRPr="00C5704C">
        <w:rPr>
          <w:rFonts w:ascii="Times New Roman" w:hAnsi="Times New Roman" w:cs="Times New Roman"/>
          <w:sz w:val="24"/>
          <w:szCs w:val="24"/>
        </w:rPr>
        <w:t>an</w:t>
      </w:r>
      <w:r w:rsidR="002505C3">
        <w:rPr>
          <w:rFonts w:ascii="Times New Roman" w:hAnsi="Times New Roman" w:cs="Times New Roman"/>
          <w:sz w:val="24"/>
          <w:szCs w:val="24"/>
        </w:rPr>
        <w:t>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ando pela plataforma. </w:t>
      </w:r>
      <w:r w:rsidR="00E76903">
        <w:rPr>
          <w:rFonts w:ascii="Times New Roman" w:hAnsi="Times New Roman" w:cs="Times New Roman"/>
          <w:sz w:val="24"/>
          <w:szCs w:val="24"/>
        </w:rPr>
        <w:t>Nada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ter</w:t>
      </w:r>
      <w:r w:rsidR="00E76903">
        <w:rPr>
          <w:rFonts w:ascii="Times New Roman" w:hAnsi="Times New Roman" w:cs="Times New Roman"/>
          <w:sz w:val="24"/>
          <w:szCs w:val="24"/>
        </w:rPr>
        <w:t>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acontecido se não fosse </w:t>
      </w:r>
      <w:r w:rsidR="00E76903">
        <w:rPr>
          <w:rFonts w:ascii="Times New Roman" w:hAnsi="Times New Roman" w:cs="Times New Roman"/>
          <w:sz w:val="24"/>
          <w:szCs w:val="24"/>
        </w:rPr>
        <w:t xml:space="preserve">por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Vássia, mas Maria não quis </w:t>
      </w:r>
      <w:r w:rsidR="002A3F24">
        <w:rPr>
          <w:rFonts w:ascii="Times New Roman" w:hAnsi="Times New Roman" w:cs="Times New Roman"/>
          <w:sz w:val="24"/>
          <w:szCs w:val="24"/>
        </w:rPr>
        <w:t>acusá-lo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não lhe contou nada </w:t>
      </w:r>
      <w:r w:rsidR="002A3F24">
        <w:rPr>
          <w:rFonts w:ascii="Times New Roman" w:hAnsi="Times New Roman" w:cs="Times New Roman"/>
          <w:sz w:val="24"/>
          <w:szCs w:val="24"/>
        </w:rPr>
        <w:t xml:space="preserve">sobre o </w:t>
      </w:r>
      <w:r w:rsidR="002505C3">
        <w:rPr>
          <w:rFonts w:ascii="Times New Roman" w:hAnsi="Times New Roman" w:cs="Times New Roman"/>
          <w:sz w:val="24"/>
          <w:szCs w:val="24"/>
        </w:rPr>
        <w:t xml:space="preserve">que </w:t>
      </w:r>
      <w:r w:rsidR="006F7029" w:rsidRPr="00C5704C">
        <w:rPr>
          <w:rFonts w:ascii="Times New Roman" w:hAnsi="Times New Roman" w:cs="Times New Roman"/>
          <w:sz w:val="24"/>
          <w:szCs w:val="24"/>
        </w:rPr>
        <w:t>ocorr</w:t>
      </w:r>
      <w:r w:rsidR="002505C3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31EA8">
        <w:rPr>
          <w:rFonts w:ascii="Times New Roman" w:hAnsi="Times New Roman" w:cs="Times New Roman"/>
          <w:sz w:val="24"/>
          <w:szCs w:val="24"/>
        </w:rPr>
        <w:t xml:space="preserve">apenas </w:t>
      </w:r>
      <w:r w:rsidR="006F7029" w:rsidRPr="00C5704C">
        <w:rPr>
          <w:rFonts w:ascii="Times New Roman" w:hAnsi="Times New Roman" w:cs="Times New Roman"/>
          <w:sz w:val="24"/>
          <w:szCs w:val="24"/>
        </w:rPr>
        <w:t>lhe disse</w:t>
      </w:r>
      <w:r w:rsidR="00231EA8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231EA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4084">
        <w:rPr>
          <w:rFonts w:ascii="Times New Roman" w:hAnsi="Times New Roman" w:cs="Times New Roman"/>
          <w:sz w:val="24"/>
          <w:szCs w:val="24"/>
        </w:rPr>
        <w:t>Eu não conheço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caminho para casa, para a vila de Chagaro-Petróvskoie, mas sei que devemos ir até uma estação maior, onde</w:t>
      </w:r>
      <w:r w:rsidR="002C781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2505C3">
        <w:rPr>
          <w:rFonts w:ascii="Times New Roman" w:hAnsi="Times New Roman" w:cs="Times New Roman"/>
          <w:sz w:val="24"/>
          <w:szCs w:val="24"/>
        </w:rPr>
        <w:t xml:space="preserve">todo </w:t>
      </w:r>
      <w:r w:rsidR="006F7029" w:rsidRPr="00C5704C">
        <w:rPr>
          <w:rFonts w:ascii="Times New Roman" w:hAnsi="Times New Roman" w:cs="Times New Roman"/>
          <w:sz w:val="24"/>
          <w:szCs w:val="24"/>
        </w:rPr>
        <w:t>caso</w:t>
      </w:r>
      <w:r w:rsidR="002C781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mais fácil pedir comida... Quando o trem chegar, </w:t>
      </w:r>
      <w:r w:rsidR="001406BB">
        <w:rPr>
          <w:rFonts w:ascii="Times New Roman" w:hAnsi="Times New Roman" w:cs="Times New Roman"/>
          <w:sz w:val="24"/>
          <w:szCs w:val="24"/>
        </w:rPr>
        <w:t>suba</w:t>
      </w:r>
      <w:r w:rsidR="002C7816">
        <w:rPr>
          <w:rFonts w:ascii="Times New Roman" w:hAnsi="Times New Roman" w:cs="Times New Roman"/>
          <w:sz w:val="24"/>
          <w:szCs w:val="24"/>
        </w:rPr>
        <w:t xml:space="preserve"> logo depois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mim.</w:t>
      </w:r>
    </w:p>
    <w:p w:rsidR="002C7816" w:rsidRDefault="00231EA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Vou subir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Vássia.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que o guia desapareceu, Vássia voltou a obedecer </w:t>
      </w:r>
      <w:r w:rsidR="00231EA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Maria, </w:t>
      </w:r>
      <w:r w:rsidR="00E76903">
        <w:rPr>
          <w:rFonts w:ascii="Times New Roman" w:hAnsi="Times New Roman" w:cs="Times New Roman"/>
          <w:sz w:val="24"/>
          <w:szCs w:val="24"/>
        </w:rPr>
        <w:t>sem mais ter medo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6903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trens, como acontecera </w:t>
      </w:r>
      <w:r w:rsidR="000F3823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</w:t>
      </w:r>
      <w:r w:rsidR="000F3823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trov.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trem, Maria e Vássia comeram o pão e o toucinho que </w:t>
      </w:r>
      <w:r w:rsidR="00E76903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ganhara d</w:t>
      </w:r>
      <w:r w:rsidR="0026649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Gricha como </w:t>
      </w:r>
      <w:r w:rsidR="000F3823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compensação</w:t>
      </w:r>
      <w:r w:rsidR="0026649D">
        <w:rPr>
          <w:rFonts w:ascii="Times New Roman" w:hAnsi="Times New Roman" w:cs="Times New Roman"/>
          <w:sz w:val="24"/>
          <w:szCs w:val="24"/>
        </w:rPr>
        <w:t xml:space="preserve"> </w:t>
      </w:r>
      <w:r w:rsidR="002C7816">
        <w:rPr>
          <w:rFonts w:ascii="Times New Roman" w:hAnsi="Times New Roman" w:cs="Times New Roman"/>
          <w:sz w:val="24"/>
          <w:szCs w:val="24"/>
        </w:rPr>
        <w:t>pelo</w:t>
      </w:r>
      <w:r w:rsidR="00B36B7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466044">
        <w:rPr>
          <w:rFonts w:ascii="Times New Roman" w:hAnsi="Times New Roman" w:cs="Times New Roman"/>
          <w:sz w:val="24"/>
          <w:szCs w:val="24"/>
        </w:rPr>
        <w:t>ele</w:t>
      </w:r>
      <w:r w:rsidR="007A1C5B">
        <w:rPr>
          <w:rFonts w:ascii="Times New Roman" w:hAnsi="Times New Roman" w:cs="Times New Roman"/>
          <w:sz w:val="24"/>
          <w:szCs w:val="24"/>
        </w:rPr>
        <w:t xml:space="preserve"> </w:t>
      </w:r>
      <w:r w:rsidR="00E76903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fizera no </w:t>
      </w:r>
      <w:r w:rsidR="000F3823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>. Mas não tudo, uma parte Maria escondeu de Vássia</w:t>
      </w:r>
      <w:r w:rsidR="000F38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0F3823">
        <w:rPr>
          <w:rFonts w:ascii="Times New Roman" w:hAnsi="Times New Roman" w:cs="Times New Roman"/>
          <w:sz w:val="24"/>
          <w:szCs w:val="24"/>
        </w:rPr>
        <w:t xml:space="preserve">comerem </w:t>
      </w:r>
      <w:r w:rsidR="007A1C5B">
        <w:rPr>
          <w:rFonts w:ascii="Times New Roman" w:hAnsi="Times New Roman" w:cs="Times New Roman"/>
          <w:sz w:val="24"/>
          <w:szCs w:val="24"/>
        </w:rPr>
        <w:t>mais tarde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36B7F">
        <w:rPr>
          <w:rFonts w:ascii="Times New Roman" w:hAnsi="Times New Roman" w:cs="Times New Roman"/>
          <w:sz w:val="24"/>
          <w:szCs w:val="24"/>
        </w:rPr>
        <w:t>ou</w:t>
      </w:r>
      <w:r w:rsidR="00B36B7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irmão </w:t>
      </w:r>
      <w:r w:rsidR="00B36B7F">
        <w:rPr>
          <w:rFonts w:ascii="Times New Roman" w:hAnsi="Times New Roman" w:cs="Times New Roman"/>
          <w:sz w:val="24"/>
          <w:szCs w:val="24"/>
        </w:rPr>
        <w:t>comeria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</w:t>
      </w:r>
      <w:r w:rsidR="000F3823">
        <w:rPr>
          <w:rFonts w:ascii="Times New Roman" w:hAnsi="Times New Roman" w:cs="Times New Roman"/>
          <w:sz w:val="24"/>
          <w:szCs w:val="24"/>
        </w:rPr>
        <w:t xml:space="preserve"> de uma </w:t>
      </w:r>
      <w:r w:rsidR="000F3823">
        <w:rPr>
          <w:rFonts w:ascii="Times New Roman" w:hAnsi="Times New Roman" w:cs="Times New Roman"/>
          <w:sz w:val="24"/>
          <w:szCs w:val="24"/>
        </w:rPr>
        <w:lastRenderedPageBreak/>
        <w:t>vez</w:t>
      </w:r>
      <w:r w:rsidRPr="00C5704C">
        <w:rPr>
          <w:rFonts w:ascii="Times New Roman" w:hAnsi="Times New Roman" w:cs="Times New Roman"/>
          <w:sz w:val="24"/>
          <w:szCs w:val="24"/>
        </w:rPr>
        <w:t>. Maria e Vássia chegaram a uma grande estação</w:t>
      </w:r>
      <w:r w:rsidR="009A739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saíram com uma multidão de passageiros, pois o trem não </w:t>
      </w:r>
      <w:r w:rsidR="00C71342">
        <w:rPr>
          <w:rFonts w:ascii="Times New Roman" w:hAnsi="Times New Roman" w:cs="Times New Roman"/>
          <w:sz w:val="24"/>
          <w:szCs w:val="24"/>
        </w:rPr>
        <w:t xml:space="preserve">ia </w:t>
      </w:r>
      <w:r w:rsidR="002C7816">
        <w:rPr>
          <w:rFonts w:ascii="Times New Roman" w:hAnsi="Times New Roman" w:cs="Times New Roman"/>
          <w:sz w:val="24"/>
          <w:szCs w:val="24"/>
        </w:rPr>
        <w:t>adiante</w:t>
      </w:r>
      <w:r w:rsidRPr="00C5704C">
        <w:rPr>
          <w:rFonts w:ascii="Times New Roman" w:hAnsi="Times New Roman" w:cs="Times New Roman"/>
          <w:sz w:val="24"/>
          <w:szCs w:val="24"/>
        </w:rPr>
        <w:t>. Os irmãos olharam em volta e gritaram de alegria.</w:t>
      </w:r>
    </w:p>
    <w:p w:rsidR="000F3823" w:rsidRDefault="00C7134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Mas é a cidade de Dim</w:t>
      </w:r>
      <w:r w:rsidR="000F3823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trov... Daqui a </w:t>
      </w:r>
      <w:r w:rsidR="006F7029" w:rsidRPr="002C7816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816">
        <w:rPr>
          <w:rFonts w:ascii="Times New Roman" w:hAnsi="Times New Roman" w:cs="Times New Roman"/>
          <w:sz w:val="24"/>
          <w:szCs w:val="24"/>
        </w:rPr>
        <w:t>leva direto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2C7816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nosso sítio.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7A1C5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u</w:t>
      </w:r>
      <w:r w:rsidR="006F7029" w:rsidRPr="00C5704C">
        <w:rPr>
          <w:rFonts w:ascii="Times New Roman" w:hAnsi="Times New Roman" w:cs="Times New Roman"/>
          <w:sz w:val="24"/>
          <w:szCs w:val="24"/>
        </w:rPr>
        <w:t>m velho explicou:</w:t>
      </w:r>
    </w:p>
    <w:p w:rsidR="006F7029" w:rsidRPr="00C5704C" w:rsidRDefault="00B60AE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816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>rianças, não é Dim</w:t>
      </w:r>
      <w:r w:rsidR="00045200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trov, mas Izium... Vocês já comeram uvas secas</w:t>
      </w:r>
      <w:r>
        <w:rPr>
          <w:rFonts w:ascii="Times New Roman" w:hAnsi="Times New Roman" w:cs="Times New Roman"/>
          <w:sz w:val="24"/>
          <w:szCs w:val="24"/>
        </w:rPr>
        <w:t xml:space="preserve"> doces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? Então, em </w:t>
      </w:r>
      <w:r w:rsidR="00045200">
        <w:rPr>
          <w:rFonts w:ascii="Times New Roman" w:hAnsi="Times New Roman" w:cs="Times New Roman"/>
          <w:sz w:val="24"/>
          <w:szCs w:val="24"/>
        </w:rPr>
        <w:t xml:space="preserve">sua </w:t>
      </w:r>
      <w:r w:rsidR="006F7029" w:rsidRPr="00C5704C">
        <w:rPr>
          <w:rFonts w:ascii="Times New Roman" w:hAnsi="Times New Roman" w:cs="Times New Roman"/>
          <w:sz w:val="24"/>
          <w:szCs w:val="24"/>
        </w:rPr>
        <w:t>honra chamaram a cidade de Izium</w:t>
      </w:r>
      <w:r w:rsidR="006F7029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7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sorriu. </w:t>
      </w:r>
    </w:p>
    <w:p w:rsidR="006F7029" w:rsidRPr="00C5704C" w:rsidRDefault="002C781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esmo </w:t>
      </w:r>
      <w:r w:rsidR="00045200">
        <w:rPr>
          <w:rFonts w:ascii="Times New Roman" w:hAnsi="Times New Roman" w:cs="Times New Roman"/>
          <w:sz w:val="24"/>
          <w:szCs w:val="24"/>
        </w:rPr>
        <w:t>desapontada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não estar em Dim</w:t>
      </w:r>
      <w:r w:rsidR="00045200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trov,</w:t>
      </w:r>
      <w:r>
        <w:rPr>
          <w:rFonts w:ascii="Times New Roman" w:hAnsi="Times New Roman" w:cs="Times New Roman"/>
          <w:sz w:val="24"/>
          <w:szCs w:val="24"/>
        </w:rPr>
        <w:t xml:space="preserve"> Maria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5200">
        <w:rPr>
          <w:rFonts w:ascii="Times New Roman" w:hAnsi="Times New Roman" w:cs="Times New Roman"/>
          <w:sz w:val="24"/>
          <w:szCs w:val="24"/>
        </w:rPr>
        <w:t>ponderava sobre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velho: “Os velhos raramente sorri</w:t>
      </w:r>
      <w:r w:rsidR="00BE4CD4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mas, </w:t>
      </w:r>
      <w:r>
        <w:rPr>
          <w:rFonts w:ascii="Times New Roman" w:hAnsi="Times New Roman" w:cs="Times New Roman"/>
          <w:sz w:val="24"/>
          <w:szCs w:val="24"/>
        </w:rPr>
        <w:t>se este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está sorrindo, </w:t>
      </w:r>
      <w:r w:rsidR="00045200">
        <w:rPr>
          <w:rFonts w:ascii="Times New Roman" w:hAnsi="Times New Roman" w:cs="Times New Roman"/>
          <w:sz w:val="24"/>
          <w:szCs w:val="24"/>
        </w:rPr>
        <w:t>significa que 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bondoso, e </w:t>
      </w:r>
      <w:r w:rsidR="00045200">
        <w:rPr>
          <w:rFonts w:ascii="Times New Roman" w:hAnsi="Times New Roman" w:cs="Times New Roman"/>
          <w:sz w:val="24"/>
          <w:szCs w:val="24"/>
        </w:rPr>
        <w:t>um velho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bondoso </w:t>
      </w:r>
      <w:r w:rsidR="00045200">
        <w:rPr>
          <w:rFonts w:ascii="Times New Roman" w:hAnsi="Times New Roman" w:cs="Times New Roman"/>
          <w:sz w:val="24"/>
          <w:szCs w:val="24"/>
        </w:rPr>
        <w:t>nos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dar</w:t>
      </w:r>
      <w:r w:rsidR="00045200">
        <w:rPr>
          <w:rFonts w:ascii="Times New Roman" w:hAnsi="Times New Roman" w:cs="Times New Roman"/>
          <w:sz w:val="24"/>
          <w:szCs w:val="24"/>
        </w:rPr>
        <w:t>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alguma coisa, porque </w:t>
      </w:r>
      <w:r w:rsidR="00045200">
        <w:rPr>
          <w:rFonts w:ascii="Times New Roman" w:hAnsi="Times New Roman" w:cs="Times New Roman"/>
          <w:sz w:val="24"/>
          <w:szCs w:val="24"/>
        </w:rPr>
        <w:t xml:space="preserve">não restou quase nada </w:t>
      </w:r>
      <w:r w:rsidR="006F7029" w:rsidRPr="00C5704C">
        <w:rPr>
          <w:rFonts w:ascii="Times New Roman" w:hAnsi="Times New Roman" w:cs="Times New Roman"/>
          <w:sz w:val="24"/>
          <w:szCs w:val="24"/>
        </w:rPr>
        <w:t>d</w:t>
      </w:r>
      <w:r w:rsidR="00466044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pão e toucinho”.</w:t>
      </w:r>
    </w:p>
    <w:p w:rsidR="006F7029" w:rsidRPr="00C5704C" w:rsidRDefault="00B60AE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3AFE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>ov</w:t>
      </w:r>
      <w:r w:rsidR="00953AFE">
        <w:rPr>
          <w:rFonts w:ascii="Times New Roman" w:hAnsi="Times New Roman" w:cs="Times New Roman"/>
          <w:sz w:val="24"/>
          <w:szCs w:val="24"/>
        </w:rPr>
        <w:t>ô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nós não comemos nem </w:t>
      </w:r>
      <w:r w:rsidR="002C7816">
        <w:rPr>
          <w:rFonts w:ascii="Times New Roman" w:hAnsi="Times New Roman" w:cs="Times New Roman"/>
          <w:sz w:val="24"/>
          <w:szCs w:val="24"/>
        </w:rPr>
        <w:t>uva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doce, nem </w:t>
      </w:r>
      <w:r w:rsidR="002C7816">
        <w:rPr>
          <w:rFonts w:ascii="Times New Roman" w:hAnsi="Times New Roman" w:cs="Times New Roman"/>
          <w:sz w:val="24"/>
          <w:szCs w:val="24"/>
        </w:rPr>
        <w:t>uva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seca, porque </w:t>
      </w:r>
      <w:r>
        <w:rPr>
          <w:rFonts w:ascii="Times New Roman" w:hAnsi="Times New Roman" w:cs="Times New Roman"/>
          <w:sz w:val="24"/>
          <w:szCs w:val="24"/>
        </w:rPr>
        <w:t>nos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perdemos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nossa mãe... Dê, pelo amor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Cristo, o que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der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B60AE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3AFE">
        <w:rPr>
          <w:rFonts w:ascii="Times New Roman" w:hAnsi="Times New Roman" w:cs="Times New Roman"/>
          <w:sz w:val="24"/>
          <w:szCs w:val="24"/>
        </w:rPr>
        <w:t>Nós 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onhecemos vocês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velho, </w:t>
      </w:r>
      <w:r w:rsidR="00080772">
        <w:rPr>
          <w:rFonts w:ascii="Times New Roman" w:hAnsi="Times New Roman" w:cs="Times New Roman"/>
          <w:sz w:val="24"/>
          <w:szCs w:val="24"/>
        </w:rPr>
        <w:t>que</w:t>
      </w:r>
      <w:r w:rsidR="00A870D0">
        <w:rPr>
          <w:rFonts w:ascii="Times New Roman" w:hAnsi="Times New Roman" w:cs="Times New Roman"/>
          <w:sz w:val="24"/>
          <w:szCs w:val="24"/>
        </w:rPr>
        <w:t xml:space="preserve"> </w:t>
      </w:r>
      <w:r w:rsidR="009A739F">
        <w:rPr>
          <w:rFonts w:ascii="Times New Roman" w:hAnsi="Times New Roman" w:cs="Times New Roman"/>
          <w:sz w:val="24"/>
          <w:szCs w:val="24"/>
        </w:rPr>
        <w:t>imediatamente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0772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>zang</w:t>
      </w:r>
      <w:r w:rsidR="00080772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0D0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ficam </w:t>
      </w:r>
      <w:r w:rsidR="00080772">
        <w:rPr>
          <w:rFonts w:ascii="Times New Roman" w:hAnsi="Times New Roman" w:cs="Times New Roman"/>
          <w:sz w:val="24"/>
          <w:szCs w:val="24"/>
        </w:rPr>
        <w:t>perambulando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pelos trens</w:t>
      </w:r>
      <w:r w:rsidR="00080772">
        <w:rPr>
          <w:rFonts w:ascii="Times New Roman" w:hAnsi="Times New Roman" w:cs="Times New Roman"/>
          <w:sz w:val="24"/>
          <w:szCs w:val="24"/>
        </w:rPr>
        <w:t xml:space="preserve"> à procura de uma mala dando sopa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80772">
        <w:rPr>
          <w:rFonts w:ascii="Times New Roman" w:hAnsi="Times New Roman" w:cs="Times New Roman"/>
          <w:sz w:val="24"/>
          <w:szCs w:val="24"/>
        </w:rPr>
        <w:t>Pois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vou...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pegou Vássia pela mão e </w:t>
      </w:r>
      <w:r w:rsidR="002E2BC3">
        <w:rPr>
          <w:rFonts w:ascii="Times New Roman" w:hAnsi="Times New Roman" w:cs="Times New Roman"/>
          <w:sz w:val="24"/>
          <w:szCs w:val="24"/>
        </w:rPr>
        <w:t xml:space="preserve">eles fugiram </w:t>
      </w:r>
      <w:r w:rsidRPr="00C5704C">
        <w:rPr>
          <w:rFonts w:ascii="Times New Roman" w:hAnsi="Times New Roman" w:cs="Times New Roman"/>
          <w:sz w:val="24"/>
          <w:szCs w:val="24"/>
        </w:rPr>
        <w:t>do</w:t>
      </w:r>
      <w:r w:rsidR="004F031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velho ma</w:t>
      </w:r>
      <w:r w:rsidR="003E14B2">
        <w:rPr>
          <w:rFonts w:ascii="Times New Roman" w:hAnsi="Times New Roman" w:cs="Times New Roman"/>
          <w:sz w:val="24"/>
          <w:szCs w:val="24"/>
        </w:rPr>
        <w:t>ldoso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E2BC3">
        <w:rPr>
          <w:rFonts w:ascii="Times New Roman" w:hAnsi="Times New Roman" w:cs="Times New Roman"/>
          <w:sz w:val="24"/>
          <w:szCs w:val="24"/>
        </w:rPr>
        <w:t>correndo pela plataforma em direção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2BC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prédio da estação.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estação de Izium não era </w:t>
      </w:r>
      <w:r w:rsidR="005012E4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de Kh</w:t>
      </w:r>
      <w:r w:rsidR="0008077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rkov, não tinha </w:t>
      </w:r>
      <w:r w:rsidR="00134A66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telhado de vidro nem </w:t>
      </w:r>
      <w:r w:rsidR="00134A66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escada branca e </w:t>
      </w:r>
      <w:r w:rsidR="00134A66">
        <w:rPr>
          <w:rFonts w:ascii="Times New Roman" w:hAnsi="Times New Roman" w:cs="Times New Roman"/>
          <w:sz w:val="24"/>
          <w:szCs w:val="24"/>
        </w:rPr>
        <w:t>reluzente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também era </w:t>
      </w:r>
      <w:r w:rsidR="005012E4">
        <w:rPr>
          <w:rFonts w:ascii="Times New Roman" w:hAnsi="Times New Roman" w:cs="Times New Roman"/>
          <w:sz w:val="24"/>
          <w:szCs w:val="24"/>
        </w:rPr>
        <w:t xml:space="preserve">bonita, </w:t>
      </w:r>
      <w:r w:rsidRPr="00C5704C">
        <w:rPr>
          <w:rFonts w:ascii="Times New Roman" w:hAnsi="Times New Roman" w:cs="Times New Roman"/>
          <w:sz w:val="24"/>
          <w:szCs w:val="24"/>
        </w:rPr>
        <w:t>grande</w:t>
      </w:r>
      <w:r w:rsidR="002C781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aquecida, com muitos bancos e até uma árvore </w:t>
      </w:r>
      <w:r w:rsidR="005012E4">
        <w:rPr>
          <w:rFonts w:ascii="Times New Roman" w:hAnsi="Times New Roman" w:cs="Times New Roman"/>
          <w:sz w:val="24"/>
          <w:szCs w:val="24"/>
        </w:rPr>
        <w:t>estranha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12E4">
        <w:rPr>
          <w:rFonts w:ascii="Times New Roman" w:hAnsi="Times New Roman" w:cs="Times New Roman"/>
          <w:sz w:val="24"/>
          <w:szCs w:val="24"/>
        </w:rPr>
        <w:t>dentro</w:t>
      </w:r>
      <w:r w:rsidR="003E14B2">
        <w:rPr>
          <w:rFonts w:ascii="Times New Roman" w:hAnsi="Times New Roman" w:cs="Times New Roman"/>
          <w:sz w:val="24"/>
          <w:szCs w:val="24"/>
        </w:rPr>
        <w:t xml:space="preserve"> </w:t>
      </w:r>
      <w:r w:rsidR="00B27AA5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um vaso como em Kh</w:t>
      </w:r>
      <w:r w:rsidR="005012E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rkov</w:t>
      </w:r>
      <w:r w:rsidR="005012E4">
        <w:rPr>
          <w:rFonts w:ascii="Times New Roman" w:hAnsi="Times New Roman" w:cs="Times New Roman"/>
          <w:sz w:val="24"/>
          <w:szCs w:val="24"/>
        </w:rPr>
        <w:t>, mas, de fato, ape</w:t>
      </w:r>
      <w:r w:rsidR="00126F43">
        <w:rPr>
          <w:rFonts w:ascii="Times New Roman" w:hAnsi="Times New Roman" w:cs="Times New Roman"/>
          <w:sz w:val="24"/>
          <w:szCs w:val="24"/>
        </w:rPr>
        <w:t>n</w:t>
      </w:r>
      <w:r w:rsidR="005012E4">
        <w:rPr>
          <w:rFonts w:ascii="Times New Roman" w:hAnsi="Times New Roman" w:cs="Times New Roman"/>
          <w:sz w:val="24"/>
          <w:szCs w:val="24"/>
        </w:rPr>
        <w:t>as uma</w:t>
      </w:r>
      <w:r w:rsidR="00466044">
        <w:rPr>
          <w:rFonts w:ascii="Times New Roman" w:hAnsi="Times New Roman" w:cs="Times New Roman"/>
          <w:sz w:val="24"/>
          <w:szCs w:val="24"/>
        </w:rPr>
        <w:t>..</w:t>
      </w:r>
      <w:r w:rsidRPr="005012E4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A47A4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6F43">
        <w:rPr>
          <w:rFonts w:ascii="Times New Roman" w:hAnsi="Times New Roman" w:cs="Times New Roman"/>
          <w:sz w:val="24"/>
          <w:szCs w:val="24"/>
        </w:rPr>
        <w:t xml:space="preserve">— </w:t>
      </w:r>
      <w:r w:rsidR="006F7029" w:rsidRPr="00126F43">
        <w:rPr>
          <w:rFonts w:ascii="Times New Roman" w:hAnsi="Times New Roman" w:cs="Times New Roman"/>
          <w:sz w:val="24"/>
          <w:szCs w:val="24"/>
        </w:rPr>
        <w:t xml:space="preserve">Não </w:t>
      </w:r>
      <w:r w:rsidRPr="00126F43">
        <w:rPr>
          <w:rFonts w:ascii="Times New Roman" w:hAnsi="Times New Roman" w:cs="Times New Roman"/>
          <w:sz w:val="24"/>
          <w:szCs w:val="24"/>
        </w:rPr>
        <w:t>faz mal</w:t>
      </w:r>
      <w:r w:rsidR="006F7029" w:rsidRPr="00126F43">
        <w:rPr>
          <w:rFonts w:ascii="Times New Roman" w:hAnsi="Times New Roman" w:cs="Times New Roman"/>
          <w:sz w:val="24"/>
          <w:szCs w:val="24"/>
        </w:rPr>
        <w:t xml:space="preserve">, Vássia </w:t>
      </w:r>
      <w:r w:rsidRPr="00126F43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aqui viveremos </w:t>
      </w:r>
      <w:r w:rsidR="00126F43">
        <w:rPr>
          <w:rFonts w:ascii="Times New Roman" w:hAnsi="Times New Roman" w:cs="Times New Roman"/>
          <w:sz w:val="24"/>
          <w:szCs w:val="24"/>
        </w:rPr>
        <w:t>muito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bem</w:t>
      </w:r>
      <w:r w:rsidR="002C7816">
        <w:rPr>
          <w:rFonts w:ascii="Times New Roman" w:hAnsi="Times New Roman" w:cs="Times New Roman"/>
          <w:sz w:val="24"/>
          <w:szCs w:val="24"/>
        </w:rPr>
        <w:t xml:space="preserve"> por enquanto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Eu sei </w:t>
      </w:r>
      <w:r>
        <w:rPr>
          <w:rFonts w:ascii="Times New Roman" w:hAnsi="Times New Roman" w:cs="Times New Roman"/>
          <w:sz w:val="24"/>
          <w:szCs w:val="24"/>
        </w:rPr>
        <w:t>mendigar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minha voz é </w:t>
      </w:r>
      <w:r w:rsidR="00CE2F2C">
        <w:rPr>
          <w:rFonts w:ascii="Times New Roman" w:hAnsi="Times New Roman" w:cs="Times New Roman"/>
          <w:sz w:val="24"/>
          <w:szCs w:val="24"/>
        </w:rPr>
        <w:t>chorosa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C78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se um der</w:t>
      </w:r>
      <w:r w:rsidR="00134A66">
        <w:rPr>
          <w:rFonts w:ascii="Times New Roman" w:hAnsi="Times New Roman" w:cs="Times New Roman"/>
          <w:sz w:val="24"/>
          <w:szCs w:val="24"/>
        </w:rPr>
        <w:t xml:space="preserve"> esmola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outro dará</w:t>
      </w:r>
      <w:r w:rsidR="00466044">
        <w:rPr>
          <w:rFonts w:ascii="Times New Roman" w:hAnsi="Times New Roman" w:cs="Times New Roman"/>
          <w:sz w:val="24"/>
          <w:szCs w:val="24"/>
        </w:rPr>
        <w:t xml:space="preserve"> também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 veja </w:t>
      </w:r>
      <w:r w:rsidR="002C7816">
        <w:rPr>
          <w:rFonts w:ascii="Times New Roman" w:hAnsi="Times New Roman" w:cs="Times New Roman"/>
          <w:sz w:val="24"/>
          <w:szCs w:val="24"/>
        </w:rPr>
        <w:t>o mundaréu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em volta. </w:t>
      </w:r>
      <w:r w:rsidR="002C7816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>ou pedir</w:t>
      </w:r>
      <w:r w:rsidR="00CE2F2C">
        <w:rPr>
          <w:rFonts w:ascii="Times New Roman" w:hAnsi="Times New Roman" w:cs="Times New Roman"/>
          <w:sz w:val="24"/>
          <w:szCs w:val="24"/>
        </w:rPr>
        <w:t xml:space="preserve"> </w:t>
      </w:r>
      <w:r w:rsidR="00E2358B">
        <w:rPr>
          <w:rFonts w:ascii="Times New Roman" w:hAnsi="Times New Roman" w:cs="Times New Roman"/>
          <w:sz w:val="24"/>
          <w:szCs w:val="24"/>
        </w:rPr>
        <w:t>comida</w:t>
      </w:r>
      <w:r w:rsidR="00CE2F2C">
        <w:rPr>
          <w:rFonts w:ascii="Times New Roman" w:hAnsi="Times New Roman" w:cs="Times New Roman"/>
          <w:sz w:val="24"/>
          <w:szCs w:val="24"/>
        </w:rPr>
        <w:t xml:space="preserve"> e </w:t>
      </w:r>
      <w:r w:rsidR="003D66AA">
        <w:rPr>
          <w:rFonts w:ascii="Times New Roman" w:hAnsi="Times New Roman" w:cs="Times New Roman"/>
          <w:sz w:val="24"/>
          <w:szCs w:val="24"/>
        </w:rPr>
        <w:t>na certa</w:t>
      </w:r>
      <w:r w:rsidR="00CE2F2C">
        <w:rPr>
          <w:rFonts w:ascii="Times New Roman" w:hAnsi="Times New Roman" w:cs="Times New Roman"/>
          <w:sz w:val="24"/>
          <w:szCs w:val="24"/>
        </w:rPr>
        <w:t xml:space="preserve"> darão</w:t>
      </w:r>
      <w:r w:rsidR="00466044">
        <w:rPr>
          <w:rFonts w:ascii="Times New Roman" w:hAnsi="Times New Roman" w:cs="Times New Roman"/>
          <w:sz w:val="24"/>
          <w:szCs w:val="24"/>
        </w:rPr>
        <w:t xml:space="preserve"> alguma coisa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26F43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alguém </w:t>
      </w:r>
      <w:r w:rsidR="00CE2F2C">
        <w:rPr>
          <w:rFonts w:ascii="Times New Roman" w:hAnsi="Times New Roman" w:cs="Times New Roman"/>
          <w:sz w:val="24"/>
          <w:szCs w:val="24"/>
        </w:rPr>
        <w:t>tentar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 bater, </w:t>
      </w:r>
      <w:r w:rsidR="00CE2F2C">
        <w:rPr>
          <w:rFonts w:ascii="Times New Roman" w:hAnsi="Times New Roman" w:cs="Times New Roman"/>
          <w:sz w:val="24"/>
          <w:szCs w:val="24"/>
        </w:rPr>
        <w:t xml:space="preserve">aqui mesmo de noite é </w:t>
      </w:r>
      <w:r w:rsidR="006F7029" w:rsidRPr="00C5704C">
        <w:rPr>
          <w:rFonts w:ascii="Times New Roman" w:hAnsi="Times New Roman" w:cs="Times New Roman"/>
          <w:sz w:val="24"/>
          <w:szCs w:val="24"/>
        </w:rPr>
        <w:t>cheio de gente</w:t>
      </w:r>
      <w:r w:rsidR="00CE2F2C">
        <w:rPr>
          <w:rFonts w:ascii="Times New Roman" w:hAnsi="Times New Roman" w:cs="Times New Roman"/>
          <w:sz w:val="24"/>
          <w:szCs w:val="24"/>
        </w:rPr>
        <w:t xml:space="preserve"> e </w:t>
      </w:r>
      <w:r w:rsidR="00EC03E5">
        <w:rPr>
          <w:rFonts w:ascii="Times New Roman" w:hAnsi="Times New Roman" w:cs="Times New Roman"/>
          <w:sz w:val="24"/>
          <w:szCs w:val="24"/>
        </w:rPr>
        <w:t>iluminado</w:t>
      </w:r>
      <w:r w:rsidR="006F7029" w:rsidRPr="00C5704C">
        <w:rPr>
          <w:rFonts w:ascii="Times New Roman" w:hAnsi="Times New Roman" w:cs="Times New Roman"/>
          <w:sz w:val="24"/>
          <w:szCs w:val="24"/>
        </w:rPr>
        <w:t>. Só 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Vássia, </w:t>
      </w:r>
      <w:r w:rsidR="006F7029" w:rsidRPr="00CE2F2C">
        <w:rPr>
          <w:rFonts w:ascii="Times New Roman" w:hAnsi="Times New Roman" w:cs="Times New Roman"/>
          <w:sz w:val="24"/>
          <w:szCs w:val="24"/>
        </w:rPr>
        <w:t xml:space="preserve">Deus o </w:t>
      </w:r>
      <w:r w:rsidR="00CE2F2C">
        <w:rPr>
          <w:rFonts w:ascii="Times New Roman" w:hAnsi="Times New Roman" w:cs="Times New Roman"/>
          <w:sz w:val="24"/>
          <w:szCs w:val="24"/>
        </w:rPr>
        <w:t>livre</w:t>
      </w:r>
      <w:r w:rsidR="00CE2F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2F2C">
        <w:rPr>
          <w:rFonts w:ascii="Times New Roman" w:hAnsi="Times New Roman" w:cs="Times New Roman"/>
          <w:sz w:val="24"/>
          <w:szCs w:val="24"/>
        </w:rPr>
        <w:t>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roubar... Você viu como o velho ficou bravo? Ele não ficou bravo com a gente, </w:t>
      </w:r>
      <w:r w:rsidR="00CE2F2C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os ladrões. </w:t>
      </w:r>
      <w:r w:rsidR="00D44780">
        <w:rPr>
          <w:rFonts w:ascii="Times New Roman" w:hAnsi="Times New Roman" w:cs="Times New Roman"/>
          <w:sz w:val="24"/>
          <w:szCs w:val="24"/>
        </w:rPr>
        <w:t xml:space="preserve">Não </w:t>
      </w:r>
      <w:r w:rsidR="00EC03E5">
        <w:rPr>
          <w:rFonts w:ascii="Times New Roman" w:hAnsi="Times New Roman" w:cs="Times New Roman"/>
          <w:sz w:val="24"/>
          <w:szCs w:val="24"/>
        </w:rPr>
        <w:t>ofenda o povo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Vássia, </w:t>
      </w:r>
      <w:r w:rsidR="00134A66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EC03E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defend</w:t>
      </w:r>
      <w:r w:rsidR="00EC03E5">
        <w:rPr>
          <w:rFonts w:ascii="Times New Roman" w:hAnsi="Times New Roman" w:cs="Times New Roman"/>
          <w:sz w:val="24"/>
          <w:szCs w:val="24"/>
        </w:rPr>
        <w:t>erá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qualquer momento, mas</w:t>
      </w:r>
      <w:r w:rsidR="003D66AA">
        <w:rPr>
          <w:rFonts w:ascii="Times New Roman" w:hAnsi="Times New Roman" w:cs="Times New Roman"/>
          <w:sz w:val="24"/>
          <w:szCs w:val="24"/>
        </w:rPr>
        <w:t xml:space="preserve"> o ofenda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EC03E5">
        <w:rPr>
          <w:rFonts w:ascii="Times New Roman" w:hAnsi="Times New Roman" w:cs="Times New Roman"/>
          <w:sz w:val="24"/>
          <w:szCs w:val="24"/>
        </w:rPr>
        <w:t>o</w:t>
      </w:r>
      <w:r w:rsidR="00EC03E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abandon</w:t>
      </w:r>
      <w:r w:rsidR="00EC03E5">
        <w:rPr>
          <w:rFonts w:ascii="Times New Roman" w:hAnsi="Times New Roman" w:cs="Times New Roman"/>
          <w:sz w:val="24"/>
          <w:szCs w:val="24"/>
        </w:rPr>
        <w:t>ará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à própria sorte... </w:t>
      </w:r>
      <w:r w:rsidR="006F7029" w:rsidRPr="00EC03E5">
        <w:rPr>
          <w:rFonts w:ascii="Times New Roman" w:hAnsi="Times New Roman" w:cs="Times New Roman"/>
          <w:sz w:val="24"/>
          <w:szCs w:val="24"/>
        </w:rPr>
        <w:t>Por acaso estávamos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bem </w:t>
      </w:r>
      <w:r w:rsidR="00BB1E37" w:rsidRPr="00C5704C">
        <w:rPr>
          <w:rFonts w:ascii="Times New Roman" w:hAnsi="Times New Roman" w:cs="Times New Roman"/>
          <w:sz w:val="24"/>
          <w:szCs w:val="24"/>
        </w:rPr>
        <w:t>n</w:t>
      </w:r>
      <w:r w:rsidR="00BB1E37">
        <w:rPr>
          <w:rFonts w:ascii="Times New Roman" w:hAnsi="Times New Roman" w:cs="Times New Roman"/>
          <w:sz w:val="24"/>
          <w:szCs w:val="24"/>
        </w:rPr>
        <w:t>aquele</w:t>
      </w:r>
      <w:r w:rsidR="00BB1E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6F43">
        <w:rPr>
          <w:rFonts w:ascii="Times New Roman" w:hAnsi="Times New Roman" w:cs="Times New Roman"/>
          <w:sz w:val="24"/>
          <w:szCs w:val="24"/>
        </w:rPr>
        <w:t>celei</w:t>
      </w:r>
      <w:r w:rsidR="001406BB">
        <w:rPr>
          <w:rFonts w:ascii="Times New Roman" w:hAnsi="Times New Roman" w:cs="Times New Roman"/>
          <w:sz w:val="24"/>
          <w:szCs w:val="24"/>
        </w:rPr>
        <w:t>r</w:t>
      </w:r>
      <w:r w:rsidR="00126F4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escuro, </w:t>
      </w:r>
      <w:r w:rsidR="0026649D">
        <w:rPr>
          <w:rFonts w:ascii="Times New Roman" w:hAnsi="Times New Roman" w:cs="Times New Roman"/>
          <w:sz w:val="24"/>
          <w:szCs w:val="24"/>
        </w:rPr>
        <w:t>em</w:t>
      </w:r>
      <w:r w:rsidR="00B104D8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campo escuro </w:t>
      </w:r>
      <w:r w:rsidR="00B104D8">
        <w:rPr>
          <w:rFonts w:ascii="Times New Roman" w:hAnsi="Times New Roman" w:cs="Times New Roman"/>
          <w:sz w:val="24"/>
          <w:szCs w:val="24"/>
        </w:rPr>
        <w:t>e vazio</w:t>
      </w:r>
      <w:r w:rsidR="00126F43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6F43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B104D8">
        <w:rPr>
          <w:rFonts w:ascii="Times New Roman" w:hAnsi="Times New Roman" w:cs="Times New Roman"/>
          <w:sz w:val="24"/>
          <w:szCs w:val="24"/>
        </w:rPr>
        <w:t>sujeito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ruim por perto, de quem você, Vássia, </w:t>
      </w:r>
      <w:r w:rsidR="00B104D8">
        <w:rPr>
          <w:rFonts w:ascii="Times New Roman" w:hAnsi="Times New Roman" w:cs="Times New Roman"/>
          <w:sz w:val="24"/>
          <w:szCs w:val="24"/>
        </w:rPr>
        <w:t>resolveu gostar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BC2BEF">
        <w:rPr>
          <w:rFonts w:ascii="Times New Roman" w:hAnsi="Times New Roman" w:cs="Times New Roman"/>
          <w:sz w:val="24"/>
          <w:szCs w:val="24"/>
        </w:rPr>
        <w:t>bobeira</w:t>
      </w:r>
      <w:r w:rsidR="006F7029" w:rsidRPr="00BB1E37">
        <w:rPr>
          <w:rFonts w:ascii="Times New Roman" w:hAnsi="Times New Roman" w:cs="Times New Roman"/>
          <w:sz w:val="24"/>
          <w:szCs w:val="24"/>
        </w:rPr>
        <w:t>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Assim Maria falava </w:t>
      </w:r>
      <w:r w:rsidR="00451B5D">
        <w:rPr>
          <w:rFonts w:ascii="Times New Roman" w:hAnsi="Times New Roman" w:cs="Times New Roman"/>
          <w:sz w:val="24"/>
          <w:szCs w:val="24"/>
        </w:rPr>
        <w:t xml:space="preserve">seu sermão </w:t>
      </w:r>
      <w:r w:rsidR="007338CD">
        <w:rPr>
          <w:rFonts w:ascii="Times New Roman" w:hAnsi="Times New Roman" w:cs="Times New Roman"/>
          <w:sz w:val="24"/>
          <w:szCs w:val="24"/>
        </w:rPr>
        <w:t>a</w:t>
      </w:r>
      <w:r w:rsidR="007338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Vássia, que a escutava por depender do que</w:t>
      </w:r>
      <w:r w:rsidR="003E14B2">
        <w:rPr>
          <w:rFonts w:ascii="Times New Roman" w:hAnsi="Times New Roman" w:cs="Times New Roman"/>
          <w:sz w:val="24"/>
          <w:szCs w:val="24"/>
        </w:rPr>
        <w:t xml:space="preserve"> ela </w:t>
      </w:r>
      <w:r w:rsidR="00451B5D">
        <w:rPr>
          <w:rFonts w:ascii="Times New Roman" w:hAnsi="Times New Roman" w:cs="Times New Roman"/>
          <w:sz w:val="24"/>
          <w:szCs w:val="24"/>
        </w:rPr>
        <w:t>receberia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esmola. E</w:t>
      </w:r>
      <w:r w:rsidR="00EC3BF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1B5D">
        <w:rPr>
          <w:rFonts w:ascii="Times New Roman" w:hAnsi="Times New Roman" w:cs="Times New Roman"/>
          <w:sz w:val="24"/>
          <w:szCs w:val="24"/>
        </w:rPr>
        <w:t>realmente</w:t>
      </w:r>
      <w:r w:rsidR="00EC3BF7">
        <w:rPr>
          <w:rFonts w:ascii="Times New Roman" w:hAnsi="Times New Roman" w:cs="Times New Roman"/>
          <w:sz w:val="24"/>
          <w:szCs w:val="24"/>
        </w:rPr>
        <w:t>,</w:t>
      </w:r>
      <w:r w:rsidR="00451B5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</w:t>
      </w:r>
      <w:r w:rsidR="007C4D3F">
        <w:rPr>
          <w:rFonts w:ascii="Times New Roman" w:hAnsi="Times New Roman" w:cs="Times New Roman"/>
          <w:sz w:val="24"/>
          <w:szCs w:val="24"/>
        </w:rPr>
        <w:t>ela</w:t>
      </w:r>
      <w:r w:rsidR="007C4D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conseguiu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estação de Izium não era </w:t>
      </w:r>
      <w:r w:rsidR="00726010">
        <w:rPr>
          <w:rFonts w:ascii="Times New Roman" w:hAnsi="Times New Roman" w:cs="Times New Roman"/>
          <w:sz w:val="24"/>
          <w:szCs w:val="24"/>
        </w:rPr>
        <w:t>de desprezar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C4D3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Senhor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dizia</w:t>
      </w:r>
      <w:r w:rsidR="00451B5D">
        <w:rPr>
          <w:rFonts w:ascii="Times New Roman" w:hAnsi="Times New Roman" w:cs="Times New Roman"/>
          <w:sz w:val="24"/>
          <w:szCs w:val="24"/>
        </w:rPr>
        <w:t xml:space="preserve"> 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Jesus Cristo... Filho de Deus...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Por </w:t>
      </w:r>
      <w:r w:rsidR="007C4D3F">
        <w:rPr>
          <w:rFonts w:ascii="Times New Roman" w:hAnsi="Times New Roman" w:cs="Times New Roman"/>
          <w:sz w:val="24"/>
          <w:szCs w:val="24"/>
        </w:rPr>
        <w:t>ta</w:t>
      </w:r>
      <w:r w:rsidR="002876DC">
        <w:rPr>
          <w:rFonts w:ascii="Times New Roman" w:hAnsi="Times New Roman" w:cs="Times New Roman"/>
          <w:sz w:val="24"/>
          <w:szCs w:val="24"/>
        </w:rPr>
        <w:t>is</w:t>
      </w:r>
      <w:r w:rsidR="007C4D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súplica</w:t>
      </w:r>
      <w:r w:rsidR="002876D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5466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recebia </w:t>
      </w:r>
      <w:r w:rsidR="007338CD">
        <w:rPr>
          <w:rFonts w:ascii="Times New Roman" w:hAnsi="Times New Roman" w:cs="Times New Roman"/>
          <w:sz w:val="24"/>
          <w:szCs w:val="24"/>
        </w:rPr>
        <w:t xml:space="preserve">esmola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BB1E3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velhos e jovens, d</w:t>
      </w:r>
      <w:r w:rsidR="00BB1E3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homens e mulheres. </w:t>
      </w:r>
      <w:r w:rsidR="0076546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té alguns membros do partido </w:t>
      </w:r>
      <w:r w:rsidR="00765466">
        <w:rPr>
          <w:rFonts w:ascii="Times New Roman" w:hAnsi="Times New Roman" w:cs="Times New Roman"/>
          <w:sz w:val="24"/>
          <w:szCs w:val="24"/>
        </w:rPr>
        <w:t>se sentiam incapazes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recusar </w:t>
      </w:r>
      <w:r w:rsidR="002876DC">
        <w:rPr>
          <w:rFonts w:ascii="Times New Roman" w:hAnsi="Times New Roman" w:cs="Times New Roman"/>
          <w:sz w:val="24"/>
          <w:szCs w:val="24"/>
        </w:rPr>
        <w:t>às súplicas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criança, mesmo que ela usasse termos </w:t>
      </w:r>
      <w:r w:rsidR="007C4D3F">
        <w:rPr>
          <w:rFonts w:ascii="Times New Roman" w:hAnsi="Times New Roman" w:cs="Times New Roman"/>
          <w:sz w:val="24"/>
          <w:szCs w:val="24"/>
        </w:rPr>
        <w:t>religiosos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 xml:space="preserve">obsoletos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antigo regime. Um passageiro, </w:t>
      </w:r>
      <w:r w:rsidR="00765466">
        <w:rPr>
          <w:rFonts w:ascii="Times New Roman" w:hAnsi="Times New Roman" w:cs="Times New Roman"/>
          <w:sz w:val="24"/>
          <w:szCs w:val="24"/>
        </w:rPr>
        <w:t>sem dúvida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5466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membro do partido, porque</w:t>
      </w:r>
      <w:r w:rsidR="007338CD">
        <w:rPr>
          <w:rFonts w:ascii="Times New Roman" w:hAnsi="Times New Roman" w:cs="Times New Roman"/>
          <w:sz w:val="24"/>
          <w:szCs w:val="24"/>
        </w:rPr>
        <w:t xml:space="preserve"> </w:t>
      </w:r>
      <w:r w:rsidR="00765466">
        <w:rPr>
          <w:rFonts w:ascii="Times New Roman" w:hAnsi="Times New Roman" w:cs="Times New Roman"/>
          <w:sz w:val="24"/>
          <w:szCs w:val="24"/>
        </w:rPr>
        <w:t>vestia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5466">
        <w:rPr>
          <w:rFonts w:ascii="Times New Roman" w:hAnsi="Times New Roman" w:cs="Times New Roman"/>
          <w:sz w:val="24"/>
          <w:szCs w:val="24"/>
        </w:rPr>
        <w:t>um</w:t>
      </w:r>
      <w:proofErr w:type="gramStart"/>
      <w:r w:rsidR="0076546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sobretudo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de couro e tinha uma cicatriz </w:t>
      </w:r>
      <w:r w:rsidR="007338CD">
        <w:rPr>
          <w:rFonts w:ascii="Times New Roman" w:hAnsi="Times New Roman" w:cs="Times New Roman"/>
          <w:sz w:val="24"/>
          <w:szCs w:val="24"/>
        </w:rPr>
        <w:t xml:space="preserve">em forma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espada </w:t>
      </w:r>
      <w:r w:rsidR="00765466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</w:t>
      </w:r>
      <w:r w:rsidR="002876DC">
        <w:rPr>
          <w:rFonts w:ascii="Times New Roman" w:hAnsi="Times New Roman" w:cs="Times New Roman"/>
          <w:sz w:val="24"/>
          <w:szCs w:val="24"/>
        </w:rPr>
        <w:t>o chefe da brigada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Semiónovitch, deu </w:t>
      </w:r>
      <w:r w:rsidR="00765466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um pacote com cinco pãezinhos recheados de ervilha</w:t>
      </w:r>
      <w:r w:rsidR="00BB1E3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 Acontecia também de lhe dare</w:t>
      </w:r>
      <w:r w:rsidR="007C4D3F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arenque e embutidos, </w:t>
      </w:r>
      <w:r w:rsidR="00BB1E37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falar de pão; </w:t>
      </w:r>
      <w:r w:rsidR="00765466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>, na estação</w:t>
      </w:r>
      <w:r w:rsidR="00765466">
        <w:rPr>
          <w:rFonts w:ascii="Times New Roman" w:hAnsi="Times New Roman" w:cs="Times New Roman"/>
          <w:sz w:val="24"/>
          <w:szCs w:val="24"/>
        </w:rPr>
        <w:t xml:space="preserve"> de Izium</w:t>
      </w:r>
      <w:r w:rsidRPr="00C5704C">
        <w:rPr>
          <w:rFonts w:ascii="Times New Roman" w:hAnsi="Times New Roman" w:cs="Times New Roman"/>
          <w:sz w:val="24"/>
          <w:szCs w:val="24"/>
        </w:rPr>
        <w:t>, Maria e Vássia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primeira vez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comeram pão, se não até se fartar</w:t>
      </w:r>
      <w:r w:rsidR="003E14B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6546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menos a ponto de não passar</w:t>
      </w:r>
      <w:r w:rsidR="003E14B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fome. À noite</w:t>
      </w:r>
      <w:r w:rsidR="00D5728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dormiam</w:t>
      </w:r>
      <w:r w:rsidR="00E11366">
        <w:rPr>
          <w:rFonts w:ascii="Times New Roman" w:hAnsi="Times New Roman" w:cs="Times New Roman"/>
          <w:sz w:val="24"/>
          <w:szCs w:val="24"/>
        </w:rPr>
        <w:t xml:space="preserve"> </w:t>
      </w:r>
      <w:r w:rsidR="002876D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bancos num canto </w:t>
      </w:r>
      <w:r w:rsidR="00822750">
        <w:rPr>
          <w:rFonts w:ascii="Times New Roman" w:hAnsi="Times New Roman" w:cs="Times New Roman"/>
          <w:sz w:val="24"/>
          <w:szCs w:val="24"/>
        </w:rPr>
        <w:t>aquecido</w:t>
      </w:r>
      <w:r w:rsidR="00EC3BF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3BF7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estavam muito contentes com a vida.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7338CD">
        <w:rPr>
          <w:rFonts w:ascii="Times New Roman" w:hAnsi="Times New Roman" w:cs="Times New Roman"/>
          <w:sz w:val="24"/>
          <w:szCs w:val="24"/>
        </w:rPr>
        <w:t>toda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sorte </w:t>
      </w:r>
      <w:r w:rsidR="007338CD">
        <w:rPr>
          <w:rFonts w:ascii="Times New Roman" w:hAnsi="Times New Roman" w:cs="Times New Roman"/>
          <w:sz w:val="24"/>
          <w:szCs w:val="24"/>
        </w:rPr>
        <w:t>casual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preparada pelo destino, é </w:t>
      </w:r>
      <w:r w:rsidR="00173B34">
        <w:rPr>
          <w:rFonts w:ascii="Times New Roman" w:hAnsi="Times New Roman" w:cs="Times New Roman"/>
          <w:sz w:val="24"/>
          <w:szCs w:val="24"/>
        </w:rPr>
        <w:t xml:space="preserve">passageira, </w:t>
      </w:r>
      <w:r w:rsidR="00D57282">
        <w:rPr>
          <w:rFonts w:ascii="Times New Roman" w:hAnsi="Times New Roman" w:cs="Times New Roman"/>
          <w:sz w:val="24"/>
          <w:szCs w:val="24"/>
        </w:rPr>
        <w:t>efêmera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73B34">
        <w:rPr>
          <w:rFonts w:ascii="Times New Roman" w:hAnsi="Times New Roman" w:cs="Times New Roman"/>
          <w:sz w:val="24"/>
          <w:szCs w:val="24"/>
        </w:rPr>
        <w:t>Um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 </w:t>
      </w:r>
      <w:r w:rsidR="007338CD">
        <w:rPr>
          <w:rFonts w:ascii="Times New Roman" w:hAnsi="Times New Roman" w:cs="Times New Roman"/>
          <w:sz w:val="24"/>
          <w:szCs w:val="24"/>
        </w:rPr>
        <w:t>voltava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76DC">
        <w:rPr>
          <w:rFonts w:ascii="Times New Roman" w:hAnsi="Times New Roman" w:cs="Times New Roman"/>
          <w:sz w:val="24"/>
          <w:szCs w:val="24"/>
        </w:rPr>
        <w:t>após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junta</w:t>
      </w:r>
      <w:r w:rsidR="007338CD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esmolas </w:t>
      </w:r>
      <w:r w:rsidR="00FF7D51">
        <w:rPr>
          <w:rFonts w:ascii="Times New Roman" w:hAnsi="Times New Roman" w:cs="Times New Roman"/>
          <w:sz w:val="24"/>
          <w:szCs w:val="24"/>
        </w:rPr>
        <w:t>quando</w:t>
      </w:r>
      <w:r w:rsidR="00FF7D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notou</w:t>
      </w:r>
      <w:r w:rsidR="005E1E6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de Vássia</w:t>
      </w:r>
      <w:r w:rsidR="005E1E65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uma mulher </w:t>
      </w:r>
      <w:r w:rsidR="00173B34">
        <w:rPr>
          <w:rFonts w:ascii="Times New Roman" w:hAnsi="Times New Roman" w:cs="Times New Roman"/>
          <w:sz w:val="24"/>
          <w:szCs w:val="24"/>
        </w:rPr>
        <w:t xml:space="preserve">zangada que lembrava </w:t>
      </w:r>
      <w:r w:rsidRPr="00C5704C">
        <w:rPr>
          <w:rFonts w:ascii="Times New Roman" w:hAnsi="Times New Roman" w:cs="Times New Roman"/>
          <w:sz w:val="24"/>
          <w:szCs w:val="24"/>
        </w:rPr>
        <w:t>a que tinha ido atrás de J</w:t>
      </w:r>
      <w:r w:rsidR="00173B34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="009967E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Dimítrov.</w:t>
      </w:r>
    </w:p>
    <w:p w:rsidR="006F7029" w:rsidRPr="00C5704C" w:rsidRDefault="00FF7D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Aqui está ela, minha irmã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Vássia, apontando para Maria.</w:t>
      </w:r>
    </w:p>
    <w:p w:rsidR="006F7029" w:rsidRPr="00C5704C" w:rsidRDefault="00FF7D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Muito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a mulher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onde está a mãe de vocês?</w:t>
      </w:r>
    </w:p>
    <w:p w:rsidR="006F7029" w:rsidRPr="00C5704C" w:rsidRDefault="00FF7D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 nos perdemos d</w:t>
      </w:r>
      <w:r w:rsidR="00173B34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73B34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Maria.</w:t>
      </w:r>
    </w:p>
    <w:p w:rsidR="006F7029" w:rsidRPr="00C5704C" w:rsidRDefault="00FF7D5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Então vamos.</w:t>
      </w:r>
    </w:p>
    <w:p w:rsidR="006F7029" w:rsidRPr="00C5704C" w:rsidRDefault="00EC3BF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mulher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191E">
        <w:rPr>
          <w:rFonts w:ascii="Times New Roman" w:hAnsi="Times New Roman" w:cs="Times New Roman"/>
          <w:sz w:val="24"/>
          <w:szCs w:val="24"/>
        </w:rPr>
        <w:t>conduziu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e Vássia </w:t>
      </w:r>
      <w:r w:rsidR="0059191E">
        <w:rPr>
          <w:rFonts w:ascii="Times New Roman" w:hAnsi="Times New Roman" w:cs="Times New Roman"/>
          <w:sz w:val="24"/>
          <w:szCs w:val="24"/>
        </w:rPr>
        <w:t xml:space="preserve">da estação quente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uma praça </w:t>
      </w:r>
      <w:r w:rsidR="00822750">
        <w:rPr>
          <w:rFonts w:ascii="Times New Roman" w:hAnsi="Times New Roman" w:cs="Times New Roman"/>
          <w:sz w:val="24"/>
          <w:szCs w:val="24"/>
        </w:rPr>
        <w:t>cheia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vento, onde havia</w:t>
      </w:r>
      <w:r w:rsidR="00FF7D51">
        <w:rPr>
          <w:rFonts w:ascii="Times New Roman" w:hAnsi="Times New Roman" w:cs="Times New Roman"/>
          <w:sz w:val="24"/>
          <w:szCs w:val="24"/>
        </w:rPr>
        <w:t xml:space="preserve"> </w:t>
      </w:r>
      <w:r w:rsidR="002F76C4">
        <w:rPr>
          <w:rFonts w:ascii="Times New Roman" w:hAnsi="Times New Roman" w:cs="Times New Roman"/>
          <w:sz w:val="24"/>
          <w:szCs w:val="24"/>
        </w:rPr>
        <w:t>outras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crianças, </w:t>
      </w:r>
      <w:r w:rsidR="00FF7D51">
        <w:rPr>
          <w:rFonts w:ascii="Times New Roman" w:hAnsi="Times New Roman" w:cs="Times New Roman"/>
          <w:sz w:val="24"/>
          <w:szCs w:val="24"/>
        </w:rPr>
        <w:t>que</w:t>
      </w:r>
      <w:r w:rsidR="007338CD">
        <w:rPr>
          <w:rFonts w:ascii="Times New Roman" w:hAnsi="Times New Roman" w:cs="Times New Roman"/>
          <w:sz w:val="24"/>
          <w:szCs w:val="24"/>
        </w:rPr>
        <w:t>, por sorte,</w:t>
      </w:r>
      <w:r w:rsidR="00FF7D5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eram peraltas como as do </w:t>
      </w:r>
      <w:r w:rsidR="006F7029" w:rsidRPr="0059191E">
        <w:rPr>
          <w:rFonts w:ascii="Times New Roman" w:hAnsi="Times New Roman" w:cs="Times New Roman"/>
          <w:sz w:val="24"/>
          <w:szCs w:val="24"/>
        </w:rPr>
        <w:t>vagão</w:t>
      </w:r>
      <w:r w:rsidR="002876D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7338CD" w:rsidRPr="00C5704C">
        <w:rPr>
          <w:rFonts w:ascii="Times New Roman" w:hAnsi="Times New Roman" w:cs="Times New Roman"/>
          <w:sz w:val="24"/>
          <w:szCs w:val="24"/>
        </w:rPr>
        <w:t>Kh</w:t>
      </w:r>
      <w:r w:rsidR="00173B34">
        <w:rPr>
          <w:rFonts w:ascii="Times New Roman" w:hAnsi="Times New Roman" w:cs="Times New Roman"/>
          <w:sz w:val="24"/>
          <w:szCs w:val="24"/>
        </w:rPr>
        <w:t>á</w:t>
      </w:r>
      <w:r w:rsidR="007338CD" w:rsidRPr="00C5704C">
        <w:rPr>
          <w:rFonts w:ascii="Times New Roman" w:hAnsi="Times New Roman" w:cs="Times New Roman"/>
          <w:sz w:val="24"/>
          <w:szCs w:val="24"/>
        </w:rPr>
        <w:t>rkov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já </w:t>
      </w:r>
      <w:r w:rsidR="0059191E">
        <w:rPr>
          <w:rFonts w:ascii="Times New Roman" w:hAnsi="Times New Roman" w:cs="Times New Roman"/>
          <w:sz w:val="24"/>
          <w:szCs w:val="24"/>
        </w:rPr>
        <w:t xml:space="preserve">tinha </w:t>
      </w:r>
      <w:r w:rsidR="006F7029" w:rsidRPr="00C5704C">
        <w:rPr>
          <w:rFonts w:ascii="Times New Roman" w:hAnsi="Times New Roman" w:cs="Times New Roman"/>
          <w:sz w:val="24"/>
          <w:szCs w:val="24"/>
        </w:rPr>
        <w:t>aprend</w:t>
      </w:r>
      <w:r w:rsidR="0059191E">
        <w:rPr>
          <w:rFonts w:ascii="Times New Roman" w:hAnsi="Times New Roman" w:cs="Times New Roman"/>
          <w:sz w:val="24"/>
          <w:szCs w:val="24"/>
        </w:rPr>
        <w:t>ido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distingui</w:t>
      </w:r>
      <w:r w:rsidR="0059191E" w:rsidRPr="00726010">
        <w:rPr>
          <w:rFonts w:ascii="Times New Roman" w:hAnsi="Times New Roman" w:cs="Times New Roman"/>
          <w:sz w:val="24"/>
          <w:szCs w:val="24"/>
        </w:rPr>
        <w:t>-l</w:t>
      </w:r>
      <w:r w:rsidR="00726010" w:rsidRPr="00726010">
        <w:rPr>
          <w:rFonts w:ascii="Times New Roman" w:hAnsi="Times New Roman" w:cs="Times New Roman"/>
          <w:sz w:val="24"/>
          <w:szCs w:val="24"/>
        </w:rPr>
        <w:t>a</w:t>
      </w:r>
      <w:r w:rsidR="0059191E" w:rsidRPr="00726010">
        <w:rPr>
          <w:rFonts w:ascii="Times New Roman" w:hAnsi="Times New Roman" w:cs="Times New Roman"/>
          <w:sz w:val="24"/>
          <w:szCs w:val="24"/>
        </w:rPr>
        <w:t>s</w:t>
      </w:r>
      <w:r w:rsidR="006F7029" w:rsidRPr="00726010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191E">
        <w:rPr>
          <w:rFonts w:ascii="Times New Roman" w:hAnsi="Times New Roman" w:cs="Times New Roman"/>
          <w:sz w:val="24"/>
          <w:szCs w:val="24"/>
        </w:rPr>
        <w:t>Enfileiraram</w:t>
      </w:r>
      <w:r w:rsidR="002F76C4">
        <w:rPr>
          <w:rFonts w:ascii="Times New Roman" w:hAnsi="Times New Roman" w:cs="Times New Roman"/>
          <w:sz w:val="24"/>
          <w:szCs w:val="24"/>
        </w:rPr>
        <w:t xml:space="preserve"> as crianças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0A1">
        <w:rPr>
          <w:rFonts w:ascii="Times New Roman" w:hAnsi="Times New Roman" w:cs="Times New Roman"/>
          <w:sz w:val="24"/>
          <w:szCs w:val="24"/>
        </w:rPr>
        <w:t>aos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pares e </w:t>
      </w:r>
      <w:r w:rsidR="002F76C4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s levaram</w:t>
      </w:r>
      <w:r w:rsidR="0059191E">
        <w:rPr>
          <w:rFonts w:ascii="Times New Roman" w:hAnsi="Times New Roman" w:cs="Times New Roman"/>
          <w:sz w:val="24"/>
          <w:szCs w:val="24"/>
        </w:rPr>
        <w:t xml:space="preserve"> dali</w:t>
      </w:r>
      <w:r w:rsidR="006F7029" w:rsidRPr="00C5704C">
        <w:rPr>
          <w:rFonts w:ascii="Times New Roman" w:hAnsi="Times New Roman" w:cs="Times New Roman"/>
          <w:sz w:val="24"/>
          <w:szCs w:val="24"/>
        </w:rPr>
        <w:t>. Maria, evidentemente, andava com Vássia e segurava-o pela mão. Se fosse ant</w:t>
      </w:r>
      <w:r w:rsidR="002F76C4">
        <w:rPr>
          <w:rFonts w:ascii="Times New Roman" w:hAnsi="Times New Roman" w:cs="Times New Roman"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quando </w:t>
      </w:r>
      <w:r w:rsidR="002F76C4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ainda morava no sítio, estaria olhando para todos os lados, para as casas e para as pessoas. Mas </w:t>
      </w:r>
      <w:r w:rsidR="002F76C4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>não prestava atenção</w:t>
      </w:r>
      <w:r w:rsidR="00BC2BEF">
        <w:rPr>
          <w:rFonts w:ascii="Times New Roman" w:hAnsi="Times New Roman" w:cs="Times New Roman"/>
          <w:sz w:val="24"/>
          <w:szCs w:val="24"/>
        </w:rPr>
        <w:t xml:space="preserve"> </w:t>
      </w:r>
      <w:r w:rsidR="00C74F86">
        <w:rPr>
          <w:rFonts w:ascii="Times New Roman" w:hAnsi="Times New Roman" w:cs="Times New Roman"/>
          <w:sz w:val="24"/>
          <w:szCs w:val="24"/>
        </w:rPr>
        <w:t>em Izium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e </w:t>
      </w:r>
      <w:r w:rsidR="00E14D94">
        <w:rPr>
          <w:rFonts w:ascii="Times New Roman" w:hAnsi="Times New Roman" w:cs="Times New Roman"/>
          <w:sz w:val="24"/>
          <w:szCs w:val="24"/>
        </w:rPr>
        <w:t>preferia saber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onde estavam sendo levados e </w:t>
      </w:r>
      <w:r w:rsidR="002723FB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lhes dariam </w:t>
      </w:r>
      <w:r w:rsidR="007338CD">
        <w:rPr>
          <w:rFonts w:ascii="Times New Roman" w:hAnsi="Times New Roman" w:cs="Times New Roman"/>
          <w:sz w:val="24"/>
          <w:szCs w:val="24"/>
        </w:rPr>
        <w:t>para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comer. </w:t>
      </w:r>
      <w:r w:rsidR="002B2E19">
        <w:rPr>
          <w:rFonts w:ascii="Times New Roman" w:hAnsi="Times New Roman" w:cs="Times New Roman"/>
          <w:sz w:val="24"/>
          <w:szCs w:val="24"/>
        </w:rPr>
        <w:t>Conduziram</w:t>
      </w:r>
      <w:r w:rsidR="006F7029" w:rsidRPr="00C5704C">
        <w:rPr>
          <w:rFonts w:ascii="Times New Roman" w:hAnsi="Times New Roman" w:cs="Times New Roman"/>
          <w:sz w:val="24"/>
          <w:szCs w:val="24"/>
        </w:rPr>
        <w:t>-nos a um pátio de cavalos, onde havia algumas estrebarias e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4D94" w:rsidRPr="008001B3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8001B3">
        <w:rPr>
          <w:rFonts w:ascii="Times New Roman" w:hAnsi="Times New Roman" w:cs="Times New Roman"/>
          <w:sz w:val="24"/>
          <w:szCs w:val="24"/>
        </w:rPr>
        <w:t>uma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área de </w:t>
      </w:r>
      <w:r w:rsidR="006F7029" w:rsidRPr="002F76C4">
        <w:rPr>
          <w:rFonts w:ascii="Times New Roman" w:hAnsi="Times New Roman" w:cs="Times New Roman"/>
          <w:sz w:val="24"/>
          <w:szCs w:val="24"/>
        </w:rPr>
        <w:t>terra batida</w:t>
      </w:r>
      <w:r w:rsidR="007338CD" w:rsidRPr="002F76C4">
        <w:rPr>
          <w:rFonts w:ascii="Times New Roman" w:hAnsi="Times New Roman" w:cs="Times New Roman"/>
          <w:sz w:val="24"/>
          <w:szCs w:val="24"/>
        </w:rPr>
        <w:t>,</w:t>
      </w:r>
      <w:r w:rsidR="006F7029" w:rsidRPr="002F76C4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postes com correntes </w:t>
      </w:r>
      <w:r w:rsidR="00E14D94">
        <w:rPr>
          <w:rFonts w:ascii="Times New Roman" w:hAnsi="Times New Roman" w:cs="Times New Roman"/>
          <w:sz w:val="24"/>
          <w:szCs w:val="24"/>
        </w:rPr>
        <w:t xml:space="preserve">e estacas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E14D94">
        <w:rPr>
          <w:rFonts w:ascii="Times New Roman" w:hAnsi="Times New Roman" w:cs="Times New Roman"/>
          <w:sz w:val="24"/>
          <w:szCs w:val="24"/>
        </w:rPr>
        <w:t>prender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os cavalos e muito estrume. </w:t>
      </w:r>
      <w:r w:rsidR="00BF5A3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mulher de cabelo curto </w:t>
      </w:r>
      <w:r w:rsidR="00DC48D7">
        <w:rPr>
          <w:rFonts w:ascii="Times New Roman" w:hAnsi="Times New Roman" w:cs="Times New Roman"/>
          <w:sz w:val="24"/>
          <w:szCs w:val="24"/>
        </w:rPr>
        <w:t>apresent</w:t>
      </w:r>
      <w:r w:rsidR="00BF5A33">
        <w:rPr>
          <w:rFonts w:ascii="Times New Roman" w:hAnsi="Times New Roman" w:cs="Times New Roman"/>
          <w:sz w:val="24"/>
          <w:szCs w:val="24"/>
        </w:rPr>
        <w:t>ou</w:t>
      </w:r>
      <w:r w:rsidR="00DC48D7">
        <w:rPr>
          <w:rFonts w:ascii="Times New Roman" w:hAnsi="Times New Roman" w:cs="Times New Roman"/>
          <w:sz w:val="24"/>
          <w:szCs w:val="24"/>
        </w:rPr>
        <w:t xml:space="preserve">-se como </w:t>
      </w:r>
      <w:r w:rsidR="00250FC8">
        <w:rPr>
          <w:rFonts w:ascii="Times New Roman" w:hAnsi="Times New Roman" w:cs="Times New Roman"/>
          <w:sz w:val="24"/>
          <w:szCs w:val="24"/>
        </w:rPr>
        <w:t>instrutora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BF5A33">
        <w:rPr>
          <w:rFonts w:ascii="Times New Roman" w:hAnsi="Times New Roman" w:cs="Times New Roman"/>
          <w:sz w:val="24"/>
          <w:szCs w:val="24"/>
        </w:rPr>
        <w:t>não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</w:t>
      </w:r>
      <w:r w:rsidR="00BF5A33">
        <w:rPr>
          <w:rFonts w:ascii="Times New Roman" w:hAnsi="Times New Roman" w:cs="Times New Roman"/>
          <w:sz w:val="24"/>
          <w:szCs w:val="24"/>
        </w:rPr>
        <w:t>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seu nome: era simplesmente </w:t>
      </w:r>
      <w:r w:rsidR="002A4F49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50FC8">
        <w:rPr>
          <w:rFonts w:ascii="Times New Roman" w:hAnsi="Times New Roman" w:cs="Times New Roman"/>
          <w:sz w:val="24"/>
          <w:szCs w:val="24"/>
        </w:rPr>
        <w:t>instrutora</w:t>
      </w:r>
      <w:r w:rsidR="002A4F49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>. Ela abriu o port</w:t>
      </w:r>
      <w:r w:rsidR="00BF5A33">
        <w:rPr>
          <w:rFonts w:ascii="Times New Roman" w:hAnsi="Times New Roman" w:cs="Times New Roman"/>
          <w:sz w:val="24"/>
          <w:szCs w:val="24"/>
        </w:rPr>
        <w:t>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uma das estrebarias </w:t>
      </w:r>
      <w:r w:rsidR="00CB2C48" w:rsidRPr="00621342">
        <w:rPr>
          <w:rFonts w:ascii="Times New Roman" w:hAnsi="Times New Roman" w:cs="Times New Roman"/>
          <w:sz w:val="24"/>
          <w:szCs w:val="24"/>
        </w:rPr>
        <w:t>—</w:t>
      </w:r>
      <w:r w:rsidR="00CB2C48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chão estava coberto de palha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>podre</w:t>
      </w:r>
      <w:r w:rsidR="00BF5A33">
        <w:rPr>
          <w:rFonts w:ascii="Times New Roman" w:hAnsi="Times New Roman" w:cs="Times New Roman"/>
          <w:sz w:val="24"/>
          <w:szCs w:val="24"/>
        </w:rPr>
        <w:t xml:space="preserve"> e havia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A33">
        <w:rPr>
          <w:rFonts w:ascii="Times New Roman" w:hAnsi="Times New Roman" w:cs="Times New Roman"/>
          <w:sz w:val="24"/>
          <w:szCs w:val="24"/>
        </w:rPr>
        <w:t xml:space="preserve">poucos </w:t>
      </w:r>
      <w:r w:rsidR="006F7029" w:rsidRPr="00C5704C">
        <w:rPr>
          <w:rFonts w:ascii="Times New Roman" w:hAnsi="Times New Roman" w:cs="Times New Roman"/>
          <w:sz w:val="24"/>
          <w:szCs w:val="24"/>
        </w:rPr>
        <w:t>cavalos</w:t>
      </w:r>
      <w:r w:rsidR="00BF5A33">
        <w:rPr>
          <w:rFonts w:ascii="Times New Roman" w:hAnsi="Times New Roman" w:cs="Times New Roman"/>
          <w:sz w:val="24"/>
          <w:szCs w:val="24"/>
        </w:rPr>
        <w:t>, que ficavam</w:t>
      </w:r>
      <w:r w:rsidR="007338C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na extremidade</w:t>
      </w:r>
      <w:r w:rsidR="00BF5A33">
        <w:rPr>
          <w:rFonts w:ascii="Times New Roman" w:hAnsi="Times New Roman" w:cs="Times New Roman"/>
          <w:sz w:val="24"/>
          <w:szCs w:val="24"/>
        </w:rPr>
        <w:t xml:space="preserve"> oposta, deixando </w:t>
      </w:r>
      <w:r w:rsidR="00E12B23">
        <w:rPr>
          <w:rFonts w:ascii="Times New Roman" w:hAnsi="Times New Roman" w:cs="Times New Roman"/>
          <w:sz w:val="24"/>
          <w:szCs w:val="24"/>
        </w:rPr>
        <w:t>o</w:t>
      </w:r>
      <w:r w:rsidR="00BF5A33">
        <w:rPr>
          <w:rFonts w:ascii="Times New Roman" w:hAnsi="Times New Roman" w:cs="Times New Roman"/>
          <w:sz w:val="24"/>
          <w:szCs w:val="24"/>
        </w:rPr>
        <w:t xml:space="preserve"> espaço</w:t>
      </w:r>
      <w:r w:rsidR="006F7029" w:rsidRPr="002F76C4">
        <w:rPr>
          <w:rFonts w:ascii="Times New Roman" w:hAnsi="Times New Roman" w:cs="Times New Roman"/>
          <w:sz w:val="24"/>
          <w:szCs w:val="24"/>
        </w:rPr>
        <w:t xml:space="preserve"> vazio.</w:t>
      </w:r>
    </w:p>
    <w:p w:rsidR="006F7029" w:rsidRPr="00C5704C" w:rsidRDefault="002A4F4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Ajeitem-se </w:t>
      </w:r>
      <w:r w:rsidR="006B088B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088B">
        <w:rPr>
          <w:rFonts w:ascii="Times New Roman" w:hAnsi="Times New Roman" w:cs="Times New Roman"/>
          <w:sz w:val="24"/>
          <w:szCs w:val="24"/>
        </w:rPr>
        <w:t>ordenou</w:t>
      </w:r>
      <w:r w:rsidR="006B088B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0FC8">
        <w:rPr>
          <w:rFonts w:ascii="Times New Roman" w:hAnsi="Times New Roman" w:cs="Times New Roman"/>
          <w:sz w:val="24"/>
          <w:szCs w:val="24"/>
        </w:rPr>
        <w:t>instrutora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088B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esperem até eu voltar e levá-los para almoçar. Mas não </w:t>
      </w:r>
      <w:r w:rsidR="00E12B23">
        <w:rPr>
          <w:rFonts w:ascii="Times New Roman" w:hAnsi="Times New Roman" w:cs="Times New Roman"/>
          <w:sz w:val="24"/>
          <w:szCs w:val="24"/>
        </w:rPr>
        <w:t>saiam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sozinhos, porque o</w:t>
      </w:r>
      <w:r w:rsidR="00BF5A33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cavalo</w:t>
      </w:r>
      <w:r w:rsidR="00BF5A33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pode</w:t>
      </w:r>
      <w:r w:rsidR="00F820A1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A33">
        <w:rPr>
          <w:rFonts w:ascii="Times New Roman" w:hAnsi="Times New Roman" w:cs="Times New Roman"/>
          <w:sz w:val="24"/>
          <w:szCs w:val="24"/>
        </w:rPr>
        <w:t>ferir</w:t>
      </w:r>
      <w:r w:rsidR="006B088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até a morte.</w:t>
      </w:r>
    </w:p>
    <w:p w:rsidR="006F7029" w:rsidRPr="00C5704C" w:rsidRDefault="00CB2C4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</w:t>
      </w:r>
      <w:r w:rsidR="00E12B23">
        <w:rPr>
          <w:rFonts w:ascii="Times New Roman" w:hAnsi="Times New Roman" w:cs="Times New Roman"/>
          <w:sz w:val="24"/>
          <w:szCs w:val="24"/>
        </w:rPr>
        <w:t xml:space="preserve"> f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alou e </w:t>
      </w:r>
      <w:r w:rsidR="00E12B23">
        <w:rPr>
          <w:rFonts w:ascii="Times New Roman" w:hAnsi="Times New Roman" w:cs="Times New Roman"/>
          <w:sz w:val="24"/>
          <w:szCs w:val="24"/>
        </w:rPr>
        <w:t>partiu</w:t>
      </w:r>
      <w:r w:rsidR="006F7029" w:rsidRPr="00C5704C">
        <w:rPr>
          <w:rFonts w:ascii="Times New Roman" w:hAnsi="Times New Roman" w:cs="Times New Roman"/>
          <w:sz w:val="24"/>
          <w:szCs w:val="24"/>
        </w:rPr>
        <w:t>. Maria e Vássia sentaram</w:t>
      </w:r>
      <w:r w:rsidR="00611C74">
        <w:rPr>
          <w:rFonts w:ascii="Times New Roman" w:hAnsi="Times New Roman" w:cs="Times New Roman"/>
          <w:sz w:val="24"/>
          <w:szCs w:val="24"/>
        </w:rPr>
        <w:t>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76DC">
        <w:rPr>
          <w:rFonts w:ascii="Times New Roman" w:hAnsi="Times New Roman" w:cs="Times New Roman"/>
          <w:sz w:val="24"/>
          <w:szCs w:val="24"/>
        </w:rPr>
        <w:t>longe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das outras crianças, atrás de um mont</w:t>
      </w:r>
      <w:r w:rsidR="007338CD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palha, e </w:t>
      </w:r>
      <w:r w:rsidR="00D57282">
        <w:rPr>
          <w:rFonts w:ascii="Times New Roman" w:hAnsi="Times New Roman" w:cs="Times New Roman"/>
          <w:sz w:val="24"/>
          <w:szCs w:val="24"/>
        </w:rPr>
        <w:t xml:space="preserve">começaram 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comer </w:t>
      </w:r>
      <w:r w:rsidR="00D44780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Maria </w:t>
      </w:r>
      <w:r w:rsidR="00611C74">
        <w:rPr>
          <w:rFonts w:ascii="Times New Roman" w:hAnsi="Times New Roman" w:cs="Times New Roman"/>
          <w:sz w:val="24"/>
          <w:szCs w:val="24"/>
        </w:rPr>
        <w:t xml:space="preserve">tinha </w:t>
      </w:r>
      <w:r w:rsidR="00E12B23">
        <w:rPr>
          <w:rFonts w:ascii="Times New Roman" w:hAnsi="Times New Roman" w:cs="Times New Roman"/>
          <w:sz w:val="24"/>
          <w:szCs w:val="24"/>
        </w:rPr>
        <w:t>recebido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estação. De repente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1C74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notou um garoto</w:t>
      </w:r>
      <w:r w:rsidR="00E12B23">
        <w:rPr>
          <w:rFonts w:ascii="Times New Roman" w:hAnsi="Times New Roman" w:cs="Times New Roman"/>
          <w:sz w:val="24"/>
          <w:szCs w:val="24"/>
        </w:rPr>
        <w:t xml:space="preserve"> se aproxima</w:t>
      </w:r>
      <w:r w:rsidR="00E43F0E">
        <w:rPr>
          <w:rFonts w:ascii="Times New Roman" w:hAnsi="Times New Roman" w:cs="Times New Roman"/>
          <w:sz w:val="24"/>
          <w:szCs w:val="24"/>
        </w:rPr>
        <w:t>r</w:t>
      </w:r>
      <w:r w:rsidR="009967E4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pouco mais novo que ela, </w:t>
      </w:r>
      <w:r w:rsidR="00E12B23">
        <w:rPr>
          <w:rFonts w:ascii="Times New Roman" w:hAnsi="Times New Roman" w:cs="Times New Roman"/>
          <w:sz w:val="24"/>
          <w:szCs w:val="24"/>
        </w:rPr>
        <w:t>porém</w:t>
      </w:r>
      <w:r w:rsidR="007338C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mais velho que Vássia.</w:t>
      </w:r>
    </w:p>
    <w:p w:rsidR="006F7029" w:rsidRPr="00C5704C" w:rsidRDefault="006B08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Meu nome é Vánia</w:t>
      </w:r>
      <w:r w:rsidR="00CB2C48">
        <w:rPr>
          <w:rFonts w:ascii="Times New Roman" w:hAnsi="Times New Roman" w:cs="Times New Roman"/>
          <w:sz w:val="24"/>
          <w:szCs w:val="24"/>
        </w:rPr>
        <w:t>...</w:t>
      </w:r>
      <w:r w:rsidR="00611C74">
        <w:rPr>
          <w:rStyle w:val="Refdenotaderodap"/>
          <w:rFonts w:ascii="Times New Roman" w:hAnsi="Times New Roman" w:cs="Times New Roman"/>
          <w:sz w:val="24"/>
          <w:szCs w:val="24"/>
        </w:rPr>
        <w:footnoteReference w:id="28"/>
      </w:r>
      <w:r w:rsidR="00E12B23">
        <w:rPr>
          <w:rFonts w:ascii="Times New Roman" w:hAnsi="Times New Roman" w:cs="Times New Roman"/>
          <w:sz w:val="24"/>
          <w:szCs w:val="24"/>
        </w:rPr>
        <w:t xml:space="preserve"> </w:t>
      </w:r>
      <w:r w:rsidR="00E12B23" w:rsidRPr="00621342">
        <w:rPr>
          <w:rFonts w:ascii="Times New Roman" w:hAnsi="Times New Roman" w:cs="Times New Roman"/>
          <w:sz w:val="24"/>
          <w:szCs w:val="24"/>
        </w:rPr>
        <w:t>—</w:t>
      </w:r>
      <w:r w:rsidR="00E12B23">
        <w:rPr>
          <w:rFonts w:ascii="Times New Roman" w:hAnsi="Times New Roman" w:cs="Times New Roman"/>
          <w:sz w:val="24"/>
          <w:szCs w:val="24"/>
        </w:rPr>
        <w:t xml:space="preserve"> disse ele.</w:t>
      </w:r>
    </w:p>
    <w:p w:rsidR="006F7029" w:rsidRPr="00C5704C" w:rsidRDefault="006B08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daí?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Maria.</w:t>
      </w:r>
    </w:p>
    <w:p w:rsidR="006F7029" w:rsidRPr="00C5704C" w:rsidRDefault="00C03B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8001B3">
        <w:rPr>
          <w:rFonts w:ascii="Times New Roman" w:hAnsi="Times New Roman" w:cs="Times New Roman"/>
          <w:sz w:val="24"/>
          <w:szCs w:val="24"/>
        </w:rPr>
        <w:t>Daí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38CD">
        <w:rPr>
          <w:rFonts w:ascii="Times New Roman" w:hAnsi="Times New Roman" w:cs="Times New Roman"/>
          <w:sz w:val="24"/>
          <w:szCs w:val="24"/>
        </w:rPr>
        <w:t>passem</w:t>
      </w:r>
      <w:proofErr w:type="gramEnd"/>
      <w:r w:rsidR="007338CD">
        <w:rPr>
          <w:rFonts w:ascii="Times New Roman" w:hAnsi="Times New Roman" w:cs="Times New Roman"/>
          <w:sz w:val="24"/>
          <w:szCs w:val="24"/>
        </w:rPr>
        <w:t xml:space="preserve"> algo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para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comer.</w:t>
      </w:r>
    </w:p>
    <w:p w:rsidR="006F7029" w:rsidRPr="00C5704C" w:rsidRDefault="00C03B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 embora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12B23">
        <w:rPr>
          <w:rFonts w:ascii="Times New Roman" w:hAnsi="Times New Roman" w:cs="Times New Roman"/>
          <w:sz w:val="24"/>
          <w:szCs w:val="24"/>
        </w:rPr>
        <w:t>nem para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</w:t>
      </w:r>
      <w:r w:rsidR="00E12B23">
        <w:rPr>
          <w:rFonts w:ascii="Times New Roman" w:hAnsi="Times New Roman" w:cs="Times New Roman"/>
          <w:sz w:val="24"/>
          <w:szCs w:val="24"/>
        </w:rPr>
        <w:t xml:space="preserve"> é suficiente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  <w:r w:rsidR="00E12B23">
        <w:rPr>
          <w:rFonts w:ascii="Times New Roman" w:hAnsi="Times New Roman" w:cs="Times New Roman"/>
          <w:sz w:val="24"/>
          <w:szCs w:val="24"/>
        </w:rPr>
        <w:t xml:space="preserve"> Quando servirem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almoço, você comerá...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 se afastou, sem dizer nada. 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20A1">
        <w:rPr>
          <w:rFonts w:ascii="Times New Roman" w:hAnsi="Times New Roman" w:cs="Times New Roman"/>
          <w:sz w:val="24"/>
          <w:szCs w:val="24"/>
        </w:rPr>
        <w:t xml:space="preserve">O almoço </w:t>
      </w:r>
      <w:r w:rsidR="00FE7FD0" w:rsidRPr="00F820A1">
        <w:rPr>
          <w:rFonts w:ascii="Times New Roman" w:hAnsi="Times New Roman" w:cs="Times New Roman"/>
          <w:sz w:val="24"/>
          <w:szCs w:val="24"/>
        </w:rPr>
        <w:t>coletivo</w:t>
      </w:r>
      <w:r w:rsidRPr="00F820A1">
        <w:rPr>
          <w:rFonts w:ascii="Times New Roman" w:hAnsi="Times New Roman" w:cs="Times New Roman"/>
          <w:sz w:val="24"/>
          <w:szCs w:val="24"/>
        </w:rPr>
        <w:t xml:space="preserve"> demorou</w:t>
      </w:r>
      <w:r w:rsidR="00F820A1" w:rsidRPr="00F820A1">
        <w:rPr>
          <w:rFonts w:ascii="Times New Roman" w:hAnsi="Times New Roman" w:cs="Times New Roman"/>
          <w:sz w:val="24"/>
          <w:szCs w:val="24"/>
        </w:rPr>
        <w:t xml:space="preserve"> a acontecer</w:t>
      </w:r>
      <w:r w:rsidRPr="00F820A1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0A1">
        <w:rPr>
          <w:rFonts w:ascii="Times New Roman" w:hAnsi="Times New Roman" w:cs="Times New Roman"/>
          <w:sz w:val="24"/>
          <w:szCs w:val="24"/>
        </w:rPr>
        <w:t>Só a</w:t>
      </w:r>
      <w:r w:rsidRPr="00C5704C">
        <w:rPr>
          <w:rFonts w:ascii="Times New Roman" w:hAnsi="Times New Roman" w:cs="Times New Roman"/>
          <w:sz w:val="24"/>
          <w:szCs w:val="24"/>
        </w:rPr>
        <w:t xml:space="preserve">lgumas horas depois a </w:t>
      </w:r>
      <w:r w:rsidR="00250FC8">
        <w:rPr>
          <w:rFonts w:ascii="Times New Roman" w:hAnsi="Times New Roman" w:cs="Times New Roman"/>
          <w:sz w:val="24"/>
          <w:szCs w:val="24"/>
        </w:rPr>
        <w:t>instrutora</w:t>
      </w:r>
      <w:r w:rsidR="00F820A1">
        <w:rPr>
          <w:rFonts w:ascii="Times New Roman" w:hAnsi="Times New Roman" w:cs="Times New Roman"/>
          <w:sz w:val="24"/>
          <w:szCs w:val="24"/>
        </w:rPr>
        <w:t xml:space="preserve"> apareceu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agrupou-os </w:t>
      </w:r>
      <w:r w:rsidR="001406BB">
        <w:rPr>
          <w:rFonts w:ascii="Times New Roman" w:hAnsi="Times New Roman" w:cs="Times New Roman"/>
          <w:sz w:val="24"/>
          <w:szCs w:val="24"/>
        </w:rPr>
        <w:t>de dois em dois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levou-os para </w:t>
      </w:r>
      <w:r w:rsidR="00F820A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refeitório</w:t>
      </w:r>
      <w:r w:rsidR="00F820A1">
        <w:rPr>
          <w:rFonts w:ascii="Times New Roman" w:hAnsi="Times New Roman" w:cs="Times New Roman"/>
          <w:sz w:val="24"/>
          <w:szCs w:val="24"/>
        </w:rPr>
        <w:t xml:space="preserve"> que ficava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lado do pátio. </w:t>
      </w:r>
      <w:r w:rsidR="00756994">
        <w:rPr>
          <w:rFonts w:ascii="Times New Roman" w:hAnsi="Times New Roman" w:cs="Times New Roman"/>
          <w:sz w:val="24"/>
          <w:szCs w:val="24"/>
        </w:rPr>
        <w:t xml:space="preserve">Provavelmente, </w:t>
      </w:r>
      <w:r w:rsidR="00F820A1">
        <w:rPr>
          <w:rFonts w:ascii="Times New Roman" w:hAnsi="Times New Roman" w:cs="Times New Roman"/>
          <w:sz w:val="24"/>
          <w:szCs w:val="24"/>
        </w:rPr>
        <w:t>quando passava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 no sítio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7338CD">
        <w:rPr>
          <w:rFonts w:ascii="Times New Roman" w:hAnsi="Times New Roman" w:cs="Times New Roman"/>
          <w:sz w:val="24"/>
          <w:szCs w:val="24"/>
        </w:rPr>
        <w:t>t</w:t>
      </w:r>
      <w:r w:rsidR="00756994">
        <w:rPr>
          <w:rFonts w:ascii="Times New Roman" w:hAnsi="Times New Roman" w:cs="Times New Roman"/>
          <w:sz w:val="24"/>
          <w:szCs w:val="24"/>
        </w:rPr>
        <w:t>eria</w:t>
      </w:r>
      <w:r w:rsidR="007338CD">
        <w:rPr>
          <w:rFonts w:ascii="Times New Roman" w:hAnsi="Times New Roman" w:cs="Times New Roman"/>
          <w:sz w:val="24"/>
          <w:szCs w:val="24"/>
        </w:rPr>
        <w:t xml:space="preserve"> comido </w:t>
      </w:r>
      <w:r w:rsidR="00C03BEB">
        <w:rPr>
          <w:rFonts w:ascii="Times New Roman" w:hAnsi="Times New Roman" w:cs="Times New Roman"/>
          <w:sz w:val="24"/>
          <w:szCs w:val="24"/>
        </w:rPr>
        <w:t>esse</w:t>
      </w:r>
      <w:r w:rsidR="00C03B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almoço com prazer, mas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de experimentar os arenques, os embutidos e os pãezinhos de ervilha</w:t>
      </w:r>
      <w:r w:rsidR="00756994">
        <w:rPr>
          <w:rFonts w:ascii="Times New Roman" w:hAnsi="Times New Roman" w:cs="Times New Roman"/>
          <w:sz w:val="24"/>
          <w:szCs w:val="24"/>
        </w:rPr>
        <w:t>s</w:t>
      </w:r>
      <w:r w:rsidR="00F820A1">
        <w:rPr>
          <w:rFonts w:ascii="Times New Roman" w:hAnsi="Times New Roman" w:cs="Times New Roman"/>
          <w:sz w:val="24"/>
          <w:szCs w:val="24"/>
        </w:rPr>
        <w:t xml:space="preserve"> que lhe deram na estação de Izium</w:t>
      </w:r>
      <w:r w:rsidRPr="00C5704C">
        <w:rPr>
          <w:rFonts w:ascii="Times New Roman" w:hAnsi="Times New Roman" w:cs="Times New Roman"/>
          <w:sz w:val="24"/>
          <w:szCs w:val="24"/>
        </w:rPr>
        <w:t>, comia</w:t>
      </w:r>
      <w:r w:rsidR="000B16B0">
        <w:rPr>
          <w:rFonts w:ascii="Times New Roman" w:hAnsi="Times New Roman" w:cs="Times New Roman"/>
          <w:sz w:val="24"/>
          <w:szCs w:val="24"/>
        </w:rPr>
        <w:t>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7338CD">
        <w:rPr>
          <w:rFonts w:ascii="Times New Roman" w:hAnsi="Times New Roman" w:cs="Times New Roman"/>
          <w:sz w:val="24"/>
          <w:szCs w:val="24"/>
        </w:rPr>
        <w:t>esforço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por necessidade. </w:t>
      </w:r>
      <w:r w:rsidR="002A3C3E">
        <w:rPr>
          <w:rFonts w:ascii="Times New Roman" w:hAnsi="Times New Roman" w:cs="Times New Roman"/>
          <w:sz w:val="24"/>
          <w:szCs w:val="24"/>
        </w:rPr>
        <w:t>Ela p</w:t>
      </w:r>
      <w:r w:rsidR="00756994">
        <w:rPr>
          <w:rFonts w:ascii="Times New Roman" w:hAnsi="Times New Roman" w:cs="Times New Roman"/>
          <w:sz w:val="24"/>
          <w:szCs w:val="24"/>
        </w:rPr>
        <w:t>ercebeu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Vássia também </w:t>
      </w:r>
      <w:r w:rsidR="00E11366">
        <w:rPr>
          <w:rFonts w:ascii="Times New Roman" w:hAnsi="Times New Roman" w:cs="Times New Roman"/>
          <w:sz w:val="24"/>
          <w:szCs w:val="24"/>
        </w:rPr>
        <w:t>se esforçava para comer</w:t>
      </w:r>
      <w:r w:rsidRPr="00C5704C">
        <w:rPr>
          <w:rFonts w:ascii="Times New Roman" w:hAnsi="Times New Roman" w:cs="Times New Roman"/>
          <w:sz w:val="24"/>
          <w:szCs w:val="24"/>
        </w:rPr>
        <w:t>. “</w:t>
      </w:r>
      <w:r w:rsidR="00756994">
        <w:rPr>
          <w:rFonts w:ascii="Times New Roman" w:hAnsi="Times New Roman" w:cs="Times New Roman"/>
          <w:sz w:val="24"/>
          <w:szCs w:val="24"/>
        </w:rPr>
        <w:t>Pois é</w:t>
      </w:r>
      <w:r w:rsidR="007338CD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Maria, </w:t>
      </w:r>
      <w:r w:rsidR="007338CD">
        <w:rPr>
          <w:rFonts w:ascii="Times New Roman" w:hAnsi="Times New Roman" w:cs="Times New Roman"/>
          <w:sz w:val="24"/>
          <w:szCs w:val="24"/>
        </w:rPr>
        <w:t>“</w:t>
      </w:r>
      <w:r w:rsidR="00F820A1">
        <w:rPr>
          <w:rFonts w:ascii="Times New Roman" w:hAnsi="Times New Roman" w:cs="Times New Roman"/>
          <w:sz w:val="24"/>
          <w:szCs w:val="24"/>
        </w:rPr>
        <w:t>será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difícil vivermos se</w:t>
      </w:r>
      <w:r w:rsidR="007338C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0A1">
        <w:rPr>
          <w:rFonts w:ascii="Times New Roman" w:hAnsi="Times New Roman" w:cs="Times New Roman"/>
          <w:sz w:val="24"/>
          <w:szCs w:val="24"/>
        </w:rPr>
        <w:t xml:space="preserve">pedir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esmola. É preciso ensinar Vássia </w:t>
      </w:r>
      <w:r w:rsidR="000D465B">
        <w:rPr>
          <w:rFonts w:ascii="Times New Roman" w:hAnsi="Times New Roman" w:cs="Times New Roman"/>
          <w:sz w:val="24"/>
          <w:szCs w:val="24"/>
        </w:rPr>
        <w:t xml:space="preserve">a </w:t>
      </w:r>
      <w:r w:rsidR="00897F57">
        <w:rPr>
          <w:rFonts w:ascii="Times New Roman" w:hAnsi="Times New Roman" w:cs="Times New Roman"/>
          <w:sz w:val="24"/>
          <w:szCs w:val="24"/>
        </w:rPr>
        <w:t>mendigar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porque ele está </w:t>
      </w:r>
      <w:r w:rsidR="007338CD">
        <w:rPr>
          <w:rFonts w:ascii="Times New Roman" w:hAnsi="Times New Roman" w:cs="Times New Roman"/>
          <w:sz w:val="24"/>
          <w:szCs w:val="24"/>
        </w:rPr>
        <w:t>ficando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preguiçoso e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</w:t>
      </w:r>
      <w:r w:rsidR="007338C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hora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outr</w:t>
      </w:r>
      <w:r w:rsidR="007338CD">
        <w:rPr>
          <w:rFonts w:ascii="Times New Roman" w:hAnsi="Times New Roman" w:cs="Times New Roman"/>
          <w:sz w:val="24"/>
          <w:szCs w:val="24"/>
        </w:rPr>
        <w:t xml:space="preserve">a, </w:t>
      </w:r>
      <w:r w:rsidR="00756994">
        <w:rPr>
          <w:rFonts w:ascii="Times New Roman" w:hAnsi="Times New Roman" w:cs="Times New Roman"/>
          <w:sz w:val="24"/>
          <w:szCs w:val="24"/>
        </w:rPr>
        <w:t>pode</w:t>
      </w:r>
      <w:r w:rsidR="007338CD">
        <w:rPr>
          <w:rFonts w:ascii="Times New Roman" w:hAnsi="Times New Roman" w:cs="Times New Roman"/>
          <w:sz w:val="24"/>
          <w:szCs w:val="24"/>
        </w:rPr>
        <w:t xml:space="preserve"> dar de </w:t>
      </w:r>
      <w:r w:rsidRPr="00C5704C">
        <w:rPr>
          <w:rFonts w:ascii="Times New Roman" w:hAnsi="Times New Roman" w:cs="Times New Roman"/>
          <w:sz w:val="24"/>
          <w:szCs w:val="24"/>
        </w:rPr>
        <w:t>roubar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F820A1">
        <w:rPr>
          <w:rFonts w:ascii="Times New Roman" w:hAnsi="Times New Roman" w:cs="Times New Roman"/>
          <w:sz w:val="24"/>
          <w:szCs w:val="24"/>
        </w:rPr>
        <w:t xml:space="preserve">assim </w:t>
      </w:r>
      <w:r w:rsidR="008001B3">
        <w:rPr>
          <w:rFonts w:ascii="Times New Roman" w:hAnsi="Times New Roman" w:cs="Times New Roman"/>
          <w:sz w:val="24"/>
          <w:szCs w:val="24"/>
        </w:rPr>
        <w:t xml:space="preserve">tudo </w:t>
      </w:r>
      <w:r w:rsidR="00F820A1">
        <w:rPr>
          <w:rFonts w:ascii="Times New Roman" w:hAnsi="Times New Roman" w:cs="Times New Roman"/>
          <w:sz w:val="24"/>
          <w:szCs w:val="24"/>
        </w:rPr>
        <w:t>se deu</w:t>
      </w:r>
      <w:r w:rsidRPr="00C5704C">
        <w:rPr>
          <w:rFonts w:ascii="Times New Roman" w:hAnsi="Times New Roman" w:cs="Times New Roman"/>
          <w:sz w:val="24"/>
          <w:szCs w:val="24"/>
        </w:rPr>
        <w:t>. Uma vez por dia</w:t>
      </w:r>
      <w:r w:rsidR="00F820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sempre na mesma hora, depois do meio-dia, a </w:t>
      </w:r>
      <w:r w:rsidR="00250FC8">
        <w:rPr>
          <w:rFonts w:ascii="Times New Roman" w:hAnsi="Times New Roman" w:cs="Times New Roman"/>
          <w:sz w:val="24"/>
          <w:szCs w:val="24"/>
        </w:rPr>
        <w:t>instrutora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chegava e os levava para o refeitório, onde </w:t>
      </w:r>
      <w:r w:rsidR="006622D3">
        <w:rPr>
          <w:rFonts w:ascii="Times New Roman" w:hAnsi="Times New Roman" w:cs="Times New Roman"/>
          <w:sz w:val="24"/>
          <w:szCs w:val="24"/>
        </w:rPr>
        <w:t xml:space="preserve">invariavelmente </w:t>
      </w:r>
      <w:r w:rsidR="007338CD">
        <w:rPr>
          <w:rFonts w:ascii="Times New Roman" w:hAnsi="Times New Roman" w:cs="Times New Roman"/>
          <w:sz w:val="24"/>
          <w:szCs w:val="24"/>
        </w:rPr>
        <w:t>serviam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sopa</w:t>
      </w:r>
      <w:r w:rsidR="00A505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05D3">
        <w:rPr>
          <w:rFonts w:ascii="Times New Roman" w:hAnsi="Times New Roman" w:cs="Times New Roman"/>
          <w:sz w:val="24"/>
          <w:szCs w:val="24"/>
        </w:rPr>
        <w:t xml:space="preserve">aguada </w:t>
      </w:r>
      <w:r w:rsidR="00A505D3" w:rsidRPr="00621342">
        <w:rPr>
          <w:rFonts w:ascii="Times New Roman" w:hAnsi="Times New Roman" w:cs="Times New Roman"/>
          <w:sz w:val="24"/>
          <w:szCs w:val="24"/>
        </w:rPr>
        <w:t>—</w:t>
      </w:r>
      <w:r w:rsidR="00A505D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farinha</w:t>
      </w:r>
      <w:r w:rsidR="00A505D3">
        <w:rPr>
          <w:rFonts w:ascii="Times New Roman" w:hAnsi="Times New Roman" w:cs="Times New Roman"/>
          <w:sz w:val="24"/>
          <w:szCs w:val="24"/>
        </w:rPr>
        <w:t xml:space="preserve"> em água quente </w:t>
      </w:r>
      <w:r w:rsidR="00A505D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A505D3">
        <w:rPr>
          <w:rFonts w:ascii="Times New Roman" w:hAnsi="Times New Roman" w:cs="Times New Roman"/>
          <w:sz w:val="24"/>
          <w:szCs w:val="24"/>
        </w:rPr>
        <w:t>mingau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A505D3">
        <w:rPr>
          <w:rFonts w:ascii="Times New Roman" w:hAnsi="Times New Roman" w:cs="Times New Roman"/>
          <w:sz w:val="24"/>
          <w:szCs w:val="24"/>
        </w:rPr>
        <w:t>trigo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A505D3">
        <w:rPr>
          <w:rFonts w:ascii="Times New Roman" w:hAnsi="Times New Roman" w:cs="Times New Roman"/>
          <w:sz w:val="24"/>
          <w:szCs w:val="24"/>
        </w:rPr>
        <w:t>manteiga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B05C0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pedaço de pão. </w:t>
      </w:r>
      <w:r w:rsidR="0014145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rest</w:t>
      </w:r>
      <w:r w:rsidR="00141455">
        <w:rPr>
          <w:rFonts w:ascii="Times New Roman" w:hAnsi="Times New Roman" w:cs="Times New Roman"/>
          <w:sz w:val="24"/>
          <w:szCs w:val="24"/>
        </w:rPr>
        <w:t>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tempo, todos </w:t>
      </w:r>
      <w:r w:rsidR="00BB05C0" w:rsidRPr="00C5704C">
        <w:rPr>
          <w:rFonts w:ascii="Times New Roman" w:hAnsi="Times New Roman" w:cs="Times New Roman"/>
          <w:sz w:val="24"/>
          <w:szCs w:val="24"/>
        </w:rPr>
        <w:t>sa</w:t>
      </w:r>
      <w:r w:rsidR="00BB05C0">
        <w:rPr>
          <w:rFonts w:ascii="Times New Roman" w:hAnsi="Times New Roman" w:cs="Times New Roman"/>
          <w:sz w:val="24"/>
          <w:szCs w:val="24"/>
        </w:rPr>
        <w:t>í</w:t>
      </w:r>
      <w:r w:rsidR="00BB05C0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A505D3">
        <w:rPr>
          <w:rFonts w:ascii="Times New Roman" w:hAnsi="Times New Roman" w:cs="Times New Roman"/>
          <w:sz w:val="24"/>
          <w:szCs w:val="24"/>
        </w:rPr>
        <w:t>atrás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sustento</w:t>
      </w:r>
      <w:r w:rsidR="002876DC">
        <w:rPr>
          <w:rFonts w:ascii="Times New Roman" w:hAnsi="Times New Roman" w:cs="Times New Roman"/>
          <w:sz w:val="24"/>
          <w:szCs w:val="24"/>
        </w:rPr>
        <w:t xml:space="preserve"> </w:t>
      </w:r>
      <w:r w:rsidR="002876D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05D3">
        <w:rPr>
          <w:rFonts w:ascii="Times New Roman" w:hAnsi="Times New Roman" w:cs="Times New Roman"/>
          <w:sz w:val="24"/>
          <w:szCs w:val="24"/>
        </w:rPr>
        <w:t>havia 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esmola</w:t>
      </w:r>
      <w:r w:rsidR="00A505D3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505D3">
        <w:rPr>
          <w:rFonts w:ascii="Times New Roman" w:hAnsi="Times New Roman" w:cs="Times New Roman"/>
          <w:sz w:val="24"/>
          <w:szCs w:val="24"/>
        </w:rPr>
        <w:t xml:space="preserve">havia quem </w:t>
      </w:r>
      <w:r w:rsidR="007338CD">
        <w:rPr>
          <w:rFonts w:ascii="Times New Roman" w:hAnsi="Times New Roman" w:cs="Times New Roman"/>
          <w:sz w:val="24"/>
          <w:szCs w:val="24"/>
        </w:rPr>
        <w:t>rouba</w:t>
      </w:r>
      <w:r w:rsidR="00A505D3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não deixava Vássia </w:t>
      </w:r>
      <w:r w:rsidR="00BF4AAC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afastar, </w:t>
      </w:r>
      <w:r w:rsidR="00A505D3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percebe</w:t>
      </w:r>
      <w:r w:rsidR="00A505D3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não gostava de </w:t>
      </w:r>
      <w:r w:rsidR="00BB05C0">
        <w:rPr>
          <w:rFonts w:ascii="Times New Roman" w:hAnsi="Times New Roman" w:cs="Times New Roman"/>
          <w:sz w:val="24"/>
          <w:szCs w:val="24"/>
        </w:rPr>
        <w:t>mendigar</w:t>
      </w:r>
      <w:r w:rsidRPr="00C5704C">
        <w:rPr>
          <w:rFonts w:ascii="Times New Roman" w:hAnsi="Times New Roman" w:cs="Times New Roman"/>
          <w:sz w:val="24"/>
          <w:szCs w:val="24"/>
        </w:rPr>
        <w:t>. Como não gostava</w:t>
      </w:r>
      <w:r w:rsidR="00A77DBA">
        <w:rPr>
          <w:rFonts w:ascii="Times New Roman" w:hAnsi="Times New Roman" w:cs="Times New Roman"/>
          <w:sz w:val="24"/>
          <w:szCs w:val="24"/>
        </w:rPr>
        <w:t xml:space="preserve"> de fazê-lo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raramente recebia </w:t>
      </w:r>
      <w:r w:rsidR="00493AD9">
        <w:rPr>
          <w:rFonts w:ascii="Times New Roman" w:hAnsi="Times New Roman" w:cs="Times New Roman"/>
          <w:sz w:val="24"/>
          <w:szCs w:val="24"/>
        </w:rPr>
        <w:t>alguma coisa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qualquer </w:t>
      </w:r>
      <w:r w:rsidR="00A505D3">
        <w:rPr>
          <w:rFonts w:ascii="Times New Roman" w:hAnsi="Times New Roman" w:cs="Times New Roman"/>
          <w:sz w:val="24"/>
          <w:szCs w:val="24"/>
        </w:rPr>
        <w:t>ofício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exige </w:t>
      </w:r>
      <w:r w:rsidR="00A77DBA">
        <w:rPr>
          <w:rFonts w:ascii="Times New Roman" w:hAnsi="Times New Roman" w:cs="Times New Roman"/>
          <w:sz w:val="24"/>
          <w:szCs w:val="24"/>
        </w:rPr>
        <w:t>dedicação</w:t>
      </w:r>
      <w:r w:rsidR="00A77DB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habilidade. Se </w:t>
      </w:r>
      <w:r w:rsidR="00A505D3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queria </w:t>
      </w:r>
      <w:r w:rsidR="00A505D3">
        <w:rPr>
          <w:rFonts w:ascii="Times New Roman" w:hAnsi="Times New Roman" w:cs="Times New Roman"/>
          <w:sz w:val="24"/>
          <w:szCs w:val="24"/>
        </w:rPr>
        <w:t>esmolar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A505D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menos ficasse perto dela ou </w:t>
      </w:r>
      <w:r w:rsidR="00DF4D80">
        <w:rPr>
          <w:rFonts w:ascii="Times New Roman" w:hAnsi="Times New Roman" w:cs="Times New Roman"/>
          <w:sz w:val="24"/>
          <w:szCs w:val="24"/>
        </w:rPr>
        <w:t xml:space="preserve">a </w:t>
      </w:r>
      <w:r w:rsidR="00A77DBA">
        <w:rPr>
          <w:rFonts w:ascii="Times New Roman" w:hAnsi="Times New Roman" w:cs="Times New Roman"/>
          <w:sz w:val="24"/>
          <w:szCs w:val="24"/>
        </w:rPr>
        <w:t>esperasse</w:t>
      </w:r>
      <w:r w:rsidR="007338CD">
        <w:rPr>
          <w:rFonts w:ascii="Times New Roman" w:hAnsi="Times New Roman" w:cs="Times New Roman"/>
          <w:sz w:val="24"/>
          <w:szCs w:val="24"/>
        </w:rPr>
        <w:t xml:space="preserve"> numa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esquina ou </w:t>
      </w:r>
      <w:r w:rsidR="00493AD9">
        <w:rPr>
          <w:rFonts w:ascii="Times New Roman" w:hAnsi="Times New Roman" w:cs="Times New Roman"/>
          <w:sz w:val="24"/>
          <w:szCs w:val="24"/>
        </w:rPr>
        <w:t xml:space="preserve">sentado </w:t>
      </w:r>
      <w:r w:rsidR="00603C64">
        <w:rPr>
          <w:rFonts w:ascii="Times New Roman" w:hAnsi="Times New Roman" w:cs="Times New Roman"/>
          <w:sz w:val="24"/>
          <w:szCs w:val="24"/>
        </w:rPr>
        <w:t>num banco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Para que Vássia a </w:t>
      </w:r>
      <w:r w:rsidR="005556A5">
        <w:rPr>
          <w:rFonts w:ascii="Times New Roman" w:hAnsi="Times New Roman" w:cs="Times New Roman"/>
          <w:sz w:val="24"/>
          <w:szCs w:val="24"/>
        </w:rPr>
        <w:t>escutasse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77DBA">
        <w:rPr>
          <w:rFonts w:ascii="Times New Roman" w:hAnsi="Times New Roman" w:cs="Times New Roman"/>
          <w:sz w:val="24"/>
          <w:szCs w:val="24"/>
        </w:rPr>
        <w:t>para lhe despertar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 interesse, Maria,</w:t>
      </w:r>
      <w:r w:rsidR="00D93B33">
        <w:rPr>
          <w:rFonts w:ascii="Times New Roman" w:hAnsi="Times New Roman" w:cs="Times New Roman"/>
          <w:sz w:val="24"/>
          <w:szCs w:val="24"/>
        </w:rPr>
        <w:t xml:space="preserve"> ao </w:t>
      </w:r>
      <w:r w:rsidR="00D93B33">
        <w:rPr>
          <w:rFonts w:ascii="Times New Roman" w:hAnsi="Times New Roman" w:cs="Times New Roman"/>
          <w:sz w:val="24"/>
          <w:szCs w:val="24"/>
        </w:rPr>
        <w:lastRenderedPageBreak/>
        <w:t xml:space="preserve">receber uma boa esmola,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entregava a ele. </w:t>
      </w:r>
      <w:r w:rsidR="00BB05C0" w:rsidRPr="002C34C4">
        <w:rPr>
          <w:rFonts w:ascii="Times New Roman" w:hAnsi="Times New Roman" w:cs="Times New Roman"/>
          <w:sz w:val="24"/>
          <w:szCs w:val="24"/>
        </w:rPr>
        <w:t xml:space="preserve">Ela </w:t>
      </w:r>
      <w:r w:rsidRPr="002C34C4">
        <w:rPr>
          <w:rFonts w:ascii="Times New Roman" w:hAnsi="Times New Roman" w:cs="Times New Roman"/>
          <w:sz w:val="24"/>
          <w:szCs w:val="24"/>
        </w:rPr>
        <w:t xml:space="preserve">costumava </w:t>
      </w:r>
      <w:r w:rsidR="002C34C4">
        <w:rPr>
          <w:rFonts w:ascii="Times New Roman" w:hAnsi="Times New Roman" w:cs="Times New Roman"/>
          <w:sz w:val="24"/>
          <w:szCs w:val="24"/>
        </w:rPr>
        <w:t>mendigar</w:t>
      </w:r>
      <w:r w:rsidR="007338CD" w:rsidRPr="002C34C4">
        <w:rPr>
          <w:rFonts w:ascii="Times New Roman" w:hAnsi="Times New Roman" w:cs="Times New Roman"/>
          <w:sz w:val="24"/>
          <w:szCs w:val="24"/>
        </w:rPr>
        <w:t xml:space="preserve"> em</w:t>
      </w:r>
      <w:r w:rsidRPr="002C34C4">
        <w:rPr>
          <w:rFonts w:ascii="Times New Roman" w:hAnsi="Times New Roman" w:cs="Times New Roman"/>
          <w:sz w:val="24"/>
          <w:szCs w:val="24"/>
        </w:rPr>
        <w:t xml:space="preserve"> bares</w:t>
      </w:r>
      <w:r w:rsidR="00BF4AAC">
        <w:rPr>
          <w:rFonts w:ascii="Times New Roman" w:hAnsi="Times New Roman" w:cs="Times New Roman"/>
          <w:sz w:val="24"/>
          <w:szCs w:val="24"/>
        </w:rPr>
        <w:t xml:space="preserve"> e</w:t>
      </w:r>
      <w:r w:rsidRPr="002C34C4">
        <w:rPr>
          <w:rFonts w:ascii="Times New Roman" w:hAnsi="Times New Roman" w:cs="Times New Roman"/>
          <w:sz w:val="24"/>
          <w:szCs w:val="24"/>
        </w:rPr>
        <w:t xml:space="preserve"> perto das casas ricas,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raramente ia à estação</w:t>
      </w:r>
      <w:r w:rsidR="007338CD">
        <w:rPr>
          <w:rFonts w:ascii="Times New Roman" w:hAnsi="Times New Roman" w:cs="Times New Roman"/>
          <w:sz w:val="24"/>
          <w:szCs w:val="24"/>
        </w:rPr>
        <w:t xml:space="preserve"> e</w:t>
      </w:r>
      <w:r w:rsidR="002C34C4">
        <w:rPr>
          <w:rFonts w:ascii="Times New Roman" w:hAnsi="Times New Roman" w:cs="Times New Roman"/>
          <w:sz w:val="24"/>
          <w:szCs w:val="24"/>
        </w:rPr>
        <w:t xml:space="preserve"> nunca </w:t>
      </w:r>
      <w:r w:rsidR="005556A5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feira</w:t>
      </w:r>
      <w:r w:rsidR="007338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causa de Vássia. </w:t>
      </w:r>
      <w:r w:rsidR="002876DC">
        <w:rPr>
          <w:rFonts w:ascii="Times New Roman" w:hAnsi="Times New Roman" w:cs="Times New Roman"/>
          <w:sz w:val="24"/>
          <w:szCs w:val="24"/>
        </w:rPr>
        <w:t>Maria s</w:t>
      </w:r>
      <w:r w:rsidRPr="00C5704C">
        <w:rPr>
          <w:rFonts w:ascii="Times New Roman" w:hAnsi="Times New Roman" w:cs="Times New Roman"/>
          <w:sz w:val="24"/>
          <w:szCs w:val="24"/>
        </w:rPr>
        <w:t xml:space="preserve">abia que </w:t>
      </w:r>
      <w:r w:rsidR="00BF4AAC">
        <w:rPr>
          <w:rFonts w:ascii="Times New Roman" w:hAnsi="Times New Roman" w:cs="Times New Roman"/>
          <w:sz w:val="24"/>
          <w:szCs w:val="24"/>
        </w:rPr>
        <w:t>na feira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34C4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muitos ladrões</w:t>
      </w:r>
      <w:r w:rsidR="00BF4AA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01B3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8001B3">
        <w:rPr>
          <w:rFonts w:ascii="Times New Roman" w:hAnsi="Times New Roman" w:cs="Times New Roman"/>
          <w:sz w:val="24"/>
          <w:szCs w:val="24"/>
        </w:rPr>
        <w:t>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poderiam ser uma influência </w:t>
      </w:r>
      <w:r w:rsidR="00DF4D80">
        <w:rPr>
          <w:rFonts w:ascii="Times New Roman" w:hAnsi="Times New Roman" w:cs="Times New Roman"/>
          <w:sz w:val="24"/>
          <w:szCs w:val="24"/>
        </w:rPr>
        <w:t xml:space="preserve">ruim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BB05C0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001B3">
        <w:rPr>
          <w:rFonts w:ascii="Times New Roman" w:hAnsi="Times New Roman" w:cs="Times New Roman"/>
          <w:sz w:val="24"/>
          <w:szCs w:val="24"/>
        </w:rPr>
        <w:t>Dessa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eles passavam os dias</w:t>
      </w:r>
      <w:r w:rsidR="00A77DBA">
        <w:rPr>
          <w:rFonts w:ascii="Times New Roman" w:hAnsi="Times New Roman" w:cs="Times New Roman"/>
          <w:sz w:val="24"/>
          <w:szCs w:val="24"/>
        </w:rPr>
        <w:t xml:space="preserve"> e depois iam </w:t>
      </w:r>
      <w:r w:rsidRPr="00C5704C">
        <w:rPr>
          <w:rFonts w:ascii="Times New Roman" w:hAnsi="Times New Roman" w:cs="Times New Roman"/>
          <w:sz w:val="24"/>
          <w:szCs w:val="24"/>
        </w:rPr>
        <w:t>dormi</w:t>
      </w:r>
      <w:r w:rsidR="00A77DB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estrebaria. </w:t>
      </w:r>
    </w:p>
    <w:p w:rsidR="006F7029" w:rsidRPr="00C5704C" w:rsidRDefault="00A77DB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o pátio d</w:t>
      </w:r>
      <w:r w:rsidR="00C426CA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cavalos</w:t>
      </w:r>
      <w:r>
        <w:rPr>
          <w:rFonts w:ascii="Times New Roman" w:hAnsi="Times New Roman" w:cs="Times New Roman"/>
          <w:sz w:val="24"/>
          <w:szCs w:val="24"/>
        </w:rPr>
        <w:t xml:space="preserve"> ficava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vigia noturno</w:t>
      </w:r>
      <w:r w:rsidR="00FD7F83">
        <w:rPr>
          <w:rFonts w:ascii="Times New Roman" w:hAnsi="Times New Roman" w:cs="Times New Roman"/>
          <w:sz w:val="24"/>
          <w:szCs w:val="24"/>
        </w:rPr>
        <w:t>, um velho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apelid</w:t>
      </w:r>
      <w:r w:rsidR="007338CD">
        <w:rPr>
          <w:rFonts w:ascii="Times New Roman" w:hAnsi="Times New Roman" w:cs="Times New Roman"/>
          <w:sz w:val="24"/>
          <w:szCs w:val="24"/>
        </w:rPr>
        <w:t>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1FCC" w:rsidRPr="00C5704C">
        <w:rPr>
          <w:rFonts w:ascii="Times New Roman" w:hAnsi="Times New Roman" w:cs="Times New Roman"/>
          <w:sz w:val="24"/>
          <w:szCs w:val="24"/>
        </w:rPr>
        <w:t>Mosk</w:t>
      </w:r>
      <w:r w:rsidR="00E51FCC">
        <w:rPr>
          <w:rFonts w:ascii="Times New Roman" w:hAnsi="Times New Roman" w:cs="Times New Roman"/>
          <w:sz w:val="24"/>
          <w:szCs w:val="24"/>
        </w:rPr>
        <w:t>a</w:t>
      </w:r>
      <w:r w:rsidR="00E51FCC" w:rsidRPr="00C5704C">
        <w:rPr>
          <w:rFonts w:ascii="Times New Roman" w:hAnsi="Times New Roman" w:cs="Times New Roman"/>
          <w:sz w:val="24"/>
          <w:szCs w:val="24"/>
        </w:rPr>
        <w:t>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D7F83">
        <w:rPr>
          <w:rFonts w:ascii="Times New Roman" w:hAnsi="Times New Roman" w:cs="Times New Roman"/>
          <w:sz w:val="24"/>
          <w:szCs w:val="24"/>
        </w:rPr>
        <w:t>B</w:t>
      </w:r>
      <w:r w:rsidR="006F7029" w:rsidRPr="00C5704C">
        <w:rPr>
          <w:rFonts w:ascii="Times New Roman" w:hAnsi="Times New Roman" w:cs="Times New Roman"/>
          <w:sz w:val="24"/>
          <w:szCs w:val="24"/>
        </w:rPr>
        <w:t>ondoso</w:t>
      </w:r>
      <w:r w:rsidR="00FD7F83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38CD">
        <w:rPr>
          <w:rFonts w:ascii="Times New Roman" w:hAnsi="Times New Roman" w:cs="Times New Roman"/>
          <w:sz w:val="24"/>
          <w:szCs w:val="24"/>
        </w:rPr>
        <w:t>terno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62C63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>gostava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</w:t>
      </w:r>
      <w:r w:rsidR="007338CD">
        <w:rPr>
          <w:rFonts w:ascii="Times New Roman" w:hAnsi="Times New Roman" w:cs="Times New Roman"/>
          <w:sz w:val="24"/>
          <w:szCs w:val="24"/>
        </w:rPr>
        <w:t xml:space="preserve"> </w:t>
      </w:r>
      <w:r w:rsidR="002C34C4">
        <w:rPr>
          <w:rFonts w:ascii="Times New Roman" w:hAnsi="Times New Roman" w:cs="Times New Roman"/>
          <w:sz w:val="24"/>
          <w:szCs w:val="24"/>
        </w:rPr>
        <w:t>e</w:t>
      </w:r>
      <w:r w:rsidR="00E51FC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>elas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 xml:space="preserve">gostavam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dele. </w:t>
      </w:r>
      <w:r w:rsidR="007338CD">
        <w:rPr>
          <w:rFonts w:ascii="Times New Roman" w:hAnsi="Times New Roman" w:cs="Times New Roman"/>
          <w:sz w:val="24"/>
          <w:szCs w:val="24"/>
        </w:rPr>
        <w:t>Reunia</w:t>
      </w:r>
      <w:r>
        <w:rPr>
          <w:rFonts w:ascii="Times New Roman" w:hAnsi="Times New Roman" w:cs="Times New Roman"/>
          <w:sz w:val="24"/>
          <w:szCs w:val="24"/>
        </w:rPr>
        <w:t>-as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volta de si na estrebaria e contava-lhes </w:t>
      </w:r>
      <w:r w:rsidR="005556A5">
        <w:rPr>
          <w:rFonts w:ascii="Times New Roman" w:hAnsi="Times New Roman" w:cs="Times New Roman"/>
          <w:sz w:val="24"/>
          <w:szCs w:val="24"/>
        </w:rPr>
        <w:t>histórias</w:t>
      </w:r>
      <w:r w:rsidR="002C34C4">
        <w:rPr>
          <w:rFonts w:ascii="Times New Roman" w:hAnsi="Times New Roman" w:cs="Times New Roman"/>
          <w:sz w:val="24"/>
          <w:szCs w:val="24"/>
        </w:rPr>
        <w:t xml:space="preserve"> até que adormecessem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Algumas crianças </w:t>
      </w:r>
      <w:r w:rsidR="002C34C4">
        <w:rPr>
          <w:rFonts w:ascii="Times New Roman" w:hAnsi="Times New Roman" w:cs="Times New Roman"/>
          <w:sz w:val="24"/>
          <w:szCs w:val="24"/>
        </w:rPr>
        <w:t>dormiam logo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outras </w:t>
      </w:r>
      <w:r w:rsidR="007338CD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ouviam até </w:t>
      </w:r>
      <w:r w:rsidR="00E41910">
        <w:rPr>
          <w:rFonts w:ascii="Times New Roman" w:hAnsi="Times New Roman" w:cs="Times New Roman"/>
          <w:sz w:val="24"/>
          <w:szCs w:val="24"/>
        </w:rPr>
        <w:t>tarde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</w:t>
      </w:r>
      <w:r w:rsidR="008067F3">
        <w:rPr>
          <w:rFonts w:ascii="Times New Roman" w:hAnsi="Times New Roman" w:cs="Times New Roman"/>
          <w:sz w:val="24"/>
          <w:szCs w:val="24"/>
        </w:rPr>
        <w:t>e Vássia</w:t>
      </w:r>
      <w:r w:rsidR="00F62C63">
        <w:rPr>
          <w:rFonts w:ascii="Times New Roman" w:hAnsi="Times New Roman" w:cs="Times New Roman"/>
          <w:sz w:val="24"/>
          <w:szCs w:val="24"/>
        </w:rPr>
        <w:t>, por exemplo,</w:t>
      </w:r>
      <w:r w:rsidR="008067F3">
        <w:rPr>
          <w:rFonts w:ascii="Times New Roman" w:hAnsi="Times New Roman" w:cs="Times New Roman"/>
          <w:sz w:val="24"/>
          <w:szCs w:val="24"/>
        </w:rPr>
        <w:t xml:space="preserve"> </w:t>
      </w:r>
      <w:r w:rsidR="005556A5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ouvia</w:t>
      </w:r>
      <w:r w:rsidR="008067F3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410155">
        <w:rPr>
          <w:rFonts w:ascii="Times New Roman" w:hAnsi="Times New Roman" w:cs="Times New Roman"/>
          <w:sz w:val="24"/>
          <w:szCs w:val="24"/>
        </w:rPr>
        <w:t>de madrugada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067F3">
        <w:rPr>
          <w:rFonts w:ascii="Times New Roman" w:hAnsi="Times New Roman" w:cs="Times New Roman"/>
          <w:sz w:val="24"/>
          <w:szCs w:val="24"/>
        </w:rPr>
        <w:t>O velho tinha várias histórias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Sobre </w:t>
      </w:r>
      <w:r w:rsidR="008067F3">
        <w:rPr>
          <w:rFonts w:ascii="Times New Roman" w:hAnsi="Times New Roman" w:cs="Times New Roman"/>
          <w:sz w:val="24"/>
          <w:szCs w:val="24"/>
        </w:rPr>
        <w:t>o tsarévitch</w:t>
      </w:r>
      <w:r w:rsidR="00DE0315">
        <w:rPr>
          <w:rFonts w:ascii="Times New Roman" w:hAnsi="Times New Roman" w:cs="Times New Roman"/>
          <w:sz w:val="24"/>
          <w:szCs w:val="24"/>
        </w:rPr>
        <w:t>e</w:t>
      </w:r>
      <w:r w:rsidR="008067F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Ivan, sobre a </w:t>
      </w:r>
      <w:r w:rsidR="006F7029" w:rsidRPr="00135C7C">
        <w:rPr>
          <w:rFonts w:ascii="Times New Roman" w:hAnsi="Times New Roman" w:cs="Times New Roman"/>
          <w:sz w:val="24"/>
          <w:szCs w:val="24"/>
          <w:highlight w:val="yellow"/>
          <w:rPrChange w:id="19" w:author="Daniela Mountian" w:date="2017-06-17T17:59:00Z">
            <w:rPr>
              <w:rFonts w:ascii="Times New Roman" w:hAnsi="Times New Roman" w:cs="Times New Roman"/>
              <w:sz w:val="24"/>
              <w:szCs w:val="24"/>
            </w:rPr>
          </w:rPrChange>
        </w:rPr>
        <w:t>órfã Márfucha</w:t>
      </w:r>
      <w:r w:rsidR="00410155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 Iliá Múromets</w:t>
      </w:r>
      <w:r w:rsidR="00DF4D8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0155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E41910">
        <w:rPr>
          <w:rFonts w:ascii="Times New Roman" w:hAnsi="Times New Roman" w:cs="Times New Roman"/>
          <w:sz w:val="24"/>
          <w:szCs w:val="24"/>
        </w:rPr>
        <w:t>destruidor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dos infiéis.</w:t>
      </w:r>
      <w:r w:rsidR="00135C7C">
        <w:rPr>
          <w:rStyle w:val="Refdenotaderodap"/>
          <w:rFonts w:ascii="Times New Roman" w:hAnsi="Times New Roman" w:cs="Times New Roman"/>
          <w:sz w:val="24"/>
          <w:szCs w:val="24"/>
        </w:rPr>
        <w:footnoteReference w:id="29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3C3E">
        <w:rPr>
          <w:rFonts w:ascii="Times New Roman" w:hAnsi="Times New Roman" w:cs="Times New Roman"/>
          <w:sz w:val="24"/>
          <w:szCs w:val="24"/>
        </w:rPr>
        <w:t xml:space="preserve">a </w:t>
      </w:r>
      <w:r w:rsidR="00135C7C">
        <w:rPr>
          <w:rFonts w:ascii="Times New Roman" w:hAnsi="Times New Roman" w:cs="Times New Roman"/>
          <w:sz w:val="24"/>
          <w:szCs w:val="24"/>
        </w:rPr>
        <w:t xml:space="preserve">história </w:t>
      </w:r>
      <w:r w:rsidR="002A3C3E">
        <w:rPr>
          <w:rFonts w:ascii="Times New Roman" w:hAnsi="Times New Roman" w:cs="Times New Roman"/>
          <w:sz w:val="24"/>
          <w:szCs w:val="24"/>
        </w:rPr>
        <w:t>m</w:t>
      </w:r>
      <w:r w:rsidR="00410155">
        <w:rPr>
          <w:rFonts w:ascii="Times New Roman" w:hAnsi="Times New Roman" w:cs="Times New Roman"/>
          <w:sz w:val="24"/>
          <w:szCs w:val="24"/>
        </w:rPr>
        <w:t>ais interessante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3C3E">
        <w:rPr>
          <w:rFonts w:ascii="Times New Roman" w:hAnsi="Times New Roman" w:cs="Times New Roman"/>
          <w:sz w:val="24"/>
          <w:szCs w:val="24"/>
        </w:rPr>
        <w:t xml:space="preserve">era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sobre um </w:t>
      </w:r>
      <w:r w:rsidR="002A3C3E">
        <w:rPr>
          <w:rFonts w:ascii="Times New Roman" w:hAnsi="Times New Roman" w:cs="Times New Roman"/>
          <w:sz w:val="24"/>
          <w:szCs w:val="24"/>
        </w:rPr>
        <w:t>filho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Deus</w:t>
      </w:r>
      <w:r w:rsidR="002A3C3E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Jesus Cristo. O </w:t>
      </w:r>
      <w:r w:rsidR="002A3C3E">
        <w:rPr>
          <w:rFonts w:ascii="Times New Roman" w:hAnsi="Times New Roman" w:cs="Times New Roman"/>
          <w:sz w:val="24"/>
          <w:szCs w:val="24"/>
        </w:rPr>
        <w:t>velho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apoiava </w:t>
      </w:r>
      <w:r w:rsidR="006D16EA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rosto enrugado</w:t>
      </w:r>
      <w:r w:rsidR="00410155">
        <w:rPr>
          <w:rFonts w:ascii="Times New Roman" w:hAnsi="Times New Roman" w:cs="Times New Roman"/>
          <w:sz w:val="24"/>
          <w:szCs w:val="24"/>
        </w:rPr>
        <w:t xml:space="preserve"> </w:t>
      </w:r>
      <w:r w:rsidR="006D16EA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barba branca na palma da mão, </w:t>
      </w:r>
      <w:r w:rsidR="00135C7C">
        <w:rPr>
          <w:rFonts w:ascii="Times New Roman" w:hAnsi="Times New Roman" w:cs="Times New Roman"/>
          <w:sz w:val="24"/>
          <w:szCs w:val="24"/>
        </w:rPr>
        <w:t>com ar</w:t>
      </w:r>
      <w:r w:rsidR="002A3C3E">
        <w:rPr>
          <w:rFonts w:ascii="Times New Roman" w:hAnsi="Times New Roman" w:cs="Times New Roman"/>
          <w:sz w:val="24"/>
          <w:szCs w:val="24"/>
        </w:rPr>
        <w:t xml:space="preserve"> pensativo</w:t>
      </w:r>
      <w:r w:rsidR="00DF4D80">
        <w:rPr>
          <w:rFonts w:ascii="Times New Roman" w:hAnsi="Times New Roman" w:cs="Times New Roman"/>
          <w:sz w:val="24"/>
          <w:szCs w:val="24"/>
        </w:rPr>
        <w:t xml:space="preserve"> e</w:t>
      </w:r>
      <w:r w:rsidR="002A3C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3C3E">
        <w:rPr>
          <w:rFonts w:ascii="Times New Roman" w:hAnsi="Times New Roman" w:cs="Times New Roman"/>
          <w:sz w:val="24"/>
          <w:szCs w:val="24"/>
        </w:rPr>
        <w:t xml:space="preserve">triste, </w:t>
      </w:r>
      <w:r w:rsidR="006F7029" w:rsidRPr="00C5704C">
        <w:rPr>
          <w:rFonts w:ascii="Times New Roman" w:hAnsi="Times New Roman" w:cs="Times New Roman"/>
          <w:sz w:val="24"/>
          <w:szCs w:val="24"/>
        </w:rPr>
        <w:t>e começava:</w:t>
      </w:r>
    </w:p>
    <w:p w:rsidR="006F7029" w:rsidRPr="00C5704C" w:rsidRDefault="00393A6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4D80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>um reino longínquo</w:t>
      </w:r>
      <w:r w:rsidR="00DF4D80">
        <w:rPr>
          <w:rFonts w:ascii="Times New Roman" w:hAnsi="Times New Roman" w:cs="Times New Roman"/>
          <w:sz w:val="24"/>
          <w:szCs w:val="24"/>
        </w:rPr>
        <w:t xml:space="preserve"> 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país longínquo havia um </w:t>
      </w:r>
      <w:r w:rsidR="006970E1" w:rsidRPr="00C5704C">
        <w:rPr>
          <w:rFonts w:ascii="Times New Roman" w:hAnsi="Times New Roman" w:cs="Times New Roman"/>
          <w:sz w:val="24"/>
          <w:szCs w:val="24"/>
        </w:rPr>
        <w:t xml:space="preserve">grande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pecado. </w:t>
      </w:r>
      <w:r w:rsidR="00DF4D80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Senhor </w:t>
      </w:r>
      <w:r w:rsidR="006970E1" w:rsidRPr="00C5704C">
        <w:rPr>
          <w:rFonts w:ascii="Times New Roman" w:hAnsi="Times New Roman" w:cs="Times New Roman"/>
          <w:sz w:val="24"/>
          <w:szCs w:val="24"/>
        </w:rPr>
        <w:t xml:space="preserve">decidiu </w:t>
      </w:r>
      <w:r w:rsidR="006F7029" w:rsidRPr="00C5704C">
        <w:rPr>
          <w:rFonts w:ascii="Times New Roman" w:hAnsi="Times New Roman" w:cs="Times New Roman"/>
          <w:sz w:val="24"/>
          <w:szCs w:val="24"/>
        </w:rPr>
        <w:t>salvar o povo d</w:t>
      </w:r>
      <w:r w:rsidR="00DF4D80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pecado e enviou para a terra seu filho</w:t>
      </w:r>
      <w:r w:rsidR="00DF4D80">
        <w:rPr>
          <w:rFonts w:ascii="Times New Roman" w:hAnsi="Times New Roman" w:cs="Times New Roman"/>
          <w:sz w:val="24"/>
          <w:szCs w:val="24"/>
        </w:rPr>
        <w:t xml:space="preserve"> querido,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us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Cristo. Assim que Jesus apareceu entre os homens, ficaram </w:t>
      </w:r>
      <w:r w:rsidR="005F25B1">
        <w:rPr>
          <w:rFonts w:ascii="Times New Roman" w:hAnsi="Times New Roman" w:cs="Times New Roman"/>
          <w:sz w:val="24"/>
          <w:szCs w:val="24"/>
        </w:rPr>
        <w:t xml:space="preserve">todos </w:t>
      </w:r>
      <w:r w:rsidR="00DF4D80">
        <w:rPr>
          <w:rFonts w:ascii="Times New Roman" w:hAnsi="Times New Roman" w:cs="Times New Roman"/>
          <w:sz w:val="24"/>
          <w:szCs w:val="24"/>
        </w:rPr>
        <w:t>contentes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Ele </w:t>
      </w:r>
      <w:r w:rsidR="00DF4D80">
        <w:rPr>
          <w:rFonts w:ascii="Times New Roman" w:hAnsi="Times New Roman" w:cs="Times New Roman"/>
          <w:sz w:val="24"/>
          <w:szCs w:val="24"/>
        </w:rPr>
        <w:t>deu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pão </w:t>
      </w:r>
      <w:r w:rsidR="006D16EA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todos</w:t>
      </w:r>
      <w:r w:rsidR="00DF4D80">
        <w:rPr>
          <w:rFonts w:ascii="Times New Roman" w:hAnsi="Times New Roman" w:cs="Times New Roman"/>
          <w:sz w:val="24"/>
          <w:szCs w:val="24"/>
        </w:rPr>
        <w:t>, que comeram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se fartarem, e </w:t>
      </w:r>
      <w:r w:rsidR="00DF4D80">
        <w:rPr>
          <w:rFonts w:ascii="Times New Roman" w:hAnsi="Times New Roman" w:cs="Times New Roman"/>
          <w:sz w:val="24"/>
          <w:szCs w:val="24"/>
        </w:rPr>
        <w:t xml:space="preserve">os borrifou </w:t>
      </w:r>
      <w:r w:rsidR="006F7029" w:rsidRPr="00C5704C">
        <w:rPr>
          <w:rFonts w:ascii="Times New Roman" w:hAnsi="Times New Roman" w:cs="Times New Roman"/>
          <w:sz w:val="24"/>
          <w:szCs w:val="24"/>
        </w:rPr>
        <w:t>com água do rio Jordão</w:t>
      </w:r>
      <w:r>
        <w:rPr>
          <w:rFonts w:ascii="Times New Roman" w:hAnsi="Times New Roman" w:cs="Times New Roman"/>
          <w:sz w:val="24"/>
          <w:szCs w:val="24"/>
        </w:rPr>
        <w:t>, dizendo</w:t>
      </w:r>
      <w:r w:rsidR="006F7029" w:rsidRPr="00C5704C">
        <w:rPr>
          <w:rFonts w:ascii="Times New Roman" w:hAnsi="Times New Roman" w:cs="Times New Roman"/>
          <w:sz w:val="24"/>
          <w:szCs w:val="24"/>
        </w:rPr>
        <w:t>: “Agora vocês s</w:t>
      </w:r>
      <w:r w:rsidR="00FD7F83">
        <w:rPr>
          <w:rFonts w:ascii="Times New Roman" w:hAnsi="Times New Roman" w:cs="Times New Roman"/>
          <w:sz w:val="24"/>
          <w:szCs w:val="24"/>
        </w:rPr>
        <w:t>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FD7F83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povo batizado, ortodoxo, </w:t>
      </w:r>
      <w:r w:rsidR="00FD7F83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6F7029" w:rsidRPr="00FD7F83">
        <w:rPr>
          <w:rFonts w:ascii="Times New Roman" w:hAnsi="Times New Roman" w:cs="Times New Roman"/>
          <w:sz w:val="24"/>
          <w:szCs w:val="24"/>
        </w:rPr>
        <w:t>os judeus-</w:t>
      </w:r>
      <w:r w:rsidR="006F7029" w:rsidRPr="00FD7F83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135C7C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410155" w:rsidRPr="00FD7F83">
        <w:rPr>
          <w:rFonts w:ascii="Times New Roman" w:hAnsi="Times New Roman" w:cs="Times New Roman"/>
          <w:iCs/>
          <w:sz w:val="24"/>
          <w:szCs w:val="24"/>
        </w:rPr>
        <w:t>,</w:t>
      </w:r>
      <w:r w:rsidR="006F7029" w:rsidRPr="00FD7F83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30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0155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querem trabalhar</w:t>
      </w:r>
      <w:r w:rsidR="00FD7F83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>só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>ocupa</w:t>
      </w:r>
      <w:r w:rsidR="00FD7F83">
        <w:rPr>
          <w:rFonts w:ascii="Times New Roman" w:hAnsi="Times New Roman" w:cs="Times New Roman"/>
          <w:sz w:val="24"/>
          <w:szCs w:val="24"/>
        </w:rPr>
        <w:t xml:space="preserve">m </w:t>
      </w:r>
      <w:r w:rsidR="006F7029" w:rsidRPr="00C5704C">
        <w:rPr>
          <w:rFonts w:ascii="Times New Roman" w:hAnsi="Times New Roman" w:cs="Times New Roman"/>
          <w:sz w:val="24"/>
          <w:szCs w:val="24"/>
        </w:rPr>
        <w:t>d</w:t>
      </w:r>
      <w:r w:rsidR="00FD7F8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comércio </w:t>
      </w:r>
      <w:r w:rsidR="006D16EA">
        <w:rPr>
          <w:rFonts w:ascii="Times New Roman" w:hAnsi="Times New Roman" w:cs="Times New Roman"/>
          <w:sz w:val="24"/>
          <w:szCs w:val="24"/>
        </w:rPr>
        <w:t>de</w:t>
      </w:r>
      <w:r w:rsidR="006D16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seus templos sagrados, não haverá reino de Deus”. E os judeus-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135C7C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>planejaram destruir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criança querida de Deus, </w:t>
      </w:r>
      <w:r w:rsidR="00FD7F83">
        <w:rPr>
          <w:rFonts w:ascii="Times New Roman" w:hAnsi="Times New Roman" w:cs="Times New Roman"/>
          <w:sz w:val="24"/>
          <w:szCs w:val="24"/>
        </w:rPr>
        <w:t>seu filho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Jesus Cristo. </w:t>
      </w:r>
      <w:r w:rsidR="00FD7F8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judeu</w:t>
      </w:r>
      <w:r w:rsidR="006970E1">
        <w:rPr>
          <w:rFonts w:ascii="Times New Roman" w:hAnsi="Times New Roman" w:cs="Times New Roman"/>
          <w:sz w:val="24"/>
          <w:szCs w:val="24"/>
        </w:rPr>
        <w:t xml:space="preserve"> mais importante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 xml:space="preserve">entre eles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6F7029" w:rsidRPr="00E71B13">
        <w:rPr>
          <w:rFonts w:ascii="Times New Roman" w:hAnsi="Times New Roman" w:cs="Times New Roman"/>
          <w:sz w:val="24"/>
          <w:szCs w:val="24"/>
        </w:rPr>
        <w:t>Judas-</w:t>
      </w:r>
      <w:r w:rsidR="00FD7F83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nticristo</w:t>
      </w:r>
      <w:r w:rsidR="00FD7F83">
        <w:rPr>
          <w:rFonts w:ascii="Times New Roman" w:hAnsi="Times New Roman" w:cs="Times New Roman"/>
          <w:sz w:val="24"/>
          <w:szCs w:val="24"/>
        </w:rPr>
        <w:t xml:space="preserve"> </w:t>
      </w:r>
      <w:r w:rsidR="00FD7F83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7F83">
        <w:rPr>
          <w:rFonts w:ascii="Times New Roman" w:hAnsi="Times New Roman" w:cs="Times New Roman"/>
          <w:sz w:val="24"/>
          <w:szCs w:val="24"/>
        </w:rPr>
        <w:t>nesse instante,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velho levantou o dedo, com</w:t>
      </w:r>
      <w:r w:rsidR="004E72FB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212916" w:rsidRPr="00C5704C">
        <w:rPr>
          <w:rFonts w:ascii="Times New Roman" w:hAnsi="Times New Roman" w:cs="Times New Roman"/>
          <w:sz w:val="24"/>
          <w:szCs w:val="24"/>
        </w:rPr>
        <w:t>ameaça</w:t>
      </w:r>
      <w:r w:rsidR="00212916">
        <w:rPr>
          <w:rFonts w:ascii="Times New Roman" w:hAnsi="Times New Roman" w:cs="Times New Roman"/>
          <w:sz w:val="24"/>
          <w:szCs w:val="24"/>
        </w:rPr>
        <w:t>sse</w:t>
      </w:r>
      <w:r w:rsidR="002129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alguém no escuro, pôs-se a escutar os cavalos roncando e </w:t>
      </w:r>
      <w:r w:rsidR="006F7029" w:rsidRPr="00E71B13">
        <w:rPr>
          <w:rFonts w:ascii="Times New Roman" w:hAnsi="Times New Roman" w:cs="Times New Roman"/>
          <w:sz w:val="24"/>
          <w:szCs w:val="24"/>
        </w:rPr>
        <w:t>mexendo os pés</w:t>
      </w:r>
      <w:r w:rsidR="00FD7F83">
        <w:rPr>
          <w:rFonts w:ascii="Times New Roman" w:hAnsi="Times New Roman" w:cs="Times New Roman"/>
          <w:sz w:val="24"/>
          <w:szCs w:val="24"/>
        </w:rPr>
        <w:t xml:space="preserve"> do outro lado da estrebaria</w:t>
      </w:r>
      <w:r w:rsidR="006970E1">
        <w:rPr>
          <w:rFonts w:ascii="Times New Roman" w:hAnsi="Times New Roman" w:cs="Times New Roman"/>
          <w:sz w:val="24"/>
          <w:szCs w:val="24"/>
        </w:rPr>
        <w:t xml:space="preserve"> e</w:t>
      </w:r>
      <w:r w:rsidR="00245B5B">
        <w:rPr>
          <w:rFonts w:ascii="Times New Roman" w:hAnsi="Times New Roman" w:cs="Times New Roman"/>
          <w:sz w:val="24"/>
          <w:szCs w:val="24"/>
        </w:rPr>
        <w:t xml:space="preserve"> prosseguiu: </w:t>
      </w:r>
      <w:r w:rsidR="0099130F" w:rsidRPr="00621342">
        <w:rPr>
          <w:rFonts w:ascii="Times New Roman" w:hAnsi="Times New Roman" w:cs="Times New Roman"/>
          <w:sz w:val="24"/>
          <w:szCs w:val="24"/>
        </w:rPr>
        <w:t>—</w:t>
      </w:r>
      <w:r w:rsidR="00FD7F8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E71B13">
        <w:rPr>
          <w:rFonts w:ascii="Times New Roman" w:hAnsi="Times New Roman" w:cs="Times New Roman"/>
          <w:sz w:val="24"/>
          <w:szCs w:val="24"/>
        </w:rPr>
        <w:t>Judas</w:t>
      </w:r>
      <w:r w:rsidR="006F7029" w:rsidRPr="00C5704C">
        <w:rPr>
          <w:rFonts w:ascii="Times New Roman" w:hAnsi="Times New Roman" w:cs="Times New Roman"/>
          <w:sz w:val="24"/>
          <w:szCs w:val="24"/>
        </w:rPr>
        <w:t>-</w:t>
      </w:r>
      <w:r w:rsidR="0099130F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nticristo </w:t>
      </w:r>
      <w:r w:rsidR="006970E1">
        <w:rPr>
          <w:rFonts w:ascii="Times New Roman" w:hAnsi="Times New Roman" w:cs="Times New Roman"/>
          <w:sz w:val="24"/>
          <w:szCs w:val="24"/>
        </w:rPr>
        <w:t>reuniu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1B13" w:rsidRPr="00E71B13">
        <w:rPr>
          <w:rFonts w:ascii="Times New Roman" w:hAnsi="Times New Roman" w:cs="Times New Roman"/>
          <w:sz w:val="24"/>
          <w:szCs w:val="24"/>
        </w:rPr>
        <w:t xml:space="preserve">o </w:t>
      </w:r>
      <w:r w:rsidR="00E71B13" w:rsidRPr="00E71B13">
        <w:rPr>
          <w:rFonts w:ascii="Times New Roman" w:hAnsi="Times New Roman" w:cs="Times New Roman"/>
          <w:i/>
          <w:sz w:val="24"/>
          <w:szCs w:val="24"/>
        </w:rPr>
        <w:t>kahal</w:t>
      </w:r>
      <w:r w:rsidR="00FD7F83" w:rsidRPr="00E71B13">
        <w:rPr>
          <w:rStyle w:val="Refdenotaderodap"/>
          <w:rFonts w:ascii="Times New Roman" w:hAnsi="Times New Roman" w:cs="Times New Roman"/>
          <w:sz w:val="24"/>
          <w:szCs w:val="24"/>
        </w:rPr>
        <w:footnoteReference w:id="31"/>
      </w:r>
      <w:r w:rsidR="00FD7F83" w:rsidRPr="00E71B13">
        <w:rPr>
          <w:rFonts w:ascii="Times New Roman" w:hAnsi="Times New Roman" w:cs="Times New Roman"/>
          <w:sz w:val="24"/>
          <w:szCs w:val="24"/>
        </w:rPr>
        <w:t xml:space="preserve"> mundial</w:t>
      </w:r>
      <w:r w:rsidR="00FD7F83">
        <w:rPr>
          <w:rFonts w:ascii="Times New Roman" w:hAnsi="Times New Roman" w:cs="Times New Roman"/>
          <w:sz w:val="24"/>
          <w:szCs w:val="24"/>
        </w:rPr>
        <w:t xml:space="preserve"> de </w:t>
      </w:r>
      <w:r w:rsidR="006F7029" w:rsidRPr="00C5704C">
        <w:rPr>
          <w:rFonts w:ascii="Times New Roman" w:hAnsi="Times New Roman" w:cs="Times New Roman"/>
          <w:sz w:val="24"/>
          <w:szCs w:val="24"/>
        </w:rPr>
        <w:t>judeus, um bando de bandidos, e disse: “Enquanto Jesus Cristo estiver vivo, não vencer</w:t>
      </w:r>
      <w:r w:rsidR="00E621E0">
        <w:rPr>
          <w:rFonts w:ascii="Times New Roman" w:hAnsi="Times New Roman" w:cs="Times New Roman"/>
          <w:sz w:val="24"/>
          <w:szCs w:val="24"/>
        </w:rPr>
        <w:t>emos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povo ortodoxo, não conseguiremos fazer homens e mulheres ortodoxos trabalharem para nós</w:t>
      </w:r>
      <w:r w:rsidR="00E621E0">
        <w:rPr>
          <w:rFonts w:ascii="Times New Roman" w:hAnsi="Times New Roman" w:cs="Times New Roman"/>
          <w:sz w:val="24"/>
          <w:szCs w:val="24"/>
        </w:rPr>
        <w:t xml:space="preserve"> </w:t>
      </w:r>
      <w:r w:rsidR="00B76A62">
        <w:rPr>
          <w:rFonts w:ascii="Times New Roman" w:hAnsi="Times New Roman" w:cs="Times New Roman"/>
          <w:sz w:val="24"/>
          <w:szCs w:val="24"/>
        </w:rPr>
        <w:t>nem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747576">
        <w:rPr>
          <w:rFonts w:ascii="Times New Roman" w:hAnsi="Times New Roman" w:cs="Times New Roman"/>
          <w:sz w:val="24"/>
          <w:szCs w:val="24"/>
        </w:rPr>
        <w:t>pegar</w:t>
      </w:r>
      <w:r w:rsidR="00747576">
        <w:rPr>
          <w:rFonts w:ascii="Times New Roman" w:hAnsi="Times New Roman" w:cs="Times New Roman"/>
          <w:sz w:val="24"/>
          <w:szCs w:val="24"/>
        </w:rPr>
        <w:t>emos</w:t>
      </w:r>
      <w:r w:rsidR="006F7029" w:rsidRPr="00FD7F83">
        <w:rPr>
          <w:rFonts w:ascii="Times New Roman" w:hAnsi="Times New Roman" w:cs="Times New Roman"/>
          <w:sz w:val="24"/>
          <w:szCs w:val="24"/>
        </w:rPr>
        <w:t xml:space="preserve"> o sangue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das crian</w:t>
      </w:r>
      <w:r w:rsidR="00E621E0">
        <w:rPr>
          <w:rFonts w:ascii="Times New Roman" w:hAnsi="Times New Roman" w:cs="Times New Roman"/>
          <w:sz w:val="24"/>
          <w:szCs w:val="24"/>
        </w:rPr>
        <w:t>ç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 ortodoxas para </w:t>
      </w:r>
      <w:r w:rsidR="00E621E0">
        <w:rPr>
          <w:rFonts w:ascii="Times New Roman" w:hAnsi="Times New Roman" w:cs="Times New Roman"/>
          <w:sz w:val="24"/>
          <w:szCs w:val="24"/>
        </w:rPr>
        <w:t>cozinhar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nossa </w:t>
      </w:r>
      <w:r w:rsidR="006F7029" w:rsidRPr="00212916">
        <w:rPr>
          <w:rFonts w:ascii="Times New Roman" w:hAnsi="Times New Roman" w:cs="Times New Roman"/>
          <w:i/>
          <w:sz w:val="24"/>
          <w:szCs w:val="24"/>
        </w:rPr>
        <w:t>mat</w:t>
      </w:r>
      <w:r w:rsidR="00E621E0">
        <w:rPr>
          <w:rFonts w:ascii="Times New Roman" w:hAnsi="Times New Roman" w:cs="Times New Roman"/>
          <w:i/>
          <w:sz w:val="24"/>
          <w:szCs w:val="24"/>
        </w:rPr>
        <w:t>s</w:t>
      </w:r>
      <w:r w:rsidR="006F7029" w:rsidRPr="00212916">
        <w:rPr>
          <w:rFonts w:ascii="Times New Roman" w:hAnsi="Times New Roman" w:cs="Times New Roman"/>
          <w:i/>
          <w:sz w:val="24"/>
          <w:szCs w:val="24"/>
        </w:rPr>
        <w:t>á</w:t>
      </w:r>
      <w:r w:rsidR="00E621E0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Assim são chamadas suas panquecas impuras. </w:t>
      </w:r>
      <w:r w:rsidR="00E621E0">
        <w:rPr>
          <w:rFonts w:ascii="Times New Roman" w:hAnsi="Times New Roman" w:cs="Times New Roman"/>
          <w:sz w:val="24"/>
          <w:szCs w:val="24"/>
        </w:rPr>
        <w:t xml:space="preserve">Um dia,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Jesus Cristo </w:t>
      </w:r>
      <w:r w:rsidR="006970E1">
        <w:rPr>
          <w:rFonts w:ascii="Times New Roman" w:hAnsi="Times New Roman" w:cs="Times New Roman"/>
          <w:sz w:val="24"/>
          <w:szCs w:val="24"/>
        </w:rPr>
        <w:t>caminhava</w:t>
      </w:r>
      <w:r w:rsidR="002129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po</w:t>
      </w:r>
      <w:r w:rsidR="00E621E0">
        <w:rPr>
          <w:rFonts w:ascii="Times New Roman" w:hAnsi="Times New Roman" w:cs="Times New Roman"/>
          <w:sz w:val="24"/>
          <w:szCs w:val="24"/>
        </w:rPr>
        <w:t>r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jardim, e</w:t>
      </w:r>
      <w:r w:rsidR="006970E1">
        <w:rPr>
          <w:rFonts w:ascii="Times New Roman" w:hAnsi="Times New Roman" w:cs="Times New Roman"/>
          <w:sz w:val="24"/>
          <w:szCs w:val="24"/>
        </w:rPr>
        <w:t>nquanto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747576">
        <w:rPr>
          <w:rFonts w:ascii="Times New Roman" w:hAnsi="Times New Roman" w:cs="Times New Roman"/>
          <w:sz w:val="24"/>
          <w:szCs w:val="24"/>
        </w:rPr>
        <w:t>Judas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outros judeus </w:t>
      </w:r>
      <w:r w:rsidR="006970E1">
        <w:rPr>
          <w:rFonts w:ascii="Times New Roman" w:hAnsi="Times New Roman" w:cs="Times New Roman"/>
          <w:sz w:val="24"/>
          <w:szCs w:val="24"/>
        </w:rPr>
        <w:t>o espreitavam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atrás d</w:t>
      </w:r>
      <w:r w:rsidR="00B45A71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moitas. Eles pegaram Jesus Cristo, </w:t>
      </w:r>
      <w:r w:rsidR="00E621E0">
        <w:rPr>
          <w:rFonts w:ascii="Times New Roman" w:hAnsi="Times New Roman" w:cs="Times New Roman"/>
          <w:sz w:val="24"/>
          <w:szCs w:val="24"/>
        </w:rPr>
        <w:t>arrastaram-no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21E0">
        <w:rPr>
          <w:rFonts w:ascii="Times New Roman" w:hAnsi="Times New Roman" w:cs="Times New Roman"/>
          <w:sz w:val="24"/>
          <w:szCs w:val="24"/>
        </w:rPr>
        <w:t>até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2057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montanha e pregaram </w:t>
      </w:r>
      <w:r w:rsidR="00B92057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>as mãos e os</w:t>
      </w:r>
      <w:r w:rsidR="00B92057">
        <w:rPr>
          <w:rFonts w:ascii="Times New Roman" w:hAnsi="Times New Roman" w:cs="Times New Roman"/>
          <w:sz w:val="24"/>
          <w:szCs w:val="24"/>
        </w:rPr>
        <w:t xml:space="preserve"> seus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pés </w:t>
      </w:r>
      <w:r w:rsidR="002876DC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cruz, pensando que </w:t>
      </w:r>
      <w:r w:rsidR="00AE4838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morreria. </w:t>
      </w:r>
      <w:r w:rsidR="00E621E0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ele não morreu, subiu ao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céu p</w:t>
      </w:r>
      <w:r w:rsidR="00E621E0">
        <w:rPr>
          <w:rFonts w:ascii="Times New Roman" w:hAnsi="Times New Roman" w:cs="Times New Roman"/>
          <w:sz w:val="24"/>
          <w:szCs w:val="24"/>
        </w:rPr>
        <w:t>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força </w:t>
      </w:r>
      <w:r w:rsidR="00E621E0">
        <w:rPr>
          <w:rFonts w:ascii="Times New Roman" w:hAnsi="Times New Roman" w:cs="Times New Roman"/>
          <w:sz w:val="24"/>
          <w:szCs w:val="24"/>
        </w:rPr>
        <w:t>divina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de lá voltou para o povo ortodoxo, dizendo: </w:t>
      </w:r>
      <w:commentRangeStart w:id="20"/>
      <w:r w:rsidR="006F7029" w:rsidRPr="00CA12E1">
        <w:rPr>
          <w:rFonts w:ascii="Times New Roman" w:hAnsi="Times New Roman" w:cs="Times New Roman"/>
          <w:sz w:val="24"/>
          <w:szCs w:val="24"/>
          <w:highlight w:val="yellow"/>
        </w:rPr>
        <w:t xml:space="preserve">“Aqui está ele, </w:t>
      </w:r>
      <w:r w:rsidR="005F25B1">
        <w:rPr>
          <w:rFonts w:ascii="Times New Roman" w:hAnsi="Times New Roman" w:cs="Times New Roman"/>
          <w:sz w:val="24"/>
          <w:szCs w:val="24"/>
          <w:highlight w:val="yellow"/>
        </w:rPr>
        <w:t>aqui</w:t>
      </w:r>
      <w:r w:rsidR="006F7029" w:rsidRPr="00CA12E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A12E1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="006F7029" w:rsidRPr="00CA12E1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CA12E1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="006F7029" w:rsidRPr="00CA12E1">
        <w:rPr>
          <w:rFonts w:ascii="Times New Roman" w:hAnsi="Times New Roman" w:cs="Times New Roman"/>
          <w:sz w:val="24"/>
          <w:szCs w:val="24"/>
          <w:highlight w:val="yellow"/>
        </w:rPr>
        <w:t>ou eu.</w:t>
      </w:r>
      <w:commentRangeEnd w:id="20"/>
      <w:r w:rsidR="00CA12E1">
        <w:rPr>
          <w:rStyle w:val="Refdecomentrio"/>
          <w:rFonts w:cs="Times New Roman"/>
          <w:lang w:val="x-none"/>
        </w:rPr>
        <w:commentReference w:id="20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acreditem nos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AE4838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que dizem que eu morri, e vinguem-se deles </w:t>
      </w:r>
      <w:r w:rsidR="00E621E0" w:rsidRPr="00E621E0">
        <w:rPr>
          <w:rFonts w:ascii="Times New Roman" w:hAnsi="Times New Roman" w:cs="Times New Roman"/>
          <w:sz w:val="24"/>
          <w:szCs w:val="24"/>
        </w:rPr>
        <w:t>por meus infortúnios divinos</w:t>
      </w:r>
      <w:r w:rsidR="006F7029" w:rsidRPr="00E621E0">
        <w:rPr>
          <w:rFonts w:ascii="Times New Roman" w:hAnsi="Times New Roman" w:cs="Times New Roman"/>
          <w:sz w:val="24"/>
          <w:szCs w:val="24"/>
        </w:rPr>
        <w:t>...”</w:t>
      </w:r>
      <w:r w:rsidR="00E621E0" w:rsidRPr="00E621E0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6BB">
        <w:rPr>
          <w:rFonts w:ascii="Times New Roman" w:hAnsi="Times New Roman" w:cs="Times New Roman"/>
          <w:sz w:val="24"/>
          <w:szCs w:val="24"/>
        </w:rPr>
        <w:t xml:space="preserve">Apesar </w:t>
      </w:r>
      <w:r w:rsidR="00F55DAF" w:rsidRPr="001406BB">
        <w:rPr>
          <w:rFonts w:ascii="Times New Roman" w:hAnsi="Times New Roman" w:cs="Times New Roman"/>
          <w:sz w:val="24"/>
          <w:szCs w:val="24"/>
        </w:rPr>
        <w:t xml:space="preserve">de </w:t>
      </w:r>
      <w:r w:rsidR="001406BB">
        <w:rPr>
          <w:rFonts w:ascii="Times New Roman" w:hAnsi="Times New Roman" w:cs="Times New Roman"/>
          <w:sz w:val="24"/>
          <w:szCs w:val="24"/>
        </w:rPr>
        <w:t xml:space="preserve">ser um conto </w:t>
      </w:r>
      <w:r w:rsidR="00F55DAF">
        <w:rPr>
          <w:rFonts w:ascii="Times New Roman" w:hAnsi="Times New Roman" w:cs="Times New Roman"/>
          <w:sz w:val="24"/>
          <w:szCs w:val="24"/>
        </w:rPr>
        <w:t>muito</w:t>
      </w:r>
      <w:r w:rsidRPr="006970E1">
        <w:rPr>
          <w:rFonts w:ascii="Times New Roman" w:hAnsi="Times New Roman" w:cs="Times New Roman"/>
          <w:sz w:val="24"/>
          <w:szCs w:val="24"/>
        </w:rPr>
        <w:t xml:space="preserve"> interessante, era muito </w:t>
      </w:r>
      <w:r w:rsidR="00F55DAF">
        <w:rPr>
          <w:rFonts w:ascii="Times New Roman" w:hAnsi="Times New Roman" w:cs="Times New Roman"/>
          <w:sz w:val="24"/>
          <w:szCs w:val="24"/>
        </w:rPr>
        <w:t>comprid</w:t>
      </w:r>
      <w:r w:rsidR="001406BB">
        <w:rPr>
          <w:rFonts w:ascii="Times New Roman" w:hAnsi="Times New Roman" w:cs="Times New Roman"/>
          <w:sz w:val="24"/>
          <w:szCs w:val="24"/>
        </w:rPr>
        <w:t>o</w:t>
      </w:r>
      <w:r w:rsidRPr="006970E1">
        <w:rPr>
          <w:rFonts w:ascii="Times New Roman" w:hAnsi="Times New Roman" w:cs="Times New Roman"/>
          <w:sz w:val="24"/>
          <w:szCs w:val="24"/>
        </w:rPr>
        <w:t xml:space="preserve">, de maneira que, </w:t>
      </w:r>
      <w:r w:rsidR="00B92057" w:rsidRPr="006970E1">
        <w:rPr>
          <w:rFonts w:ascii="Times New Roman" w:hAnsi="Times New Roman" w:cs="Times New Roman"/>
          <w:sz w:val="24"/>
          <w:szCs w:val="24"/>
        </w:rPr>
        <w:t>no fim</w:t>
      </w:r>
      <w:r w:rsidRPr="006970E1">
        <w:rPr>
          <w:rFonts w:ascii="Times New Roman" w:hAnsi="Times New Roman" w:cs="Times New Roman"/>
          <w:sz w:val="24"/>
          <w:szCs w:val="24"/>
        </w:rPr>
        <w:t xml:space="preserve">, a maioria das crianças </w:t>
      </w:r>
      <w:r w:rsidRPr="00747576">
        <w:rPr>
          <w:rFonts w:ascii="Times New Roman" w:hAnsi="Times New Roman" w:cs="Times New Roman"/>
          <w:sz w:val="24"/>
          <w:szCs w:val="24"/>
        </w:rPr>
        <w:t xml:space="preserve">já </w:t>
      </w:r>
      <w:r w:rsidR="00B6655C" w:rsidRPr="00747576">
        <w:rPr>
          <w:rFonts w:ascii="Times New Roman" w:hAnsi="Times New Roman" w:cs="Times New Roman"/>
          <w:sz w:val="24"/>
          <w:szCs w:val="24"/>
        </w:rPr>
        <w:t>tinha</w:t>
      </w:r>
      <w:r w:rsidRPr="00747576">
        <w:rPr>
          <w:rFonts w:ascii="Times New Roman" w:hAnsi="Times New Roman" w:cs="Times New Roman"/>
          <w:sz w:val="24"/>
          <w:szCs w:val="24"/>
        </w:rPr>
        <w:t xml:space="preserve"> dormido</w:t>
      </w:r>
      <w:r w:rsidRPr="006970E1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entanto, Maria </w:t>
      </w:r>
      <w:r w:rsidR="00F55DA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F55DAF">
        <w:rPr>
          <w:rFonts w:ascii="Times New Roman" w:hAnsi="Times New Roman" w:cs="Times New Roman"/>
          <w:sz w:val="24"/>
          <w:szCs w:val="24"/>
        </w:rPr>
        <w:t>não dormi</w:t>
      </w:r>
      <w:r w:rsidR="00B45A71">
        <w:rPr>
          <w:rFonts w:ascii="Times New Roman" w:hAnsi="Times New Roman" w:cs="Times New Roman"/>
          <w:sz w:val="24"/>
          <w:szCs w:val="24"/>
        </w:rPr>
        <w:t>am</w:t>
      </w:r>
      <w:r w:rsidR="001406BB">
        <w:rPr>
          <w:rFonts w:ascii="Times New Roman" w:hAnsi="Times New Roman" w:cs="Times New Roman"/>
          <w:sz w:val="24"/>
          <w:szCs w:val="24"/>
        </w:rPr>
        <w:t>, nem Vánia,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menino que no primeiro dia </w:t>
      </w:r>
      <w:r w:rsidR="000B16B0">
        <w:rPr>
          <w:rFonts w:ascii="Times New Roman" w:hAnsi="Times New Roman" w:cs="Times New Roman"/>
          <w:sz w:val="24"/>
          <w:szCs w:val="24"/>
        </w:rPr>
        <w:t xml:space="preserve">lhes </w:t>
      </w:r>
      <w:r w:rsidRPr="00C5704C">
        <w:rPr>
          <w:rFonts w:ascii="Times New Roman" w:hAnsi="Times New Roman" w:cs="Times New Roman"/>
          <w:sz w:val="24"/>
          <w:szCs w:val="24"/>
        </w:rPr>
        <w:t>pedir</w:t>
      </w:r>
      <w:r w:rsidR="001406B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comida</w:t>
      </w:r>
      <w:r w:rsidR="001406BB">
        <w:rPr>
          <w:rFonts w:ascii="Times New Roman" w:hAnsi="Times New Roman" w:cs="Times New Roman"/>
          <w:sz w:val="24"/>
          <w:szCs w:val="24"/>
        </w:rPr>
        <w:t xml:space="preserve">, ouvindo tudo até </w:t>
      </w:r>
      <w:r w:rsidR="00E11366">
        <w:rPr>
          <w:rFonts w:ascii="Times New Roman" w:hAnsi="Times New Roman" w:cs="Times New Roman"/>
          <w:sz w:val="24"/>
          <w:szCs w:val="24"/>
        </w:rPr>
        <w:t>terminar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55DA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velhinho sempre contava </w:t>
      </w:r>
      <w:r w:rsidR="00F55DAF">
        <w:rPr>
          <w:rFonts w:ascii="Times New Roman" w:hAnsi="Times New Roman" w:cs="Times New Roman"/>
          <w:sz w:val="24"/>
          <w:szCs w:val="24"/>
        </w:rPr>
        <w:t xml:space="preserve">o fim da história de </w:t>
      </w:r>
      <w:r w:rsidR="001406BB">
        <w:rPr>
          <w:rFonts w:ascii="Times New Roman" w:hAnsi="Times New Roman" w:cs="Times New Roman"/>
          <w:sz w:val="24"/>
          <w:szCs w:val="24"/>
        </w:rPr>
        <w:t xml:space="preserve">um </w:t>
      </w:r>
      <w:r w:rsidR="00F55DAF">
        <w:rPr>
          <w:rFonts w:ascii="Times New Roman" w:hAnsi="Times New Roman" w:cs="Times New Roman"/>
          <w:sz w:val="24"/>
          <w:szCs w:val="24"/>
        </w:rPr>
        <w:t xml:space="preserve">modo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diferente. Ora ao chamado de Jesus Cristo </w:t>
      </w:r>
      <w:r w:rsidR="00F5215F">
        <w:rPr>
          <w:rFonts w:ascii="Times New Roman" w:hAnsi="Times New Roman" w:cs="Times New Roman"/>
          <w:sz w:val="24"/>
          <w:szCs w:val="24"/>
        </w:rPr>
        <w:t>vinham</w:t>
      </w:r>
      <w:r w:rsidR="00F5215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Iliá Múromets e Aliocha Popóvitch, </w:t>
      </w:r>
      <w:r w:rsidR="001406BB">
        <w:rPr>
          <w:rFonts w:ascii="Times New Roman" w:hAnsi="Times New Roman" w:cs="Times New Roman"/>
          <w:sz w:val="24"/>
          <w:szCs w:val="24"/>
        </w:rPr>
        <w:t xml:space="preserve">ora Stepán Rázin e Emelian Pugatchióv,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ora Ermák Timoféievitch, </w:t>
      </w:r>
      <w:r w:rsidR="00F55DAF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C5704C">
        <w:rPr>
          <w:rFonts w:ascii="Times New Roman" w:hAnsi="Times New Roman" w:cs="Times New Roman"/>
          <w:sz w:val="24"/>
          <w:szCs w:val="24"/>
        </w:rPr>
        <w:t>conquistador da Sibéria...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3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15F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oda noite era assim. Os cavalos roncavam, uma lua aparecia </w:t>
      </w:r>
      <w:r w:rsidR="001406B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janelinha </w:t>
      </w:r>
      <w:r w:rsidR="001406BB">
        <w:rPr>
          <w:rFonts w:ascii="Times New Roman" w:hAnsi="Times New Roman" w:cs="Times New Roman"/>
          <w:sz w:val="24"/>
          <w:szCs w:val="24"/>
        </w:rPr>
        <w:t xml:space="preserve">sob o telhado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1406B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06BB">
        <w:rPr>
          <w:rFonts w:ascii="Times New Roman" w:hAnsi="Times New Roman" w:cs="Times New Roman"/>
          <w:sz w:val="24"/>
          <w:szCs w:val="24"/>
        </w:rPr>
        <w:t>estrebaria</w:t>
      </w:r>
      <w:r w:rsidRPr="00C5704C">
        <w:rPr>
          <w:rFonts w:ascii="Times New Roman" w:hAnsi="Times New Roman" w:cs="Times New Roman"/>
          <w:sz w:val="24"/>
          <w:szCs w:val="24"/>
        </w:rPr>
        <w:t>... Finalmente</w:t>
      </w:r>
      <w:r w:rsidR="00F5215F">
        <w:rPr>
          <w:rFonts w:ascii="Times New Roman" w:hAnsi="Times New Roman" w:cs="Times New Roman"/>
          <w:sz w:val="24"/>
          <w:szCs w:val="24"/>
        </w:rPr>
        <w:t>, uma noite,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não aguentou, baixou a cabeça sobre o peito e </w:t>
      </w:r>
      <w:r w:rsidR="00F5215F">
        <w:rPr>
          <w:rFonts w:ascii="Times New Roman" w:hAnsi="Times New Roman" w:cs="Times New Roman"/>
          <w:sz w:val="24"/>
          <w:szCs w:val="24"/>
        </w:rPr>
        <w:t xml:space="preserve">dormiu </w:t>
      </w:r>
      <w:r w:rsidR="001406BB">
        <w:rPr>
          <w:rFonts w:ascii="Times New Roman" w:hAnsi="Times New Roman" w:cs="Times New Roman"/>
          <w:sz w:val="24"/>
          <w:szCs w:val="24"/>
        </w:rPr>
        <w:t xml:space="preserve">emitindo </w:t>
      </w:r>
      <w:r w:rsidRPr="00C5704C">
        <w:rPr>
          <w:rFonts w:ascii="Times New Roman" w:hAnsi="Times New Roman" w:cs="Times New Roman"/>
          <w:sz w:val="24"/>
          <w:szCs w:val="24"/>
        </w:rPr>
        <w:t>sons pelo nariz.</w:t>
      </w:r>
    </w:p>
    <w:p w:rsidR="00603C64" w:rsidRDefault="000904C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4838">
        <w:rPr>
          <w:rFonts w:ascii="Times New Roman" w:hAnsi="Times New Roman" w:cs="Times New Roman"/>
          <w:sz w:val="24"/>
          <w:szCs w:val="24"/>
        </w:rPr>
        <w:t>—</w:t>
      </w:r>
      <w:r w:rsidR="006F7029" w:rsidRPr="00AE4838">
        <w:rPr>
          <w:rFonts w:ascii="Times New Roman" w:hAnsi="Times New Roman" w:cs="Times New Roman"/>
          <w:sz w:val="24"/>
          <w:szCs w:val="24"/>
        </w:rPr>
        <w:t xml:space="preserve"> Vássia dormiu </w:t>
      </w:r>
      <w:r w:rsidRPr="00AE4838">
        <w:rPr>
          <w:rFonts w:ascii="Times New Roman" w:hAnsi="Times New Roman" w:cs="Times New Roman"/>
          <w:sz w:val="24"/>
          <w:szCs w:val="24"/>
        </w:rPr>
        <w:t>—</w:t>
      </w:r>
      <w:r w:rsidR="006F7029" w:rsidRPr="00AE4838">
        <w:rPr>
          <w:rFonts w:ascii="Times New Roman" w:hAnsi="Times New Roman" w:cs="Times New Roman"/>
          <w:sz w:val="24"/>
          <w:szCs w:val="24"/>
        </w:rPr>
        <w:t xml:space="preserve"> disse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7F5E">
        <w:rPr>
          <w:rFonts w:ascii="Times New Roman" w:hAnsi="Times New Roman" w:cs="Times New Roman"/>
          <w:sz w:val="24"/>
          <w:szCs w:val="24"/>
        </w:rPr>
        <w:t xml:space="preserve">então </w:t>
      </w:r>
      <w:r w:rsidR="006F7029" w:rsidRPr="00C5704C">
        <w:rPr>
          <w:rFonts w:ascii="Times New Roman" w:hAnsi="Times New Roman" w:cs="Times New Roman"/>
          <w:sz w:val="24"/>
          <w:szCs w:val="24"/>
        </w:rPr>
        <w:t>Ma</w:t>
      </w:r>
      <w:r w:rsidR="00B33EFB"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ia e cuidadosamente levou o irmão para </w:t>
      </w:r>
      <w:r w:rsidR="00B97F5E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canto</w:t>
      </w:r>
      <w:r w:rsidR="00151FA7">
        <w:rPr>
          <w:rFonts w:ascii="Times New Roman" w:hAnsi="Times New Roman" w:cs="Times New Roman"/>
          <w:sz w:val="24"/>
          <w:szCs w:val="24"/>
        </w:rPr>
        <w:t xml:space="preserve"> </w:t>
      </w:r>
      <w:r w:rsidR="00AE4838">
        <w:rPr>
          <w:rFonts w:ascii="Times New Roman" w:hAnsi="Times New Roman" w:cs="Times New Roman"/>
          <w:sz w:val="24"/>
          <w:szCs w:val="24"/>
        </w:rPr>
        <w:t xml:space="preserve">que ela já havia </w:t>
      </w:r>
      <w:r w:rsidR="00151FA7">
        <w:rPr>
          <w:rFonts w:ascii="Times New Roman" w:hAnsi="Times New Roman" w:cs="Times New Roman"/>
          <w:sz w:val="24"/>
          <w:szCs w:val="24"/>
        </w:rPr>
        <w:t>coberto com palha</w:t>
      </w:r>
      <w:r w:rsidR="00B97F5E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>deitou-o</w:t>
      </w:r>
      <w:r w:rsidR="00F5215F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acomod</w:t>
      </w:r>
      <w:r w:rsidR="00F5215F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-se ao lado.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gostava </w:t>
      </w:r>
      <w:r w:rsidR="000904CA" w:rsidRPr="00C5704C">
        <w:rPr>
          <w:rFonts w:ascii="Times New Roman" w:hAnsi="Times New Roman" w:cs="Times New Roman"/>
          <w:sz w:val="24"/>
          <w:szCs w:val="24"/>
        </w:rPr>
        <w:t>des</w:t>
      </w:r>
      <w:r w:rsidR="000904CA">
        <w:rPr>
          <w:rFonts w:ascii="Times New Roman" w:hAnsi="Times New Roman" w:cs="Times New Roman"/>
          <w:sz w:val="24"/>
          <w:szCs w:val="24"/>
        </w:rPr>
        <w:t>s</w:t>
      </w:r>
      <w:r w:rsidR="00F5215F">
        <w:rPr>
          <w:rFonts w:ascii="Times New Roman" w:hAnsi="Times New Roman" w:cs="Times New Roman"/>
          <w:sz w:val="24"/>
          <w:szCs w:val="24"/>
        </w:rPr>
        <w:t>a</w:t>
      </w:r>
      <w:r w:rsidR="000904CA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F5215F">
        <w:rPr>
          <w:rFonts w:ascii="Times New Roman" w:hAnsi="Times New Roman" w:cs="Times New Roman"/>
          <w:sz w:val="24"/>
          <w:szCs w:val="24"/>
        </w:rPr>
        <w:t>hist</w:t>
      </w:r>
      <w:r w:rsidR="00CE2AF9">
        <w:rPr>
          <w:rFonts w:ascii="Times New Roman" w:hAnsi="Times New Roman" w:cs="Times New Roman"/>
          <w:sz w:val="24"/>
          <w:szCs w:val="24"/>
        </w:rPr>
        <w:t>órias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noturn</w:t>
      </w:r>
      <w:r w:rsidR="00CE2AF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mas depois lamentou </w:t>
      </w:r>
      <w:r w:rsidR="00CE2AF9">
        <w:rPr>
          <w:rFonts w:ascii="Times New Roman" w:hAnsi="Times New Roman" w:cs="Times New Roman"/>
          <w:sz w:val="24"/>
          <w:szCs w:val="24"/>
        </w:rPr>
        <w:t>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permitido a Vássia ouvi-l</w:t>
      </w:r>
      <w:r w:rsidR="00CE2AF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pois </w:t>
      </w:r>
      <w:r w:rsidR="00CE2AF9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assim </w:t>
      </w:r>
      <w:r w:rsidR="00CE2AF9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r w:rsidR="00C426CA">
        <w:rPr>
          <w:rFonts w:ascii="Times New Roman" w:hAnsi="Times New Roman" w:cs="Times New Roman"/>
          <w:sz w:val="24"/>
          <w:szCs w:val="24"/>
        </w:rPr>
        <w:t>se aproximou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6CA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garoto que </w:t>
      </w:r>
      <w:r w:rsidR="00C435BF">
        <w:rPr>
          <w:rFonts w:ascii="Times New Roman" w:hAnsi="Times New Roman" w:cs="Times New Roman"/>
          <w:sz w:val="24"/>
          <w:szCs w:val="24"/>
        </w:rPr>
        <w:t xml:space="preserve">lhes </w:t>
      </w:r>
      <w:r w:rsidRPr="00C5704C">
        <w:rPr>
          <w:rFonts w:ascii="Times New Roman" w:hAnsi="Times New Roman" w:cs="Times New Roman"/>
          <w:sz w:val="24"/>
          <w:szCs w:val="24"/>
        </w:rPr>
        <w:t>pedira comida.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Uma vez, quando Maria estava saindo para pedir esmola</w:t>
      </w:r>
      <w:r w:rsidR="00603C64">
        <w:rPr>
          <w:rFonts w:ascii="Times New Roman" w:hAnsi="Times New Roman" w:cs="Times New Roman"/>
          <w:sz w:val="24"/>
          <w:szCs w:val="24"/>
        </w:rPr>
        <w:t xml:space="preserve"> na cidade</w:t>
      </w:r>
      <w:r w:rsidRPr="00C5704C">
        <w:rPr>
          <w:rFonts w:ascii="Times New Roman" w:hAnsi="Times New Roman" w:cs="Times New Roman"/>
          <w:sz w:val="24"/>
          <w:szCs w:val="24"/>
        </w:rPr>
        <w:t>, Vássia lhe disse:</w:t>
      </w:r>
    </w:p>
    <w:p w:rsidR="006F7029" w:rsidRPr="00C5704C" w:rsidRDefault="00A716F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irei com você, irei com Vánia.</w:t>
      </w:r>
    </w:p>
    <w:p w:rsidR="006F7029" w:rsidRPr="00C5704C" w:rsidRDefault="00A716F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1FA7">
        <w:rPr>
          <w:rFonts w:ascii="Times New Roman" w:hAnsi="Times New Roman" w:cs="Times New Roman"/>
          <w:sz w:val="24"/>
          <w:szCs w:val="24"/>
        </w:rPr>
        <w:t>Vássia, 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 irmãozinho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por acaso eu o ofendi? </w:t>
      </w:r>
      <w:r w:rsidR="00603C64">
        <w:rPr>
          <w:rFonts w:ascii="Times New Roman" w:hAnsi="Times New Roman" w:cs="Times New Roman"/>
          <w:sz w:val="24"/>
          <w:szCs w:val="24"/>
        </w:rPr>
        <w:t>Dou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melhor </w:t>
      </w:r>
      <w:r w:rsidR="00B21201">
        <w:rPr>
          <w:rFonts w:ascii="Times New Roman" w:hAnsi="Times New Roman" w:cs="Times New Roman"/>
          <w:sz w:val="24"/>
          <w:szCs w:val="24"/>
        </w:rPr>
        <w:t xml:space="preserve">do que recebo </w:t>
      </w:r>
      <w:r w:rsidR="006F7029" w:rsidRPr="00C5704C">
        <w:rPr>
          <w:rFonts w:ascii="Times New Roman" w:hAnsi="Times New Roman" w:cs="Times New Roman"/>
          <w:sz w:val="24"/>
          <w:szCs w:val="24"/>
        </w:rPr>
        <w:t>para você... Mas Vánia vai lhe ensinar a roubar, eu sei</w:t>
      </w:r>
      <w:r w:rsidR="00603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03C64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ele fica </w:t>
      </w:r>
      <w:r w:rsidR="00B45A71">
        <w:rPr>
          <w:rFonts w:ascii="Times New Roman" w:hAnsi="Times New Roman" w:cs="Times New Roman"/>
          <w:sz w:val="24"/>
          <w:szCs w:val="24"/>
        </w:rPr>
        <w:t xml:space="preserve">zanzando </w:t>
      </w:r>
      <w:r w:rsidR="00151FA7">
        <w:rPr>
          <w:rFonts w:ascii="Times New Roman" w:hAnsi="Times New Roman" w:cs="Times New Roman"/>
          <w:sz w:val="24"/>
          <w:szCs w:val="24"/>
        </w:rPr>
        <w:t>pela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feira.</w:t>
      </w:r>
    </w:p>
    <w:p w:rsidR="006F7029" w:rsidRPr="00C5704C" w:rsidRDefault="00A716F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C426CA">
        <w:rPr>
          <w:rFonts w:ascii="Times New Roman" w:hAnsi="Times New Roman" w:cs="Times New Roman"/>
          <w:sz w:val="24"/>
          <w:szCs w:val="24"/>
        </w:rPr>
        <w:t xml:space="preserve"> daí se ele vai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à feira</w:t>
      </w:r>
      <w:r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retrucou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Vássia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feira dão mais</w:t>
      </w:r>
      <w:r w:rsidR="00151FA7">
        <w:rPr>
          <w:rFonts w:ascii="Times New Roman" w:hAnsi="Times New Roman" w:cs="Times New Roman"/>
          <w:sz w:val="24"/>
          <w:szCs w:val="24"/>
        </w:rPr>
        <w:t xml:space="preserve"> esmolas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melhor</w:t>
      </w:r>
      <w:r w:rsidR="00151FA7">
        <w:rPr>
          <w:rFonts w:ascii="Times New Roman" w:hAnsi="Times New Roman" w:cs="Times New Roman"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DD3A1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sei</w:t>
      </w:r>
      <w:r>
        <w:rPr>
          <w:rFonts w:ascii="Times New Roman" w:hAnsi="Times New Roman" w:cs="Times New Roman"/>
          <w:sz w:val="24"/>
          <w:szCs w:val="24"/>
        </w:rPr>
        <w:t xml:space="preserve"> muito bem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dão</w:t>
      </w:r>
      <w:r w:rsidR="00151FA7">
        <w:rPr>
          <w:rFonts w:ascii="Times New Roman" w:hAnsi="Times New Roman" w:cs="Times New Roman"/>
          <w:sz w:val="24"/>
          <w:szCs w:val="24"/>
        </w:rPr>
        <w:t xml:space="preserve"> esmola</w:t>
      </w:r>
      <w:r w:rsidR="00424A8A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feira, lá o povo é avarento</w:t>
      </w:r>
      <w:r w:rsidR="00151FA7">
        <w:rPr>
          <w:rFonts w:ascii="Times New Roman" w:hAnsi="Times New Roman" w:cs="Times New Roman"/>
          <w:sz w:val="24"/>
          <w:szCs w:val="24"/>
        </w:rPr>
        <w:t xml:space="preserve"> </w:t>
      </w:r>
      <w:r w:rsidR="00151FA7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6CA">
        <w:rPr>
          <w:rFonts w:ascii="Times New Roman" w:hAnsi="Times New Roman" w:cs="Times New Roman"/>
          <w:sz w:val="24"/>
          <w:szCs w:val="24"/>
        </w:rPr>
        <w:t>um</w:t>
      </w:r>
      <w:r w:rsidR="00B2120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21201">
        <w:rPr>
          <w:rFonts w:ascii="Times New Roman" w:hAnsi="Times New Roman" w:cs="Times New Roman"/>
          <w:sz w:val="24"/>
          <w:szCs w:val="24"/>
        </w:rPr>
        <w:t xml:space="preserve">quer </w:t>
      </w:r>
      <w:r w:rsidR="00C426CA">
        <w:rPr>
          <w:rFonts w:ascii="Times New Roman" w:hAnsi="Times New Roman" w:cs="Times New Roman"/>
          <w:sz w:val="24"/>
          <w:szCs w:val="24"/>
        </w:rPr>
        <w:t xml:space="preserve">comprar </w:t>
      </w:r>
      <w:r w:rsidR="006F7029" w:rsidRPr="00B21201">
        <w:rPr>
          <w:rFonts w:ascii="Times New Roman" w:hAnsi="Times New Roman" w:cs="Times New Roman"/>
          <w:sz w:val="24"/>
          <w:szCs w:val="24"/>
        </w:rPr>
        <w:t>mais barato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426CA">
        <w:rPr>
          <w:rFonts w:ascii="Times New Roman" w:hAnsi="Times New Roman" w:cs="Times New Roman"/>
          <w:sz w:val="24"/>
          <w:szCs w:val="24"/>
        </w:rPr>
        <w:t>outro vender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mais caro... Não há lugar melhor </w:t>
      </w:r>
      <w:r w:rsidR="00151FA7">
        <w:rPr>
          <w:rFonts w:ascii="Times New Roman" w:hAnsi="Times New Roman" w:cs="Times New Roman"/>
          <w:sz w:val="24"/>
          <w:szCs w:val="24"/>
        </w:rPr>
        <w:t xml:space="preserve">para mendigar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do que </w:t>
      </w:r>
      <w:r w:rsidR="008910A3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bar ou </w:t>
      </w:r>
      <w:r w:rsidR="008910A3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casa rica. Na estação também dão </w:t>
      </w:r>
      <w:r w:rsidR="00151FA7">
        <w:rPr>
          <w:rFonts w:ascii="Times New Roman" w:hAnsi="Times New Roman" w:cs="Times New Roman"/>
          <w:sz w:val="24"/>
          <w:szCs w:val="24"/>
        </w:rPr>
        <w:t>boas esmolas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lá o </w:t>
      </w:r>
      <w:r w:rsidR="006F7029" w:rsidRPr="00747576">
        <w:rPr>
          <w:rFonts w:ascii="Times New Roman" w:hAnsi="Times New Roman" w:cs="Times New Roman"/>
          <w:sz w:val="24"/>
          <w:szCs w:val="24"/>
        </w:rPr>
        <w:t>povo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desconfiado, tem medo d</w:t>
      </w:r>
      <w:r w:rsidR="00851FFE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ladrões. Se despertar simpatia, ganha</w:t>
      </w:r>
      <w:r w:rsidR="00851FFE">
        <w:rPr>
          <w:rFonts w:ascii="Times New Roman" w:hAnsi="Times New Roman" w:cs="Times New Roman"/>
          <w:sz w:val="24"/>
          <w:szCs w:val="24"/>
        </w:rPr>
        <w:t xml:space="preserve"> algo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senão pode até apanhar. Vamos comigo, irmãozinho, </w:t>
      </w:r>
      <w:r>
        <w:rPr>
          <w:rFonts w:ascii="Times New Roman" w:hAnsi="Times New Roman" w:cs="Times New Roman"/>
          <w:sz w:val="24"/>
          <w:szCs w:val="24"/>
        </w:rPr>
        <w:t>você comer</w:t>
      </w:r>
      <w:r w:rsidR="00C435BF">
        <w:rPr>
          <w:rFonts w:ascii="Times New Roman" w:hAnsi="Times New Roman" w:cs="Times New Roman"/>
          <w:sz w:val="24"/>
          <w:szCs w:val="24"/>
        </w:rPr>
        <w:t>á bem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Vássia não </w:t>
      </w:r>
      <w:r w:rsidR="00C435BF">
        <w:rPr>
          <w:rFonts w:ascii="Times New Roman" w:hAnsi="Times New Roman" w:cs="Times New Roman"/>
          <w:sz w:val="24"/>
          <w:szCs w:val="24"/>
        </w:rPr>
        <w:t>escutou</w:t>
      </w:r>
      <w:r w:rsidR="00DD3A1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e </w:t>
      </w:r>
      <w:r w:rsidR="00A138E4">
        <w:rPr>
          <w:rFonts w:ascii="Times New Roman" w:hAnsi="Times New Roman" w:cs="Times New Roman"/>
          <w:sz w:val="24"/>
          <w:szCs w:val="24"/>
        </w:rPr>
        <w:t>saiu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Vánia. À noite,</w:t>
      </w:r>
      <w:r w:rsidR="00444C3A">
        <w:rPr>
          <w:rFonts w:ascii="Times New Roman" w:hAnsi="Times New Roman" w:cs="Times New Roman"/>
          <w:sz w:val="24"/>
          <w:szCs w:val="24"/>
        </w:rPr>
        <w:t xml:space="preserve"> </w:t>
      </w:r>
      <w:r w:rsidR="008910A3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volt</w:t>
      </w:r>
      <w:r w:rsidR="008910A3">
        <w:rPr>
          <w:rFonts w:ascii="Times New Roman" w:hAnsi="Times New Roman" w:cs="Times New Roman"/>
          <w:sz w:val="24"/>
          <w:szCs w:val="24"/>
        </w:rPr>
        <w:t>ar,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910A3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6F7029" w:rsidRPr="00C5704C" w:rsidRDefault="00DD3A1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Maria, dê um pedaço de pão, eu não ganhei nada.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respondeu com uma repreensão:</w:t>
      </w:r>
    </w:p>
    <w:p w:rsidR="006F7029" w:rsidRPr="00C5704C" w:rsidRDefault="00DD3A1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tem </w:t>
      </w:r>
      <w:r>
        <w:rPr>
          <w:rFonts w:ascii="Times New Roman" w:hAnsi="Times New Roman" w:cs="Times New Roman"/>
          <w:sz w:val="24"/>
          <w:szCs w:val="24"/>
        </w:rPr>
        <w:t xml:space="preserve">nada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correr à feira, mas pedir esmola, trabalhar...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1352">
        <w:rPr>
          <w:rFonts w:ascii="Times New Roman" w:hAnsi="Times New Roman" w:cs="Times New Roman"/>
          <w:sz w:val="24"/>
          <w:szCs w:val="24"/>
        </w:rPr>
        <w:t>m</w:t>
      </w:r>
      <w:r w:rsidR="002F1352" w:rsidRPr="00C5704C">
        <w:rPr>
          <w:rFonts w:ascii="Times New Roman" w:hAnsi="Times New Roman" w:cs="Times New Roman"/>
          <w:sz w:val="24"/>
          <w:szCs w:val="24"/>
        </w:rPr>
        <w:t xml:space="preserve">esmo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assim, </w:t>
      </w:r>
      <w:r w:rsidR="008910A3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>deu-lhe pão.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dia seguinte, ele não</w:t>
      </w:r>
      <w:r w:rsidR="00DD3A1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dirigiu</w:t>
      </w:r>
      <w:r w:rsidR="008910A3">
        <w:rPr>
          <w:rFonts w:ascii="Times New Roman" w:hAnsi="Times New Roman" w:cs="Times New Roman"/>
          <w:sz w:val="24"/>
          <w:szCs w:val="24"/>
        </w:rPr>
        <w:t xml:space="preserve"> palavra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Maria, nem apareceu </w:t>
      </w:r>
      <w:r w:rsidR="00B6655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almoço. Voltou com Vánia bem tarde e ambos estavam contentes </w:t>
      </w:r>
      <w:r w:rsidR="00424A8A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chupando balas. Maria logo compreendeu tudo, </w:t>
      </w:r>
      <w:r w:rsidR="00424A8A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5528EB">
        <w:rPr>
          <w:rFonts w:ascii="Times New Roman" w:hAnsi="Times New Roman" w:cs="Times New Roman"/>
          <w:sz w:val="24"/>
          <w:szCs w:val="24"/>
        </w:rPr>
        <w:t>interrogou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Vássia, </w:t>
      </w:r>
      <w:r w:rsidR="005528EB">
        <w:rPr>
          <w:rFonts w:ascii="Times New Roman" w:hAnsi="Times New Roman" w:cs="Times New Roman"/>
          <w:sz w:val="24"/>
          <w:szCs w:val="24"/>
        </w:rPr>
        <w:t>apenas</w:t>
      </w:r>
      <w:r w:rsidR="005528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levou Vánia para o lado e </w:t>
      </w:r>
      <w:r w:rsidR="005528EB"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5528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Vocês estão roubando na feira? </w:t>
      </w:r>
    </w:p>
    <w:p w:rsidR="006F7029" w:rsidRPr="00C5704C" w:rsidRDefault="005528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Vánia.</w:t>
      </w:r>
    </w:p>
    <w:p w:rsidR="006F7029" w:rsidRPr="00C5704C" w:rsidRDefault="005528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Vánia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então Maria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você é responsável por si mesmo, mas eu sou </w:t>
      </w:r>
      <w:r w:rsidR="008910A3">
        <w:rPr>
          <w:rFonts w:ascii="Times New Roman" w:hAnsi="Times New Roman" w:cs="Times New Roman"/>
          <w:sz w:val="24"/>
          <w:szCs w:val="24"/>
        </w:rPr>
        <w:t xml:space="preserve">responsável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por Vássia perante a nossa mãe, </w:t>
      </w:r>
      <w:r w:rsidR="000B16B0">
        <w:rPr>
          <w:rFonts w:ascii="Times New Roman" w:hAnsi="Times New Roman" w:cs="Times New Roman"/>
          <w:sz w:val="24"/>
          <w:szCs w:val="24"/>
        </w:rPr>
        <w:t xml:space="preserve">de quem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nos perdemos </w:t>
      </w:r>
      <w:r w:rsidR="000B16B0">
        <w:rPr>
          <w:rFonts w:ascii="Times New Roman" w:hAnsi="Times New Roman" w:cs="Times New Roman"/>
          <w:sz w:val="24"/>
          <w:szCs w:val="24"/>
        </w:rPr>
        <w:t>no caminho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perante </w:t>
      </w:r>
      <w:r>
        <w:rPr>
          <w:rFonts w:ascii="Times New Roman" w:hAnsi="Times New Roman" w:cs="Times New Roman"/>
          <w:sz w:val="24"/>
          <w:szCs w:val="24"/>
        </w:rPr>
        <w:t>nossos irmãos</w:t>
      </w:r>
      <w:r w:rsidR="00B115A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Chura e Kólia... Não leve Vássia para o roubo.</w:t>
      </w:r>
    </w:p>
    <w:p w:rsidR="006F7029" w:rsidRPr="00C5704C" w:rsidRDefault="005528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 nós não </w:t>
      </w:r>
      <w:r w:rsidR="002F1352">
        <w:rPr>
          <w:rFonts w:ascii="Times New Roman" w:hAnsi="Times New Roman" w:cs="Times New Roman"/>
          <w:sz w:val="24"/>
          <w:szCs w:val="24"/>
        </w:rPr>
        <w:t>roubamos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F1352">
        <w:rPr>
          <w:rFonts w:ascii="Times New Roman" w:hAnsi="Times New Roman" w:cs="Times New Roman"/>
          <w:sz w:val="24"/>
          <w:szCs w:val="24"/>
        </w:rPr>
        <w:t>pedimos</w:t>
      </w:r>
      <w:proofErr w:type="gramEnd"/>
      <w:r w:rsidR="002F1352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Vánia, sorrindo </w:t>
      </w:r>
      <w:r w:rsidR="000B16B0">
        <w:rPr>
          <w:rFonts w:ascii="Times New Roman" w:hAnsi="Times New Roman" w:cs="Times New Roman"/>
          <w:sz w:val="24"/>
          <w:szCs w:val="24"/>
        </w:rPr>
        <w:t>de modo insolente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eu enganei</w:t>
      </w:r>
      <w:r w:rsidR="00D57282">
        <w:rPr>
          <w:rFonts w:ascii="Times New Roman" w:hAnsi="Times New Roman" w:cs="Times New Roman"/>
          <w:sz w:val="24"/>
          <w:szCs w:val="24"/>
        </w:rPr>
        <w:t xml:space="preserve"> você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5528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10A3">
        <w:rPr>
          <w:rFonts w:ascii="Times New Roman" w:hAnsi="Times New Roman" w:cs="Times New Roman"/>
          <w:sz w:val="24"/>
          <w:szCs w:val="24"/>
        </w:rPr>
        <w:t>—</w:t>
      </w:r>
      <w:r w:rsidR="006F7029" w:rsidRPr="008910A3">
        <w:rPr>
          <w:rFonts w:ascii="Times New Roman" w:hAnsi="Times New Roman" w:cs="Times New Roman"/>
          <w:sz w:val="24"/>
          <w:szCs w:val="24"/>
        </w:rPr>
        <w:t xml:space="preserve"> Você está mentindo </w:t>
      </w:r>
      <w:r w:rsidR="00747576">
        <w:rPr>
          <w:rFonts w:ascii="Times New Roman" w:hAnsi="Times New Roman" w:cs="Times New Roman"/>
          <w:sz w:val="24"/>
          <w:szCs w:val="24"/>
          <w:highlight w:val="yellow"/>
        </w:rPr>
        <w:t>pra</w:t>
      </w:r>
      <w:r w:rsidR="006F7029" w:rsidRPr="008910A3">
        <w:rPr>
          <w:rFonts w:ascii="Times New Roman" w:hAnsi="Times New Roman" w:cs="Times New Roman"/>
          <w:sz w:val="24"/>
          <w:szCs w:val="24"/>
          <w:highlight w:val="yellow"/>
        </w:rPr>
        <w:t xml:space="preserve"> cachorro</w:t>
      </w:r>
      <w:r w:rsidR="006F7029" w:rsidRPr="008910A3">
        <w:rPr>
          <w:rFonts w:ascii="Times New Roman" w:hAnsi="Times New Roman" w:cs="Times New Roman"/>
          <w:sz w:val="24"/>
          <w:szCs w:val="24"/>
        </w:rPr>
        <w:t xml:space="preserve"> </w:t>
      </w:r>
      <w:r w:rsidRPr="008910A3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Maria, brava</w:t>
      </w:r>
      <w:r w:rsidR="002F1352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afasto</w:t>
      </w:r>
      <w:r w:rsidR="002754E9">
        <w:rPr>
          <w:rFonts w:ascii="Times New Roman" w:hAnsi="Times New Roman" w:cs="Times New Roman"/>
          <w:sz w:val="24"/>
          <w:szCs w:val="24"/>
        </w:rPr>
        <w:t>u</w:t>
      </w:r>
      <w:r w:rsidR="006F7029" w:rsidRPr="00C5704C">
        <w:rPr>
          <w:rFonts w:ascii="Times New Roman" w:hAnsi="Times New Roman" w:cs="Times New Roman"/>
          <w:sz w:val="24"/>
          <w:szCs w:val="24"/>
        </w:rPr>
        <w:t>-se, pensa</w:t>
      </w:r>
      <w:r w:rsidR="002754E9">
        <w:rPr>
          <w:rFonts w:ascii="Times New Roman" w:hAnsi="Times New Roman" w:cs="Times New Roman"/>
          <w:sz w:val="24"/>
          <w:szCs w:val="24"/>
        </w:rPr>
        <w:t>ndo</w:t>
      </w:r>
      <w:r w:rsidR="00522772">
        <w:rPr>
          <w:rFonts w:ascii="Times New Roman" w:hAnsi="Times New Roman" w:cs="Times New Roman"/>
          <w:sz w:val="24"/>
          <w:szCs w:val="24"/>
        </w:rPr>
        <w:t>: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2772">
        <w:rPr>
          <w:rFonts w:ascii="Times New Roman" w:hAnsi="Times New Roman" w:cs="Times New Roman"/>
          <w:sz w:val="24"/>
          <w:szCs w:val="24"/>
        </w:rPr>
        <w:t>“</w:t>
      </w:r>
      <w:r w:rsidR="008910A3">
        <w:rPr>
          <w:rFonts w:ascii="Times New Roman" w:hAnsi="Times New Roman" w:cs="Times New Roman"/>
          <w:sz w:val="24"/>
          <w:szCs w:val="24"/>
        </w:rPr>
        <w:t>A</w:t>
      </w:r>
      <w:r w:rsidR="00522772">
        <w:rPr>
          <w:rFonts w:ascii="Times New Roman" w:hAnsi="Times New Roman" w:cs="Times New Roman"/>
          <w:sz w:val="24"/>
          <w:szCs w:val="24"/>
        </w:rPr>
        <w:t xml:space="preserve">gora </w:t>
      </w:r>
      <w:r w:rsidR="006F7029" w:rsidRPr="00C5704C">
        <w:rPr>
          <w:rFonts w:ascii="Times New Roman" w:hAnsi="Times New Roman" w:cs="Times New Roman"/>
          <w:sz w:val="24"/>
          <w:szCs w:val="24"/>
        </w:rPr>
        <w:t>a única esperança</w:t>
      </w:r>
      <w:r w:rsidR="00522772">
        <w:rPr>
          <w:rFonts w:ascii="Times New Roman" w:hAnsi="Times New Roman" w:cs="Times New Roman"/>
          <w:sz w:val="24"/>
          <w:szCs w:val="24"/>
        </w:rPr>
        <w:t xml:space="preserve"> é </w:t>
      </w:r>
      <w:r w:rsidR="006F7029" w:rsidRPr="00C5704C">
        <w:rPr>
          <w:rFonts w:ascii="Times New Roman" w:hAnsi="Times New Roman" w:cs="Times New Roman"/>
          <w:sz w:val="24"/>
          <w:szCs w:val="24"/>
        </w:rPr>
        <w:t>que</w:t>
      </w:r>
      <w:r w:rsidR="009D4BD7">
        <w:rPr>
          <w:rFonts w:ascii="Times New Roman" w:hAnsi="Times New Roman" w:cs="Times New Roman"/>
          <w:sz w:val="24"/>
          <w:szCs w:val="24"/>
        </w:rPr>
        <w:t xml:space="preserve"> </w:t>
      </w:r>
      <w:r w:rsidR="00522772">
        <w:rPr>
          <w:rFonts w:ascii="Times New Roman" w:hAnsi="Times New Roman" w:cs="Times New Roman"/>
          <w:sz w:val="24"/>
          <w:szCs w:val="24"/>
        </w:rPr>
        <w:t xml:space="preserve">nos </w:t>
      </w:r>
      <w:r w:rsidR="006F7029" w:rsidRPr="008910A3">
        <w:rPr>
          <w:rFonts w:ascii="Times New Roman" w:hAnsi="Times New Roman" w:cs="Times New Roman"/>
          <w:sz w:val="24"/>
          <w:szCs w:val="24"/>
        </w:rPr>
        <w:t>transf</w:t>
      </w:r>
      <w:r w:rsidR="002754E9">
        <w:rPr>
          <w:rFonts w:ascii="Times New Roman" w:hAnsi="Times New Roman" w:cs="Times New Roman"/>
          <w:sz w:val="24"/>
          <w:szCs w:val="24"/>
        </w:rPr>
        <w:t>i</w:t>
      </w:r>
      <w:r w:rsidR="006F7029" w:rsidRPr="008910A3">
        <w:rPr>
          <w:rFonts w:ascii="Times New Roman" w:hAnsi="Times New Roman" w:cs="Times New Roman"/>
          <w:sz w:val="24"/>
          <w:szCs w:val="24"/>
        </w:rPr>
        <w:t>r</w:t>
      </w:r>
      <w:r w:rsidR="00522772" w:rsidRPr="008910A3">
        <w:rPr>
          <w:rFonts w:ascii="Times New Roman" w:hAnsi="Times New Roman" w:cs="Times New Roman"/>
          <w:sz w:val="24"/>
          <w:szCs w:val="24"/>
        </w:rPr>
        <w:t>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orfanatos</w:t>
      </w:r>
      <w:r w:rsidR="00522772">
        <w:rPr>
          <w:rFonts w:ascii="Times New Roman" w:hAnsi="Times New Roman" w:cs="Times New Roman"/>
          <w:sz w:val="24"/>
          <w:szCs w:val="24"/>
        </w:rPr>
        <w:t xml:space="preserve"> diferentes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2772">
        <w:rPr>
          <w:rFonts w:ascii="Times New Roman" w:hAnsi="Times New Roman" w:cs="Times New Roman"/>
          <w:sz w:val="24"/>
          <w:szCs w:val="24"/>
        </w:rPr>
        <w:t xml:space="preserve">e separem </w:t>
      </w:r>
      <w:r w:rsidR="006F7029" w:rsidRPr="00C5704C">
        <w:rPr>
          <w:rFonts w:ascii="Times New Roman" w:hAnsi="Times New Roman" w:cs="Times New Roman"/>
          <w:sz w:val="24"/>
          <w:szCs w:val="24"/>
        </w:rPr>
        <w:t>Vánia e Vássia</w:t>
      </w:r>
      <w:r w:rsidR="00522772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A867CB" w:rsidRDefault="002F135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1352">
        <w:rPr>
          <w:rFonts w:ascii="Times New Roman" w:hAnsi="Times New Roman" w:cs="Times New Roman"/>
          <w:sz w:val="24"/>
          <w:szCs w:val="24"/>
        </w:rPr>
        <w:t>Fazia tempo que</w:t>
      </w:r>
      <w:r w:rsidR="006F7029" w:rsidRPr="002F1352">
        <w:rPr>
          <w:rFonts w:ascii="Times New Roman" w:hAnsi="Times New Roman" w:cs="Times New Roman"/>
          <w:sz w:val="24"/>
          <w:szCs w:val="24"/>
        </w:rPr>
        <w:t xml:space="preserve"> corriam rumores sobre a transferência </w:t>
      </w:r>
      <w:r w:rsidR="009967E4">
        <w:rPr>
          <w:rFonts w:ascii="Times New Roman" w:hAnsi="Times New Roman" w:cs="Times New Roman"/>
          <w:sz w:val="24"/>
          <w:szCs w:val="24"/>
        </w:rPr>
        <w:t>e</w:t>
      </w:r>
      <w:r w:rsidR="00E2358B">
        <w:rPr>
          <w:rFonts w:ascii="Times New Roman" w:hAnsi="Times New Roman" w:cs="Times New Roman"/>
          <w:sz w:val="24"/>
          <w:szCs w:val="24"/>
        </w:rPr>
        <w:t>,</w:t>
      </w:r>
      <w:r w:rsidR="006F7029" w:rsidRPr="002F1352">
        <w:rPr>
          <w:rFonts w:ascii="Times New Roman" w:hAnsi="Times New Roman" w:cs="Times New Roman"/>
          <w:sz w:val="24"/>
          <w:szCs w:val="24"/>
        </w:rPr>
        <w:t xml:space="preserve"> </w:t>
      </w:r>
      <w:r w:rsidR="00E2358B">
        <w:rPr>
          <w:rFonts w:ascii="Times New Roman" w:hAnsi="Times New Roman" w:cs="Times New Roman"/>
          <w:sz w:val="24"/>
          <w:szCs w:val="24"/>
        </w:rPr>
        <w:t>numa</w:t>
      </w:r>
      <w:r w:rsidR="006F7029" w:rsidRPr="002F1352">
        <w:rPr>
          <w:rFonts w:ascii="Times New Roman" w:hAnsi="Times New Roman" w:cs="Times New Roman"/>
          <w:sz w:val="24"/>
          <w:szCs w:val="24"/>
        </w:rPr>
        <w:t xml:space="preserve"> manhã</w:t>
      </w:r>
      <w:r w:rsidR="00E2358B">
        <w:rPr>
          <w:rFonts w:ascii="Times New Roman" w:hAnsi="Times New Roman" w:cs="Times New Roman"/>
          <w:sz w:val="24"/>
          <w:szCs w:val="24"/>
        </w:rPr>
        <w:t>,</w:t>
      </w:r>
      <w:r w:rsidR="006F7029" w:rsidRPr="002F1352">
        <w:rPr>
          <w:rFonts w:ascii="Times New Roman" w:hAnsi="Times New Roman" w:cs="Times New Roman"/>
          <w:sz w:val="24"/>
          <w:szCs w:val="24"/>
        </w:rPr>
        <w:t xml:space="preserve"> a </w:t>
      </w:r>
      <w:r w:rsidR="00250FC8">
        <w:rPr>
          <w:rFonts w:ascii="Times New Roman" w:hAnsi="Times New Roman" w:cs="Times New Roman"/>
          <w:sz w:val="24"/>
          <w:szCs w:val="24"/>
        </w:rPr>
        <w:t xml:space="preserve">instrutora </w:t>
      </w:r>
      <w:r>
        <w:rPr>
          <w:rFonts w:ascii="Times New Roman" w:hAnsi="Times New Roman" w:cs="Times New Roman"/>
          <w:sz w:val="24"/>
          <w:szCs w:val="24"/>
        </w:rPr>
        <w:t>reuniu</w:t>
      </w:r>
      <w:r w:rsidR="006F7029" w:rsidRPr="002F1352">
        <w:rPr>
          <w:rFonts w:ascii="Times New Roman" w:hAnsi="Times New Roman" w:cs="Times New Roman"/>
          <w:sz w:val="24"/>
          <w:szCs w:val="24"/>
        </w:rPr>
        <w:t xml:space="preserve"> as crianças e disse:</w:t>
      </w:r>
    </w:p>
    <w:p w:rsidR="006F7029" w:rsidRPr="00C5704C" w:rsidRDefault="005846C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Crianças, um carro chegará hoje e todos </w:t>
      </w:r>
      <w:r w:rsidR="00E2358B">
        <w:rPr>
          <w:rFonts w:ascii="Times New Roman" w:hAnsi="Times New Roman" w:cs="Times New Roman"/>
          <w:sz w:val="24"/>
          <w:szCs w:val="24"/>
        </w:rPr>
        <w:t>irão partir</w:t>
      </w:r>
      <w:r w:rsidR="006F7029" w:rsidRPr="00C5704C">
        <w:rPr>
          <w:rFonts w:ascii="Times New Roman" w:hAnsi="Times New Roman" w:cs="Times New Roman"/>
          <w:sz w:val="24"/>
          <w:szCs w:val="24"/>
        </w:rPr>
        <w:t>, mas eu não sei para onde. O carro não levará todos</w:t>
      </w:r>
      <w:r w:rsidR="002F1352">
        <w:rPr>
          <w:rFonts w:ascii="Times New Roman" w:hAnsi="Times New Roman" w:cs="Times New Roman"/>
          <w:sz w:val="24"/>
          <w:szCs w:val="24"/>
        </w:rPr>
        <w:t xml:space="preserve"> de uma vez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B69E0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grupos, por isso </w:t>
      </w:r>
      <w:r w:rsidR="002F1352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irmãos deve</w:t>
      </w:r>
      <w:r w:rsidR="002F1352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7D54">
        <w:rPr>
          <w:rFonts w:ascii="Times New Roman" w:hAnsi="Times New Roman" w:cs="Times New Roman"/>
          <w:sz w:val="24"/>
          <w:szCs w:val="24"/>
        </w:rPr>
        <w:t>permanecer</w:t>
      </w:r>
      <w:r w:rsidR="008B7D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junto</w:t>
      </w:r>
      <w:r w:rsidR="002F1352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>, para ca</w:t>
      </w:r>
      <w:r w:rsidR="004144E5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>r</w:t>
      </w:r>
      <w:r w:rsidR="004144E5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mesmo grupo.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que </w:t>
      </w:r>
      <w:r w:rsidR="00250FC8">
        <w:rPr>
          <w:rFonts w:ascii="Times New Roman" w:hAnsi="Times New Roman" w:cs="Times New Roman"/>
          <w:sz w:val="24"/>
          <w:szCs w:val="24"/>
        </w:rPr>
        <w:t>ela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disse, Maria correu para avisar Vássia, mas </w:t>
      </w:r>
      <w:r w:rsidR="00250FC8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havia </w:t>
      </w:r>
      <w:r w:rsidR="00250FC8">
        <w:rPr>
          <w:rFonts w:ascii="Times New Roman" w:hAnsi="Times New Roman" w:cs="Times New Roman"/>
          <w:sz w:val="24"/>
          <w:szCs w:val="24"/>
        </w:rPr>
        <w:t xml:space="preserve">nem </w:t>
      </w:r>
      <w:r w:rsidR="009D4BD7">
        <w:rPr>
          <w:rFonts w:ascii="Times New Roman" w:hAnsi="Times New Roman" w:cs="Times New Roman"/>
          <w:sz w:val="24"/>
          <w:szCs w:val="24"/>
        </w:rPr>
        <w:t>sinal</w:t>
      </w:r>
      <w:r w:rsidR="00250FC8">
        <w:rPr>
          <w:rFonts w:ascii="Times New Roman" w:hAnsi="Times New Roman" w:cs="Times New Roman"/>
          <w:sz w:val="24"/>
          <w:szCs w:val="24"/>
        </w:rPr>
        <w:t xml:space="preserve">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50FC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carro</w:t>
      </w:r>
      <w:r w:rsidR="00250FC8">
        <w:rPr>
          <w:rFonts w:ascii="Times New Roman" w:hAnsi="Times New Roman" w:cs="Times New Roman"/>
          <w:sz w:val="24"/>
          <w:szCs w:val="24"/>
        </w:rPr>
        <w:t xml:space="preserve"> chegou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46C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caminhão. Levou um grupo, </w:t>
      </w:r>
      <w:r w:rsidR="00AB69E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espero</w:t>
      </w:r>
      <w:r w:rsidR="00B115AD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carro voltou, </w:t>
      </w:r>
      <w:r w:rsidR="005846C3">
        <w:rPr>
          <w:rFonts w:ascii="Times New Roman" w:hAnsi="Times New Roman" w:cs="Times New Roman"/>
          <w:sz w:val="24"/>
          <w:szCs w:val="24"/>
        </w:rPr>
        <w:t>reuniu</w:t>
      </w:r>
      <w:r w:rsidR="005846C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74F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segundo grupo, e Maria começou e se preocupar </w:t>
      </w:r>
      <w:r w:rsidR="005846C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não aparecia. O que fazer? Se fosse </w:t>
      </w:r>
      <w:r w:rsidR="004474F6">
        <w:rPr>
          <w:rFonts w:ascii="Times New Roman" w:hAnsi="Times New Roman" w:cs="Times New Roman"/>
          <w:sz w:val="24"/>
          <w:szCs w:val="24"/>
        </w:rPr>
        <w:t>procur</w:t>
      </w:r>
      <w:r w:rsidR="00B76A62">
        <w:rPr>
          <w:rFonts w:ascii="Times New Roman" w:hAnsi="Times New Roman" w:cs="Times New Roman"/>
          <w:sz w:val="24"/>
          <w:szCs w:val="24"/>
        </w:rPr>
        <w:t>á</w:t>
      </w:r>
      <w:r w:rsidR="004474F6">
        <w:rPr>
          <w:rFonts w:ascii="Times New Roman" w:hAnsi="Times New Roman" w:cs="Times New Roman"/>
          <w:sz w:val="24"/>
          <w:szCs w:val="24"/>
        </w:rPr>
        <w:t>-lo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feira, poderiam se desencontrar. </w:t>
      </w:r>
      <w:r w:rsidR="004474F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>le volta</w:t>
      </w:r>
      <w:r w:rsidR="004474F6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74F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pátio, seria colocado no carro e levado sem </w:t>
      </w:r>
      <w:r w:rsidR="00C710CB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>. Maria se afligia</w:t>
      </w:r>
      <w:r w:rsidR="00005F4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amaldiçoava Vánia por instigar </w:t>
      </w:r>
      <w:r w:rsidR="009D4BD7">
        <w:rPr>
          <w:rFonts w:ascii="Times New Roman" w:hAnsi="Times New Roman" w:cs="Times New Roman"/>
          <w:sz w:val="24"/>
          <w:szCs w:val="24"/>
        </w:rPr>
        <w:t>seu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5846C3">
        <w:rPr>
          <w:rFonts w:ascii="Times New Roman" w:hAnsi="Times New Roman" w:cs="Times New Roman"/>
          <w:sz w:val="24"/>
          <w:szCs w:val="24"/>
        </w:rPr>
        <w:t>roubar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710CB">
        <w:rPr>
          <w:rFonts w:ascii="Times New Roman" w:hAnsi="Times New Roman" w:cs="Times New Roman"/>
          <w:sz w:val="24"/>
          <w:szCs w:val="24"/>
        </w:rPr>
        <w:t>principalmente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dia</w:t>
      </w:r>
      <w:r w:rsidR="004474F6">
        <w:rPr>
          <w:rFonts w:ascii="Times New Roman" w:hAnsi="Times New Roman" w:cs="Times New Roman"/>
          <w:sz w:val="24"/>
          <w:szCs w:val="24"/>
        </w:rPr>
        <w:t xml:space="preserve"> como esse</w:t>
      </w:r>
      <w:r w:rsidRPr="00C5704C">
        <w:rPr>
          <w:rFonts w:ascii="Times New Roman" w:hAnsi="Times New Roman" w:cs="Times New Roman"/>
          <w:sz w:val="24"/>
          <w:szCs w:val="24"/>
        </w:rPr>
        <w:t>. E se amaldiçoava por t</w:t>
      </w:r>
      <w:r w:rsidR="009D4BD7">
        <w:rPr>
          <w:rFonts w:ascii="Times New Roman" w:hAnsi="Times New Roman" w:cs="Times New Roman"/>
          <w:sz w:val="24"/>
          <w:szCs w:val="24"/>
        </w:rPr>
        <w:t>ê-lo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deixado ouvir </w:t>
      </w:r>
      <w:r w:rsidR="00005F4B">
        <w:rPr>
          <w:rFonts w:ascii="Times New Roman" w:hAnsi="Times New Roman" w:cs="Times New Roman"/>
          <w:sz w:val="24"/>
          <w:szCs w:val="24"/>
        </w:rPr>
        <w:t>as histórias</w:t>
      </w:r>
      <w:r w:rsidR="004474F6">
        <w:rPr>
          <w:rFonts w:ascii="Times New Roman" w:hAnsi="Times New Roman" w:cs="Times New Roman"/>
          <w:sz w:val="24"/>
          <w:szCs w:val="24"/>
        </w:rPr>
        <w:t xml:space="preserve"> noturnas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velho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vigia,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7D54">
        <w:rPr>
          <w:rFonts w:ascii="Times New Roman" w:hAnsi="Times New Roman" w:cs="Times New Roman"/>
          <w:sz w:val="24"/>
          <w:szCs w:val="24"/>
        </w:rPr>
        <w:t>ocasião em que</w:t>
      </w:r>
      <w:r w:rsidR="008B7D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4BD7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Vánia fizeram amizade. O carro </w:t>
      </w:r>
      <w:r w:rsidR="00EC1E70">
        <w:rPr>
          <w:rFonts w:ascii="Times New Roman" w:hAnsi="Times New Roman" w:cs="Times New Roman"/>
          <w:sz w:val="24"/>
          <w:szCs w:val="24"/>
        </w:rPr>
        <w:t>retornou</w:t>
      </w:r>
      <w:r w:rsidR="00EC1E7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pela terceira vez</w:t>
      </w:r>
      <w:r w:rsidR="00C710C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10CB">
        <w:rPr>
          <w:rFonts w:ascii="Times New Roman" w:hAnsi="Times New Roman" w:cs="Times New Roman"/>
          <w:sz w:val="24"/>
          <w:szCs w:val="24"/>
        </w:rPr>
        <w:t>reuni</w:t>
      </w:r>
      <w:r w:rsidR="002754E9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um grupo, </w:t>
      </w:r>
      <w:r w:rsidR="00C710CB">
        <w:rPr>
          <w:rFonts w:ascii="Times New Roman" w:hAnsi="Times New Roman" w:cs="Times New Roman"/>
          <w:sz w:val="24"/>
          <w:szCs w:val="24"/>
        </w:rPr>
        <w:t>e rest</w:t>
      </w:r>
      <w:r w:rsidR="00ED633F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poucas crianças</w:t>
      </w:r>
      <w:r w:rsidR="00EC1E70">
        <w:rPr>
          <w:rFonts w:ascii="Times New Roman" w:hAnsi="Times New Roman" w:cs="Times New Roman"/>
          <w:sz w:val="24"/>
          <w:szCs w:val="24"/>
        </w:rPr>
        <w:t>, que seriam levadas</w:t>
      </w:r>
      <w:r w:rsidR="00485BE1">
        <w:rPr>
          <w:rFonts w:ascii="Times New Roman" w:hAnsi="Times New Roman" w:cs="Times New Roman"/>
          <w:sz w:val="24"/>
          <w:szCs w:val="24"/>
        </w:rPr>
        <w:t xml:space="preserve"> todas juntas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não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aguentou</w:t>
      </w:r>
      <w:r w:rsidR="00EC1E70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correu </w:t>
      </w:r>
      <w:r w:rsidR="00C710CB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feira</w:t>
      </w:r>
      <w:r w:rsidR="00C710C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procurou</w:t>
      </w:r>
      <w:r w:rsidR="008B7D54">
        <w:rPr>
          <w:rFonts w:ascii="Times New Roman" w:hAnsi="Times New Roman" w:cs="Times New Roman"/>
          <w:sz w:val="24"/>
          <w:szCs w:val="24"/>
        </w:rPr>
        <w:t>-o,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chamou</w:t>
      </w:r>
      <w:r w:rsidR="00425272">
        <w:rPr>
          <w:rFonts w:ascii="Times New Roman" w:hAnsi="Times New Roman" w:cs="Times New Roman"/>
          <w:sz w:val="24"/>
          <w:szCs w:val="24"/>
        </w:rPr>
        <w:t xml:space="preserve"> por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o encontrou em lugar algum. Ela </w:t>
      </w:r>
      <w:r w:rsidR="00C710CB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orreu também </w:t>
      </w:r>
      <w:r w:rsidR="00C710CB">
        <w:rPr>
          <w:rFonts w:ascii="Times New Roman" w:hAnsi="Times New Roman" w:cs="Times New Roman"/>
          <w:sz w:val="24"/>
          <w:szCs w:val="24"/>
        </w:rPr>
        <w:t xml:space="preserve">pela cidade,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perto dos bares onde </w:t>
      </w:r>
      <w:r w:rsidR="001F1728">
        <w:rPr>
          <w:rFonts w:ascii="Times New Roman" w:hAnsi="Times New Roman" w:cs="Times New Roman"/>
          <w:sz w:val="24"/>
          <w:szCs w:val="24"/>
        </w:rPr>
        <w:t xml:space="preserve">costumava </w:t>
      </w:r>
      <w:r w:rsidRPr="00C5704C">
        <w:rPr>
          <w:rFonts w:ascii="Times New Roman" w:hAnsi="Times New Roman" w:cs="Times New Roman"/>
          <w:sz w:val="24"/>
          <w:szCs w:val="24"/>
        </w:rPr>
        <w:t>pedi</w:t>
      </w:r>
      <w:r w:rsidR="00EC1E7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 com Vássia </w:t>
      </w:r>
      <w:r w:rsidR="001F1728" w:rsidRPr="00621342">
        <w:rPr>
          <w:rFonts w:ascii="Times New Roman" w:hAnsi="Times New Roman" w:cs="Times New Roman"/>
          <w:sz w:val="24"/>
          <w:szCs w:val="24"/>
        </w:rPr>
        <w:t>—</w:t>
      </w:r>
      <w:r w:rsidR="001F1728">
        <w:rPr>
          <w:rFonts w:ascii="Times New Roman" w:hAnsi="Times New Roman" w:cs="Times New Roman"/>
          <w:sz w:val="24"/>
          <w:szCs w:val="24"/>
        </w:rPr>
        <w:t xml:space="preserve"> </w:t>
      </w:r>
      <w:r w:rsidR="00EC1E70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poderia</w:t>
      </w:r>
      <w:r w:rsidR="00EC1E70" w:rsidRPr="00862258">
        <w:rPr>
          <w:rFonts w:ascii="Times New Roman" w:hAnsi="Times New Roman" w:cs="Times New Roman"/>
          <w:sz w:val="24"/>
          <w:szCs w:val="24"/>
        </w:rPr>
        <w:t>, quem sabe,</w:t>
      </w:r>
      <w:r w:rsidR="00EC1E70">
        <w:rPr>
          <w:rFonts w:ascii="Times New Roman" w:hAnsi="Times New Roman" w:cs="Times New Roman"/>
          <w:sz w:val="24"/>
          <w:szCs w:val="24"/>
        </w:rPr>
        <w:t xml:space="preserve"> </w:t>
      </w:r>
      <w:r w:rsidR="001F1728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toma</w:t>
      </w:r>
      <w:r w:rsidR="001F172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juízo, larga</w:t>
      </w:r>
      <w:r w:rsidR="001F172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roubo e começa</w:t>
      </w:r>
      <w:r w:rsidR="001F172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8B7D54">
        <w:rPr>
          <w:rFonts w:ascii="Times New Roman" w:hAnsi="Times New Roman" w:cs="Times New Roman"/>
          <w:sz w:val="24"/>
          <w:szCs w:val="24"/>
        </w:rPr>
        <w:t>esmolar</w:t>
      </w:r>
      <w:r w:rsidR="001F1728">
        <w:rPr>
          <w:rFonts w:ascii="Times New Roman" w:hAnsi="Times New Roman" w:cs="Times New Roman"/>
          <w:sz w:val="24"/>
          <w:szCs w:val="24"/>
        </w:rPr>
        <w:t xml:space="preserve"> </w:t>
      </w:r>
      <w:r w:rsidR="001F172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B7D54">
        <w:rPr>
          <w:rFonts w:ascii="Times New Roman" w:hAnsi="Times New Roman" w:cs="Times New Roman"/>
          <w:sz w:val="24"/>
          <w:szCs w:val="24"/>
        </w:rPr>
        <w:t>então</w:t>
      </w:r>
      <w:r w:rsidR="008B7D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correu </w:t>
      </w:r>
      <w:r w:rsidR="00AB69E0">
        <w:rPr>
          <w:rFonts w:ascii="Times New Roman" w:hAnsi="Times New Roman" w:cs="Times New Roman"/>
          <w:sz w:val="24"/>
          <w:szCs w:val="24"/>
        </w:rPr>
        <w:t>à</w:t>
      </w:r>
      <w:r w:rsidR="008B7D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estação. </w:t>
      </w:r>
      <w:r w:rsidR="00EC1E7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uada</w:t>
      </w:r>
      <w:r w:rsidR="00EC1E7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cansada, </w:t>
      </w:r>
      <w:r w:rsidR="002E36C4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EC1E70">
        <w:rPr>
          <w:rFonts w:ascii="Times New Roman" w:hAnsi="Times New Roman" w:cs="Times New Roman"/>
          <w:sz w:val="24"/>
          <w:szCs w:val="24"/>
        </w:rPr>
        <w:t>oltou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69E0">
        <w:rPr>
          <w:rFonts w:ascii="Times New Roman" w:hAnsi="Times New Roman" w:cs="Times New Roman"/>
          <w:sz w:val="24"/>
          <w:szCs w:val="24"/>
        </w:rPr>
        <w:t xml:space="preserve">depressa </w:t>
      </w:r>
      <w:r w:rsidR="00EC1E7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pátio d</w:t>
      </w:r>
      <w:r w:rsidR="000C3E0D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cavalos. Vássia não estava</w:t>
      </w:r>
      <w:r w:rsidR="00851FFE">
        <w:rPr>
          <w:rFonts w:ascii="Times New Roman" w:hAnsi="Times New Roman" w:cs="Times New Roman"/>
          <w:sz w:val="24"/>
          <w:szCs w:val="24"/>
        </w:rPr>
        <w:t xml:space="preserve">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o </w:t>
      </w:r>
      <w:r w:rsidR="00AB69E0">
        <w:rPr>
          <w:rFonts w:ascii="Times New Roman" w:hAnsi="Times New Roman" w:cs="Times New Roman"/>
          <w:sz w:val="24"/>
          <w:szCs w:val="24"/>
        </w:rPr>
        <w:t>caminhão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tinha chegado e as últimas crianças estavam sendo </w:t>
      </w:r>
      <w:r w:rsidR="00EC1E70">
        <w:rPr>
          <w:rFonts w:ascii="Times New Roman" w:hAnsi="Times New Roman" w:cs="Times New Roman"/>
          <w:sz w:val="24"/>
          <w:szCs w:val="24"/>
        </w:rPr>
        <w:t>acomodadas</w:t>
      </w:r>
      <w:r w:rsidR="00AB69E0">
        <w:rPr>
          <w:rFonts w:ascii="Times New Roman" w:hAnsi="Times New Roman" w:cs="Times New Roman"/>
          <w:sz w:val="24"/>
          <w:szCs w:val="24"/>
        </w:rPr>
        <w:t xml:space="preserve"> nele</w:t>
      </w:r>
      <w:r w:rsidRPr="00C5704C">
        <w:rPr>
          <w:rFonts w:ascii="Times New Roman" w:hAnsi="Times New Roman" w:cs="Times New Roman"/>
          <w:sz w:val="24"/>
          <w:szCs w:val="24"/>
        </w:rPr>
        <w:t>. Maria pedi</w:t>
      </w:r>
      <w:r w:rsidR="00EC1E70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EC1E70">
        <w:rPr>
          <w:rFonts w:ascii="Times New Roman" w:hAnsi="Times New Roman" w:cs="Times New Roman"/>
          <w:sz w:val="24"/>
          <w:szCs w:val="24"/>
        </w:rPr>
        <w:t>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deixada ali, </w:t>
      </w:r>
      <w:r w:rsidR="002E36C4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69E0">
        <w:rPr>
          <w:rFonts w:ascii="Times New Roman" w:hAnsi="Times New Roman" w:cs="Times New Roman"/>
          <w:sz w:val="24"/>
          <w:szCs w:val="24"/>
        </w:rPr>
        <w:t xml:space="preserve">que </w:t>
      </w:r>
      <w:r w:rsidR="002E36C4">
        <w:rPr>
          <w:rFonts w:ascii="Times New Roman" w:hAnsi="Times New Roman" w:cs="Times New Roman"/>
          <w:sz w:val="24"/>
          <w:szCs w:val="24"/>
        </w:rPr>
        <w:t xml:space="preserve">pudesse </w:t>
      </w:r>
      <w:r w:rsidRPr="00C5704C">
        <w:rPr>
          <w:rFonts w:ascii="Times New Roman" w:hAnsi="Times New Roman" w:cs="Times New Roman"/>
          <w:sz w:val="24"/>
          <w:szCs w:val="24"/>
        </w:rPr>
        <w:t>encontra</w:t>
      </w:r>
      <w:r w:rsidR="002E36C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69E0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irmão, mas a </w:t>
      </w:r>
      <w:r w:rsidR="00AB69E0">
        <w:rPr>
          <w:rFonts w:ascii="Times New Roman" w:hAnsi="Times New Roman" w:cs="Times New Roman"/>
          <w:sz w:val="24"/>
          <w:szCs w:val="24"/>
        </w:rPr>
        <w:t>instrutora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6F7029" w:rsidRPr="00C5704C" w:rsidRDefault="008B7D5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36C4">
        <w:rPr>
          <w:rFonts w:ascii="Times New Roman" w:hAnsi="Times New Roman" w:cs="Times New Roman"/>
          <w:sz w:val="24"/>
          <w:szCs w:val="24"/>
        </w:rPr>
        <w:t>Nós sabemos que 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 irmão está roubando, e você quer ficar para roubar com ele? Nós o encontraremos e o levaremos </w:t>
      </w:r>
      <w:r w:rsidR="001F1728">
        <w:rPr>
          <w:rFonts w:ascii="Times New Roman" w:hAnsi="Times New Roman" w:cs="Times New Roman"/>
          <w:sz w:val="24"/>
          <w:szCs w:val="24"/>
        </w:rPr>
        <w:t xml:space="preserve">para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onde você </w:t>
      </w:r>
      <w:r w:rsidR="001F1728">
        <w:rPr>
          <w:rFonts w:ascii="Times New Roman" w:hAnsi="Times New Roman" w:cs="Times New Roman"/>
          <w:sz w:val="24"/>
          <w:szCs w:val="24"/>
        </w:rPr>
        <w:t>estiver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começou a chorar, </w:t>
      </w:r>
      <w:r w:rsidR="009967E4">
        <w:rPr>
          <w:rFonts w:ascii="Times New Roman" w:hAnsi="Times New Roman" w:cs="Times New Roman"/>
          <w:sz w:val="24"/>
          <w:szCs w:val="24"/>
        </w:rPr>
        <w:t>tentou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explicar que era responsável por Vássia perante </w:t>
      </w:r>
      <w:r w:rsidR="00B76A6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mas a </w:t>
      </w:r>
      <w:r w:rsidR="00B76A62">
        <w:rPr>
          <w:rFonts w:ascii="Times New Roman" w:hAnsi="Times New Roman" w:cs="Times New Roman"/>
          <w:sz w:val="24"/>
          <w:szCs w:val="24"/>
        </w:rPr>
        <w:t>instrutora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um homem grisalho </w:t>
      </w:r>
      <w:r w:rsidR="001F1728">
        <w:rPr>
          <w:rFonts w:ascii="Times New Roman" w:hAnsi="Times New Roman" w:cs="Times New Roman"/>
          <w:sz w:val="24"/>
          <w:szCs w:val="24"/>
        </w:rPr>
        <w:t xml:space="preserve">a </w:t>
      </w:r>
      <w:r w:rsidR="00485BE1">
        <w:rPr>
          <w:rFonts w:ascii="Times New Roman" w:hAnsi="Times New Roman" w:cs="Times New Roman"/>
          <w:sz w:val="24"/>
          <w:szCs w:val="24"/>
        </w:rPr>
        <w:t>pegaram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pelas </w:t>
      </w:r>
      <w:r w:rsidRPr="00862258">
        <w:rPr>
          <w:rFonts w:ascii="Times New Roman" w:hAnsi="Times New Roman" w:cs="Times New Roman"/>
          <w:sz w:val="24"/>
          <w:szCs w:val="24"/>
        </w:rPr>
        <w:t>axilas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Gricha </w:t>
      </w:r>
      <w:r w:rsidR="00A331CF">
        <w:rPr>
          <w:rFonts w:ascii="Times New Roman" w:hAnsi="Times New Roman" w:cs="Times New Roman"/>
          <w:sz w:val="24"/>
          <w:szCs w:val="24"/>
        </w:rPr>
        <w:t xml:space="preserve">lhe </w:t>
      </w:r>
      <w:r w:rsidR="001F1728">
        <w:rPr>
          <w:rFonts w:ascii="Times New Roman" w:hAnsi="Times New Roman" w:cs="Times New Roman"/>
          <w:sz w:val="24"/>
          <w:szCs w:val="24"/>
        </w:rPr>
        <w:t xml:space="preserve">fizera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B76A62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>, colocaram-na no carro e ordenaram às outras crianças que a segurassem. No entanto, se n</w:t>
      </w:r>
      <w:r w:rsidR="00A75955">
        <w:rPr>
          <w:rFonts w:ascii="Times New Roman" w:hAnsi="Times New Roman" w:cs="Times New Roman"/>
          <w:sz w:val="24"/>
          <w:szCs w:val="24"/>
        </w:rPr>
        <w:t>a noite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955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955">
        <w:rPr>
          <w:rFonts w:ascii="Times New Roman" w:hAnsi="Times New Roman" w:cs="Times New Roman"/>
          <w:sz w:val="24"/>
          <w:szCs w:val="24"/>
        </w:rPr>
        <w:t xml:space="preserve">ela </w:t>
      </w:r>
      <w:r w:rsidR="001F1728">
        <w:rPr>
          <w:rFonts w:ascii="Times New Roman" w:hAnsi="Times New Roman" w:cs="Times New Roman"/>
          <w:sz w:val="24"/>
          <w:szCs w:val="24"/>
        </w:rPr>
        <w:t xml:space="preserve">fora obrigada a </w:t>
      </w:r>
      <w:r w:rsidRPr="00C5704C">
        <w:rPr>
          <w:rFonts w:ascii="Times New Roman" w:hAnsi="Times New Roman" w:cs="Times New Roman"/>
          <w:sz w:val="24"/>
          <w:szCs w:val="24"/>
        </w:rPr>
        <w:t>se</w:t>
      </w:r>
      <w:r w:rsidR="005F390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resigna</w:t>
      </w:r>
      <w:r w:rsidR="001F1728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, po</w:t>
      </w:r>
      <w:r w:rsidR="001F1728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1728">
        <w:rPr>
          <w:rFonts w:ascii="Times New Roman" w:hAnsi="Times New Roman" w:cs="Times New Roman"/>
          <w:sz w:val="24"/>
          <w:szCs w:val="24"/>
        </w:rPr>
        <w:t>Gricha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torc</w:t>
      </w:r>
      <w:r w:rsidR="001F1728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braço, </w:t>
      </w:r>
      <w:r w:rsidR="000F0658">
        <w:rPr>
          <w:rFonts w:ascii="Times New Roman" w:hAnsi="Times New Roman" w:cs="Times New Roman"/>
          <w:sz w:val="24"/>
          <w:szCs w:val="24"/>
        </w:rPr>
        <w:t>aqui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lutou po</w:t>
      </w:r>
      <w:r w:rsidR="000F0658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0658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irmão até o fim, </w:t>
      </w:r>
      <w:r w:rsidR="00483751" w:rsidRPr="00C5704C">
        <w:rPr>
          <w:rFonts w:ascii="Times New Roman" w:hAnsi="Times New Roman" w:cs="Times New Roman"/>
          <w:sz w:val="24"/>
          <w:szCs w:val="24"/>
        </w:rPr>
        <w:t>tenta</w:t>
      </w:r>
      <w:r w:rsidR="00483751">
        <w:rPr>
          <w:rFonts w:ascii="Times New Roman" w:hAnsi="Times New Roman" w:cs="Times New Roman"/>
          <w:sz w:val="24"/>
          <w:szCs w:val="24"/>
        </w:rPr>
        <w:t>ndo</w:t>
      </w:r>
      <w:r w:rsidR="004837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soltar, mesmo sentindo a dor </w:t>
      </w:r>
      <w:r w:rsidR="001F1728">
        <w:rPr>
          <w:rFonts w:ascii="Times New Roman" w:hAnsi="Times New Roman" w:cs="Times New Roman"/>
          <w:sz w:val="24"/>
          <w:szCs w:val="24"/>
        </w:rPr>
        <w:t xml:space="preserve">que </w:t>
      </w:r>
      <w:r w:rsidR="00847869">
        <w:rPr>
          <w:rFonts w:ascii="Times New Roman" w:hAnsi="Times New Roman" w:cs="Times New Roman"/>
          <w:sz w:val="24"/>
          <w:szCs w:val="24"/>
        </w:rPr>
        <w:t>aquelas mãos estranhas</w:t>
      </w:r>
      <w:r w:rsidR="001F1728">
        <w:rPr>
          <w:rFonts w:ascii="Times New Roman" w:hAnsi="Times New Roman" w:cs="Times New Roman"/>
          <w:sz w:val="24"/>
          <w:szCs w:val="24"/>
        </w:rPr>
        <w:t xml:space="preserve"> lhe causavam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90CA0">
        <w:rPr>
          <w:rFonts w:ascii="Times New Roman" w:hAnsi="Times New Roman" w:cs="Times New Roman"/>
          <w:sz w:val="24"/>
          <w:szCs w:val="24"/>
        </w:rPr>
        <w:t xml:space="preserve">e </w:t>
      </w:r>
      <w:r w:rsidR="00483751" w:rsidRPr="00C5704C">
        <w:rPr>
          <w:rFonts w:ascii="Times New Roman" w:hAnsi="Times New Roman" w:cs="Times New Roman"/>
          <w:sz w:val="24"/>
          <w:szCs w:val="24"/>
        </w:rPr>
        <w:t>grita</w:t>
      </w:r>
      <w:r w:rsidR="00F90CA0">
        <w:rPr>
          <w:rFonts w:ascii="Times New Roman" w:hAnsi="Times New Roman" w:cs="Times New Roman"/>
          <w:sz w:val="24"/>
          <w:szCs w:val="24"/>
        </w:rPr>
        <w:t>va</w:t>
      </w:r>
      <w:r w:rsidR="004837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0658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0CA0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grita</w:t>
      </w:r>
      <w:r w:rsidR="00F90CA0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estação de Kh</w:t>
      </w:r>
      <w:r w:rsidR="000F065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rkov, quando </w:t>
      </w:r>
      <w:r w:rsidR="000F0658">
        <w:rPr>
          <w:rFonts w:ascii="Times New Roman" w:hAnsi="Times New Roman" w:cs="Times New Roman"/>
          <w:sz w:val="24"/>
          <w:szCs w:val="24"/>
        </w:rPr>
        <w:t xml:space="preserve">ela e Vásia </w:t>
      </w:r>
      <w:r w:rsidRPr="00C5704C">
        <w:rPr>
          <w:rFonts w:ascii="Times New Roman" w:hAnsi="Times New Roman" w:cs="Times New Roman"/>
          <w:sz w:val="24"/>
          <w:szCs w:val="24"/>
        </w:rPr>
        <w:t>se perderam d</w:t>
      </w:r>
      <w:r w:rsidR="000F0658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mãe. Finalmente </w:t>
      </w:r>
      <w:r w:rsidR="009F0FC4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>conseguiu se soltar</w:t>
      </w:r>
      <w:r w:rsidR="001F172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pular do carro, mas a </w:t>
      </w:r>
      <w:r w:rsidR="000F0658">
        <w:rPr>
          <w:rFonts w:ascii="Times New Roman" w:hAnsi="Times New Roman" w:cs="Times New Roman"/>
          <w:sz w:val="24"/>
          <w:szCs w:val="24"/>
        </w:rPr>
        <w:t>instrutora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homem grisalho</w:t>
      </w:r>
      <w:r w:rsidR="000F0658">
        <w:rPr>
          <w:rFonts w:ascii="Times New Roman" w:hAnsi="Times New Roman" w:cs="Times New Roman"/>
          <w:sz w:val="24"/>
          <w:szCs w:val="24"/>
        </w:rPr>
        <w:t xml:space="preserve"> a alcançaram,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pegaram</w:t>
      </w:r>
      <w:r w:rsidR="000F0658">
        <w:rPr>
          <w:rFonts w:ascii="Times New Roman" w:hAnsi="Times New Roman" w:cs="Times New Roman"/>
          <w:sz w:val="24"/>
          <w:szCs w:val="24"/>
        </w:rPr>
        <w:t>-na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pelas axilas e a colocaram </w:t>
      </w:r>
      <w:r w:rsidR="006A4133">
        <w:rPr>
          <w:rFonts w:ascii="Times New Roman" w:hAnsi="Times New Roman" w:cs="Times New Roman"/>
          <w:sz w:val="24"/>
          <w:szCs w:val="24"/>
        </w:rPr>
        <w:t>de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</w:t>
      </w:r>
      <w:r w:rsidR="000F0658">
        <w:rPr>
          <w:rFonts w:ascii="Times New Roman" w:hAnsi="Times New Roman" w:cs="Times New Roman"/>
          <w:sz w:val="24"/>
          <w:szCs w:val="24"/>
        </w:rPr>
        <w:t>caminhão</w:t>
      </w:r>
      <w:r w:rsidR="0048375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partiu sob o choro e </w:t>
      </w:r>
      <w:r w:rsidR="00483751">
        <w:rPr>
          <w:rFonts w:ascii="Times New Roman" w:hAnsi="Times New Roman" w:cs="Times New Roman"/>
          <w:sz w:val="24"/>
          <w:szCs w:val="24"/>
        </w:rPr>
        <w:t xml:space="preserve">as </w:t>
      </w:r>
      <w:r w:rsidRPr="00862258">
        <w:rPr>
          <w:rFonts w:ascii="Times New Roman" w:hAnsi="Times New Roman" w:cs="Times New Roman"/>
          <w:sz w:val="24"/>
          <w:szCs w:val="24"/>
        </w:rPr>
        <w:t>maldições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Maria</w:t>
      </w:r>
      <w:r w:rsidR="001F1728">
        <w:rPr>
          <w:rFonts w:ascii="Times New Roman" w:hAnsi="Times New Roman" w:cs="Times New Roman"/>
          <w:sz w:val="24"/>
          <w:szCs w:val="24"/>
        </w:rPr>
        <w:t xml:space="preserve">, que </w:t>
      </w:r>
      <w:r w:rsidR="006A4133">
        <w:rPr>
          <w:rFonts w:ascii="Times New Roman" w:hAnsi="Times New Roman" w:cs="Times New Roman"/>
          <w:sz w:val="24"/>
          <w:szCs w:val="24"/>
        </w:rPr>
        <w:t>só se acalmou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2258">
        <w:rPr>
          <w:rFonts w:ascii="Times New Roman" w:hAnsi="Times New Roman" w:cs="Times New Roman"/>
          <w:sz w:val="24"/>
          <w:szCs w:val="24"/>
        </w:rPr>
        <w:t xml:space="preserve">um pouco </w:t>
      </w:r>
      <w:r w:rsidR="006A4133">
        <w:rPr>
          <w:rFonts w:ascii="Times New Roman" w:hAnsi="Times New Roman" w:cs="Times New Roman"/>
          <w:sz w:val="24"/>
          <w:szCs w:val="24"/>
        </w:rPr>
        <w:t>quando</w:t>
      </w:r>
      <w:r w:rsidR="00860056">
        <w:rPr>
          <w:rFonts w:ascii="Times New Roman" w:hAnsi="Times New Roman" w:cs="Times New Roman"/>
          <w:sz w:val="24"/>
          <w:szCs w:val="24"/>
        </w:rPr>
        <w:t xml:space="preserve"> sa</w:t>
      </w:r>
      <w:r w:rsidR="001F1728">
        <w:rPr>
          <w:rFonts w:ascii="Times New Roman" w:hAnsi="Times New Roman" w:cs="Times New Roman"/>
          <w:sz w:val="24"/>
          <w:szCs w:val="24"/>
        </w:rPr>
        <w:t>í</w:t>
      </w:r>
      <w:r w:rsidR="00860056">
        <w:rPr>
          <w:rFonts w:ascii="Times New Roman" w:hAnsi="Times New Roman" w:cs="Times New Roman"/>
          <w:sz w:val="24"/>
          <w:szCs w:val="24"/>
        </w:rPr>
        <w:t>r</w:t>
      </w:r>
      <w:r w:rsidR="006A4133">
        <w:rPr>
          <w:rFonts w:ascii="Times New Roman" w:hAnsi="Times New Roman" w:cs="Times New Roman"/>
          <w:sz w:val="24"/>
          <w:szCs w:val="24"/>
        </w:rPr>
        <w:t>a</w:t>
      </w:r>
      <w:r w:rsidR="001F1728">
        <w:rPr>
          <w:rFonts w:ascii="Times New Roman" w:hAnsi="Times New Roman" w:cs="Times New Roman"/>
          <w:sz w:val="24"/>
          <w:szCs w:val="24"/>
        </w:rPr>
        <w:t>m</w:t>
      </w:r>
      <w:r w:rsidR="00860056">
        <w:rPr>
          <w:rFonts w:ascii="Times New Roman" w:hAnsi="Times New Roman" w:cs="Times New Roman"/>
          <w:sz w:val="24"/>
          <w:szCs w:val="24"/>
        </w:rPr>
        <w:t xml:space="preserve"> de Izium, atravessa</w:t>
      </w:r>
      <w:r w:rsidR="009F0FC4">
        <w:rPr>
          <w:rFonts w:ascii="Times New Roman" w:hAnsi="Times New Roman" w:cs="Times New Roman"/>
          <w:sz w:val="24"/>
          <w:szCs w:val="24"/>
        </w:rPr>
        <w:t>ndo</w:t>
      </w:r>
      <w:r w:rsidR="00860056">
        <w:rPr>
          <w:rFonts w:ascii="Times New Roman" w:hAnsi="Times New Roman" w:cs="Times New Roman"/>
          <w:sz w:val="24"/>
          <w:szCs w:val="24"/>
        </w:rPr>
        <w:t xml:space="preserve"> a ponte e o campo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A4133">
        <w:rPr>
          <w:rFonts w:ascii="Times New Roman" w:hAnsi="Times New Roman" w:cs="Times New Roman"/>
          <w:sz w:val="24"/>
          <w:szCs w:val="24"/>
        </w:rPr>
        <w:t xml:space="preserve">Apenas 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longe de Izium, Maria </w:t>
      </w:r>
      <w:r w:rsidR="00891DF5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cansou, resignou-se</w:t>
      </w:r>
      <w:r w:rsidR="002E36C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66448">
        <w:rPr>
          <w:rFonts w:ascii="Times New Roman" w:hAnsi="Times New Roman" w:cs="Times New Roman"/>
          <w:sz w:val="24"/>
          <w:szCs w:val="24"/>
        </w:rPr>
        <w:t xml:space="preserve">aí </w:t>
      </w:r>
      <w:r w:rsidRPr="00C5704C">
        <w:rPr>
          <w:rFonts w:ascii="Times New Roman" w:hAnsi="Times New Roman" w:cs="Times New Roman"/>
          <w:sz w:val="24"/>
          <w:szCs w:val="24"/>
        </w:rPr>
        <w:t>pararam de segu</w:t>
      </w:r>
      <w:r w:rsidR="00B33EF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á-la. </w:t>
      </w:r>
      <w:r w:rsidR="001F172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novo, como acontecera depois do que Gricha </w:t>
      </w:r>
      <w:r w:rsidR="001F1728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f</w:t>
      </w:r>
      <w:r w:rsidR="001F1728">
        <w:rPr>
          <w:rFonts w:ascii="Times New Roman" w:hAnsi="Times New Roman" w:cs="Times New Roman"/>
          <w:sz w:val="24"/>
          <w:szCs w:val="24"/>
        </w:rPr>
        <w:t>izera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4133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entrou </w:t>
      </w:r>
      <w:r w:rsidR="006A4133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estado que não era de dormência, mas </w:t>
      </w:r>
      <w:r w:rsidR="00847869">
        <w:rPr>
          <w:rFonts w:ascii="Times New Roman" w:hAnsi="Times New Roman" w:cs="Times New Roman"/>
          <w:sz w:val="24"/>
          <w:szCs w:val="24"/>
        </w:rPr>
        <w:t>d</w:t>
      </w:r>
      <w:r w:rsidR="000D7185">
        <w:rPr>
          <w:rFonts w:ascii="Times New Roman" w:hAnsi="Times New Roman" w:cs="Times New Roman"/>
          <w:sz w:val="24"/>
          <w:szCs w:val="24"/>
        </w:rPr>
        <w:t xml:space="preserve">e </w:t>
      </w:r>
      <w:r w:rsidR="00847869">
        <w:rPr>
          <w:rFonts w:ascii="Times New Roman" w:hAnsi="Times New Roman" w:cs="Times New Roman"/>
          <w:sz w:val="24"/>
          <w:szCs w:val="24"/>
        </w:rPr>
        <w:t>torpor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Parecia </w:t>
      </w:r>
      <w:r w:rsidR="000D7185">
        <w:rPr>
          <w:rFonts w:ascii="Times New Roman" w:hAnsi="Times New Roman" w:cs="Times New Roman"/>
          <w:sz w:val="24"/>
          <w:szCs w:val="24"/>
        </w:rPr>
        <w:t>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tudo, mas não </w:t>
      </w:r>
      <w:r w:rsidR="000D7185">
        <w:rPr>
          <w:rFonts w:ascii="Times New Roman" w:hAnsi="Times New Roman" w:cs="Times New Roman"/>
          <w:sz w:val="24"/>
          <w:szCs w:val="24"/>
        </w:rPr>
        <w:t>compreendia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nada. Lembrava somente que</w:t>
      </w:r>
      <w:r w:rsidR="00223F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alguma vila, de todo </w:t>
      </w:r>
      <w:r w:rsidR="000D71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grupo de crianças </w:t>
      </w:r>
      <w:r w:rsidR="000D7185">
        <w:rPr>
          <w:rFonts w:ascii="Times New Roman" w:hAnsi="Times New Roman" w:cs="Times New Roman"/>
          <w:sz w:val="24"/>
          <w:szCs w:val="24"/>
        </w:rPr>
        <w:t>haviam sobrado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</w:t>
      </w:r>
      <w:r w:rsidR="00223FA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e </w:t>
      </w:r>
      <w:r w:rsidR="000D7185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menina mais velha. Levaram </w:t>
      </w:r>
      <w:r w:rsidR="00223FA8">
        <w:rPr>
          <w:rFonts w:ascii="Times New Roman" w:hAnsi="Times New Roman" w:cs="Times New Roman"/>
          <w:sz w:val="24"/>
          <w:szCs w:val="24"/>
        </w:rPr>
        <w:t>a</w:t>
      </w:r>
      <w:r w:rsidR="00223FA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menina para algum lugar e disseram </w:t>
      </w:r>
      <w:r w:rsidR="00847869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Maria:</w:t>
      </w:r>
    </w:p>
    <w:p w:rsidR="006F7029" w:rsidRPr="00C5704C" w:rsidRDefault="00223FA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aqui.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entanto, agora ninguém a vigia</w:t>
      </w:r>
      <w:r w:rsidR="000D718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646E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4187">
        <w:rPr>
          <w:rFonts w:ascii="Times New Roman" w:hAnsi="Times New Roman" w:cs="Times New Roman"/>
          <w:sz w:val="24"/>
          <w:szCs w:val="24"/>
        </w:rPr>
        <w:t>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 </w:t>
      </w:r>
      <w:r w:rsidR="00701A94">
        <w:rPr>
          <w:rFonts w:ascii="Times New Roman" w:hAnsi="Times New Roman" w:cs="Times New Roman"/>
          <w:sz w:val="24"/>
          <w:szCs w:val="24"/>
        </w:rPr>
        <w:t>deparou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sozinha, </w:t>
      </w:r>
      <w:r w:rsidR="009967E4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fugiu.</w:t>
      </w:r>
    </w:p>
    <w:p w:rsidR="006F7029" w:rsidRPr="00C5704C" w:rsidRDefault="00C003B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s</w:t>
      </w:r>
      <w:r w:rsidR="000D7185">
        <w:rPr>
          <w:rFonts w:ascii="Times New Roman" w:hAnsi="Times New Roman" w:cs="Times New Roman"/>
          <w:sz w:val="24"/>
          <w:szCs w:val="24"/>
        </w:rPr>
        <w:t>aiu correndo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vila e </w:t>
      </w:r>
      <w:r w:rsidR="002524BF">
        <w:rPr>
          <w:rFonts w:ascii="Times New Roman" w:hAnsi="Times New Roman" w:cs="Times New Roman"/>
          <w:sz w:val="24"/>
          <w:szCs w:val="24"/>
        </w:rPr>
        <w:t>chegou a uma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estrada e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assim que </w:t>
      </w:r>
      <w:r>
        <w:rPr>
          <w:rFonts w:ascii="Times New Roman" w:hAnsi="Times New Roman" w:cs="Times New Roman"/>
          <w:sz w:val="24"/>
          <w:szCs w:val="24"/>
        </w:rPr>
        <w:t>se viu 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 pela primeira vez totalmente sozinha</w:t>
      </w:r>
      <w:r w:rsidR="00701A94">
        <w:rPr>
          <w:rFonts w:ascii="Times New Roman" w:hAnsi="Times New Roman" w:cs="Times New Roman"/>
          <w:sz w:val="24"/>
          <w:szCs w:val="24"/>
        </w:rPr>
        <w:t xml:space="preserve"> </w:t>
      </w:r>
      <w:r w:rsidR="00701A94" w:rsidRPr="00621342">
        <w:rPr>
          <w:rFonts w:ascii="Times New Roman" w:hAnsi="Times New Roman" w:cs="Times New Roman"/>
          <w:sz w:val="24"/>
          <w:szCs w:val="24"/>
        </w:rPr>
        <w:t>—</w:t>
      </w:r>
      <w:r w:rsidR="00701A94">
        <w:rPr>
          <w:rFonts w:ascii="Times New Roman" w:hAnsi="Times New Roman" w:cs="Times New Roman"/>
          <w:sz w:val="24"/>
          <w:szCs w:val="24"/>
        </w:rPr>
        <w:t xml:space="preserve"> </w:t>
      </w:r>
      <w:r w:rsidR="008B4187">
        <w:rPr>
          <w:rFonts w:ascii="Times New Roman" w:hAnsi="Times New Roman" w:cs="Times New Roman"/>
          <w:sz w:val="24"/>
          <w:szCs w:val="24"/>
        </w:rPr>
        <w:t>embora fosse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187">
        <w:rPr>
          <w:rFonts w:ascii="Times New Roman" w:hAnsi="Times New Roman" w:cs="Times New Roman"/>
          <w:sz w:val="24"/>
          <w:szCs w:val="24"/>
        </w:rPr>
        <w:t xml:space="preserve">raro </w:t>
      </w:r>
      <w:r>
        <w:rPr>
          <w:rFonts w:ascii="Times New Roman" w:hAnsi="Times New Roman" w:cs="Times New Roman"/>
          <w:sz w:val="24"/>
          <w:szCs w:val="24"/>
        </w:rPr>
        <w:t xml:space="preserve">alguém </w:t>
      </w:r>
      <w:r w:rsidR="006F7029" w:rsidRPr="00C5704C">
        <w:rPr>
          <w:rFonts w:ascii="Times New Roman" w:hAnsi="Times New Roman" w:cs="Times New Roman"/>
          <w:sz w:val="24"/>
          <w:szCs w:val="24"/>
        </w:rPr>
        <w:t>da família</w:t>
      </w:r>
      <w:r w:rsidR="008B4187">
        <w:rPr>
          <w:rFonts w:ascii="Times New Roman" w:hAnsi="Times New Roman" w:cs="Times New Roman"/>
          <w:sz w:val="24"/>
          <w:szCs w:val="24"/>
        </w:rPr>
        <w:t xml:space="preserve"> </w:t>
      </w:r>
      <w:r w:rsidR="00701A94">
        <w:rPr>
          <w:rFonts w:ascii="Times New Roman" w:hAnsi="Times New Roman" w:cs="Times New Roman"/>
          <w:sz w:val="24"/>
          <w:szCs w:val="24"/>
        </w:rPr>
        <w:t xml:space="preserve">estar </w:t>
      </w:r>
      <w:r w:rsidR="008B4187">
        <w:rPr>
          <w:rFonts w:ascii="Times New Roman" w:hAnsi="Times New Roman" w:cs="Times New Roman"/>
          <w:sz w:val="24"/>
          <w:szCs w:val="24"/>
        </w:rPr>
        <w:t xml:space="preserve">ao </w:t>
      </w:r>
      <w:r w:rsidR="00701A94">
        <w:rPr>
          <w:rFonts w:ascii="Times New Roman" w:hAnsi="Times New Roman" w:cs="Times New Roman"/>
          <w:sz w:val="24"/>
          <w:szCs w:val="24"/>
        </w:rPr>
        <w:t xml:space="preserve">seu </w:t>
      </w:r>
      <w:r w:rsidR="008B4187">
        <w:rPr>
          <w:rFonts w:ascii="Times New Roman" w:hAnsi="Times New Roman" w:cs="Times New Roman"/>
          <w:sz w:val="24"/>
          <w:szCs w:val="24"/>
        </w:rPr>
        <w:t>lado</w:t>
      </w:r>
      <w:r w:rsidR="00701A94">
        <w:rPr>
          <w:rFonts w:ascii="Times New Roman" w:hAnsi="Times New Roman" w:cs="Times New Roman"/>
          <w:sz w:val="24"/>
          <w:szCs w:val="24"/>
        </w:rPr>
        <w:t xml:space="preserve"> além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</w:t>
      </w:r>
      <w:r w:rsidR="00701A94">
        <w:rPr>
          <w:rFonts w:ascii="Times New Roman" w:hAnsi="Times New Roman" w:cs="Times New Roman"/>
          <w:sz w:val="24"/>
          <w:szCs w:val="24"/>
        </w:rPr>
        <w:t>, este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estivera sempre por perto </w:t>
      </w:r>
      <w:r w:rsidR="00B27F7C" w:rsidRPr="00621342">
        <w:rPr>
          <w:rFonts w:ascii="Times New Roman" w:hAnsi="Times New Roman" w:cs="Times New Roman"/>
          <w:sz w:val="24"/>
          <w:szCs w:val="24"/>
        </w:rPr>
        <w:t>—</w:t>
      </w:r>
      <w:r w:rsidR="008B4187">
        <w:rPr>
          <w:rFonts w:ascii="Times New Roman" w:hAnsi="Times New Roman" w:cs="Times New Roman"/>
          <w:sz w:val="24"/>
          <w:szCs w:val="24"/>
        </w:rPr>
        <w:t>,</w:t>
      </w:r>
      <w:r w:rsidR="00B27F7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sentiu </w:t>
      </w:r>
      <w:r w:rsidR="000D7185">
        <w:rPr>
          <w:rFonts w:ascii="Times New Roman" w:hAnsi="Times New Roman" w:cs="Times New Roman"/>
          <w:sz w:val="24"/>
          <w:szCs w:val="24"/>
        </w:rPr>
        <w:t>que algo havia mudado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B4187">
        <w:rPr>
          <w:rFonts w:ascii="Times New Roman" w:hAnsi="Times New Roman" w:cs="Times New Roman"/>
          <w:sz w:val="24"/>
          <w:szCs w:val="24"/>
          <w:lang w:val="ru-RU"/>
        </w:rPr>
        <w:t xml:space="preserve">, ао </w:t>
      </w:r>
      <w:r w:rsidR="008B4187">
        <w:rPr>
          <w:rFonts w:ascii="Times New Roman" w:hAnsi="Times New Roman" w:cs="Times New Roman"/>
          <w:sz w:val="24"/>
          <w:szCs w:val="24"/>
        </w:rPr>
        <w:t xml:space="preserve">olhar </w:t>
      </w:r>
      <w:r w:rsidR="00593FDA">
        <w:rPr>
          <w:rFonts w:ascii="Times New Roman" w:hAnsi="Times New Roman" w:cs="Times New Roman"/>
          <w:sz w:val="24"/>
          <w:szCs w:val="24"/>
        </w:rPr>
        <w:t>em volta</w:t>
      </w:r>
      <w:r w:rsidR="008B4187">
        <w:rPr>
          <w:rFonts w:ascii="Times New Roman" w:hAnsi="Times New Roman" w:cs="Times New Roman"/>
          <w:sz w:val="24"/>
          <w:szCs w:val="24"/>
        </w:rPr>
        <w:t xml:space="preserve">, </w:t>
      </w:r>
      <w:r w:rsidR="00701A94">
        <w:rPr>
          <w:rFonts w:ascii="Times New Roman" w:hAnsi="Times New Roman" w:cs="Times New Roman"/>
          <w:sz w:val="24"/>
          <w:szCs w:val="24"/>
        </w:rPr>
        <w:t xml:space="preserve">percebeu que </w:t>
      </w:r>
      <w:r w:rsidR="008B4187">
        <w:rPr>
          <w:rFonts w:ascii="Times New Roman" w:hAnsi="Times New Roman" w:cs="Times New Roman"/>
          <w:sz w:val="24"/>
          <w:szCs w:val="24"/>
        </w:rPr>
        <w:t>nevava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DC7AD2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>Ah, meu Deus,</w:t>
      </w:r>
      <w:r w:rsidR="000D7185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pens</w:t>
      </w:r>
      <w:r w:rsidR="000D7185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D7185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>como</w:t>
      </w:r>
      <w:r w:rsidR="000D7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7282">
        <w:rPr>
          <w:rFonts w:ascii="Times New Roman" w:hAnsi="Times New Roman" w:cs="Times New Roman"/>
          <w:sz w:val="24"/>
          <w:szCs w:val="24"/>
        </w:rPr>
        <w:t>n</w:t>
      </w:r>
      <w:r w:rsidR="009D0B32">
        <w:rPr>
          <w:rFonts w:ascii="Times New Roman" w:hAnsi="Times New Roman" w:cs="Times New Roman"/>
          <w:sz w:val="24"/>
          <w:szCs w:val="24"/>
        </w:rPr>
        <w:t xml:space="preserve">esse </w:t>
      </w:r>
      <w:r w:rsidR="006F7029" w:rsidRPr="00C5704C">
        <w:rPr>
          <w:rFonts w:ascii="Times New Roman" w:hAnsi="Times New Roman" w:cs="Times New Roman"/>
          <w:sz w:val="24"/>
          <w:szCs w:val="24"/>
        </w:rPr>
        <w:t>frio e faminta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acharei Izium, onde Vássia ficou</w:t>
      </w:r>
      <w:r w:rsidR="00DC7AD2">
        <w:rPr>
          <w:rFonts w:ascii="Times New Roman" w:hAnsi="Times New Roman" w:cs="Times New Roman"/>
          <w:sz w:val="24"/>
          <w:szCs w:val="24"/>
        </w:rPr>
        <w:t>?”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Ela se </w:t>
      </w:r>
      <w:r w:rsidR="00AB63C6">
        <w:rPr>
          <w:rFonts w:ascii="Times New Roman" w:hAnsi="Times New Roman" w:cs="Times New Roman"/>
          <w:sz w:val="24"/>
          <w:szCs w:val="24"/>
        </w:rPr>
        <w:t>apertou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velha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>blusa que vesti</w:t>
      </w:r>
      <w:r w:rsidR="00AB63C6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enfiou o rosto </w:t>
      </w:r>
      <w:r w:rsidR="009F0FC4">
        <w:rPr>
          <w:rFonts w:ascii="Times New Roman" w:hAnsi="Times New Roman" w:cs="Times New Roman"/>
          <w:sz w:val="24"/>
          <w:szCs w:val="24"/>
        </w:rPr>
        <w:t>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gola, para aquecer o peito com a </w:t>
      </w:r>
      <w:r w:rsidR="00485BE1">
        <w:rPr>
          <w:rFonts w:ascii="Times New Roman" w:hAnsi="Times New Roman" w:cs="Times New Roman"/>
          <w:sz w:val="24"/>
          <w:szCs w:val="24"/>
        </w:rPr>
        <w:t xml:space="preserve">própria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respiração, e </w:t>
      </w:r>
      <w:r w:rsidR="00DC7AD2">
        <w:rPr>
          <w:rFonts w:ascii="Times New Roman" w:hAnsi="Times New Roman" w:cs="Times New Roman"/>
          <w:sz w:val="24"/>
          <w:szCs w:val="24"/>
        </w:rPr>
        <w:t>pôs-se</w:t>
      </w:r>
      <w:r w:rsidR="00DC7AD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andar.</w:t>
      </w:r>
    </w:p>
    <w:p w:rsidR="006F7029" w:rsidRPr="00C5704C" w:rsidRDefault="00C8705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Enquanto caminhava, </w:t>
      </w:r>
      <w:r w:rsidR="00E30A73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campo </w:t>
      </w:r>
      <w:r w:rsidR="00E30A73">
        <w:rPr>
          <w:rFonts w:ascii="Times New Roman" w:hAnsi="Times New Roman" w:cs="Times New Roman"/>
          <w:sz w:val="24"/>
          <w:szCs w:val="24"/>
        </w:rPr>
        <w:t>embranquecia</w:t>
      </w:r>
      <w:r w:rsidR="00485BE1">
        <w:rPr>
          <w:rFonts w:ascii="Times New Roman" w:hAnsi="Times New Roman" w:cs="Times New Roman"/>
          <w:sz w:val="24"/>
          <w:szCs w:val="24"/>
        </w:rPr>
        <w:t xml:space="preserve"> </w:t>
      </w:r>
      <w:r w:rsidR="00485BE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neve </w:t>
      </w:r>
      <w:r w:rsidR="00E30A73">
        <w:rPr>
          <w:rFonts w:ascii="Times New Roman" w:hAnsi="Times New Roman" w:cs="Times New Roman"/>
          <w:sz w:val="24"/>
          <w:szCs w:val="24"/>
        </w:rPr>
        <w:t>caía e caía,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e, quanto mais</w:t>
      </w:r>
      <w:r w:rsidR="009D0B32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caía, mais </w:t>
      </w:r>
      <w:r w:rsidR="004B208F">
        <w:rPr>
          <w:rFonts w:ascii="Times New Roman" w:hAnsi="Times New Roman" w:cs="Times New Roman"/>
          <w:sz w:val="24"/>
          <w:szCs w:val="24"/>
        </w:rPr>
        <w:t>su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fome </w:t>
      </w:r>
      <w:r w:rsidR="004B208F">
        <w:rPr>
          <w:rFonts w:ascii="Times New Roman" w:hAnsi="Times New Roman" w:cs="Times New Roman"/>
          <w:sz w:val="24"/>
          <w:szCs w:val="24"/>
        </w:rPr>
        <w:t>acentuava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A terra sob seus pés </w:t>
      </w:r>
      <w:r w:rsidR="005C515E">
        <w:rPr>
          <w:rFonts w:ascii="Times New Roman" w:hAnsi="Times New Roman" w:cs="Times New Roman"/>
          <w:sz w:val="24"/>
          <w:szCs w:val="24"/>
        </w:rPr>
        <w:t>estava</w:t>
      </w:r>
      <w:r w:rsidR="005C51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branca</w:t>
      </w:r>
      <w:r w:rsidR="00AB63C6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limpa</w:t>
      </w:r>
      <w:r w:rsidR="00AB63C6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céu</w:t>
      </w:r>
      <w:r w:rsidR="00AB63C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63C6">
        <w:rPr>
          <w:rFonts w:ascii="Times New Roman" w:hAnsi="Times New Roman" w:cs="Times New Roman"/>
          <w:sz w:val="24"/>
          <w:szCs w:val="24"/>
        </w:rPr>
        <w:t xml:space="preserve">mesmo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pouco </w:t>
      </w:r>
      <w:r w:rsidR="006F7029" w:rsidRPr="00862258">
        <w:rPr>
          <w:rFonts w:ascii="Times New Roman" w:hAnsi="Times New Roman" w:cs="Times New Roman"/>
          <w:sz w:val="24"/>
          <w:szCs w:val="24"/>
        </w:rPr>
        <w:t>escur</w:t>
      </w:r>
      <w:r w:rsidR="004B208F" w:rsidRPr="00862258">
        <w:rPr>
          <w:rFonts w:ascii="Times New Roman" w:hAnsi="Times New Roman" w:cs="Times New Roman"/>
          <w:sz w:val="24"/>
          <w:szCs w:val="24"/>
        </w:rPr>
        <w:t>ecid</w:t>
      </w:r>
      <w:r w:rsidR="006F7029" w:rsidRPr="0086225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, também</w:t>
      </w:r>
      <w:r w:rsidR="00AB63C6">
        <w:rPr>
          <w:rFonts w:ascii="Times New Roman" w:hAnsi="Times New Roman" w:cs="Times New Roman"/>
          <w:sz w:val="24"/>
          <w:szCs w:val="24"/>
        </w:rPr>
        <w:t xml:space="preserve"> estava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branco, </w:t>
      </w:r>
      <w:r w:rsidR="009F0FC4">
        <w:rPr>
          <w:rFonts w:ascii="Times New Roman" w:hAnsi="Times New Roman" w:cs="Times New Roman"/>
          <w:sz w:val="24"/>
          <w:szCs w:val="24"/>
        </w:rPr>
        <w:t>nevado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somente Maria se deslocava </w:t>
      </w:r>
      <w:r w:rsidR="004B208F" w:rsidRPr="00C5704C">
        <w:rPr>
          <w:rFonts w:ascii="Times New Roman" w:hAnsi="Times New Roman" w:cs="Times New Roman"/>
          <w:sz w:val="24"/>
          <w:szCs w:val="24"/>
        </w:rPr>
        <w:t>como uma mancha preta</w:t>
      </w:r>
      <w:r w:rsidR="004B208F" w:rsidRPr="00AB63C6">
        <w:rPr>
          <w:rFonts w:ascii="Times New Roman" w:hAnsi="Times New Roman" w:cs="Times New Roman"/>
          <w:sz w:val="24"/>
          <w:szCs w:val="24"/>
        </w:rPr>
        <w:t xml:space="preserve"> </w:t>
      </w:r>
      <w:r w:rsidR="004B208F" w:rsidRPr="00C5704C">
        <w:rPr>
          <w:rFonts w:ascii="Times New Roman" w:hAnsi="Times New Roman" w:cs="Times New Roman"/>
          <w:sz w:val="24"/>
          <w:szCs w:val="24"/>
        </w:rPr>
        <w:t>miserável</w:t>
      </w:r>
      <w:r w:rsidR="004B208F" w:rsidRPr="00C5704C" w:rsidDel="00AB63C6">
        <w:rPr>
          <w:rFonts w:ascii="Times New Roman" w:hAnsi="Times New Roman" w:cs="Times New Roman"/>
          <w:sz w:val="24"/>
          <w:szCs w:val="24"/>
        </w:rPr>
        <w:t xml:space="preserve"> </w:t>
      </w:r>
      <w:r w:rsidR="00AB63C6">
        <w:rPr>
          <w:rFonts w:ascii="Times New Roman" w:hAnsi="Times New Roman" w:cs="Times New Roman"/>
          <w:sz w:val="24"/>
          <w:szCs w:val="24"/>
        </w:rPr>
        <w:t>em meio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essa brancura. Se pudesse entender a si mesma, </w:t>
      </w:r>
      <w:r w:rsidR="004B208F">
        <w:rPr>
          <w:rFonts w:ascii="Times New Roman" w:hAnsi="Times New Roman" w:cs="Times New Roman"/>
          <w:sz w:val="24"/>
          <w:szCs w:val="24"/>
        </w:rPr>
        <w:t xml:space="preserve">sentiria </w:t>
      </w:r>
      <w:r w:rsidR="00351426">
        <w:rPr>
          <w:rFonts w:ascii="Times New Roman" w:hAnsi="Times New Roman" w:cs="Times New Roman"/>
          <w:sz w:val="24"/>
          <w:szCs w:val="24"/>
        </w:rPr>
        <w:t>nesse instante</w:t>
      </w:r>
      <w:r w:rsidR="00FB2F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2F8E">
        <w:rPr>
          <w:rFonts w:ascii="Times New Roman" w:hAnsi="Times New Roman" w:cs="Times New Roman"/>
          <w:sz w:val="24"/>
          <w:szCs w:val="24"/>
        </w:rPr>
        <w:t>como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sua vida </w:t>
      </w:r>
      <w:r w:rsidR="00891DF5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desnecessária para </w:t>
      </w:r>
      <w:r w:rsidR="00FB2F8E">
        <w:rPr>
          <w:rFonts w:ascii="Times New Roman" w:hAnsi="Times New Roman" w:cs="Times New Roman"/>
          <w:sz w:val="24"/>
          <w:szCs w:val="24"/>
        </w:rPr>
        <w:t>o</w:t>
      </w:r>
      <w:r w:rsidR="00FB2F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mundo e até </w:t>
      </w:r>
      <w:r w:rsidR="00891DF5">
        <w:rPr>
          <w:rFonts w:ascii="Times New Roman" w:hAnsi="Times New Roman" w:cs="Times New Roman"/>
          <w:sz w:val="24"/>
          <w:szCs w:val="24"/>
        </w:rPr>
        <w:t xml:space="preserve">como </w:t>
      </w:r>
      <w:r w:rsidR="00AB63C6">
        <w:rPr>
          <w:rFonts w:ascii="Times New Roman" w:hAnsi="Times New Roman" w:cs="Times New Roman"/>
          <w:sz w:val="24"/>
          <w:szCs w:val="24"/>
        </w:rPr>
        <w:t>comprometia</w:t>
      </w:r>
      <w:r w:rsidR="004B20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482">
        <w:rPr>
          <w:rFonts w:ascii="Times New Roman" w:hAnsi="Times New Roman" w:cs="Times New Roman"/>
          <w:sz w:val="24"/>
          <w:szCs w:val="24"/>
        </w:rPr>
        <w:t>a</w:t>
      </w:r>
      <w:r w:rsidR="0037248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beleza dele. Porém, para sua felicidade, Maria não podia se ver </w:t>
      </w:r>
      <w:r w:rsidR="00F90CA0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primeira neve caída</w:t>
      </w:r>
      <w:r w:rsidR="000A4C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A4C50">
        <w:rPr>
          <w:rFonts w:ascii="Times New Roman" w:hAnsi="Times New Roman" w:cs="Times New Roman"/>
          <w:sz w:val="24"/>
          <w:szCs w:val="24"/>
        </w:rPr>
        <w:t>ao fundo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nem </w:t>
      </w:r>
      <w:r w:rsidR="004B208F">
        <w:rPr>
          <w:rFonts w:ascii="Times New Roman" w:hAnsi="Times New Roman" w:cs="Times New Roman"/>
          <w:sz w:val="24"/>
          <w:szCs w:val="24"/>
        </w:rPr>
        <w:t>compreender</w:t>
      </w:r>
      <w:r w:rsidR="004B20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si mes</w:t>
      </w:r>
      <w:r w:rsidR="00FD3B3C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DE016F">
        <w:rPr>
          <w:rFonts w:ascii="Times New Roman" w:hAnsi="Times New Roman" w:cs="Times New Roman"/>
          <w:sz w:val="24"/>
          <w:szCs w:val="24"/>
        </w:rPr>
        <w:t>com um olhar distanciado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as pessoas dadas a filosofar. </w:t>
      </w:r>
      <w:r w:rsidR="00DE016F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4B208F">
        <w:rPr>
          <w:rFonts w:ascii="Times New Roman" w:hAnsi="Times New Roman" w:cs="Times New Roman"/>
          <w:sz w:val="24"/>
          <w:szCs w:val="24"/>
        </w:rPr>
        <w:t>soubesse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filosofar, ficaria horrorizada </w:t>
      </w:r>
      <w:r w:rsidR="00CB0773">
        <w:rPr>
          <w:rFonts w:ascii="Times New Roman" w:hAnsi="Times New Roman" w:cs="Times New Roman"/>
          <w:sz w:val="24"/>
          <w:szCs w:val="24"/>
        </w:rPr>
        <w:t>ao perceber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B0773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necessária a ninguém, nem mesmo </w:t>
      </w:r>
      <w:r w:rsidR="00DE016F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Vássia, e </w:t>
      </w:r>
      <w:r w:rsidR="00CB0773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sua existência </w:t>
      </w:r>
      <w:r w:rsidR="00CB0773">
        <w:rPr>
          <w:rFonts w:ascii="Times New Roman" w:hAnsi="Times New Roman" w:cs="Times New Roman"/>
          <w:sz w:val="24"/>
          <w:szCs w:val="24"/>
        </w:rPr>
        <w:t>só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4C50">
        <w:rPr>
          <w:rFonts w:ascii="Times New Roman" w:hAnsi="Times New Roman" w:cs="Times New Roman"/>
          <w:sz w:val="24"/>
          <w:szCs w:val="24"/>
        </w:rPr>
        <w:t>gerara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prazer a um</w:t>
      </w:r>
      <w:r w:rsidR="009D0B32">
        <w:rPr>
          <w:rFonts w:ascii="Times New Roman" w:hAnsi="Times New Roman" w:cs="Times New Roman"/>
          <w:sz w:val="24"/>
          <w:szCs w:val="24"/>
        </w:rPr>
        <w:t xml:space="preserve"> </w:t>
      </w:r>
      <w:r w:rsidR="00CB0773">
        <w:rPr>
          <w:rFonts w:ascii="Times New Roman" w:hAnsi="Times New Roman" w:cs="Times New Roman"/>
          <w:sz w:val="24"/>
          <w:szCs w:val="24"/>
        </w:rPr>
        <w:t>homem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ruim</w:t>
      </w:r>
      <w:r w:rsidR="00DE016F">
        <w:rPr>
          <w:rFonts w:ascii="Times New Roman" w:hAnsi="Times New Roman" w:cs="Times New Roman"/>
          <w:sz w:val="24"/>
          <w:szCs w:val="24"/>
        </w:rPr>
        <w:t xml:space="preserve"> como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Gricha, que a violent</w:t>
      </w:r>
      <w:r w:rsidR="00DE016F">
        <w:rPr>
          <w:rFonts w:ascii="Times New Roman" w:hAnsi="Times New Roman" w:cs="Times New Roman"/>
          <w:sz w:val="24"/>
          <w:szCs w:val="24"/>
        </w:rPr>
        <w:t>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0B32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CB0773">
        <w:rPr>
          <w:rFonts w:ascii="Times New Roman" w:hAnsi="Times New Roman" w:cs="Times New Roman"/>
          <w:sz w:val="24"/>
          <w:szCs w:val="24"/>
        </w:rPr>
        <w:t>celeiro</w:t>
      </w:r>
      <w:r w:rsidR="006F7029" w:rsidRPr="00C5704C">
        <w:rPr>
          <w:rFonts w:ascii="Times New Roman" w:hAnsi="Times New Roman" w:cs="Times New Roman"/>
          <w:sz w:val="24"/>
          <w:szCs w:val="24"/>
        </w:rPr>
        <w:t>. Es</w:t>
      </w:r>
      <w:r w:rsidR="00891DF5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>es pensamentos humanos</w:t>
      </w:r>
      <w:r w:rsidR="00DE016F" w:rsidRPr="00DE016F">
        <w:rPr>
          <w:rFonts w:ascii="Times New Roman" w:hAnsi="Times New Roman" w:cs="Times New Roman"/>
          <w:sz w:val="24"/>
          <w:szCs w:val="24"/>
        </w:rPr>
        <w:t xml:space="preserve"> </w:t>
      </w:r>
      <w:r w:rsidR="00DE016F" w:rsidRPr="00C5704C">
        <w:rPr>
          <w:rFonts w:ascii="Times New Roman" w:hAnsi="Times New Roman" w:cs="Times New Roman"/>
          <w:sz w:val="24"/>
          <w:szCs w:val="24"/>
        </w:rPr>
        <w:t>desesperadores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que não </w:t>
      </w:r>
      <w:r w:rsidR="00CB0773">
        <w:rPr>
          <w:rFonts w:ascii="Times New Roman" w:hAnsi="Times New Roman" w:cs="Times New Roman"/>
          <w:sz w:val="24"/>
          <w:szCs w:val="24"/>
        </w:rPr>
        <w:t>saíram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1426" w:rsidRPr="00C5704C">
        <w:rPr>
          <w:rFonts w:ascii="Times New Roman" w:hAnsi="Times New Roman" w:cs="Times New Roman"/>
          <w:sz w:val="24"/>
          <w:szCs w:val="24"/>
        </w:rPr>
        <w:t>d</w:t>
      </w:r>
      <w:r w:rsidR="00351426">
        <w:rPr>
          <w:rFonts w:ascii="Times New Roman" w:hAnsi="Times New Roman" w:cs="Times New Roman"/>
          <w:sz w:val="24"/>
          <w:szCs w:val="24"/>
        </w:rPr>
        <w:t>e</w:t>
      </w:r>
      <w:r w:rsidR="0035142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773"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tratado, </w:t>
      </w:r>
      <w:r w:rsidR="00351426">
        <w:rPr>
          <w:rFonts w:ascii="Times New Roman" w:hAnsi="Times New Roman" w:cs="Times New Roman"/>
          <w:sz w:val="24"/>
          <w:szCs w:val="24"/>
        </w:rPr>
        <w:t>possu</w:t>
      </w:r>
      <w:r w:rsidR="00485BE1">
        <w:rPr>
          <w:rFonts w:ascii="Times New Roman" w:hAnsi="Times New Roman" w:cs="Times New Roman"/>
          <w:sz w:val="24"/>
          <w:szCs w:val="24"/>
        </w:rPr>
        <w:t>ía</w:t>
      </w:r>
      <w:r w:rsidR="00351426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aquele raro ateísmo </w:t>
      </w:r>
      <w:r w:rsidR="00CB0773">
        <w:rPr>
          <w:rFonts w:ascii="Times New Roman" w:hAnsi="Times New Roman" w:cs="Times New Roman"/>
          <w:sz w:val="24"/>
          <w:szCs w:val="24"/>
        </w:rPr>
        <w:t>fecundo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B0773">
        <w:rPr>
          <w:rFonts w:ascii="Times New Roman" w:hAnsi="Times New Roman" w:cs="Times New Roman"/>
          <w:sz w:val="24"/>
          <w:szCs w:val="24"/>
        </w:rPr>
        <w:t xml:space="preserve">mais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agrada ao Criador do que o </w:t>
      </w:r>
      <w:r w:rsidR="00CB0773">
        <w:rPr>
          <w:rFonts w:ascii="Times New Roman" w:hAnsi="Times New Roman" w:cs="Times New Roman"/>
          <w:sz w:val="24"/>
          <w:szCs w:val="24"/>
        </w:rPr>
        <w:t>canto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3C9" w:rsidRPr="00C5704C">
        <w:rPr>
          <w:rFonts w:ascii="Times New Roman" w:hAnsi="Times New Roman" w:cs="Times New Roman"/>
          <w:sz w:val="24"/>
          <w:szCs w:val="24"/>
        </w:rPr>
        <w:t xml:space="preserve">frio </w:t>
      </w:r>
      <w:r w:rsidR="006F7029" w:rsidRPr="00C5704C">
        <w:rPr>
          <w:rFonts w:ascii="Times New Roman" w:hAnsi="Times New Roman" w:cs="Times New Roman"/>
          <w:sz w:val="24"/>
          <w:szCs w:val="24"/>
        </w:rPr>
        <w:t>d</w:t>
      </w:r>
      <w:r w:rsidR="00CB0773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862258">
        <w:rPr>
          <w:rFonts w:ascii="Times New Roman" w:hAnsi="Times New Roman" w:cs="Times New Roman"/>
          <w:sz w:val="24"/>
          <w:szCs w:val="24"/>
        </w:rPr>
        <w:t>salmos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CB0773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idolatria</w:t>
      </w:r>
      <w:r w:rsidR="00CB07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0773">
        <w:rPr>
          <w:rFonts w:ascii="Times New Roman" w:hAnsi="Times New Roman" w:cs="Times New Roman"/>
          <w:sz w:val="24"/>
          <w:szCs w:val="24"/>
        </w:rPr>
        <w:t>difundida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F30CC9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alma e </w:t>
      </w:r>
      <w:r w:rsidR="009D0B32">
        <w:rPr>
          <w:rFonts w:ascii="Times New Roman" w:hAnsi="Times New Roman" w:cs="Times New Roman"/>
          <w:sz w:val="24"/>
          <w:szCs w:val="24"/>
        </w:rPr>
        <w:t xml:space="preserve">a </w:t>
      </w:r>
      <w:r w:rsidR="00F30CC9">
        <w:rPr>
          <w:rFonts w:ascii="Times New Roman" w:hAnsi="Times New Roman" w:cs="Times New Roman"/>
          <w:sz w:val="24"/>
          <w:szCs w:val="24"/>
        </w:rPr>
        <w:t>razão</w:t>
      </w:r>
      <w:r w:rsidR="00824D9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estavam separad</w:t>
      </w:r>
      <w:r w:rsidR="009D0B32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s de</w:t>
      </w:r>
      <w:r w:rsidR="00F30CC9">
        <w:rPr>
          <w:rFonts w:ascii="Times New Roman" w:hAnsi="Times New Roman" w:cs="Times New Roman"/>
          <w:sz w:val="24"/>
          <w:szCs w:val="24"/>
        </w:rPr>
        <w:t xml:space="preserve"> </w:t>
      </w:r>
      <w:r w:rsidR="009D4BD7">
        <w:rPr>
          <w:rFonts w:ascii="Times New Roman" w:hAnsi="Times New Roman" w:cs="Times New Roman"/>
          <w:sz w:val="24"/>
          <w:szCs w:val="24"/>
        </w:rPr>
        <w:t>Maria</w:t>
      </w:r>
      <w:r w:rsidR="0019630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por um espaço infinito, mas o coração silencioso, privado do dom </w:t>
      </w:r>
      <w:r w:rsidR="00824D99">
        <w:rPr>
          <w:rFonts w:ascii="Times New Roman" w:hAnsi="Times New Roman" w:cs="Times New Roman"/>
          <w:sz w:val="24"/>
          <w:szCs w:val="24"/>
        </w:rPr>
        <w:t>d</w:t>
      </w:r>
      <w:r w:rsidR="00824D99" w:rsidRPr="00C5704C">
        <w:rPr>
          <w:rFonts w:ascii="Times New Roman" w:hAnsi="Times New Roman" w:cs="Times New Roman"/>
          <w:sz w:val="24"/>
          <w:szCs w:val="24"/>
        </w:rPr>
        <w:t xml:space="preserve">ivino </w:t>
      </w:r>
      <w:r w:rsidR="00824D99">
        <w:rPr>
          <w:rFonts w:ascii="Times New Roman" w:hAnsi="Times New Roman" w:cs="Times New Roman"/>
          <w:sz w:val="24"/>
          <w:szCs w:val="24"/>
        </w:rPr>
        <w:t>da</w:t>
      </w:r>
      <w:r w:rsidR="00824D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palavra, estava com ela, e ela chorou, </w:t>
      </w:r>
      <w:r w:rsidR="00F30CC9">
        <w:rPr>
          <w:rFonts w:ascii="Times New Roman" w:hAnsi="Times New Roman" w:cs="Times New Roman"/>
          <w:sz w:val="24"/>
          <w:szCs w:val="24"/>
        </w:rPr>
        <w:t>sem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palavras </w:t>
      </w:r>
      <w:r w:rsidR="00F30CC9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4BD7">
        <w:rPr>
          <w:rFonts w:ascii="Times New Roman" w:hAnsi="Times New Roman" w:cs="Times New Roman"/>
          <w:sz w:val="24"/>
          <w:szCs w:val="24"/>
        </w:rPr>
        <w:t>discernimento</w:t>
      </w:r>
      <w:r w:rsidR="006F7029" w:rsidRPr="00C5704C">
        <w:rPr>
          <w:rFonts w:ascii="Times New Roman" w:hAnsi="Times New Roman" w:cs="Times New Roman"/>
          <w:sz w:val="24"/>
          <w:szCs w:val="24"/>
        </w:rPr>
        <w:t>, apenas emiti</w:t>
      </w:r>
      <w:r w:rsidR="00F30CC9">
        <w:rPr>
          <w:rFonts w:ascii="Times New Roman" w:hAnsi="Times New Roman" w:cs="Times New Roman"/>
          <w:sz w:val="24"/>
          <w:szCs w:val="24"/>
        </w:rPr>
        <w:t>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sons sem sentido.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1477">
        <w:rPr>
          <w:rFonts w:ascii="Times New Roman" w:hAnsi="Times New Roman" w:cs="Times New Roman"/>
          <w:sz w:val="24"/>
          <w:szCs w:val="24"/>
        </w:rPr>
        <w:t xml:space="preserve">Esse choro não era </w:t>
      </w:r>
      <w:r w:rsidR="00862258">
        <w:rPr>
          <w:rFonts w:ascii="Times New Roman" w:hAnsi="Times New Roman" w:cs="Times New Roman"/>
          <w:sz w:val="24"/>
          <w:szCs w:val="24"/>
        </w:rPr>
        <w:t>igual</w:t>
      </w:r>
      <w:r w:rsidRPr="00471477">
        <w:rPr>
          <w:rFonts w:ascii="Times New Roman" w:hAnsi="Times New Roman" w:cs="Times New Roman"/>
          <w:sz w:val="24"/>
          <w:szCs w:val="24"/>
        </w:rPr>
        <w:t xml:space="preserve"> </w:t>
      </w:r>
      <w:r w:rsidR="00862258">
        <w:rPr>
          <w:rFonts w:ascii="Times New Roman" w:hAnsi="Times New Roman" w:cs="Times New Roman"/>
          <w:sz w:val="24"/>
          <w:szCs w:val="24"/>
        </w:rPr>
        <w:t>a</w:t>
      </w:r>
      <w:r w:rsidR="00196309" w:rsidRPr="00471477">
        <w:rPr>
          <w:rFonts w:ascii="Times New Roman" w:hAnsi="Times New Roman" w:cs="Times New Roman"/>
          <w:sz w:val="24"/>
          <w:szCs w:val="24"/>
        </w:rPr>
        <w:t xml:space="preserve">o de sempre, como </w:t>
      </w:r>
      <w:r w:rsidRPr="00471477">
        <w:rPr>
          <w:rFonts w:ascii="Times New Roman" w:hAnsi="Times New Roman" w:cs="Times New Roman"/>
          <w:sz w:val="24"/>
          <w:szCs w:val="24"/>
        </w:rPr>
        <w:t xml:space="preserve">quando fora </w:t>
      </w:r>
      <w:r w:rsidR="009967E4" w:rsidRPr="00471477">
        <w:rPr>
          <w:rFonts w:ascii="Times New Roman" w:hAnsi="Times New Roman" w:cs="Times New Roman"/>
          <w:sz w:val="24"/>
          <w:szCs w:val="24"/>
        </w:rPr>
        <w:t>separada</w:t>
      </w:r>
      <w:r w:rsidRPr="00471477">
        <w:rPr>
          <w:rFonts w:ascii="Times New Roman" w:hAnsi="Times New Roman" w:cs="Times New Roman"/>
          <w:sz w:val="24"/>
          <w:szCs w:val="24"/>
        </w:rPr>
        <w:t xml:space="preserve"> de Vássia, nem o choro </w:t>
      </w:r>
      <w:r w:rsidR="00196309" w:rsidRPr="00471477">
        <w:rPr>
          <w:rFonts w:ascii="Times New Roman" w:hAnsi="Times New Roman" w:cs="Times New Roman"/>
          <w:sz w:val="24"/>
          <w:szCs w:val="24"/>
        </w:rPr>
        <w:t xml:space="preserve">insano </w:t>
      </w:r>
      <w:r w:rsidRPr="00471477">
        <w:rPr>
          <w:rFonts w:ascii="Times New Roman" w:hAnsi="Times New Roman" w:cs="Times New Roman"/>
          <w:sz w:val="24"/>
          <w:szCs w:val="24"/>
        </w:rPr>
        <w:t xml:space="preserve">que </w:t>
      </w:r>
      <w:r w:rsidR="00C44563" w:rsidRPr="00471477">
        <w:rPr>
          <w:rFonts w:ascii="Times New Roman" w:hAnsi="Times New Roman" w:cs="Times New Roman"/>
          <w:sz w:val="24"/>
          <w:szCs w:val="24"/>
        </w:rPr>
        <w:t xml:space="preserve">esbraveja </w:t>
      </w:r>
      <w:r w:rsidRPr="00471477">
        <w:rPr>
          <w:rFonts w:ascii="Times New Roman" w:hAnsi="Times New Roman" w:cs="Times New Roman"/>
          <w:sz w:val="24"/>
          <w:szCs w:val="24"/>
        </w:rPr>
        <w:t xml:space="preserve">e amaldiçoa </w:t>
      </w:r>
      <w:r w:rsidR="00C44563" w:rsidRPr="00471477">
        <w:rPr>
          <w:rFonts w:ascii="Times New Roman" w:hAnsi="Times New Roman" w:cs="Times New Roman"/>
          <w:sz w:val="24"/>
          <w:szCs w:val="24"/>
        </w:rPr>
        <w:t xml:space="preserve">e </w:t>
      </w:r>
      <w:r w:rsidRPr="00471477">
        <w:rPr>
          <w:rFonts w:ascii="Times New Roman" w:hAnsi="Times New Roman" w:cs="Times New Roman"/>
          <w:sz w:val="24"/>
          <w:szCs w:val="24"/>
        </w:rPr>
        <w:t xml:space="preserve">que </w:t>
      </w:r>
      <w:r w:rsidR="007638A5">
        <w:rPr>
          <w:rFonts w:ascii="Times New Roman" w:hAnsi="Times New Roman" w:cs="Times New Roman"/>
          <w:sz w:val="24"/>
          <w:szCs w:val="24"/>
        </w:rPr>
        <w:t xml:space="preserve">em </w:t>
      </w:r>
      <w:r w:rsidRPr="00471477">
        <w:rPr>
          <w:rFonts w:ascii="Times New Roman" w:hAnsi="Times New Roman" w:cs="Times New Roman"/>
          <w:sz w:val="24"/>
          <w:szCs w:val="24"/>
        </w:rPr>
        <w:t xml:space="preserve">nada </w:t>
      </w:r>
      <w:r w:rsidR="007638A5">
        <w:rPr>
          <w:rFonts w:ascii="Times New Roman" w:hAnsi="Times New Roman" w:cs="Times New Roman"/>
          <w:sz w:val="24"/>
          <w:szCs w:val="24"/>
        </w:rPr>
        <w:t>resulta</w:t>
      </w:r>
      <w:r w:rsidRPr="0047147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30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o </w:t>
      </w:r>
      <w:r w:rsidR="00C16B27">
        <w:rPr>
          <w:rFonts w:ascii="Times New Roman" w:hAnsi="Times New Roman" w:cs="Times New Roman"/>
          <w:sz w:val="24"/>
          <w:szCs w:val="24"/>
        </w:rPr>
        <w:t>pranto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4C50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C515E">
        <w:rPr>
          <w:rFonts w:ascii="Times New Roman" w:hAnsi="Times New Roman" w:cs="Times New Roman"/>
          <w:sz w:val="24"/>
          <w:szCs w:val="24"/>
        </w:rPr>
        <w:t xml:space="preserve">vindo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coração, com o qual às vezes o Senhor </w:t>
      </w:r>
      <w:r w:rsidR="000A4C50">
        <w:rPr>
          <w:rFonts w:ascii="Times New Roman" w:hAnsi="Times New Roman" w:cs="Times New Roman"/>
          <w:sz w:val="24"/>
          <w:szCs w:val="24"/>
        </w:rPr>
        <w:t>recompensa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insensatos</w:t>
      </w:r>
      <w:r w:rsidR="000A4C50">
        <w:rPr>
          <w:rFonts w:ascii="Times New Roman" w:hAnsi="Times New Roman" w:cs="Times New Roman"/>
          <w:sz w:val="24"/>
          <w:szCs w:val="24"/>
        </w:rPr>
        <w:t xml:space="preserve">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substitu</w:t>
      </w:r>
      <w:r w:rsidR="000A4C50">
        <w:rPr>
          <w:rFonts w:ascii="Times New Roman" w:hAnsi="Times New Roman" w:cs="Times New Roman"/>
          <w:sz w:val="24"/>
          <w:szCs w:val="24"/>
        </w:rPr>
        <w:t xml:space="preserve">í-lo </w:t>
      </w:r>
      <w:r w:rsidR="00C16B2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 verdades </w:t>
      </w:r>
      <w:r w:rsidR="000A4C50">
        <w:rPr>
          <w:rFonts w:ascii="Times New Roman" w:hAnsi="Times New Roman" w:cs="Times New Roman"/>
          <w:sz w:val="24"/>
          <w:szCs w:val="24"/>
        </w:rPr>
        <w:t>acessíveis apenas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profetas. E </w:t>
      </w:r>
      <w:r w:rsidR="00C65235">
        <w:rPr>
          <w:rFonts w:ascii="Times New Roman" w:hAnsi="Times New Roman" w:cs="Times New Roman"/>
          <w:sz w:val="24"/>
          <w:szCs w:val="24"/>
        </w:rPr>
        <w:t xml:space="preserve">Maria,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miserável </w:t>
      </w:r>
      <w:r w:rsidR="00196309">
        <w:rPr>
          <w:rFonts w:ascii="Times New Roman" w:hAnsi="Times New Roman" w:cs="Times New Roman"/>
          <w:sz w:val="24"/>
          <w:szCs w:val="24"/>
        </w:rPr>
        <w:t xml:space="preserve">criatura </w:t>
      </w:r>
      <w:r w:rsidRPr="00C5704C">
        <w:rPr>
          <w:rFonts w:ascii="Times New Roman" w:hAnsi="Times New Roman" w:cs="Times New Roman"/>
          <w:sz w:val="24"/>
          <w:szCs w:val="24"/>
        </w:rPr>
        <w:t>que fora re</w:t>
      </w:r>
      <w:r w:rsidR="00196309">
        <w:rPr>
          <w:rFonts w:ascii="Times New Roman" w:hAnsi="Times New Roman" w:cs="Times New Roman"/>
          <w:sz w:val="24"/>
          <w:szCs w:val="24"/>
        </w:rPr>
        <w:t>negada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mãe e pelos irmãos </w:t>
      </w:r>
      <w:r w:rsidR="000A4C50">
        <w:rPr>
          <w:rFonts w:ascii="Times New Roman" w:hAnsi="Times New Roman" w:cs="Times New Roman"/>
          <w:sz w:val="24"/>
          <w:szCs w:val="24"/>
        </w:rPr>
        <w:t>mais velhos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perdera </w:t>
      </w:r>
      <w:r w:rsidR="000A4C5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</w:t>
      </w:r>
      <w:r w:rsidR="000A4C50">
        <w:rPr>
          <w:rFonts w:ascii="Times New Roman" w:hAnsi="Times New Roman" w:cs="Times New Roman"/>
          <w:sz w:val="24"/>
          <w:szCs w:val="24"/>
        </w:rPr>
        <w:t xml:space="preserve"> mais novo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cuja ausência nes</w:t>
      </w:r>
      <w:r w:rsidR="000A4C50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mundo privaria de prazer apenas </w:t>
      </w:r>
      <w:r w:rsidR="000A4C50">
        <w:rPr>
          <w:rFonts w:ascii="Times New Roman" w:hAnsi="Times New Roman" w:cs="Times New Roman"/>
          <w:sz w:val="24"/>
          <w:szCs w:val="24"/>
        </w:rPr>
        <w:t>aquele que violara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corpo, </w:t>
      </w:r>
      <w:r w:rsidR="00C65235">
        <w:rPr>
          <w:rFonts w:ascii="Times New Roman" w:hAnsi="Times New Roman" w:cs="Times New Roman"/>
          <w:sz w:val="24"/>
          <w:szCs w:val="24"/>
        </w:rPr>
        <w:t xml:space="preserve">elevou-se </w:t>
      </w:r>
      <w:r w:rsidRPr="00C5704C">
        <w:rPr>
          <w:rFonts w:ascii="Times New Roman" w:hAnsi="Times New Roman" w:cs="Times New Roman"/>
          <w:sz w:val="24"/>
          <w:szCs w:val="24"/>
        </w:rPr>
        <w:t>através d</w:t>
      </w:r>
      <w:r w:rsidR="000A4C50">
        <w:rPr>
          <w:rFonts w:ascii="Times New Roman" w:hAnsi="Times New Roman" w:cs="Times New Roman"/>
          <w:sz w:val="24"/>
          <w:szCs w:val="24"/>
        </w:rPr>
        <w:t>es</w:t>
      </w:r>
      <w:r w:rsidR="002524BF">
        <w:rPr>
          <w:rFonts w:ascii="Times New Roman" w:hAnsi="Times New Roman" w:cs="Times New Roman"/>
          <w:sz w:val="24"/>
          <w:szCs w:val="24"/>
        </w:rPr>
        <w:t>s</w:t>
      </w:r>
      <w:r w:rsidR="000A4C5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6B27">
        <w:rPr>
          <w:rFonts w:ascii="Times New Roman" w:hAnsi="Times New Roman" w:cs="Times New Roman"/>
          <w:sz w:val="24"/>
          <w:szCs w:val="24"/>
        </w:rPr>
        <w:t>pranto</w:t>
      </w:r>
      <w:r w:rsidR="000A4C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4C50">
        <w:rPr>
          <w:rFonts w:ascii="Times New Roman" w:hAnsi="Times New Roman" w:cs="Times New Roman"/>
          <w:sz w:val="24"/>
          <w:szCs w:val="24"/>
        </w:rPr>
        <w:t>sob 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céu branco e </w:t>
      </w:r>
      <w:r w:rsidR="00196309">
        <w:rPr>
          <w:rFonts w:ascii="Times New Roman" w:hAnsi="Times New Roman" w:cs="Times New Roman"/>
          <w:sz w:val="24"/>
          <w:szCs w:val="24"/>
        </w:rPr>
        <w:t>essa</w:t>
      </w:r>
      <w:r w:rsidR="00C6523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terra branca, </w:t>
      </w:r>
      <w:r w:rsidR="000A4C50">
        <w:rPr>
          <w:rFonts w:ascii="Times New Roman" w:hAnsi="Times New Roman" w:cs="Times New Roman"/>
          <w:sz w:val="24"/>
          <w:szCs w:val="24"/>
        </w:rPr>
        <w:t>obteve através d</w:t>
      </w:r>
      <w:r w:rsidRPr="00C5704C">
        <w:rPr>
          <w:rFonts w:ascii="Times New Roman" w:hAnsi="Times New Roman" w:cs="Times New Roman"/>
          <w:sz w:val="24"/>
          <w:szCs w:val="24"/>
        </w:rPr>
        <w:t xml:space="preserve">esse </w:t>
      </w:r>
      <w:r w:rsidR="00D57282">
        <w:rPr>
          <w:rFonts w:ascii="Times New Roman" w:hAnsi="Times New Roman" w:cs="Times New Roman"/>
          <w:sz w:val="24"/>
          <w:szCs w:val="24"/>
        </w:rPr>
        <w:t>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insensato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309">
        <w:rPr>
          <w:rFonts w:ascii="Times New Roman" w:hAnsi="Times New Roman" w:cs="Times New Roman"/>
          <w:sz w:val="24"/>
          <w:szCs w:val="24"/>
        </w:rPr>
        <w:t>sincero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0F1650">
        <w:rPr>
          <w:rFonts w:ascii="Times New Roman" w:hAnsi="Times New Roman" w:cs="Times New Roman"/>
          <w:sz w:val="24"/>
          <w:szCs w:val="24"/>
        </w:rPr>
        <w:t xml:space="preserve"> </w:t>
      </w:r>
      <w:r w:rsidR="000A4C5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consolo do Senhor, </w:t>
      </w:r>
      <w:r w:rsidR="000F1650">
        <w:rPr>
          <w:rFonts w:ascii="Times New Roman" w:hAnsi="Times New Roman" w:cs="Times New Roman"/>
          <w:sz w:val="24"/>
          <w:szCs w:val="24"/>
        </w:rPr>
        <w:t>pronunciad</w:t>
      </w:r>
      <w:r w:rsidR="000A4C5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 profeta Isaías:</w:t>
      </w:r>
    </w:p>
    <w:p w:rsidR="006F7029" w:rsidRPr="00C5704C" w:rsidRDefault="000F165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315">
        <w:rPr>
          <w:rFonts w:ascii="Times New Roman" w:hAnsi="Times New Roman" w:cs="Times New Roman"/>
          <w:sz w:val="24"/>
          <w:szCs w:val="24"/>
        </w:rPr>
        <w:t>—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 Como </w:t>
      </w:r>
      <w:r w:rsidR="00B45B61" w:rsidRPr="00DE0315">
        <w:rPr>
          <w:rFonts w:ascii="Times New Roman" w:hAnsi="Times New Roman" w:cs="Times New Roman"/>
          <w:sz w:val="24"/>
          <w:szCs w:val="24"/>
        </w:rPr>
        <w:t xml:space="preserve">uma mãe que </w:t>
      </w:r>
      <w:proofErr w:type="gramStart"/>
      <w:r w:rsidR="00B45B61" w:rsidRPr="00DE0315">
        <w:rPr>
          <w:rFonts w:ascii="Times New Roman" w:hAnsi="Times New Roman" w:cs="Times New Roman"/>
          <w:sz w:val="24"/>
          <w:szCs w:val="24"/>
        </w:rPr>
        <w:t>consola</w:t>
      </w:r>
      <w:proofErr w:type="gramEnd"/>
      <w:r w:rsidR="00B45B61" w:rsidRPr="00DE0315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E0315">
        <w:rPr>
          <w:rFonts w:ascii="Times New Roman" w:hAnsi="Times New Roman" w:cs="Times New Roman"/>
          <w:sz w:val="24"/>
          <w:szCs w:val="24"/>
        </w:rPr>
        <w:t>Eu vos consolarei</w:t>
      </w:r>
      <w:r w:rsidR="00D30FBE" w:rsidRPr="00DE0315">
        <w:rPr>
          <w:rFonts w:ascii="Times New Roman" w:hAnsi="Times New Roman" w:cs="Times New Roman"/>
          <w:sz w:val="24"/>
          <w:szCs w:val="24"/>
        </w:rPr>
        <w:t xml:space="preserve"> [</w:t>
      </w:r>
      <w:r w:rsidR="006F7029" w:rsidRPr="00DE0315">
        <w:rPr>
          <w:rFonts w:ascii="Times New Roman" w:hAnsi="Times New Roman" w:cs="Times New Roman"/>
          <w:sz w:val="24"/>
          <w:szCs w:val="24"/>
        </w:rPr>
        <w:t>...</w:t>
      </w:r>
      <w:r w:rsidR="00D30FBE" w:rsidRPr="00DE0315">
        <w:rPr>
          <w:rFonts w:ascii="Times New Roman" w:hAnsi="Times New Roman" w:cs="Times New Roman"/>
          <w:sz w:val="24"/>
          <w:szCs w:val="24"/>
        </w:rPr>
        <w:t>]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 </w:t>
      </w:r>
      <w:r w:rsidR="006F4B0D" w:rsidRPr="00DE0315">
        <w:rPr>
          <w:rFonts w:ascii="Times New Roman" w:hAnsi="Times New Roman" w:cs="Times New Roman"/>
          <w:sz w:val="24"/>
          <w:szCs w:val="24"/>
        </w:rPr>
        <w:t>V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ós </w:t>
      </w:r>
      <w:r w:rsidR="00DE0315" w:rsidRPr="00DE0315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6F7029" w:rsidRPr="00DE0315">
        <w:rPr>
          <w:rFonts w:ascii="Times New Roman" w:hAnsi="Times New Roman" w:cs="Times New Roman"/>
          <w:sz w:val="24"/>
          <w:szCs w:val="24"/>
        </w:rPr>
        <w:t>vereis</w:t>
      </w:r>
      <w:r w:rsidR="006F4B0D" w:rsidRPr="00DE0315">
        <w:rPr>
          <w:rFonts w:ascii="Times New Roman" w:hAnsi="Times New Roman" w:cs="Times New Roman"/>
          <w:sz w:val="24"/>
          <w:szCs w:val="24"/>
        </w:rPr>
        <w:t>,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 e </w:t>
      </w:r>
      <w:r w:rsidR="00A43102" w:rsidRPr="00DE0315">
        <w:rPr>
          <w:rFonts w:ascii="Times New Roman" w:hAnsi="Times New Roman" w:cs="Times New Roman"/>
          <w:sz w:val="24"/>
          <w:szCs w:val="24"/>
        </w:rPr>
        <w:t xml:space="preserve">vosso coração </w:t>
      </w:r>
      <w:r w:rsidR="009967E4" w:rsidRPr="00DE0315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alegrará e vossos ossos </w:t>
      </w:r>
      <w:r w:rsidR="00B45B61" w:rsidRPr="00DE0315">
        <w:rPr>
          <w:rFonts w:ascii="Times New Roman" w:hAnsi="Times New Roman" w:cs="Times New Roman"/>
          <w:sz w:val="24"/>
          <w:szCs w:val="24"/>
        </w:rPr>
        <w:t>florescerão</w:t>
      </w:r>
      <w:r w:rsidR="006F7029" w:rsidRPr="00DE0315">
        <w:rPr>
          <w:rFonts w:ascii="Times New Roman" w:hAnsi="Times New Roman" w:cs="Times New Roman"/>
          <w:sz w:val="24"/>
          <w:szCs w:val="24"/>
        </w:rPr>
        <w:t xml:space="preserve"> como </w:t>
      </w:r>
      <w:r w:rsidR="00B45B61" w:rsidRPr="00DE0315">
        <w:rPr>
          <w:rFonts w:ascii="Times New Roman" w:hAnsi="Times New Roman" w:cs="Times New Roman"/>
          <w:sz w:val="24"/>
          <w:szCs w:val="24"/>
        </w:rPr>
        <w:t>ervas frescas</w:t>
      </w:r>
      <w:r w:rsidR="00D30FBE" w:rsidRPr="00DE0315">
        <w:rPr>
          <w:rFonts w:ascii="Times New Roman" w:hAnsi="Times New Roman" w:cs="Times New Roman"/>
          <w:sz w:val="24"/>
          <w:szCs w:val="24"/>
        </w:rPr>
        <w:t>[</w:t>
      </w:r>
      <w:r w:rsidR="006F7029" w:rsidRPr="00DE0315">
        <w:rPr>
          <w:rFonts w:ascii="Times New Roman" w:hAnsi="Times New Roman" w:cs="Times New Roman"/>
          <w:sz w:val="24"/>
          <w:szCs w:val="24"/>
        </w:rPr>
        <w:t>...</w:t>
      </w:r>
      <w:r w:rsidR="00D30FBE" w:rsidRPr="00DE0315">
        <w:rPr>
          <w:rFonts w:ascii="Times New Roman" w:hAnsi="Times New Roman" w:cs="Times New Roman"/>
          <w:sz w:val="24"/>
          <w:szCs w:val="24"/>
        </w:rPr>
        <w:t>]</w:t>
      </w:r>
      <w:r w:rsidR="006F7029" w:rsidRPr="00DE0315">
        <w:rPr>
          <w:rStyle w:val="Refdenotaderodap"/>
          <w:rFonts w:ascii="Times New Roman" w:hAnsi="Times New Roman" w:cs="Times New Roman"/>
          <w:sz w:val="24"/>
          <w:szCs w:val="24"/>
        </w:rPr>
        <w:footnoteReference w:id="33"/>
      </w:r>
    </w:p>
    <w:p w:rsidR="006F7029" w:rsidRPr="00C5704C" w:rsidRDefault="002E04E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leu o sermão do Senhor sem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 de palavras</w:t>
      </w:r>
      <w:r w:rsidR="000F1650" w:rsidRPr="006F4B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compreendeu-o sem</w:t>
      </w:r>
      <w:r w:rsidR="00611E59">
        <w:rPr>
          <w:rFonts w:ascii="Times New Roman" w:hAnsi="Times New Roman" w:cs="Times New Roman"/>
          <w:sz w:val="24"/>
          <w:szCs w:val="24"/>
        </w:rPr>
        <w:t xml:space="preserve"> o uso da</w:t>
      </w:r>
      <w:r>
        <w:rPr>
          <w:rFonts w:ascii="Times New Roman" w:hAnsi="Times New Roman" w:cs="Times New Roman"/>
          <w:sz w:val="24"/>
          <w:szCs w:val="24"/>
        </w:rPr>
        <w:t xml:space="preserve"> razão</w:t>
      </w:r>
      <w:r w:rsidR="006F7029" w:rsidRPr="006F4B0D">
        <w:rPr>
          <w:rFonts w:ascii="Times New Roman" w:hAnsi="Times New Roman" w:cs="Times New Roman"/>
          <w:sz w:val="24"/>
          <w:szCs w:val="24"/>
        </w:rPr>
        <w:t>. Con</w:t>
      </w:r>
      <w:r>
        <w:rPr>
          <w:rFonts w:ascii="Times New Roman" w:hAnsi="Times New Roman" w:cs="Times New Roman"/>
          <w:sz w:val="24"/>
          <w:szCs w:val="24"/>
        </w:rPr>
        <w:t>fortada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por esse precioso </w:t>
      </w:r>
      <w:r>
        <w:rPr>
          <w:rFonts w:ascii="Times New Roman" w:hAnsi="Times New Roman" w:cs="Times New Roman"/>
          <w:sz w:val="24"/>
          <w:szCs w:val="24"/>
        </w:rPr>
        <w:t>dom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recebera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</w:t>
      </w:r>
      <w:r w:rsidR="000F1650" w:rsidRPr="006F4B0D">
        <w:rPr>
          <w:rFonts w:ascii="Times New Roman" w:hAnsi="Times New Roman" w:cs="Times New Roman"/>
          <w:sz w:val="24"/>
          <w:szCs w:val="24"/>
        </w:rPr>
        <w:t>—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o </w:t>
      </w:r>
      <w:r w:rsidR="00C16B27" w:rsidRPr="006F4B0D">
        <w:rPr>
          <w:rFonts w:ascii="Times New Roman" w:hAnsi="Times New Roman" w:cs="Times New Roman"/>
          <w:sz w:val="24"/>
          <w:szCs w:val="24"/>
        </w:rPr>
        <w:t>pranto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</w:t>
      </w:r>
      <w:r w:rsidR="002524BF">
        <w:rPr>
          <w:rFonts w:ascii="Times New Roman" w:hAnsi="Times New Roman" w:cs="Times New Roman"/>
          <w:sz w:val="24"/>
          <w:szCs w:val="24"/>
        </w:rPr>
        <w:t>divino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</w:t>
      </w:r>
      <w:r w:rsidR="000F1650" w:rsidRPr="006F4B0D">
        <w:rPr>
          <w:rFonts w:ascii="Times New Roman" w:hAnsi="Times New Roman" w:cs="Times New Roman"/>
          <w:sz w:val="24"/>
          <w:szCs w:val="24"/>
        </w:rPr>
        <w:t>—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tranquilizada</w:t>
      </w:r>
      <w:r w:rsidR="00B2236D" w:rsidRPr="006F4B0D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com o coração aliviado, Maria </w:t>
      </w:r>
      <w:r w:rsidR="00B2236D" w:rsidRPr="006F4B0D">
        <w:rPr>
          <w:rFonts w:ascii="Times New Roman" w:hAnsi="Times New Roman" w:cs="Times New Roman"/>
          <w:sz w:val="24"/>
          <w:szCs w:val="24"/>
        </w:rPr>
        <w:t>percorreu o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campo nevado e </w:t>
      </w:r>
      <w:r w:rsidR="00CD132C">
        <w:rPr>
          <w:rFonts w:ascii="Times New Roman" w:hAnsi="Times New Roman" w:cs="Times New Roman"/>
          <w:sz w:val="24"/>
          <w:szCs w:val="24"/>
        </w:rPr>
        <w:t xml:space="preserve">se </w:t>
      </w:r>
      <w:r w:rsidR="00CD132C">
        <w:rPr>
          <w:rFonts w:ascii="Times New Roman" w:hAnsi="Times New Roman" w:cs="Times New Roman"/>
          <w:sz w:val="24"/>
          <w:szCs w:val="24"/>
        </w:rPr>
        <w:lastRenderedPageBreak/>
        <w:t>aproximou dos edifícios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de</w:t>
      </w:r>
      <w:r w:rsidR="00CD132C">
        <w:rPr>
          <w:rFonts w:ascii="Times New Roman" w:hAnsi="Times New Roman" w:cs="Times New Roman"/>
          <w:sz w:val="24"/>
          <w:szCs w:val="24"/>
        </w:rPr>
        <w:t xml:space="preserve"> uma</w:t>
      </w:r>
      <w:r w:rsidR="00B2236D" w:rsidRPr="006F4B0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6F4B0D">
        <w:rPr>
          <w:rFonts w:ascii="Times New Roman" w:hAnsi="Times New Roman" w:cs="Times New Roman"/>
          <w:sz w:val="24"/>
          <w:szCs w:val="24"/>
        </w:rPr>
        <w:t>estação</w:t>
      </w:r>
      <w:r w:rsidR="009967E4">
        <w:rPr>
          <w:rFonts w:ascii="Times New Roman" w:hAnsi="Times New Roman" w:cs="Times New Roman"/>
          <w:sz w:val="24"/>
          <w:szCs w:val="24"/>
        </w:rPr>
        <w:t>,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 cobert</w:t>
      </w:r>
      <w:r w:rsidR="0028650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s de neve. </w:t>
      </w:r>
      <w:r w:rsidR="00B2236D" w:rsidRPr="006F4B0D">
        <w:rPr>
          <w:rFonts w:ascii="Times New Roman" w:hAnsi="Times New Roman" w:cs="Times New Roman"/>
          <w:sz w:val="24"/>
          <w:szCs w:val="24"/>
        </w:rPr>
        <w:t>N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ão era </w:t>
      </w:r>
      <w:r w:rsidR="00CD132C">
        <w:rPr>
          <w:rFonts w:ascii="Times New Roman" w:hAnsi="Times New Roman" w:cs="Times New Roman"/>
          <w:sz w:val="24"/>
          <w:szCs w:val="24"/>
        </w:rPr>
        <w:t xml:space="preserve">a estação de </w:t>
      </w:r>
      <w:r w:rsidR="006F7029" w:rsidRPr="006F4B0D">
        <w:rPr>
          <w:rFonts w:ascii="Times New Roman" w:hAnsi="Times New Roman" w:cs="Times New Roman"/>
          <w:sz w:val="24"/>
          <w:szCs w:val="24"/>
        </w:rPr>
        <w:t xml:space="preserve">Izium, mas </w:t>
      </w:r>
      <w:r w:rsidR="00B2236D" w:rsidRPr="006F4B0D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6F4B0D">
        <w:rPr>
          <w:rFonts w:ascii="Times New Roman" w:hAnsi="Times New Roman" w:cs="Times New Roman"/>
          <w:sz w:val="24"/>
          <w:szCs w:val="24"/>
        </w:rPr>
        <w:t>Andréievka.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“Não </w:t>
      </w:r>
      <w:r w:rsidR="000F1650">
        <w:rPr>
          <w:rFonts w:ascii="Times New Roman" w:hAnsi="Times New Roman" w:cs="Times New Roman"/>
          <w:sz w:val="24"/>
          <w:szCs w:val="24"/>
        </w:rPr>
        <w:t>faz mal</w:t>
      </w:r>
      <w:r w:rsidR="00485BE1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Maria, </w:t>
      </w:r>
      <w:r w:rsidR="00B2236D">
        <w:rPr>
          <w:rFonts w:ascii="Times New Roman" w:hAnsi="Times New Roman" w:cs="Times New Roman"/>
          <w:sz w:val="24"/>
          <w:szCs w:val="24"/>
        </w:rPr>
        <w:t>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 </w:t>
      </w:r>
      <w:r w:rsidR="00B2236D">
        <w:rPr>
          <w:rFonts w:ascii="Times New Roman" w:hAnsi="Times New Roman" w:cs="Times New Roman"/>
          <w:sz w:val="24"/>
          <w:szCs w:val="24"/>
        </w:rPr>
        <w:t>em paz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85BE1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aqui sempre </w:t>
      </w:r>
      <w:r w:rsidR="00B2236D">
        <w:rPr>
          <w:rFonts w:ascii="Times New Roman" w:hAnsi="Times New Roman" w:cs="Times New Roman"/>
          <w:sz w:val="24"/>
          <w:szCs w:val="24"/>
        </w:rPr>
        <w:t>poderei</w:t>
      </w:r>
      <w:r w:rsidR="00B2236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 alimentar </w:t>
      </w:r>
      <w:r w:rsidR="0028650F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esmolas e </w:t>
      </w:r>
      <w:r w:rsidR="00B2236D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invente algo</w:t>
      </w:r>
      <w:r w:rsidR="00B2236D">
        <w:rPr>
          <w:rFonts w:ascii="Times New Roman" w:hAnsi="Times New Roman" w:cs="Times New Roman"/>
          <w:sz w:val="24"/>
          <w:szCs w:val="24"/>
        </w:rPr>
        <w:t xml:space="preserve">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Será que devo mesmo </w:t>
      </w:r>
      <w:r w:rsidR="0028650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r até Izium? Pode ser que Vássia não esteja mais lá, pode ser que ele</w:t>
      </w:r>
      <w:r w:rsidR="006F4B0D">
        <w:rPr>
          <w:rFonts w:ascii="Times New Roman" w:hAnsi="Times New Roman" w:cs="Times New Roman"/>
          <w:sz w:val="24"/>
          <w:szCs w:val="24"/>
        </w:rPr>
        <w:t xml:space="preserve"> já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estivesse</w:t>
      </w:r>
      <w:r w:rsidR="00B2236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lá</w:t>
      </w:r>
      <w:r w:rsidR="0028650F">
        <w:rPr>
          <w:rFonts w:ascii="Times New Roman" w:hAnsi="Times New Roman" w:cs="Times New Roman"/>
          <w:sz w:val="24"/>
          <w:szCs w:val="24"/>
        </w:rPr>
        <w:t xml:space="preserve"> </w:t>
      </w:r>
      <w:r w:rsidR="006F4B0D">
        <w:rPr>
          <w:rFonts w:ascii="Times New Roman" w:hAnsi="Times New Roman" w:cs="Times New Roman"/>
          <w:sz w:val="24"/>
          <w:szCs w:val="24"/>
        </w:rPr>
        <w:t>de manhã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eu corria </w:t>
      </w:r>
      <w:r w:rsidR="000F1650">
        <w:rPr>
          <w:rFonts w:ascii="Times New Roman" w:hAnsi="Times New Roman" w:cs="Times New Roman"/>
          <w:sz w:val="24"/>
          <w:szCs w:val="24"/>
        </w:rPr>
        <w:t>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louca </w:t>
      </w:r>
      <w:r w:rsidR="0028650F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feira</w:t>
      </w:r>
      <w:r w:rsidR="0028650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cidade. </w:t>
      </w:r>
      <w:r w:rsidR="0028650F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tenha ido embora com seu amigo Vánia, para roubar em outr</w:t>
      </w:r>
      <w:r w:rsidR="00593FD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3FDA">
        <w:rPr>
          <w:rFonts w:ascii="Times New Roman" w:hAnsi="Times New Roman" w:cs="Times New Roman"/>
          <w:sz w:val="24"/>
          <w:szCs w:val="24"/>
        </w:rPr>
        <w:t>lugar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A5F3E">
        <w:rPr>
          <w:rFonts w:ascii="Times New Roman" w:hAnsi="Times New Roman" w:cs="Times New Roman"/>
          <w:sz w:val="24"/>
          <w:szCs w:val="24"/>
        </w:rPr>
        <w:t xml:space="preserve">Mesmo </w:t>
      </w:r>
      <w:r w:rsidR="000A5F3E" w:rsidRPr="00F720BF">
        <w:rPr>
          <w:rFonts w:ascii="Times New Roman" w:hAnsi="Times New Roman" w:cs="Times New Roman"/>
          <w:sz w:val="24"/>
          <w:szCs w:val="24"/>
        </w:rPr>
        <w:t xml:space="preserve">que eu sinta </w:t>
      </w:r>
      <w:r w:rsidRPr="00F720B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consciência pesada por não ter cuidado dele, </w:t>
      </w:r>
      <w:r w:rsidR="006424DA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minha mãe, quando </w:t>
      </w:r>
      <w:r w:rsidR="006424DA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 encontrada, e </w:t>
      </w:r>
      <w:r w:rsidR="000F1650">
        <w:rPr>
          <w:rFonts w:ascii="Times New Roman" w:hAnsi="Times New Roman" w:cs="Times New Roman"/>
          <w:sz w:val="24"/>
          <w:szCs w:val="24"/>
        </w:rPr>
        <w:t>meus irmãos,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Kólia e Chura</w:t>
      </w:r>
      <w:r w:rsidR="000F16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entendam que eu não consegui defender nem a mim</w:t>
      </w:r>
      <w:r w:rsidR="00B2236D">
        <w:rPr>
          <w:rFonts w:ascii="Times New Roman" w:hAnsi="Times New Roman" w:cs="Times New Roman"/>
          <w:sz w:val="24"/>
          <w:szCs w:val="24"/>
        </w:rPr>
        <w:t xml:space="preserve">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8650F">
        <w:rPr>
          <w:rFonts w:ascii="Times New Roman" w:hAnsi="Times New Roman" w:cs="Times New Roman"/>
          <w:sz w:val="24"/>
          <w:szCs w:val="24"/>
        </w:rPr>
        <w:t>sejam</w:t>
      </w:r>
      <w:r w:rsidR="00B2236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condescend</w:t>
      </w:r>
      <w:r w:rsidR="0028650F">
        <w:rPr>
          <w:rFonts w:ascii="Times New Roman" w:hAnsi="Times New Roman" w:cs="Times New Roman"/>
          <w:sz w:val="24"/>
          <w:szCs w:val="24"/>
        </w:rPr>
        <w:t>entes com minha falta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Pensando assim, Maria tranquilizou-se totalmente e decidiu </w:t>
      </w:r>
      <w:r w:rsidR="004F68DA">
        <w:rPr>
          <w:rFonts w:ascii="Times New Roman" w:hAnsi="Times New Roman" w:cs="Times New Roman"/>
          <w:sz w:val="24"/>
          <w:szCs w:val="24"/>
        </w:rPr>
        <w:t>mendigar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aos passageiros da estação </w:t>
      </w:r>
      <w:r w:rsidR="00B2236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Andréievka, pois estava faminta. D</w:t>
      </w:r>
      <w:r w:rsidR="0028650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</w:t>
      </w:r>
      <w:r w:rsidR="0028650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650F">
        <w:rPr>
          <w:rFonts w:ascii="Times New Roman" w:hAnsi="Times New Roman" w:cs="Times New Roman"/>
          <w:sz w:val="24"/>
          <w:szCs w:val="24"/>
        </w:rPr>
        <w:t>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662B62">
        <w:rPr>
          <w:rFonts w:ascii="Times New Roman" w:hAnsi="Times New Roman" w:cs="Times New Roman"/>
          <w:sz w:val="24"/>
          <w:szCs w:val="24"/>
        </w:rPr>
        <w:t xml:space="preserve"> não </w:t>
      </w:r>
      <w:r w:rsidR="008E08EB">
        <w:rPr>
          <w:rFonts w:ascii="Times New Roman" w:hAnsi="Times New Roman" w:cs="Times New Roman"/>
          <w:sz w:val="24"/>
          <w:szCs w:val="24"/>
        </w:rPr>
        <w:t>mendigava</w:t>
      </w:r>
      <w:r w:rsidR="0028650F">
        <w:rPr>
          <w:rFonts w:ascii="Times New Roman" w:hAnsi="Times New Roman" w:cs="Times New Roman"/>
          <w:sz w:val="24"/>
          <w:szCs w:val="24"/>
        </w:rPr>
        <w:t xml:space="preserve"> em todas as casas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650F">
        <w:rPr>
          <w:rFonts w:ascii="Times New Roman" w:hAnsi="Times New Roman" w:cs="Times New Roman"/>
          <w:sz w:val="24"/>
          <w:szCs w:val="24"/>
        </w:rPr>
        <w:t xml:space="preserve">não </w:t>
      </w:r>
      <w:r w:rsidR="008E08EB">
        <w:rPr>
          <w:rFonts w:ascii="Times New Roman" w:hAnsi="Times New Roman" w:cs="Times New Roman"/>
          <w:sz w:val="24"/>
          <w:szCs w:val="24"/>
        </w:rPr>
        <w:t>mendigava</w:t>
      </w:r>
      <w:r w:rsidR="0028650F">
        <w:rPr>
          <w:rFonts w:ascii="Times New Roman" w:hAnsi="Times New Roman" w:cs="Times New Roman"/>
          <w:sz w:val="24"/>
          <w:szCs w:val="24"/>
        </w:rPr>
        <w:t xml:space="preserve"> em todos os trens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via chegar um trem abarrotado </w:t>
      </w:r>
      <w:r w:rsidR="00B2236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passageiros</w:t>
      </w:r>
      <w:r w:rsidR="0028650F">
        <w:rPr>
          <w:rFonts w:ascii="Times New Roman" w:hAnsi="Times New Roman" w:cs="Times New Roman"/>
          <w:sz w:val="24"/>
          <w:szCs w:val="24"/>
        </w:rPr>
        <w:t xml:space="preserve"> vestidos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650F">
        <w:rPr>
          <w:rFonts w:ascii="Times New Roman" w:hAnsi="Times New Roman" w:cs="Times New Roman"/>
          <w:sz w:val="24"/>
          <w:szCs w:val="24"/>
        </w:rPr>
        <w:t>com farrapos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ela, </w:t>
      </w:r>
      <w:r w:rsidR="00B2236D">
        <w:rPr>
          <w:rFonts w:ascii="Times New Roman" w:hAnsi="Times New Roman" w:cs="Times New Roman"/>
          <w:sz w:val="24"/>
          <w:szCs w:val="24"/>
        </w:rPr>
        <w:t xml:space="preserve">com </w:t>
      </w:r>
      <w:r w:rsidR="0028650F">
        <w:rPr>
          <w:rFonts w:ascii="Times New Roman" w:hAnsi="Times New Roman" w:cs="Times New Roman"/>
          <w:sz w:val="24"/>
          <w:szCs w:val="24"/>
        </w:rPr>
        <w:t>suas coisas embaladas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28650F">
        <w:rPr>
          <w:rFonts w:ascii="Times New Roman" w:hAnsi="Times New Roman" w:cs="Times New Roman"/>
          <w:sz w:val="24"/>
          <w:szCs w:val="24"/>
        </w:rPr>
        <w:t>trouxas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cestos, ela não </w:t>
      </w:r>
      <w:r w:rsidR="00B2236D">
        <w:rPr>
          <w:rFonts w:ascii="Times New Roman" w:hAnsi="Times New Roman" w:cs="Times New Roman"/>
          <w:sz w:val="24"/>
          <w:szCs w:val="24"/>
        </w:rPr>
        <w:t>se mexia</w:t>
      </w:r>
      <w:r w:rsidR="0028650F">
        <w:rPr>
          <w:rFonts w:ascii="Times New Roman" w:hAnsi="Times New Roman" w:cs="Times New Roman"/>
          <w:sz w:val="24"/>
          <w:szCs w:val="24"/>
        </w:rPr>
        <w:t>, preferia ficar em um banco no calor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2236D">
        <w:rPr>
          <w:rFonts w:ascii="Times New Roman" w:hAnsi="Times New Roman" w:cs="Times New Roman"/>
          <w:sz w:val="24"/>
          <w:szCs w:val="24"/>
        </w:rPr>
        <w:t>Mas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via um trem rico, com pouca</w:t>
      </w:r>
      <w:r w:rsidR="0028650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650F">
        <w:rPr>
          <w:rFonts w:ascii="Times New Roman" w:hAnsi="Times New Roman" w:cs="Times New Roman"/>
          <w:sz w:val="24"/>
          <w:szCs w:val="24"/>
        </w:rPr>
        <w:t>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28650F">
        <w:rPr>
          <w:rFonts w:ascii="Times New Roman" w:hAnsi="Times New Roman" w:cs="Times New Roman"/>
          <w:sz w:val="24"/>
          <w:szCs w:val="24"/>
        </w:rPr>
        <w:t xml:space="preserve">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malas, ia </w:t>
      </w:r>
      <w:r w:rsidR="00B2236D">
        <w:rPr>
          <w:rFonts w:ascii="Times New Roman" w:hAnsi="Times New Roman" w:cs="Times New Roman"/>
          <w:sz w:val="24"/>
          <w:szCs w:val="24"/>
        </w:rPr>
        <w:t>atrás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Eis que chegou um trem rico</w:t>
      </w:r>
      <w:r w:rsidR="00662B62">
        <w:rPr>
          <w:rFonts w:ascii="Times New Roman" w:hAnsi="Times New Roman" w:cs="Times New Roman"/>
          <w:sz w:val="24"/>
          <w:szCs w:val="24"/>
        </w:rPr>
        <w:t xml:space="preserve"> como 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Maria foi </w:t>
      </w:r>
      <w:r w:rsidR="00353C59">
        <w:rPr>
          <w:rFonts w:ascii="Times New Roman" w:hAnsi="Times New Roman" w:cs="Times New Roman"/>
          <w:sz w:val="24"/>
          <w:szCs w:val="24"/>
        </w:rPr>
        <w:t>esmolar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2236D">
        <w:rPr>
          <w:rFonts w:ascii="Times New Roman" w:hAnsi="Times New Roman" w:cs="Times New Roman"/>
          <w:sz w:val="24"/>
          <w:szCs w:val="24"/>
        </w:rPr>
        <w:t>Notou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45496F">
        <w:rPr>
          <w:rFonts w:ascii="Times New Roman" w:hAnsi="Times New Roman" w:cs="Times New Roman"/>
          <w:sz w:val="24"/>
          <w:szCs w:val="24"/>
        </w:rPr>
        <w:t>moço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saindo de um vagão com uma mala reluzente, </w:t>
      </w:r>
      <w:r w:rsidR="00266593">
        <w:rPr>
          <w:rFonts w:ascii="Times New Roman" w:hAnsi="Times New Roman" w:cs="Times New Roman"/>
          <w:sz w:val="24"/>
          <w:szCs w:val="24"/>
        </w:rPr>
        <w:t>acompanhado</w:t>
      </w:r>
      <w:r w:rsidR="00B2236D">
        <w:rPr>
          <w:rFonts w:ascii="Times New Roman" w:hAnsi="Times New Roman" w:cs="Times New Roman"/>
          <w:sz w:val="24"/>
          <w:szCs w:val="24"/>
        </w:rPr>
        <w:t xml:space="preserve">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jovem sem </w:t>
      </w:r>
      <w:r w:rsidR="00D57282">
        <w:rPr>
          <w:rFonts w:ascii="Times New Roman" w:hAnsi="Times New Roman" w:cs="Times New Roman"/>
          <w:sz w:val="24"/>
          <w:szCs w:val="24"/>
        </w:rPr>
        <w:t>bagagem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queria aproximar-se, mas de repente se intimidou. </w:t>
      </w:r>
      <w:r w:rsidR="00ED6C78">
        <w:rPr>
          <w:rFonts w:ascii="Times New Roman" w:hAnsi="Times New Roman" w:cs="Times New Roman"/>
          <w:sz w:val="24"/>
          <w:szCs w:val="24"/>
        </w:rPr>
        <w:t>Nunca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 visto pessoas tão bonitas, e </w:t>
      </w:r>
      <w:r w:rsidR="00624AB6">
        <w:rPr>
          <w:rFonts w:ascii="Times New Roman" w:hAnsi="Times New Roman" w:cs="Times New Roman"/>
          <w:sz w:val="24"/>
          <w:szCs w:val="24"/>
        </w:rPr>
        <w:t xml:space="preserve">pareciam ter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cheiro de mel. </w:t>
      </w:r>
      <w:r w:rsidR="00B223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saber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por qu</w:t>
      </w:r>
      <w:r w:rsidR="006424DA">
        <w:rPr>
          <w:rFonts w:ascii="Times New Roman" w:hAnsi="Times New Roman" w:cs="Times New Roman"/>
          <w:sz w:val="24"/>
          <w:szCs w:val="24"/>
        </w:rPr>
        <w:t>ê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, começou a andar atrás deles. Segui</w:t>
      </w:r>
      <w:r w:rsidR="00ED6C78">
        <w:rPr>
          <w:rFonts w:ascii="Times New Roman" w:hAnsi="Times New Roman" w:cs="Times New Roman"/>
          <w:sz w:val="24"/>
          <w:szCs w:val="24"/>
        </w:rPr>
        <w:t xml:space="preserve">ndo-os,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ouviu o </w:t>
      </w:r>
      <w:r w:rsidR="0045496F">
        <w:rPr>
          <w:rFonts w:ascii="Times New Roman" w:hAnsi="Times New Roman" w:cs="Times New Roman"/>
          <w:sz w:val="24"/>
          <w:szCs w:val="24"/>
        </w:rPr>
        <w:t>moço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dizendo:</w:t>
      </w:r>
    </w:p>
    <w:p w:rsidR="006F7029" w:rsidRPr="00C5704C" w:rsidRDefault="00ED6C7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 não </w:t>
      </w:r>
      <w:r w:rsidR="00624AB6">
        <w:rPr>
          <w:rFonts w:ascii="Times New Roman" w:hAnsi="Times New Roman" w:cs="Times New Roman"/>
          <w:sz w:val="24"/>
          <w:szCs w:val="24"/>
        </w:rPr>
        <w:t xml:space="preserve">vou </w:t>
      </w:r>
      <w:r w:rsidR="00C567CC">
        <w:rPr>
          <w:rFonts w:ascii="Times New Roman" w:hAnsi="Times New Roman" w:cs="Times New Roman"/>
          <w:sz w:val="24"/>
          <w:szCs w:val="24"/>
        </w:rPr>
        <w:t xml:space="preserve">pegar o trem </w:t>
      </w:r>
      <w:r w:rsidR="00624AB6">
        <w:rPr>
          <w:rFonts w:ascii="Times New Roman" w:hAnsi="Times New Roman" w:cs="Times New Roman"/>
          <w:sz w:val="24"/>
          <w:szCs w:val="24"/>
        </w:rPr>
        <w:t>para Khárkov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vou </w:t>
      </w:r>
      <w:r w:rsidR="00624AB6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r w:rsidR="006F7029" w:rsidRPr="00C567CC">
        <w:rPr>
          <w:rFonts w:ascii="Times New Roman" w:hAnsi="Times New Roman" w:cs="Times New Roman"/>
          <w:sz w:val="24"/>
          <w:szCs w:val="24"/>
        </w:rPr>
        <w:t>Lg</w:t>
      </w:r>
      <w:r w:rsidR="00862258">
        <w:rPr>
          <w:rFonts w:ascii="Times New Roman" w:hAnsi="Times New Roman" w:cs="Times New Roman"/>
          <w:sz w:val="24"/>
          <w:szCs w:val="24"/>
        </w:rPr>
        <w:t>o</w:t>
      </w:r>
      <w:r w:rsidR="006F7029" w:rsidRPr="00C567CC">
        <w:rPr>
          <w:rFonts w:ascii="Times New Roman" w:hAnsi="Times New Roman" w:cs="Times New Roman"/>
          <w:sz w:val="24"/>
          <w:szCs w:val="24"/>
        </w:rPr>
        <w:t>v</w:t>
      </w:r>
      <w:commentRangeEnd w:id="21"/>
      <w:r w:rsidR="00C567CC">
        <w:rPr>
          <w:rStyle w:val="Refdecomentrio"/>
          <w:rFonts w:cs="Times New Roman"/>
          <w:lang w:val="x-none"/>
        </w:rPr>
        <w:commentReference w:id="21"/>
      </w:r>
      <w:r w:rsidR="00624AB6">
        <w:rPr>
          <w:rFonts w:ascii="Times New Roman" w:hAnsi="Times New Roman" w:cs="Times New Roman"/>
          <w:sz w:val="24"/>
          <w:szCs w:val="24"/>
        </w:rPr>
        <w:t xml:space="preserve"> por Kursk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 w:rsidR="00B223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 momento</w:t>
      </w:r>
      <w:r w:rsidR="00C567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624AB6">
        <w:rPr>
          <w:rFonts w:ascii="Times New Roman" w:hAnsi="Times New Roman" w:cs="Times New Roman"/>
          <w:sz w:val="24"/>
          <w:szCs w:val="24"/>
        </w:rPr>
        <w:t>levou as mãos à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“Meu Deus... </w:t>
      </w:r>
      <w:r w:rsidR="006424DA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ossa irmã mais velha, Ks</w:t>
      </w:r>
      <w:r w:rsidR="006424D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énia, trabalhava numa casa de repouso em Lg</w:t>
      </w:r>
      <w:r w:rsidR="0045496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v.” </w:t>
      </w:r>
      <w:r w:rsidR="00890006">
        <w:rPr>
          <w:rFonts w:ascii="Times New Roman" w:hAnsi="Times New Roman" w:cs="Times New Roman"/>
          <w:sz w:val="24"/>
          <w:szCs w:val="24"/>
        </w:rPr>
        <w:t>Antes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como se Maria </w:t>
      </w:r>
      <w:r w:rsidR="00624AB6">
        <w:rPr>
          <w:rFonts w:ascii="Times New Roman" w:hAnsi="Times New Roman" w:cs="Times New Roman"/>
          <w:sz w:val="24"/>
          <w:szCs w:val="24"/>
        </w:rPr>
        <w:t>soubesse e não soubesse di</w:t>
      </w:r>
      <w:r w:rsidR="009766DC">
        <w:rPr>
          <w:rFonts w:ascii="Times New Roman" w:hAnsi="Times New Roman" w:cs="Times New Roman"/>
          <w:sz w:val="24"/>
          <w:szCs w:val="24"/>
        </w:rPr>
        <w:t>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Porém, </w:t>
      </w:r>
      <w:r w:rsidR="009766DC">
        <w:rPr>
          <w:rFonts w:ascii="Times New Roman" w:hAnsi="Times New Roman" w:cs="Times New Roman"/>
          <w:sz w:val="24"/>
          <w:szCs w:val="24"/>
        </w:rPr>
        <w:t>ao falar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Lg</w:t>
      </w:r>
      <w:r w:rsidR="0045496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C717A7">
        <w:rPr>
          <w:rFonts w:ascii="Times New Roman" w:hAnsi="Times New Roman" w:cs="Times New Roman"/>
          <w:sz w:val="24"/>
          <w:szCs w:val="24"/>
        </w:rPr>
        <w:t>o jovem</w:t>
      </w:r>
      <w:r w:rsidR="009766DC">
        <w:rPr>
          <w:rFonts w:ascii="Times New Roman" w:hAnsi="Times New Roman" w:cs="Times New Roman"/>
          <w:sz w:val="24"/>
          <w:szCs w:val="24"/>
        </w:rPr>
        <w:t xml:space="preserve"> subitamente </w:t>
      </w:r>
      <w:r w:rsidR="00F90CA0">
        <w:rPr>
          <w:rFonts w:ascii="Times New Roman" w:hAnsi="Times New Roman" w:cs="Times New Roman"/>
          <w:sz w:val="24"/>
          <w:szCs w:val="24"/>
        </w:rPr>
        <w:t>reavivou</w:t>
      </w:r>
      <w:r w:rsidR="00D57282">
        <w:rPr>
          <w:rFonts w:ascii="Times New Roman" w:hAnsi="Times New Roman" w:cs="Times New Roman"/>
          <w:sz w:val="24"/>
          <w:szCs w:val="24"/>
        </w:rPr>
        <w:t xml:space="preserve"> a</w:t>
      </w:r>
      <w:r w:rsidR="009766DC">
        <w:rPr>
          <w:rFonts w:ascii="Times New Roman" w:hAnsi="Times New Roman" w:cs="Times New Roman"/>
          <w:sz w:val="24"/>
          <w:szCs w:val="24"/>
        </w:rPr>
        <w:t xml:space="preserve"> memória</w:t>
      </w:r>
      <w:r w:rsidR="00D57282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89000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isso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 </w:t>
      </w:r>
      <w:r w:rsidR="0045496F">
        <w:rPr>
          <w:rFonts w:ascii="Times New Roman" w:hAnsi="Times New Roman" w:cs="Times New Roman"/>
          <w:sz w:val="24"/>
          <w:szCs w:val="24"/>
        </w:rPr>
        <w:t>moça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afastou</w:t>
      </w:r>
      <w:r>
        <w:rPr>
          <w:rFonts w:ascii="Times New Roman" w:hAnsi="Times New Roman" w:cs="Times New Roman"/>
          <w:sz w:val="24"/>
          <w:szCs w:val="24"/>
        </w:rPr>
        <w:t>, deixando</w:t>
      </w:r>
      <w:r w:rsidR="00C717A7">
        <w:rPr>
          <w:rFonts w:ascii="Times New Roman" w:hAnsi="Times New Roman" w:cs="Times New Roman"/>
          <w:sz w:val="24"/>
          <w:szCs w:val="24"/>
        </w:rPr>
        <w:t>-</w:t>
      </w:r>
      <w:r w:rsidR="006F7029" w:rsidRPr="00C5704C">
        <w:rPr>
          <w:rFonts w:ascii="Times New Roman" w:hAnsi="Times New Roman" w:cs="Times New Roman"/>
          <w:sz w:val="24"/>
          <w:szCs w:val="24"/>
        </w:rPr>
        <w:t>o sozinho. Maria começou a chorar. Certamente não</w:t>
      </w:r>
      <w:r w:rsidR="00485BE1">
        <w:rPr>
          <w:rFonts w:ascii="Times New Roman" w:hAnsi="Times New Roman" w:cs="Times New Roman"/>
          <w:sz w:val="24"/>
          <w:szCs w:val="24"/>
        </w:rPr>
        <w:t xml:space="preserve"> </w:t>
      </w:r>
      <w:r w:rsidR="009766DC">
        <w:rPr>
          <w:rFonts w:ascii="Times New Roman" w:hAnsi="Times New Roman" w:cs="Times New Roman"/>
          <w:sz w:val="24"/>
          <w:szCs w:val="24"/>
        </w:rPr>
        <w:t>chorou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tinha chorado </w:t>
      </w:r>
      <w:r w:rsidR="009766DC">
        <w:rPr>
          <w:rFonts w:ascii="Times New Roman" w:hAnsi="Times New Roman" w:cs="Times New Roman"/>
          <w:sz w:val="24"/>
          <w:szCs w:val="24"/>
        </w:rPr>
        <w:t>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 nevado, </w:t>
      </w:r>
      <w:r w:rsidR="002C7213">
        <w:rPr>
          <w:rFonts w:ascii="Times New Roman" w:hAnsi="Times New Roman" w:cs="Times New Roman"/>
          <w:sz w:val="24"/>
          <w:szCs w:val="24"/>
        </w:rPr>
        <w:t>por</w:t>
      </w:r>
      <w:r w:rsidR="008E08EB">
        <w:rPr>
          <w:rFonts w:ascii="Times New Roman" w:hAnsi="Times New Roman" w:cs="Times New Roman"/>
          <w:sz w:val="24"/>
          <w:szCs w:val="24"/>
        </w:rPr>
        <w:t xml:space="preserve"> si mesma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85BE1">
        <w:rPr>
          <w:rFonts w:ascii="Times New Roman" w:hAnsi="Times New Roman" w:cs="Times New Roman"/>
          <w:sz w:val="24"/>
          <w:szCs w:val="24"/>
        </w:rPr>
        <w:t>agora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5BE1">
        <w:rPr>
          <w:rFonts w:ascii="Times New Roman" w:hAnsi="Times New Roman" w:cs="Times New Roman"/>
          <w:sz w:val="24"/>
          <w:szCs w:val="24"/>
        </w:rPr>
        <w:t xml:space="preserve">era um choro </w:t>
      </w:r>
      <w:r w:rsidR="009766DC">
        <w:rPr>
          <w:rFonts w:ascii="Times New Roman" w:hAnsi="Times New Roman" w:cs="Times New Roman"/>
          <w:sz w:val="24"/>
          <w:szCs w:val="24"/>
        </w:rPr>
        <w:t>intencional</w:t>
      </w:r>
      <w:r w:rsidR="006F7029" w:rsidRPr="00C5704C">
        <w:rPr>
          <w:rFonts w:ascii="Times New Roman" w:hAnsi="Times New Roman" w:cs="Times New Roman"/>
          <w:sz w:val="24"/>
          <w:szCs w:val="24"/>
        </w:rPr>
        <w:t>, para atrair a atenção. O jovem olhou para ela e perguntou:</w:t>
      </w:r>
    </w:p>
    <w:p w:rsidR="006F7029" w:rsidRPr="00C5704C" w:rsidRDefault="00F108B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Menina, por que está chorando?</w:t>
      </w:r>
    </w:p>
    <w:p w:rsidR="006F7029" w:rsidRPr="00C5704C" w:rsidRDefault="00F108B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me </w:t>
      </w:r>
      <w:r>
        <w:rPr>
          <w:rFonts w:ascii="Times New Roman" w:hAnsi="Times New Roman" w:cs="Times New Roman"/>
          <w:sz w:val="24"/>
          <w:szCs w:val="24"/>
        </w:rPr>
        <w:t>perdi de minha mãe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E08EB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minha irmã</w:t>
      </w:r>
      <w:r w:rsidR="008E08EB">
        <w:rPr>
          <w:rFonts w:ascii="Times New Roman" w:hAnsi="Times New Roman" w:cs="Times New Roman"/>
          <w:sz w:val="24"/>
          <w:szCs w:val="24"/>
        </w:rPr>
        <w:t xml:space="preserve"> mais velha</w:t>
      </w:r>
      <w:r w:rsidR="0089000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266593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énia, trabalha</w:t>
      </w:r>
      <w:r w:rsidR="008E08E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numa casa de repouso</w:t>
      </w:r>
      <w:r w:rsidR="005D7892" w:rsidRPr="005D7892">
        <w:rPr>
          <w:rFonts w:ascii="Times New Roman" w:hAnsi="Times New Roman" w:cs="Times New Roman"/>
          <w:sz w:val="24"/>
          <w:szCs w:val="24"/>
        </w:rPr>
        <w:t xml:space="preserve"> </w:t>
      </w:r>
      <w:r w:rsidR="005D7892">
        <w:rPr>
          <w:rFonts w:ascii="Times New Roman" w:hAnsi="Times New Roman" w:cs="Times New Roman"/>
          <w:sz w:val="24"/>
          <w:szCs w:val="24"/>
        </w:rPr>
        <w:t>em Lgov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eu não tenho dinheiro para </w:t>
      </w:r>
      <w:r w:rsidR="00FC6D41">
        <w:rPr>
          <w:rFonts w:ascii="Times New Roman" w:hAnsi="Times New Roman" w:cs="Times New Roman"/>
          <w:sz w:val="24"/>
          <w:szCs w:val="24"/>
        </w:rPr>
        <w:t xml:space="preserve">ir </w:t>
      </w:r>
      <w:r w:rsidR="006F7029" w:rsidRPr="00C5704C">
        <w:rPr>
          <w:rFonts w:ascii="Times New Roman" w:hAnsi="Times New Roman" w:cs="Times New Roman"/>
          <w:sz w:val="24"/>
          <w:szCs w:val="24"/>
        </w:rPr>
        <w:t>lá...</w:t>
      </w:r>
    </w:p>
    <w:p w:rsidR="006F7029" w:rsidRPr="00C5704C" w:rsidRDefault="00133ED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você está com fome?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08EB">
        <w:rPr>
          <w:rFonts w:ascii="Times New Roman" w:hAnsi="Times New Roman" w:cs="Times New Roman"/>
          <w:sz w:val="24"/>
          <w:szCs w:val="24"/>
        </w:rPr>
        <w:t>ele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133ED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Sim, estou com fome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133ED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Então vamos a</w:t>
      </w:r>
      <w:r w:rsidR="00890006">
        <w:rPr>
          <w:rFonts w:ascii="Times New Roman" w:hAnsi="Times New Roman" w:cs="Times New Roman"/>
          <w:sz w:val="24"/>
          <w:szCs w:val="24"/>
        </w:rPr>
        <w:t xml:space="preserve">té </w:t>
      </w:r>
      <w:r w:rsidR="00D663C3">
        <w:rPr>
          <w:rFonts w:ascii="Times New Roman" w:hAnsi="Times New Roman" w:cs="Times New Roman"/>
          <w:sz w:val="24"/>
          <w:szCs w:val="24"/>
        </w:rPr>
        <w:t>a lanchonete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E08EB">
        <w:rPr>
          <w:rFonts w:ascii="Times New Roman" w:hAnsi="Times New Roman" w:cs="Times New Roman"/>
          <w:sz w:val="24"/>
          <w:szCs w:val="24"/>
        </w:rPr>
        <w:t>comprarei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alguma coisa para </w:t>
      </w:r>
      <w:r w:rsidR="00FC6D41">
        <w:rPr>
          <w:rFonts w:ascii="Times New Roman" w:hAnsi="Times New Roman" w:cs="Times New Roman"/>
          <w:sz w:val="24"/>
          <w:szCs w:val="24"/>
        </w:rPr>
        <w:t xml:space="preserve">você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jovem.</w:t>
      </w:r>
    </w:p>
    <w:p w:rsidR="006F7029" w:rsidRPr="00C5704C" w:rsidRDefault="00D663C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63C3">
        <w:rPr>
          <w:rFonts w:ascii="Times New Roman" w:hAnsi="Times New Roman" w:cs="Times New Roman"/>
          <w:sz w:val="24"/>
          <w:szCs w:val="24"/>
        </w:rPr>
        <w:t xml:space="preserve">A </w:t>
      </w:r>
      <w:r w:rsidR="00457EBE">
        <w:rPr>
          <w:rFonts w:ascii="Times New Roman" w:hAnsi="Times New Roman" w:cs="Times New Roman"/>
          <w:sz w:val="24"/>
          <w:szCs w:val="24"/>
        </w:rPr>
        <w:t xml:space="preserve">pequena </w:t>
      </w:r>
      <w:r w:rsidRPr="00D663C3">
        <w:rPr>
          <w:rFonts w:ascii="Times New Roman" w:hAnsi="Times New Roman" w:cs="Times New Roman"/>
          <w:sz w:val="24"/>
          <w:szCs w:val="24"/>
        </w:rPr>
        <w:t>lanchonete</w:t>
      </w:r>
      <w:r w:rsidR="00133ED2" w:rsidRPr="00D663C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663C3">
        <w:rPr>
          <w:rFonts w:ascii="Times New Roman" w:hAnsi="Times New Roman" w:cs="Times New Roman"/>
          <w:sz w:val="24"/>
          <w:szCs w:val="24"/>
        </w:rPr>
        <w:t xml:space="preserve">da estação </w:t>
      </w:r>
      <w:r w:rsidR="003326BC" w:rsidRPr="00D663C3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D663C3">
        <w:rPr>
          <w:rFonts w:ascii="Times New Roman" w:hAnsi="Times New Roman" w:cs="Times New Roman"/>
          <w:sz w:val="24"/>
          <w:szCs w:val="24"/>
        </w:rPr>
        <w:t xml:space="preserve">Andréievka 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não era como </w:t>
      </w:r>
      <w:r w:rsidR="00457EB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E40BA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A867CB">
        <w:rPr>
          <w:rFonts w:ascii="Times New Roman" w:hAnsi="Times New Roman" w:cs="Times New Roman"/>
          <w:sz w:val="24"/>
          <w:szCs w:val="24"/>
        </w:rPr>
        <w:t>de Iziu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m, mas o jovem disse alguma coisa </w:t>
      </w:r>
      <w:r w:rsidR="00890006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garçom, que logo trouxe frango </w:t>
      </w:r>
      <w:r w:rsidR="00457EBE">
        <w:rPr>
          <w:rFonts w:ascii="Times New Roman" w:hAnsi="Times New Roman" w:cs="Times New Roman"/>
          <w:sz w:val="24"/>
          <w:szCs w:val="24"/>
        </w:rPr>
        <w:t>assado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uma </w:t>
      </w:r>
      <w:r w:rsidR="00266593">
        <w:rPr>
          <w:rFonts w:ascii="Times New Roman" w:hAnsi="Times New Roman" w:cs="Times New Roman"/>
          <w:sz w:val="24"/>
          <w:szCs w:val="24"/>
        </w:rPr>
        <w:t xml:space="preserve">deliciosa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garrafa de </w:t>
      </w:r>
      <w:r w:rsidR="006F7029" w:rsidRPr="00457EBE">
        <w:rPr>
          <w:rFonts w:ascii="Times New Roman" w:hAnsi="Times New Roman" w:cs="Times New Roman"/>
          <w:sz w:val="24"/>
          <w:szCs w:val="24"/>
        </w:rPr>
        <w:t xml:space="preserve">água </w:t>
      </w:r>
      <w:r w:rsidR="00457EBE">
        <w:rPr>
          <w:rFonts w:ascii="Times New Roman" w:hAnsi="Times New Roman" w:cs="Times New Roman"/>
          <w:sz w:val="24"/>
          <w:szCs w:val="24"/>
        </w:rPr>
        <w:t>açucarada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E40BA">
        <w:rPr>
          <w:rFonts w:ascii="Times New Roman" w:hAnsi="Times New Roman" w:cs="Times New Roman"/>
          <w:sz w:val="24"/>
          <w:szCs w:val="24"/>
        </w:rPr>
        <w:t xml:space="preserve">Enquanto comia,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457EBE">
        <w:rPr>
          <w:rFonts w:ascii="Times New Roman" w:hAnsi="Times New Roman" w:cs="Times New Roman"/>
          <w:sz w:val="24"/>
          <w:szCs w:val="24"/>
        </w:rPr>
        <w:t>encarava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45496F">
        <w:rPr>
          <w:rFonts w:ascii="Times New Roman" w:hAnsi="Times New Roman" w:cs="Times New Roman"/>
          <w:sz w:val="24"/>
          <w:szCs w:val="24"/>
        </w:rPr>
        <w:t>moço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e, de tão atraída pela beleza dele, nem mesmo sentiu o gosto do frango.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É preciso notar que, depois do que Gricha lhe f</w:t>
      </w:r>
      <w:r w:rsidR="00890006">
        <w:rPr>
          <w:rFonts w:ascii="Times New Roman" w:hAnsi="Times New Roman" w:cs="Times New Roman"/>
          <w:sz w:val="24"/>
          <w:szCs w:val="24"/>
        </w:rPr>
        <w:t>izera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457EBE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>, algo mudara dentro dela. Maria viv</w:t>
      </w:r>
      <w:r w:rsidR="00890006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normalmente </w:t>
      </w:r>
      <w:r w:rsidR="00527B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comia, bebia, dormia, </w:t>
      </w:r>
      <w:r w:rsidR="005857C2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nenhuma </w:t>
      </w:r>
      <w:r w:rsidR="004E3F34">
        <w:rPr>
          <w:rFonts w:ascii="Times New Roman" w:hAnsi="Times New Roman" w:cs="Times New Roman"/>
          <w:sz w:val="24"/>
          <w:szCs w:val="24"/>
        </w:rPr>
        <w:t>alteração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57C2" w:rsidRPr="00621342">
        <w:rPr>
          <w:rFonts w:ascii="Times New Roman" w:hAnsi="Times New Roman" w:cs="Times New Roman"/>
          <w:sz w:val="24"/>
          <w:szCs w:val="24"/>
        </w:rPr>
        <w:t>—</w:t>
      </w:r>
      <w:r w:rsidR="008900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de repente sentia </w:t>
      </w:r>
      <w:r w:rsidR="00E55FE2">
        <w:rPr>
          <w:rFonts w:ascii="Times New Roman" w:hAnsi="Times New Roman" w:cs="Times New Roman"/>
          <w:sz w:val="24"/>
          <w:szCs w:val="24"/>
        </w:rPr>
        <w:t xml:space="preserve">que havia algo </w:t>
      </w:r>
      <w:r w:rsidR="00890006">
        <w:rPr>
          <w:rFonts w:ascii="Times New Roman" w:hAnsi="Times New Roman" w:cs="Times New Roman"/>
          <w:sz w:val="24"/>
          <w:szCs w:val="24"/>
        </w:rPr>
        <w:t>diferente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55FE2">
        <w:rPr>
          <w:rFonts w:ascii="Times New Roman" w:hAnsi="Times New Roman" w:cs="Times New Roman"/>
          <w:sz w:val="24"/>
          <w:szCs w:val="24"/>
        </w:rPr>
        <w:t>isso a agradava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11F5B">
        <w:rPr>
          <w:rFonts w:ascii="Times New Roman" w:hAnsi="Times New Roman" w:cs="Times New Roman"/>
          <w:sz w:val="24"/>
          <w:szCs w:val="24"/>
        </w:rPr>
        <w:t>Era t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agradável que por vezes </w:t>
      </w:r>
      <w:r w:rsidR="00890006">
        <w:rPr>
          <w:rFonts w:ascii="Times New Roman" w:hAnsi="Times New Roman" w:cs="Times New Roman"/>
          <w:sz w:val="24"/>
          <w:szCs w:val="24"/>
        </w:rPr>
        <w:t>sonhava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voltar </w:t>
      </w:r>
      <w:r w:rsidR="0089000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8B6CF3">
        <w:rPr>
          <w:rFonts w:ascii="Times New Roman" w:hAnsi="Times New Roman" w:cs="Times New Roman"/>
          <w:sz w:val="24"/>
          <w:szCs w:val="24"/>
        </w:rPr>
        <w:t>celeiro escuro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436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isolado</w:t>
      </w:r>
      <w:r w:rsidR="008900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meio d</w:t>
      </w:r>
      <w:r w:rsidR="008B6CF3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</w:t>
      </w:r>
      <w:r w:rsidR="00B1436C">
        <w:rPr>
          <w:rFonts w:ascii="Times New Roman" w:hAnsi="Times New Roman" w:cs="Times New Roman"/>
          <w:sz w:val="24"/>
          <w:szCs w:val="24"/>
        </w:rPr>
        <w:t xml:space="preserve"> vazio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1436C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com Gricha, </w:t>
      </w:r>
      <w:r w:rsidR="00485BE1">
        <w:rPr>
          <w:rFonts w:ascii="Times New Roman" w:hAnsi="Times New Roman" w:cs="Times New Roman"/>
          <w:sz w:val="24"/>
          <w:szCs w:val="24"/>
        </w:rPr>
        <w:t xml:space="preserve">e sim </w:t>
      </w:r>
      <w:r w:rsidRPr="00C5704C">
        <w:rPr>
          <w:rFonts w:ascii="Times New Roman" w:hAnsi="Times New Roman" w:cs="Times New Roman"/>
          <w:sz w:val="24"/>
          <w:szCs w:val="24"/>
        </w:rPr>
        <w:t>com outro</w:t>
      </w:r>
      <w:r w:rsidR="00890006">
        <w:rPr>
          <w:rFonts w:ascii="Times New Roman" w:hAnsi="Times New Roman" w:cs="Times New Roman"/>
          <w:sz w:val="24"/>
          <w:szCs w:val="24"/>
        </w:rPr>
        <w:t xml:space="preserve">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D3D1A">
        <w:rPr>
          <w:rFonts w:ascii="Times New Roman" w:hAnsi="Times New Roman" w:cs="Times New Roman"/>
          <w:sz w:val="24"/>
          <w:szCs w:val="24"/>
        </w:rPr>
        <w:t>que ainda desconhecia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967E4">
        <w:rPr>
          <w:rFonts w:ascii="Times New Roman" w:hAnsi="Times New Roman" w:cs="Times New Roman"/>
          <w:sz w:val="24"/>
          <w:szCs w:val="24"/>
        </w:rPr>
        <w:t>A</w:t>
      </w:r>
      <w:r w:rsidR="00890006">
        <w:rPr>
          <w:rFonts w:ascii="Times New Roman" w:hAnsi="Times New Roman" w:cs="Times New Roman"/>
          <w:sz w:val="24"/>
          <w:szCs w:val="24"/>
        </w:rPr>
        <w:t>o 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jovem, </w:t>
      </w:r>
      <w:r w:rsidR="009967E4">
        <w:rPr>
          <w:rFonts w:ascii="Times New Roman" w:hAnsi="Times New Roman" w:cs="Times New Roman"/>
          <w:sz w:val="24"/>
          <w:szCs w:val="24"/>
        </w:rPr>
        <w:t xml:space="preserve">ela </w:t>
      </w:r>
      <w:r w:rsidR="00890006">
        <w:rPr>
          <w:rFonts w:ascii="Times New Roman" w:hAnsi="Times New Roman" w:cs="Times New Roman"/>
          <w:sz w:val="24"/>
          <w:szCs w:val="24"/>
        </w:rPr>
        <w:t xml:space="preserve">soube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quem gostaria de </w:t>
      </w:r>
      <w:r w:rsidR="007B6C74">
        <w:rPr>
          <w:rFonts w:ascii="Times New Roman" w:hAnsi="Times New Roman" w:cs="Times New Roman"/>
          <w:sz w:val="24"/>
          <w:szCs w:val="24"/>
        </w:rPr>
        <w:t>ir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6C74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mesmo </w:t>
      </w:r>
      <w:r w:rsidR="007B6C74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fosse dolorido, não </w:t>
      </w:r>
      <w:r w:rsidR="007B6C74">
        <w:rPr>
          <w:rFonts w:ascii="Times New Roman" w:hAnsi="Times New Roman" w:cs="Times New Roman"/>
          <w:sz w:val="24"/>
          <w:szCs w:val="24"/>
        </w:rPr>
        <w:t>tentaria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6C74">
        <w:rPr>
          <w:rFonts w:ascii="Times New Roman" w:hAnsi="Times New Roman" w:cs="Times New Roman"/>
          <w:sz w:val="24"/>
          <w:szCs w:val="24"/>
        </w:rPr>
        <w:t>se proteger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gritar. Surgiu-lhe </w:t>
      </w:r>
      <w:r w:rsidR="007B6C74">
        <w:rPr>
          <w:rFonts w:ascii="Times New Roman" w:hAnsi="Times New Roman" w:cs="Times New Roman"/>
          <w:sz w:val="24"/>
          <w:szCs w:val="24"/>
        </w:rPr>
        <w:t>a ideia 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006">
        <w:rPr>
          <w:rFonts w:ascii="Times New Roman" w:hAnsi="Times New Roman" w:cs="Times New Roman"/>
          <w:sz w:val="24"/>
          <w:szCs w:val="24"/>
        </w:rPr>
        <w:t>em vez de</w:t>
      </w:r>
      <w:r w:rsidR="007B6C74">
        <w:rPr>
          <w:rFonts w:ascii="Times New Roman" w:hAnsi="Times New Roman" w:cs="Times New Roman"/>
          <w:sz w:val="24"/>
          <w:szCs w:val="24"/>
        </w:rPr>
        <w:t xml:space="preserve"> 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Lg</w:t>
      </w:r>
      <w:r w:rsidR="00B728D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890006">
        <w:rPr>
          <w:rFonts w:ascii="Times New Roman" w:hAnsi="Times New Roman" w:cs="Times New Roman"/>
          <w:sz w:val="24"/>
          <w:szCs w:val="24"/>
        </w:rPr>
        <w:t>atrás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26659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</w:t>
      </w:r>
      <w:r w:rsidR="007B6C74">
        <w:rPr>
          <w:rFonts w:ascii="Times New Roman" w:hAnsi="Times New Roman" w:cs="Times New Roman"/>
          <w:sz w:val="24"/>
          <w:szCs w:val="24"/>
        </w:rPr>
        <w:t>ligar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D60699">
        <w:rPr>
          <w:rFonts w:ascii="Times New Roman" w:hAnsi="Times New Roman" w:cs="Times New Roman"/>
          <w:sz w:val="24"/>
          <w:szCs w:val="24"/>
        </w:rPr>
        <w:t>a</w:t>
      </w:r>
      <w:r w:rsidR="00593FDA">
        <w:rPr>
          <w:rFonts w:ascii="Times New Roman" w:hAnsi="Times New Roman" w:cs="Times New Roman"/>
          <w:sz w:val="24"/>
          <w:szCs w:val="24"/>
        </w:rPr>
        <w:t xml:space="preserve"> 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jovem. Mas ela não sabia como </w:t>
      </w:r>
      <w:r w:rsidR="00D60699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dizer isso. </w:t>
      </w:r>
      <w:r w:rsidR="007B6C74">
        <w:rPr>
          <w:rFonts w:ascii="Times New Roman" w:hAnsi="Times New Roman" w:cs="Times New Roman"/>
          <w:sz w:val="24"/>
          <w:szCs w:val="24"/>
        </w:rPr>
        <w:t>Nesse ínterim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93FDA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006">
        <w:rPr>
          <w:rFonts w:ascii="Times New Roman" w:hAnsi="Times New Roman" w:cs="Times New Roman"/>
          <w:sz w:val="24"/>
          <w:szCs w:val="24"/>
        </w:rPr>
        <w:t>falou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Menina, coma </w:t>
      </w:r>
      <w:r w:rsidR="00890006">
        <w:rPr>
          <w:rFonts w:ascii="Times New Roman" w:hAnsi="Times New Roman" w:cs="Times New Roman"/>
          <w:sz w:val="24"/>
          <w:szCs w:val="24"/>
        </w:rPr>
        <w:t>depressa</w:t>
      </w:r>
      <w:r w:rsidR="006F7029" w:rsidRPr="00C5704C">
        <w:rPr>
          <w:rFonts w:ascii="Times New Roman" w:hAnsi="Times New Roman" w:cs="Times New Roman"/>
          <w:sz w:val="24"/>
          <w:szCs w:val="24"/>
        </w:rPr>
        <w:t>, tenho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pouco tempo. Agora você irá comigo.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se alegrou, roeu os ossinhos, tomou toda a garrafa de água </w:t>
      </w:r>
      <w:r w:rsidR="007B6C74">
        <w:rPr>
          <w:rFonts w:ascii="Times New Roman" w:hAnsi="Times New Roman" w:cs="Times New Roman"/>
          <w:sz w:val="24"/>
          <w:szCs w:val="24"/>
        </w:rPr>
        <w:t>açucarada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D7892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D41">
        <w:rPr>
          <w:rFonts w:ascii="Times New Roman" w:hAnsi="Times New Roman" w:cs="Times New Roman"/>
          <w:sz w:val="24"/>
          <w:szCs w:val="24"/>
        </w:rPr>
        <w:t>então</w:t>
      </w:r>
      <w:r w:rsidR="000C3E0D">
        <w:rPr>
          <w:rFonts w:ascii="Times New Roman" w:hAnsi="Times New Roman" w:cs="Times New Roman"/>
          <w:sz w:val="24"/>
          <w:szCs w:val="24"/>
        </w:rPr>
        <w:t xml:space="preserve"> voltou a si</w:t>
      </w:r>
      <w:r w:rsidR="005D789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3E0D">
        <w:rPr>
          <w:rFonts w:ascii="Times New Roman" w:hAnsi="Times New Roman" w:cs="Times New Roman"/>
          <w:sz w:val="24"/>
          <w:szCs w:val="24"/>
        </w:rPr>
        <w:t>senti</w:t>
      </w:r>
      <w:r w:rsidR="005D7892">
        <w:rPr>
          <w:rFonts w:ascii="Times New Roman" w:hAnsi="Times New Roman" w:cs="Times New Roman"/>
          <w:sz w:val="24"/>
          <w:szCs w:val="24"/>
        </w:rPr>
        <w:t>ndo</w:t>
      </w:r>
      <w:r w:rsidR="000C3E0D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envergonhada</w:t>
      </w:r>
      <w:r w:rsidR="00890006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Perdão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eu comi tudo e para o senhor não sobrou nada.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O jovem riu com seus dentes brancos, </w:t>
      </w:r>
      <w:r w:rsidR="001A211F">
        <w:rPr>
          <w:rFonts w:ascii="Times New Roman" w:hAnsi="Times New Roman" w:cs="Times New Roman"/>
          <w:sz w:val="24"/>
          <w:szCs w:val="24"/>
        </w:rPr>
        <w:t>alinhados</w:t>
      </w:r>
      <w:r w:rsidR="001A2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A178B3">
        <w:rPr>
          <w:rFonts w:ascii="Times New Roman" w:hAnsi="Times New Roman" w:cs="Times New Roman"/>
          <w:sz w:val="24"/>
          <w:szCs w:val="24"/>
        </w:rPr>
        <w:t>brilh</w:t>
      </w:r>
      <w:r w:rsidR="00A178B3" w:rsidRPr="00A178B3">
        <w:rPr>
          <w:rFonts w:ascii="Times New Roman" w:hAnsi="Times New Roman" w:cs="Times New Roman"/>
          <w:sz w:val="24"/>
          <w:szCs w:val="24"/>
        </w:rPr>
        <w:t>antes</w:t>
      </w:r>
      <w:r w:rsidRPr="00A178B3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3790">
        <w:rPr>
          <w:rFonts w:ascii="Times New Roman" w:hAnsi="Times New Roman" w:cs="Times New Roman"/>
          <w:sz w:val="24"/>
          <w:szCs w:val="24"/>
        </w:rPr>
        <w:t>Tudo bem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eu aguento.</w:t>
      </w:r>
    </w:p>
    <w:p w:rsidR="006F7029" w:rsidRPr="00E63058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7892">
        <w:rPr>
          <w:rFonts w:ascii="Times New Roman" w:hAnsi="Times New Roman" w:cs="Times New Roman"/>
          <w:sz w:val="24"/>
          <w:szCs w:val="24"/>
        </w:rPr>
        <w:t>Maria foi atrás do jovem com tanta alegria</w:t>
      </w:r>
      <w:r w:rsidRPr="00A178B3">
        <w:rPr>
          <w:rFonts w:ascii="Times New Roman" w:hAnsi="Times New Roman" w:cs="Times New Roman"/>
          <w:sz w:val="24"/>
          <w:szCs w:val="24"/>
        </w:rPr>
        <w:t xml:space="preserve"> que</w:t>
      </w:r>
      <w:r w:rsidR="00A178B3">
        <w:rPr>
          <w:rFonts w:ascii="Times New Roman" w:hAnsi="Times New Roman" w:cs="Times New Roman"/>
          <w:sz w:val="24"/>
          <w:szCs w:val="24"/>
        </w:rPr>
        <w:t>,</w:t>
      </w:r>
      <w:r w:rsidRPr="00A178B3">
        <w:rPr>
          <w:rFonts w:ascii="Times New Roman" w:hAnsi="Times New Roman" w:cs="Times New Roman"/>
          <w:sz w:val="24"/>
          <w:szCs w:val="24"/>
        </w:rPr>
        <w:t xml:space="preserve"> pela primeira vez em muitos dias</w:t>
      </w:r>
      <w:r w:rsidR="00A178B3">
        <w:rPr>
          <w:rFonts w:ascii="Times New Roman" w:hAnsi="Times New Roman" w:cs="Times New Roman"/>
          <w:sz w:val="24"/>
          <w:szCs w:val="24"/>
        </w:rPr>
        <w:t>,</w:t>
      </w:r>
      <w:r w:rsidRPr="00A178B3">
        <w:rPr>
          <w:rFonts w:ascii="Times New Roman" w:hAnsi="Times New Roman" w:cs="Times New Roman"/>
          <w:sz w:val="24"/>
          <w:szCs w:val="24"/>
        </w:rPr>
        <w:t xml:space="preserve"> </w:t>
      </w:r>
      <w:r w:rsidR="00A178B3">
        <w:rPr>
          <w:rFonts w:ascii="Times New Roman" w:hAnsi="Times New Roman" w:cs="Times New Roman"/>
          <w:sz w:val="24"/>
          <w:szCs w:val="24"/>
        </w:rPr>
        <w:t xml:space="preserve">sentiu </w:t>
      </w:r>
      <w:r w:rsidRPr="00A178B3">
        <w:rPr>
          <w:rFonts w:ascii="Times New Roman" w:hAnsi="Times New Roman" w:cs="Times New Roman"/>
          <w:sz w:val="24"/>
          <w:szCs w:val="24"/>
        </w:rPr>
        <w:t>vontade de cantar.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preciso notar que </w:t>
      </w:r>
      <w:r w:rsidR="00A178B3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cantava </w:t>
      </w:r>
      <w:r w:rsidR="00FC6D41">
        <w:rPr>
          <w:rFonts w:ascii="Times New Roman" w:hAnsi="Times New Roman" w:cs="Times New Roman"/>
          <w:sz w:val="24"/>
          <w:szCs w:val="24"/>
        </w:rPr>
        <w:t>frequentemente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C717A7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e Chura</w:t>
      </w:r>
      <w:r w:rsidR="00970009">
        <w:rPr>
          <w:rFonts w:ascii="Times New Roman" w:hAnsi="Times New Roman" w:cs="Times New Roman"/>
          <w:sz w:val="24"/>
          <w:szCs w:val="24"/>
        </w:rPr>
        <w:t xml:space="preserve"> </w:t>
      </w:r>
      <w:r w:rsidR="00970009" w:rsidRPr="00621342">
        <w:rPr>
          <w:rFonts w:ascii="Times New Roman" w:hAnsi="Times New Roman" w:cs="Times New Roman"/>
          <w:sz w:val="24"/>
          <w:szCs w:val="24"/>
        </w:rPr>
        <w:t>—</w:t>
      </w:r>
      <w:r w:rsidR="00970009">
        <w:rPr>
          <w:rFonts w:ascii="Times New Roman" w:hAnsi="Times New Roman" w:cs="Times New Roman"/>
          <w:sz w:val="24"/>
          <w:szCs w:val="24"/>
        </w:rPr>
        <w:t xml:space="preserve"> gostavam de </w:t>
      </w:r>
      <w:r w:rsidR="00A331CF">
        <w:rPr>
          <w:rFonts w:ascii="Times New Roman" w:hAnsi="Times New Roman" w:cs="Times New Roman"/>
          <w:sz w:val="24"/>
          <w:szCs w:val="24"/>
        </w:rPr>
        <w:t>músicas como</w:t>
      </w:r>
      <w:r w:rsidR="0097000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826E5A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6E5A">
        <w:rPr>
          <w:rFonts w:ascii="Times New Roman" w:hAnsi="Times New Roman" w:cs="Times New Roman"/>
          <w:sz w:val="24"/>
          <w:szCs w:val="24"/>
        </w:rPr>
        <w:t xml:space="preserve">bela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 </w:t>
      </w:r>
      <w:r w:rsidR="00A178B3">
        <w:rPr>
          <w:rFonts w:ascii="Times New Roman" w:hAnsi="Times New Roman" w:cs="Times New Roman"/>
          <w:sz w:val="24"/>
          <w:szCs w:val="24"/>
        </w:rPr>
        <w:t>de luar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826E5A">
        <w:rPr>
          <w:rStyle w:val="Refdenotaderodap"/>
          <w:rFonts w:ascii="Times New Roman" w:hAnsi="Times New Roman" w:cs="Times New Roman"/>
          <w:sz w:val="24"/>
          <w:szCs w:val="24"/>
        </w:rPr>
        <w:footnoteReference w:id="34"/>
      </w:r>
      <w:r w:rsidRPr="00C5704C">
        <w:rPr>
          <w:rFonts w:ascii="Times New Roman" w:hAnsi="Times New Roman" w:cs="Times New Roman"/>
          <w:sz w:val="24"/>
          <w:szCs w:val="24"/>
        </w:rPr>
        <w:t xml:space="preserve"> ou “</w:t>
      </w:r>
      <w:r w:rsidR="00A331CF">
        <w:rPr>
          <w:rFonts w:ascii="Times New Roman" w:hAnsi="Times New Roman" w:cs="Times New Roman"/>
          <w:sz w:val="24"/>
          <w:szCs w:val="24"/>
        </w:rPr>
        <w:t>Ponham chá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caneca</w:t>
      </w:r>
      <w:r w:rsidR="00A178B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1A78">
        <w:rPr>
          <w:rFonts w:ascii="Times New Roman" w:hAnsi="Times New Roman" w:cs="Times New Roman"/>
          <w:sz w:val="24"/>
          <w:szCs w:val="24"/>
        </w:rPr>
        <w:t>adeus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eu vou </w:t>
      </w:r>
      <w:r w:rsidR="00C717A7">
        <w:rPr>
          <w:rFonts w:ascii="Times New Roman" w:hAnsi="Times New Roman" w:cs="Times New Roman"/>
          <w:sz w:val="24"/>
          <w:szCs w:val="24"/>
        </w:rPr>
        <w:t>partir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593FD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78B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canção sobre o chá, </w:t>
      </w:r>
      <w:r w:rsidR="00E63058">
        <w:rPr>
          <w:rFonts w:ascii="Times New Roman" w:hAnsi="Times New Roman" w:cs="Times New Roman"/>
          <w:sz w:val="24"/>
          <w:szCs w:val="24"/>
        </w:rPr>
        <w:t>pelo visto</w:t>
      </w:r>
      <w:r w:rsidRPr="00C5704C">
        <w:rPr>
          <w:rFonts w:ascii="Times New Roman" w:hAnsi="Times New Roman" w:cs="Times New Roman"/>
          <w:sz w:val="24"/>
          <w:szCs w:val="24"/>
        </w:rPr>
        <w:t>, não era</w:t>
      </w:r>
      <w:r w:rsidR="005B3790">
        <w:rPr>
          <w:rFonts w:ascii="Times New Roman" w:hAnsi="Times New Roman" w:cs="Times New Roman"/>
          <w:sz w:val="24"/>
          <w:szCs w:val="24"/>
        </w:rPr>
        <w:t xml:space="preserve"> </w:t>
      </w:r>
      <w:r w:rsidR="00611E59">
        <w:rPr>
          <w:rFonts w:ascii="Times New Roman" w:hAnsi="Times New Roman" w:cs="Times New Roman"/>
          <w:sz w:val="24"/>
          <w:szCs w:val="24"/>
        </w:rPr>
        <w:t xml:space="preserve">apropriada </w:t>
      </w:r>
      <w:r w:rsidR="005B3790">
        <w:rPr>
          <w:rFonts w:ascii="Times New Roman" w:hAnsi="Times New Roman" w:cs="Times New Roman"/>
          <w:sz w:val="24"/>
          <w:szCs w:val="24"/>
        </w:rPr>
        <w:t xml:space="preserve">para </w:t>
      </w:r>
      <w:r w:rsidR="0083354A">
        <w:rPr>
          <w:rFonts w:ascii="Times New Roman" w:hAnsi="Times New Roman" w:cs="Times New Roman"/>
          <w:sz w:val="24"/>
          <w:szCs w:val="24"/>
        </w:rPr>
        <w:t>momentos felizes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3354A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83354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outras canções </w:t>
      </w:r>
      <w:r w:rsidR="00E63058">
        <w:rPr>
          <w:rFonts w:ascii="Times New Roman" w:hAnsi="Times New Roman" w:cs="Times New Roman"/>
          <w:sz w:val="24"/>
          <w:szCs w:val="24"/>
        </w:rPr>
        <w:t>Maria</w:t>
      </w:r>
      <w:r w:rsidR="00FC6D41">
        <w:rPr>
          <w:rFonts w:ascii="Times New Roman" w:hAnsi="Times New Roman" w:cs="Times New Roman"/>
          <w:sz w:val="24"/>
          <w:szCs w:val="24"/>
        </w:rPr>
        <w:t xml:space="preserve"> </w:t>
      </w:r>
      <w:r w:rsidR="00A178B3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lembra</w:t>
      </w:r>
      <w:r w:rsidR="00A178B3">
        <w:rPr>
          <w:rFonts w:ascii="Times New Roman" w:hAnsi="Times New Roman" w:cs="Times New Roman"/>
          <w:sz w:val="24"/>
          <w:szCs w:val="24"/>
        </w:rPr>
        <w:t>va com prazer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 </w:t>
      </w:r>
      <w:r w:rsidR="00E63058">
        <w:rPr>
          <w:rFonts w:ascii="Times New Roman" w:hAnsi="Times New Roman" w:cs="Times New Roman"/>
          <w:sz w:val="24"/>
          <w:szCs w:val="24"/>
        </w:rPr>
        <w:t xml:space="preserve">ela </w:t>
      </w:r>
      <w:r w:rsidR="00A178B3">
        <w:rPr>
          <w:rFonts w:ascii="Times New Roman" w:hAnsi="Times New Roman" w:cs="Times New Roman"/>
          <w:sz w:val="24"/>
          <w:szCs w:val="24"/>
        </w:rPr>
        <w:t>seguia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jovem e se </w:t>
      </w:r>
      <w:r w:rsidR="00FC6D41">
        <w:rPr>
          <w:rFonts w:ascii="Times New Roman" w:hAnsi="Times New Roman" w:cs="Times New Roman"/>
          <w:sz w:val="24"/>
          <w:szCs w:val="24"/>
        </w:rPr>
        <w:t>perdia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0699">
        <w:rPr>
          <w:rFonts w:ascii="Times New Roman" w:hAnsi="Times New Roman" w:cs="Times New Roman"/>
          <w:sz w:val="24"/>
          <w:szCs w:val="24"/>
        </w:rPr>
        <w:t xml:space="preserve">em </w:t>
      </w:r>
      <w:r w:rsidR="00FC6D41">
        <w:rPr>
          <w:rFonts w:ascii="Times New Roman" w:hAnsi="Times New Roman" w:cs="Times New Roman"/>
          <w:sz w:val="24"/>
          <w:szCs w:val="24"/>
        </w:rPr>
        <w:t>lembranças</w:t>
      </w:r>
      <w:r w:rsidR="00A178B3">
        <w:rPr>
          <w:rFonts w:ascii="Times New Roman" w:hAnsi="Times New Roman" w:cs="Times New Roman"/>
          <w:sz w:val="24"/>
          <w:szCs w:val="24"/>
        </w:rPr>
        <w:t xml:space="preserve"> agradáveis</w:t>
      </w:r>
      <w:r w:rsidRPr="00C5704C">
        <w:rPr>
          <w:rFonts w:ascii="Times New Roman" w:hAnsi="Times New Roman" w:cs="Times New Roman"/>
          <w:sz w:val="24"/>
          <w:szCs w:val="24"/>
        </w:rPr>
        <w:t>. Aproximaram-se do vagão</w:t>
      </w:r>
      <w:r w:rsidR="005F038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962101">
        <w:rPr>
          <w:rFonts w:ascii="Times New Roman" w:hAnsi="Times New Roman" w:cs="Times New Roman"/>
          <w:sz w:val="24"/>
          <w:szCs w:val="24"/>
        </w:rPr>
        <w:t>logo</w:t>
      </w:r>
      <w:r w:rsidR="0096210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 a jovem viu</w:t>
      </w:r>
      <w:r w:rsidR="00A178B3">
        <w:rPr>
          <w:rFonts w:ascii="Times New Roman" w:hAnsi="Times New Roman" w:cs="Times New Roman"/>
          <w:sz w:val="24"/>
          <w:szCs w:val="24"/>
        </w:rPr>
        <w:t xml:space="preserve"> seu acompanhante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janela, saiu para a plataforma, abraçou-o e chorou como se não </w:t>
      </w:r>
      <w:r w:rsidR="00A178B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visse </w:t>
      </w:r>
      <w:r w:rsidR="00FC6D41">
        <w:rPr>
          <w:rFonts w:ascii="Times New Roman" w:hAnsi="Times New Roman" w:cs="Times New Roman"/>
          <w:sz w:val="24"/>
          <w:szCs w:val="24"/>
        </w:rPr>
        <w:t>havia</w:t>
      </w:r>
      <w:r w:rsidR="00A178B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tempo. E o jovem </w:t>
      </w:r>
      <w:r w:rsidR="00A178B3">
        <w:rPr>
          <w:rFonts w:ascii="Times New Roman" w:hAnsi="Times New Roman" w:cs="Times New Roman"/>
          <w:sz w:val="24"/>
          <w:szCs w:val="24"/>
        </w:rPr>
        <w:t>lhe disse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Vália,</w:t>
      </w:r>
      <w:r w:rsidR="00E63058">
        <w:rPr>
          <w:rStyle w:val="Refdenotaderodap"/>
          <w:rFonts w:ascii="Times New Roman" w:hAnsi="Times New Roman" w:cs="Times New Roman"/>
          <w:sz w:val="24"/>
          <w:szCs w:val="24"/>
        </w:rPr>
        <w:footnoteReference w:id="35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038D">
        <w:rPr>
          <w:rFonts w:ascii="Times New Roman" w:hAnsi="Times New Roman" w:cs="Times New Roman"/>
          <w:sz w:val="24"/>
          <w:szCs w:val="24"/>
        </w:rPr>
        <w:t>acompanhe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esta menina até Kh</w:t>
      </w:r>
      <w:r w:rsidR="006F7029" w:rsidRPr="00E63058">
        <w:rPr>
          <w:rFonts w:ascii="Times New Roman" w:hAnsi="Times New Roman" w:cs="Times New Roman"/>
          <w:sz w:val="24"/>
          <w:szCs w:val="24"/>
        </w:rPr>
        <w:t>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rkov; de lá </w:t>
      </w:r>
      <w:r w:rsidR="00A178B3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>pedir</w:t>
      </w:r>
      <w:r w:rsidR="00FC6D41">
        <w:rPr>
          <w:rFonts w:ascii="Times New Roman" w:hAnsi="Times New Roman" w:cs="Times New Roman"/>
          <w:sz w:val="24"/>
          <w:szCs w:val="24"/>
        </w:rPr>
        <w:t>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D41">
        <w:rPr>
          <w:rFonts w:ascii="Times New Roman" w:hAnsi="Times New Roman" w:cs="Times New Roman"/>
          <w:sz w:val="24"/>
          <w:szCs w:val="24"/>
        </w:rPr>
        <w:t xml:space="preserve">que a </w:t>
      </w:r>
      <w:r w:rsidR="006F7029" w:rsidRPr="00C5704C">
        <w:rPr>
          <w:rFonts w:ascii="Times New Roman" w:hAnsi="Times New Roman" w:cs="Times New Roman"/>
          <w:sz w:val="24"/>
          <w:szCs w:val="24"/>
        </w:rPr>
        <w:t>lev</w:t>
      </w:r>
      <w:r w:rsidR="00FC6D41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Kursk e </w:t>
      </w:r>
      <w:r>
        <w:rPr>
          <w:rFonts w:ascii="Times New Roman" w:hAnsi="Times New Roman" w:cs="Times New Roman"/>
          <w:sz w:val="24"/>
          <w:szCs w:val="24"/>
        </w:rPr>
        <w:t>então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Lg</w:t>
      </w:r>
      <w:r w:rsidR="004363E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v, onde tem uma irmã.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jovem imediatamente tirou as mãos dos ombros </w:t>
      </w:r>
      <w:r w:rsidR="00FC6D41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enxugou as </w:t>
      </w:r>
      <w:r w:rsidR="00D60699" w:rsidRPr="00C5704C">
        <w:rPr>
          <w:rFonts w:ascii="Times New Roman" w:hAnsi="Times New Roman" w:cs="Times New Roman"/>
          <w:sz w:val="24"/>
          <w:szCs w:val="24"/>
        </w:rPr>
        <w:t>l</w:t>
      </w:r>
      <w:r w:rsidR="00D60699">
        <w:rPr>
          <w:rFonts w:ascii="Times New Roman" w:hAnsi="Times New Roman" w:cs="Times New Roman"/>
          <w:sz w:val="24"/>
          <w:szCs w:val="24"/>
        </w:rPr>
        <w:t>á</w:t>
      </w:r>
      <w:r w:rsidR="00D60699" w:rsidRPr="00C5704C">
        <w:rPr>
          <w:rFonts w:ascii="Times New Roman" w:hAnsi="Times New Roman" w:cs="Times New Roman"/>
          <w:sz w:val="24"/>
          <w:szCs w:val="24"/>
        </w:rPr>
        <w:t xml:space="preserve">grimas </w:t>
      </w:r>
      <w:r w:rsidR="004A42FF">
        <w:rPr>
          <w:rFonts w:ascii="Times New Roman" w:hAnsi="Times New Roman" w:cs="Times New Roman"/>
          <w:sz w:val="24"/>
          <w:szCs w:val="24"/>
        </w:rPr>
        <w:t>de seu rosto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lencinho rendado e disse: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você que está </w:t>
      </w:r>
      <w:r w:rsidR="00A178B3">
        <w:rPr>
          <w:rFonts w:ascii="Times New Roman" w:hAnsi="Times New Roman" w:cs="Times New Roman"/>
          <w:sz w:val="24"/>
          <w:szCs w:val="24"/>
        </w:rPr>
        <w:t>indo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Kursk e Lg</w:t>
      </w:r>
      <w:r w:rsidR="004363E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v.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viajarei tão cedo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o </w:t>
      </w:r>
      <w:r w:rsidR="0045496F">
        <w:rPr>
          <w:rFonts w:ascii="Times New Roman" w:hAnsi="Times New Roman" w:cs="Times New Roman"/>
          <w:sz w:val="24"/>
          <w:szCs w:val="24"/>
        </w:rPr>
        <w:t>moço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essa menina precisa </w:t>
      </w:r>
      <w:r w:rsidR="004A42FF">
        <w:rPr>
          <w:rFonts w:ascii="Times New Roman" w:hAnsi="Times New Roman" w:cs="Times New Roman"/>
          <w:sz w:val="24"/>
          <w:szCs w:val="24"/>
        </w:rPr>
        <w:t>ir</w:t>
      </w:r>
      <w:r w:rsidR="004A42F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logo... </w:t>
      </w:r>
      <w:r w:rsidR="004A42FF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 lugar </w:t>
      </w:r>
      <w:r w:rsidR="00A84371">
        <w:rPr>
          <w:rFonts w:ascii="Times New Roman" w:hAnsi="Times New Roman" w:cs="Times New Roman"/>
          <w:sz w:val="24"/>
          <w:szCs w:val="24"/>
        </w:rPr>
        <w:t>ficará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livre... Pegue o dinheiro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609A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22C1">
        <w:rPr>
          <w:rFonts w:ascii="Times New Roman" w:hAnsi="Times New Roman" w:cs="Times New Roman"/>
          <w:sz w:val="24"/>
          <w:szCs w:val="24"/>
        </w:rPr>
        <w:t>o</w:t>
      </w:r>
      <w:r w:rsidR="00B222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598E">
        <w:rPr>
          <w:rFonts w:ascii="Times New Roman" w:hAnsi="Times New Roman" w:cs="Times New Roman"/>
          <w:sz w:val="24"/>
          <w:szCs w:val="24"/>
        </w:rPr>
        <w:t>esticou</w:t>
      </w:r>
      <w:r w:rsidR="0082609A">
        <w:rPr>
          <w:rFonts w:ascii="Times New Roman" w:hAnsi="Times New Roman" w:cs="Times New Roman"/>
          <w:sz w:val="24"/>
          <w:szCs w:val="24"/>
        </w:rPr>
        <w:t xml:space="preserve"> </w:t>
      </w:r>
      <w:r w:rsidR="00B222C1">
        <w:rPr>
          <w:rFonts w:ascii="Times New Roman" w:hAnsi="Times New Roman" w:cs="Times New Roman"/>
          <w:sz w:val="24"/>
          <w:szCs w:val="24"/>
        </w:rPr>
        <w:t>a ela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D606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preciso de dinheiro </w:t>
      </w:r>
      <w:r w:rsidR="00B76A5E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 jovem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>la que viaje no seu lugar.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entrou </w:t>
      </w:r>
      <w:r w:rsidR="00A84371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vagão de beleza indescritível, todo forrado de seda, com </w:t>
      </w:r>
      <w:r w:rsidR="00FC6D41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espelho e bancos estofados. Sentou-se perto da janela com uma cortina cor creme e ficou </w:t>
      </w:r>
      <w:r w:rsidR="00331A78">
        <w:rPr>
          <w:rFonts w:ascii="Times New Roman" w:hAnsi="Times New Roman" w:cs="Times New Roman"/>
          <w:sz w:val="24"/>
          <w:szCs w:val="24"/>
        </w:rPr>
        <w:t>admirando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jovem. A </w:t>
      </w:r>
      <w:r w:rsidR="0045496F">
        <w:rPr>
          <w:rFonts w:ascii="Times New Roman" w:hAnsi="Times New Roman" w:cs="Times New Roman"/>
          <w:sz w:val="24"/>
          <w:szCs w:val="24"/>
        </w:rPr>
        <w:t>moça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sentou</w:t>
      </w:r>
      <w:r w:rsidR="00D60699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banco </w:t>
      </w:r>
      <w:r w:rsidR="00042336">
        <w:rPr>
          <w:rFonts w:ascii="Times New Roman" w:hAnsi="Times New Roman" w:cs="Times New Roman"/>
          <w:sz w:val="24"/>
          <w:szCs w:val="24"/>
        </w:rPr>
        <w:t>oposto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2336">
        <w:rPr>
          <w:rFonts w:ascii="Times New Roman" w:hAnsi="Times New Roman" w:cs="Times New Roman"/>
          <w:sz w:val="24"/>
          <w:szCs w:val="24"/>
        </w:rPr>
        <w:t>e fingia não notá-lo</w:t>
      </w:r>
      <w:r w:rsidRPr="00C5704C">
        <w:rPr>
          <w:rFonts w:ascii="Times New Roman" w:hAnsi="Times New Roman" w:cs="Times New Roman"/>
          <w:sz w:val="24"/>
          <w:szCs w:val="24"/>
        </w:rPr>
        <w:t>, mas Maria percebeu que vez ou outra</w:t>
      </w:r>
      <w:r w:rsidR="007F4D22">
        <w:rPr>
          <w:rFonts w:ascii="Times New Roman" w:hAnsi="Times New Roman" w:cs="Times New Roman"/>
          <w:sz w:val="24"/>
          <w:szCs w:val="24"/>
        </w:rPr>
        <w:t xml:space="preserve"> </w:t>
      </w:r>
      <w:r w:rsidR="00FC6D41">
        <w:rPr>
          <w:rFonts w:ascii="Times New Roman" w:hAnsi="Times New Roman" w:cs="Times New Roman"/>
          <w:sz w:val="24"/>
          <w:szCs w:val="24"/>
        </w:rPr>
        <w:t>ela</w:t>
      </w:r>
      <w:r w:rsidR="0082609A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espiava. “Ah,</w:t>
      </w:r>
      <w:r w:rsidR="0082609A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Maria com raiva, </w:t>
      </w:r>
      <w:r w:rsidR="0082609A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menos não </w:t>
      </w:r>
      <w:r w:rsidR="00B76A5E">
        <w:rPr>
          <w:rFonts w:ascii="Times New Roman" w:hAnsi="Times New Roman" w:cs="Times New Roman"/>
          <w:sz w:val="24"/>
          <w:szCs w:val="24"/>
        </w:rPr>
        <w:t xml:space="preserve">sou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só eu que ficarei longe </w:t>
      </w:r>
      <w:r w:rsidR="0082609A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>, você também</w:t>
      </w:r>
      <w:r w:rsidR="006D2FDD">
        <w:rPr>
          <w:rFonts w:ascii="Times New Roman" w:hAnsi="Times New Roman" w:cs="Times New Roman"/>
          <w:sz w:val="24"/>
          <w:szCs w:val="24"/>
        </w:rPr>
        <w:t xml:space="preserve"> ficará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84371">
        <w:rPr>
          <w:rFonts w:ascii="Times New Roman" w:hAnsi="Times New Roman" w:cs="Times New Roman"/>
          <w:sz w:val="24"/>
          <w:szCs w:val="24"/>
        </w:rPr>
        <w:t>Ele n</w:t>
      </w:r>
      <w:r w:rsidRPr="004A42FF">
        <w:rPr>
          <w:rFonts w:ascii="Times New Roman" w:hAnsi="Times New Roman" w:cs="Times New Roman"/>
          <w:sz w:val="24"/>
          <w:szCs w:val="24"/>
        </w:rPr>
        <w:t>ão se</w:t>
      </w:r>
      <w:r w:rsidR="00A84371">
        <w:rPr>
          <w:rFonts w:ascii="Times New Roman" w:hAnsi="Times New Roman" w:cs="Times New Roman"/>
          <w:sz w:val="24"/>
          <w:szCs w:val="24"/>
        </w:rPr>
        <w:t>rá</w:t>
      </w:r>
      <w:r w:rsidRPr="004A42FF">
        <w:rPr>
          <w:rFonts w:ascii="Times New Roman" w:hAnsi="Times New Roman" w:cs="Times New Roman"/>
          <w:sz w:val="24"/>
          <w:szCs w:val="24"/>
        </w:rPr>
        <w:t xml:space="preserve"> </w:t>
      </w:r>
      <w:r w:rsidR="00A84371">
        <w:rPr>
          <w:rFonts w:ascii="Times New Roman" w:hAnsi="Times New Roman" w:cs="Times New Roman"/>
          <w:sz w:val="24"/>
          <w:szCs w:val="24"/>
        </w:rPr>
        <w:t>meu</w:t>
      </w:r>
      <w:r w:rsidR="00785C84">
        <w:rPr>
          <w:rFonts w:ascii="Times New Roman" w:hAnsi="Times New Roman" w:cs="Times New Roman"/>
          <w:sz w:val="24"/>
          <w:szCs w:val="24"/>
        </w:rPr>
        <w:t>,</w:t>
      </w:r>
      <w:r w:rsidRPr="004A42FF">
        <w:rPr>
          <w:rFonts w:ascii="Times New Roman" w:hAnsi="Times New Roman" w:cs="Times New Roman"/>
          <w:sz w:val="24"/>
          <w:szCs w:val="24"/>
        </w:rPr>
        <w:t xml:space="preserve"> </w:t>
      </w:r>
      <w:r w:rsidR="00785C84">
        <w:rPr>
          <w:rFonts w:ascii="Times New Roman" w:hAnsi="Times New Roman" w:cs="Times New Roman"/>
          <w:sz w:val="24"/>
          <w:szCs w:val="24"/>
        </w:rPr>
        <w:t>mas também não será</w:t>
      </w:r>
      <w:r w:rsidRPr="004A42FF">
        <w:rPr>
          <w:rFonts w:ascii="Times New Roman" w:hAnsi="Times New Roman" w:cs="Times New Roman"/>
          <w:sz w:val="24"/>
          <w:szCs w:val="24"/>
        </w:rPr>
        <w:t xml:space="preserve"> </w:t>
      </w:r>
      <w:r w:rsidR="00A84371">
        <w:rPr>
          <w:rFonts w:ascii="Times New Roman" w:hAnsi="Times New Roman" w:cs="Times New Roman"/>
          <w:sz w:val="24"/>
          <w:szCs w:val="24"/>
        </w:rPr>
        <w:t>seu</w:t>
      </w:r>
      <w:r w:rsidR="00192BB0" w:rsidRPr="004A42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A42FF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Nesse momento</w:t>
      </w:r>
      <w:r w:rsidR="0082609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trem </w:t>
      </w:r>
      <w:r w:rsidR="00B032F1">
        <w:rPr>
          <w:rFonts w:ascii="Times New Roman" w:hAnsi="Times New Roman" w:cs="Times New Roman"/>
          <w:sz w:val="24"/>
          <w:szCs w:val="24"/>
        </w:rPr>
        <w:t>colocou-se</w:t>
      </w:r>
      <w:r w:rsidR="0082609A">
        <w:rPr>
          <w:rFonts w:ascii="Times New Roman" w:hAnsi="Times New Roman" w:cs="Times New Roman"/>
          <w:sz w:val="24"/>
          <w:szCs w:val="24"/>
        </w:rPr>
        <w:t xml:space="preserve"> em marcha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93FD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3FDA">
        <w:rPr>
          <w:rFonts w:ascii="Times New Roman" w:hAnsi="Times New Roman" w:cs="Times New Roman"/>
          <w:sz w:val="24"/>
          <w:szCs w:val="24"/>
        </w:rPr>
        <w:t xml:space="preserve">de tão macio e silencioso,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teve a impressão de </w:t>
      </w:r>
      <w:r w:rsidR="00FC6D41">
        <w:rPr>
          <w:rFonts w:ascii="Times New Roman" w:hAnsi="Times New Roman" w:cs="Times New Roman"/>
          <w:sz w:val="24"/>
          <w:szCs w:val="24"/>
        </w:rPr>
        <w:t xml:space="preserve">que </w:t>
      </w:r>
      <w:r w:rsidR="00962101">
        <w:rPr>
          <w:rFonts w:ascii="Times New Roman" w:hAnsi="Times New Roman" w:cs="Times New Roman"/>
          <w:sz w:val="24"/>
          <w:szCs w:val="24"/>
        </w:rPr>
        <w:t xml:space="preserve">alguém a </w:t>
      </w:r>
      <w:r w:rsidRPr="00C5704C">
        <w:rPr>
          <w:rFonts w:ascii="Times New Roman" w:hAnsi="Times New Roman" w:cs="Times New Roman"/>
          <w:sz w:val="24"/>
          <w:szCs w:val="24"/>
        </w:rPr>
        <w:t>carrega</w:t>
      </w:r>
      <w:r w:rsidR="0096210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braços.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você se chama?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perguntou a jovem.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Maria.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quantos anos você tem?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sei.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é d</w:t>
      </w:r>
      <w:r w:rsidR="00B222C1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aldeia?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da vila de Chagaro-Petróvskoie, </w:t>
      </w:r>
      <w:r w:rsidR="0082609A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tio </w:t>
      </w:r>
      <w:r w:rsidR="006F7029" w:rsidRPr="00862258">
        <w:rPr>
          <w:rFonts w:ascii="Times New Roman" w:hAnsi="Times New Roman" w:cs="Times New Roman"/>
          <w:sz w:val="24"/>
          <w:szCs w:val="24"/>
        </w:rPr>
        <w:t>Lugov</w:t>
      </w:r>
      <w:r w:rsidR="00331A78" w:rsidRPr="00862258">
        <w:rPr>
          <w:rFonts w:ascii="Times New Roman" w:hAnsi="Times New Roman" w:cs="Times New Roman"/>
          <w:sz w:val="24"/>
          <w:szCs w:val="24"/>
        </w:rPr>
        <w:t>o</w:t>
      </w:r>
      <w:r w:rsidR="006F7029" w:rsidRPr="00862258">
        <w:rPr>
          <w:rFonts w:ascii="Times New Roman" w:hAnsi="Times New Roman" w:cs="Times New Roman"/>
          <w:sz w:val="24"/>
          <w:szCs w:val="24"/>
        </w:rPr>
        <w:t>i.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Você, com certeza,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nem quatorze anos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a jovem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deve ter uns doze... Que idade feliz, sem homens </w:t>
      </w:r>
      <w:r w:rsidR="00331A78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em sofrimentos.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não falou mais com Maria, ficou sentada no canto, calada, às vezes encostava o lencinho rendado nos olhos com </w:t>
      </w:r>
      <w:r w:rsidR="001A211F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dedos </w:t>
      </w:r>
      <w:r w:rsidR="00331A78">
        <w:rPr>
          <w:rFonts w:ascii="Times New Roman" w:hAnsi="Times New Roman" w:cs="Times New Roman"/>
          <w:sz w:val="24"/>
          <w:szCs w:val="24"/>
        </w:rPr>
        <w:t>finos como agulhas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1A78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unhas </w:t>
      </w:r>
      <w:r w:rsidR="00331A78">
        <w:rPr>
          <w:rFonts w:ascii="Times New Roman" w:hAnsi="Times New Roman" w:cs="Times New Roman"/>
          <w:sz w:val="24"/>
          <w:szCs w:val="24"/>
        </w:rPr>
        <w:t xml:space="preserve">pintadas de </w:t>
      </w:r>
      <w:r w:rsidRPr="00C5704C">
        <w:rPr>
          <w:rFonts w:ascii="Times New Roman" w:hAnsi="Times New Roman" w:cs="Times New Roman"/>
          <w:sz w:val="24"/>
          <w:szCs w:val="24"/>
        </w:rPr>
        <w:t>vermelh</w:t>
      </w:r>
      <w:r w:rsidR="00331A7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31A78">
        <w:rPr>
          <w:rFonts w:ascii="Times New Roman" w:hAnsi="Times New Roman" w:cs="Times New Roman"/>
          <w:sz w:val="24"/>
          <w:szCs w:val="24"/>
        </w:rPr>
        <w:t>Só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chegaram a Khárkov</w:t>
      </w:r>
      <w:r w:rsidR="00593FD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jovem</w:t>
      </w:r>
      <w:r w:rsidR="00331A78">
        <w:rPr>
          <w:rFonts w:ascii="Times New Roman" w:hAnsi="Times New Roman" w:cs="Times New Roman"/>
          <w:sz w:val="24"/>
          <w:szCs w:val="24"/>
        </w:rPr>
        <w:t xml:space="preserve"> </w:t>
      </w:r>
      <w:r w:rsidR="00A623BC">
        <w:rPr>
          <w:rFonts w:ascii="Times New Roman" w:hAnsi="Times New Roman" w:cs="Times New Roman"/>
          <w:sz w:val="24"/>
          <w:szCs w:val="24"/>
        </w:rPr>
        <w:t>trocou algumas palavras</w:t>
      </w:r>
      <w:r w:rsidR="00331A78">
        <w:rPr>
          <w:rFonts w:ascii="Times New Roman" w:hAnsi="Times New Roman" w:cs="Times New Roman"/>
          <w:sz w:val="24"/>
          <w:szCs w:val="24"/>
        </w:rPr>
        <w:t xml:space="preserve">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FD0E43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FD0E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4208">
        <w:rPr>
          <w:rFonts w:ascii="Times New Roman" w:hAnsi="Times New Roman" w:cs="Times New Roman"/>
          <w:sz w:val="24"/>
          <w:szCs w:val="24"/>
        </w:rPr>
        <w:t>—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</w:t>
      </w:r>
      <w:r w:rsidR="00044208">
        <w:rPr>
          <w:rFonts w:ascii="Times New Roman" w:hAnsi="Times New Roman" w:cs="Times New Roman"/>
          <w:sz w:val="24"/>
          <w:szCs w:val="24"/>
        </w:rPr>
        <w:t>Pegue esse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dinheiro </w:t>
      </w:r>
      <w:r w:rsidRPr="00044208">
        <w:rPr>
          <w:rFonts w:ascii="Times New Roman" w:hAnsi="Times New Roman" w:cs="Times New Roman"/>
          <w:sz w:val="24"/>
          <w:szCs w:val="24"/>
        </w:rPr>
        <w:t>—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disse</w:t>
      </w:r>
      <w:r w:rsidRPr="00044208">
        <w:rPr>
          <w:rFonts w:ascii="Times New Roman" w:hAnsi="Times New Roman" w:cs="Times New Roman"/>
          <w:sz w:val="24"/>
          <w:szCs w:val="24"/>
        </w:rPr>
        <w:t>.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</w:t>
      </w:r>
      <w:r w:rsidRPr="00044208">
        <w:rPr>
          <w:rFonts w:ascii="Times New Roman" w:hAnsi="Times New Roman" w:cs="Times New Roman"/>
          <w:sz w:val="24"/>
          <w:szCs w:val="24"/>
        </w:rPr>
        <w:t>—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</w:t>
      </w:r>
      <w:r w:rsidR="00044208">
        <w:rPr>
          <w:rFonts w:ascii="Times New Roman" w:hAnsi="Times New Roman" w:cs="Times New Roman"/>
          <w:sz w:val="24"/>
          <w:szCs w:val="24"/>
        </w:rPr>
        <w:t>C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ompre </w:t>
      </w:r>
      <w:r w:rsidR="0082609A" w:rsidRPr="00044208">
        <w:rPr>
          <w:rFonts w:ascii="Times New Roman" w:hAnsi="Times New Roman" w:cs="Times New Roman"/>
          <w:sz w:val="24"/>
          <w:szCs w:val="24"/>
        </w:rPr>
        <w:t>um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a passagem </w:t>
      </w:r>
      <w:r w:rsidR="0082609A" w:rsidRPr="00044208">
        <w:rPr>
          <w:rFonts w:ascii="Times New Roman" w:hAnsi="Times New Roman" w:cs="Times New Roman"/>
          <w:sz w:val="24"/>
          <w:szCs w:val="24"/>
        </w:rPr>
        <w:t>para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Kursk e lá </w:t>
      </w:r>
      <w:r w:rsidRPr="00044208">
        <w:rPr>
          <w:rFonts w:ascii="Times New Roman" w:hAnsi="Times New Roman" w:cs="Times New Roman"/>
          <w:sz w:val="24"/>
          <w:szCs w:val="24"/>
        </w:rPr>
        <w:t>compre uma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</w:t>
      </w:r>
      <w:r w:rsidR="0082609A" w:rsidRPr="00044208">
        <w:rPr>
          <w:rFonts w:ascii="Times New Roman" w:hAnsi="Times New Roman" w:cs="Times New Roman"/>
          <w:sz w:val="24"/>
          <w:szCs w:val="24"/>
        </w:rPr>
        <w:t>para</w:t>
      </w:r>
      <w:r w:rsidR="006F7029" w:rsidRPr="00044208">
        <w:rPr>
          <w:rFonts w:ascii="Times New Roman" w:hAnsi="Times New Roman" w:cs="Times New Roman"/>
          <w:sz w:val="24"/>
          <w:szCs w:val="24"/>
        </w:rPr>
        <w:t xml:space="preserve"> Lg</w:t>
      </w:r>
      <w:r w:rsidR="0045496F">
        <w:rPr>
          <w:rFonts w:ascii="Times New Roman" w:hAnsi="Times New Roman" w:cs="Times New Roman"/>
          <w:sz w:val="24"/>
          <w:szCs w:val="24"/>
        </w:rPr>
        <w:t>o</w:t>
      </w:r>
      <w:r w:rsidR="006F7029" w:rsidRPr="00044208">
        <w:rPr>
          <w:rFonts w:ascii="Times New Roman" w:hAnsi="Times New Roman" w:cs="Times New Roman"/>
          <w:sz w:val="24"/>
          <w:szCs w:val="24"/>
        </w:rPr>
        <w:t>v</w:t>
      </w:r>
      <w:r w:rsidR="006D2FDD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C225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Deus a proteja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609A">
        <w:rPr>
          <w:rFonts w:ascii="Times New Roman" w:hAnsi="Times New Roman" w:cs="Times New Roman"/>
          <w:sz w:val="24"/>
          <w:szCs w:val="24"/>
        </w:rPr>
        <w:t>agradeceu</w:t>
      </w:r>
      <w:r w:rsidR="0082609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Maria, como sua mãe lhe ensinara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82609A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5F038D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ê </w:t>
      </w:r>
      <w:r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pedacinho de pão, </w:t>
      </w:r>
      <w:r w:rsidR="006F7029" w:rsidRPr="00862258">
        <w:rPr>
          <w:rFonts w:ascii="Times New Roman" w:hAnsi="Times New Roman" w:cs="Times New Roman"/>
          <w:sz w:val="24"/>
          <w:szCs w:val="24"/>
        </w:rPr>
        <w:t>pelo amor d</w:t>
      </w:r>
      <w:r w:rsidR="0082609A" w:rsidRPr="00862258">
        <w:rPr>
          <w:rFonts w:ascii="Times New Roman" w:hAnsi="Times New Roman" w:cs="Times New Roman"/>
          <w:sz w:val="24"/>
          <w:szCs w:val="24"/>
        </w:rPr>
        <w:t>e</w:t>
      </w:r>
      <w:r w:rsidR="006F7029" w:rsidRPr="00862258">
        <w:rPr>
          <w:rFonts w:ascii="Times New Roman" w:hAnsi="Times New Roman" w:cs="Times New Roman"/>
          <w:sz w:val="24"/>
          <w:szCs w:val="24"/>
        </w:rPr>
        <w:t xml:space="preserve"> Cristo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4420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caminho é longo e sabe</w:t>
      </w:r>
      <w:r>
        <w:rPr>
          <w:rFonts w:ascii="Times New Roman" w:hAnsi="Times New Roman" w:cs="Times New Roman"/>
          <w:sz w:val="24"/>
          <w:szCs w:val="24"/>
        </w:rPr>
        <w:t>-se lá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4208">
        <w:rPr>
          <w:rFonts w:ascii="Times New Roman" w:hAnsi="Times New Roman" w:cs="Times New Roman"/>
          <w:sz w:val="24"/>
          <w:szCs w:val="24"/>
        </w:rPr>
        <w:t>com quem vou deparar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C225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Aqui </w:t>
      </w:r>
      <w:r w:rsidR="00044208">
        <w:rPr>
          <w:rFonts w:ascii="Times New Roman" w:hAnsi="Times New Roman" w:cs="Times New Roman"/>
          <w:sz w:val="24"/>
          <w:szCs w:val="24"/>
        </w:rPr>
        <w:t xml:space="preserve">há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mais do que </w:t>
      </w:r>
      <w:r w:rsidR="0082609A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suficiente para as passagens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 jovem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44208">
        <w:rPr>
          <w:rFonts w:ascii="Times New Roman" w:hAnsi="Times New Roman" w:cs="Times New Roman"/>
          <w:sz w:val="24"/>
          <w:szCs w:val="24"/>
        </w:rPr>
        <w:t>você pode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comprar pão e </w:t>
      </w:r>
      <w:r w:rsidR="00044208" w:rsidRPr="00862258">
        <w:rPr>
          <w:rFonts w:ascii="Times New Roman" w:hAnsi="Times New Roman" w:cs="Times New Roman"/>
          <w:sz w:val="24"/>
          <w:szCs w:val="24"/>
        </w:rPr>
        <w:t>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44208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u não tenho</w:t>
      </w:r>
      <w:r w:rsidR="00044208">
        <w:rPr>
          <w:rFonts w:ascii="Times New Roman" w:hAnsi="Times New Roman" w:cs="Times New Roman"/>
          <w:sz w:val="24"/>
          <w:szCs w:val="24"/>
        </w:rPr>
        <w:t xml:space="preserve"> pão</w:t>
      </w:r>
      <w:r w:rsidR="006F7029" w:rsidRPr="00C5704C">
        <w:rPr>
          <w:rFonts w:ascii="Times New Roman" w:hAnsi="Times New Roman" w:cs="Times New Roman"/>
          <w:sz w:val="24"/>
          <w:szCs w:val="24"/>
        </w:rPr>
        <w:t>, e também estou com fome...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agradeceu mais uma vez</w:t>
      </w:r>
      <w:r w:rsidR="00FC6D4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embora</w:t>
      </w:r>
      <w:r w:rsidR="00FC6D4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nunca mais viu a jovem. Foi até o prédio da estação, que</w:t>
      </w:r>
      <w:r w:rsidR="00044208">
        <w:rPr>
          <w:rFonts w:ascii="Times New Roman" w:hAnsi="Times New Roman" w:cs="Times New Roman"/>
          <w:sz w:val="24"/>
          <w:szCs w:val="24"/>
        </w:rPr>
        <w:t>, mesmo bonito como antes,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não lhe parecia tão grande. Reconheceu o banco em que </w:t>
      </w:r>
      <w:r w:rsidR="00044208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82609A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senta</w:t>
      </w:r>
      <w:r w:rsidR="0082609A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lado </w:t>
      </w:r>
      <w:r w:rsidR="00044208">
        <w:rPr>
          <w:rFonts w:ascii="Times New Roman" w:hAnsi="Times New Roman" w:cs="Times New Roman"/>
          <w:sz w:val="24"/>
          <w:szCs w:val="24"/>
        </w:rPr>
        <w:t>de sua trouxa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escada branca e </w:t>
      </w:r>
      <w:r w:rsidR="0082609A">
        <w:rPr>
          <w:rFonts w:ascii="Times New Roman" w:hAnsi="Times New Roman" w:cs="Times New Roman"/>
          <w:sz w:val="24"/>
          <w:szCs w:val="24"/>
        </w:rPr>
        <w:t>reluzente</w:t>
      </w:r>
      <w:r w:rsidR="0082609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4208">
        <w:rPr>
          <w:rFonts w:ascii="Times New Roman" w:hAnsi="Times New Roman" w:cs="Times New Roman"/>
          <w:sz w:val="24"/>
          <w:szCs w:val="24"/>
        </w:rPr>
        <w:t>pela 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correra com </w:t>
      </w:r>
      <w:r w:rsidR="006D2FDD">
        <w:rPr>
          <w:rFonts w:ascii="Times New Roman" w:hAnsi="Times New Roman" w:cs="Times New Roman"/>
          <w:sz w:val="24"/>
          <w:szCs w:val="24"/>
        </w:rPr>
        <w:t>seu</w:t>
      </w:r>
      <w:r w:rsidR="004E3F34">
        <w:rPr>
          <w:rFonts w:ascii="Times New Roman" w:hAnsi="Times New Roman" w:cs="Times New Roman"/>
          <w:sz w:val="24"/>
          <w:szCs w:val="24"/>
        </w:rPr>
        <w:t xml:space="preserve"> irmão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E3F34">
        <w:rPr>
          <w:rFonts w:ascii="Times New Roman" w:hAnsi="Times New Roman" w:cs="Times New Roman"/>
          <w:sz w:val="24"/>
          <w:szCs w:val="24"/>
        </w:rPr>
        <w:t>V</w:t>
      </w:r>
      <w:r w:rsidR="00F4598E">
        <w:rPr>
          <w:rFonts w:ascii="Times New Roman" w:hAnsi="Times New Roman" w:cs="Times New Roman"/>
          <w:sz w:val="24"/>
          <w:szCs w:val="24"/>
        </w:rPr>
        <w:t>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as </w:t>
      </w:r>
      <w:r w:rsidR="008C6C12" w:rsidRPr="00044208">
        <w:rPr>
          <w:rFonts w:ascii="Times New Roman" w:hAnsi="Times New Roman" w:cs="Times New Roman"/>
          <w:sz w:val="24"/>
          <w:szCs w:val="24"/>
        </w:rPr>
        <w:t>estranhas</w:t>
      </w:r>
      <w:r w:rsidR="008C6C1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3F34">
        <w:rPr>
          <w:rFonts w:ascii="Times New Roman" w:hAnsi="Times New Roman" w:cs="Times New Roman"/>
          <w:sz w:val="24"/>
          <w:szCs w:val="24"/>
        </w:rPr>
        <w:t>árvores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D41">
        <w:rPr>
          <w:rFonts w:ascii="Times New Roman" w:hAnsi="Times New Roman" w:cs="Times New Roman"/>
          <w:sz w:val="24"/>
          <w:szCs w:val="24"/>
        </w:rPr>
        <w:t xml:space="preserve">plantadas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vasos... </w:t>
      </w:r>
      <w:r w:rsidR="00F4598E">
        <w:rPr>
          <w:rFonts w:ascii="Times New Roman" w:hAnsi="Times New Roman" w:cs="Times New Roman"/>
          <w:sz w:val="24"/>
          <w:szCs w:val="24"/>
        </w:rPr>
        <w:t>Sentiu um nó na</w:t>
      </w:r>
      <w:r w:rsidR="008C6C1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garganta e se pôs a chorar amargamente, mas não como no campo nevado, </w:t>
      </w:r>
      <w:r w:rsidR="0004420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caminho </w:t>
      </w:r>
      <w:r w:rsidR="0004420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estação </w:t>
      </w:r>
      <w:r w:rsidR="00F4598E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Andréievka, </w:t>
      </w:r>
      <w:r w:rsidR="008C6C12">
        <w:rPr>
          <w:rFonts w:ascii="Times New Roman" w:hAnsi="Times New Roman" w:cs="Times New Roman"/>
          <w:sz w:val="24"/>
          <w:szCs w:val="24"/>
        </w:rPr>
        <w:t>de modo que</w:t>
      </w:r>
      <w:r w:rsidRPr="00C5704C">
        <w:rPr>
          <w:rFonts w:ascii="Times New Roman" w:hAnsi="Times New Roman" w:cs="Times New Roman"/>
          <w:sz w:val="24"/>
          <w:szCs w:val="24"/>
        </w:rPr>
        <w:t>, após o choro, continu</w:t>
      </w:r>
      <w:r w:rsidR="00FC6D41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sentir </w:t>
      </w:r>
      <w:r w:rsidR="004443CC">
        <w:rPr>
          <w:rFonts w:ascii="Times New Roman" w:hAnsi="Times New Roman" w:cs="Times New Roman"/>
          <w:sz w:val="24"/>
          <w:szCs w:val="24"/>
        </w:rPr>
        <w:t xml:space="preserve">tristeza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peso no peito. </w:t>
      </w:r>
      <w:r w:rsidR="00FC6D41">
        <w:rPr>
          <w:rFonts w:ascii="Times New Roman" w:hAnsi="Times New Roman" w:cs="Times New Roman"/>
          <w:sz w:val="24"/>
          <w:szCs w:val="24"/>
        </w:rPr>
        <w:t>Ela n</w:t>
      </w:r>
      <w:r w:rsidRPr="00C5704C">
        <w:rPr>
          <w:rFonts w:ascii="Times New Roman" w:hAnsi="Times New Roman" w:cs="Times New Roman"/>
          <w:sz w:val="24"/>
          <w:szCs w:val="24"/>
        </w:rPr>
        <w:t xml:space="preserve">unca havia ganhado dinheiro </w:t>
      </w:r>
      <w:r w:rsidR="002F6D82">
        <w:rPr>
          <w:rFonts w:ascii="Times New Roman" w:hAnsi="Times New Roman" w:cs="Times New Roman"/>
          <w:sz w:val="24"/>
          <w:szCs w:val="24"/>
        </w:rPr>
        <w:t>em notas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F6D82">
        <w:rPr>
          <w:rFonts w:ascii="Times New Roman" w:hAnsi="Times New Roman" w:cs="Times New Roman"/>
          <w:sz w:val="24"/>
          <w:szCs w:val="24"/>
        </w:rPr>
        <w:t>apenas</w:t>
      </w:r>
      <w:r w:rsidR="007B166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moedas de cobre, e sabia onde </w:t>
      </w:r>
      <w:r w:rsidR="00996A0D">
        <w:rPr>
          <w:rFonts w:ascii="Times New Roman" w:hAnsi="Times New Roman" w:cs="Times New Roman"/>
          <w:sz w:val="24"/>
          <w:szCs w:val="24"/>
        </w:rPr>
        <w:t xml:space="preserve">poderia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comprar pão e </w:t>
      </w:r>
      <w:r w:rsidR="002F6D82" w:rsidRPr="00862258">
        <w:rPr>
          <w:rFonts w:ascii="Times New Roman" w:hAnsi="Times New Roman" w:cs="Times New Roman"/>
          <w:sz w:val="24"/>
          <w:szCs w:val="24"/>
        </w:rPr>
        <w:t>salame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</w:t>
      </w:r>
      <w:r w:rsidR="0078611F">
        <w:rPr>
          <w:rFonts w:ascii="Times New Roman" w:hAnsi="Times New Roman" w:cs="Times New Roman"/>
          <w:sz w:val="24"/>
          <w:szCs w:val="24"/>
        </w:rPr>
        <w:t>passagens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A6D80">
        <w:rPr>
          <w:rFonts w:ascii="Times New Roman" w:hAnsi="Times New Roman" w:cs="Times New Roman"/>
          <w:sz w:val="24"/>
          <w:szCs w:val="24"/>
        </w:rPr>
        <w:t>Mas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jovem que ela</w:t>
      </w:r>
      <w:r w:rsidR="0078611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escolheu entre </w:t>
      </w:r>
      <w:r w:rsidR="007B166C">
        <w:rPr>
          <w:rFonts w:ascii="Times New Roman" w:hAnsi="Times New Roman" w:cs="Times New Roman"/>
          <w:sz w:val="24"/>
          <w:szCs w:val="24"/>
        </w:rPr>
        <w:t>tantas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para perguntar </w:t>
      </w:r>
      <w:r w:rsidR="00EB2BAB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mostrou onde as passagens</w:t>
      </w:r>
      <w:r w:rsidR="00996A0D">
        <w:rPr>
          <w:rFonts w:ascii="Times New Roman" w:hAnsi="Times New Roman" w:cs="Times New Roman"/>
          <w:sz w:val="24"/>
          <w:szCs w:val="24"/>
        </w:rPr>
        <w:t xml:space="preserve"> eram vendidas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ela </w:t>
      </w:r>
      <w:r w:rsidR="007B166C">
        <w:rPr>
          <w:rFonts w:ascii="Times New Roman" w:hAnsi="Times New Roman" w:cs="Times New Roman"/>
          <w:sz w:val="24"/>
          <w:szCs w:val="24"/>
        </w:rPr>
        <w:t>comprou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cartão verde e duro.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 w:rsidR="001A211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jovem não era tão bonito como o da estação </w:t>
      </w:r>
      <w:r w:rsidR="007B166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Andréievka, no entanto sua aparência </w:t>
      </w:r>
      <w:r w:rsidR="00996A0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agradava e</w:t>
      </w:r>
      <w:r w:rsidR="00593FDA">
        <w:rPr>
          <w:rFonts w:ascii="Times New Roman" w:hAnsi="Times New Roman" w:cs="Times New Roman"/>
          <w:sz w:val="24"/>
          <w:szCs w:val="24"/>
        </w:rPr>
        <w:t xml:space="preserve"> ela sentiu que</w:t>
      </w:r>
      <w:r w:rsidRPr="00C5704C">
        <w:rPr>
          <w:rFonts w:ascii="Times New Roman" w:hAnsi="Times New Roman" w:cs="Times New Roman"/>
          <w:sz w:val="24"/>
          <w:szCs w:val="24"/>
        </w:rPr>
        <w:t>, se ficasse com ele n</w:t>
      </w:r>
      <w:r w:rsidR="007B166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A0D">
        <w:rPr>
          <w:rFonts w:ascii="Times New Roman" w:hAnsi="Times New Roman" w:cs="Times New Roman"/>
          <w:sz w:val="24"/>
          <w:szCs w:val="24"/>
        </w:rPr>
        <w:t>celeiro</w:t>
      </w:r>
      <w:r w:rsidR="0078611F">
        <w:rPr>
          <w:rFonts w:ascii="Times New Roman" w:hAnsi="Times New Roman" w:cs="Times New Roman"/>
          <w:sz w:val="24"/>
          <w:szCs w:val="24"/>
        </w:rPr>
        <w:t xml:space="preserve"> </w:t>
      </w:r>
      <w:r w:rsidR="0078611F" w:rsidRPr="00C5704C">
        <w:rPr>
          <w:rFonts w:ascii="Times New Roman" w:hAnsi="Times New Roman" w:cs="Times New Roman"/>
          <w:sz w:val="24"/>
          <w:szCs w:val="24"/>
        </w:rPr>
        <w:t>escuro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96A0D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gritasse</w:t>
      </w:r>
      <w:r w:rsidR="007B166C">
        <w:rPr>
          <w:rFonts w:ascii="Times New Roman" w:hAnsi="Times New Roman" w:cs="Times New Roman"/>
          <w:sz w:val="24"/>
          <w:szCs w:val="24"/>
        </w:rPr>
        <w:t xml:space="preserve"> também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996A0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comprou era duro e escuro e</w:t>
      </w:r>
      <w:r w:rsidR="007B166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do frango </w:t>
      </w:r>
      <w:r>
        <w:rPr>
          <w:rFonts w:ascii="Times New Roman" w:hAnsi="Times New Roman" w:cs="Times New Roman"/>
          <w:sz w:val="24"/>
          <w:szCs w:val="24"/>
        </w:rPr>
        <w:t>assado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lanchonete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166C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And</w:t>
      </w:r>
      <w:r w:rsidR="00282476"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éievka, não </w:t>
      </w:r>
      <w:r>
        <w:rPr>
          <w:rFonts w:ascii="Times New Roman" w:hAnsi="Times New Roman" w:cs="Times New Roman"/>
          <w:sz w:val="24"/>
          <w:szCs w:val="24"/>
        </w:rPr>
        <w:t>satisfez Maria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já tinha </w:t>
      </w:r>
      <w:r w:rsidR="007B166C">
        <w:rPr>
          <w:rFonts w:ascii="Times New Roman" w:hAnsi="Times New Roman" w:cs="Times New Roman"/>
          <w:sz w:val="24"/>
          <w:szCs w:val="24"/>
        </w:rPr>
        <w:t>se habituado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4306">
        <w:rPr>
          <w:rFonts w:ascii="Times New Roman" w:hAnsi="Times New Roman" w:cs="Times New Roman"/>
          <w:sz w:val="24"/>
          <w:szCs w:val="24"/>
        </w:rPr>
        <w:t>a esmolas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ricas</w:t>
      </w:r>
      <w:r w:rsidR="007B166C">
        <w:rPr>
          <w:rFonts w:ascii="Times New Roman" w:hAnsi="Times New Roman" w:cs="Times New Roman"/>
          <w:sz w:val="24"/>
          <w:szCs w:val="24"/>
        </w:rPr>
        <w:t xml:space="preserve"> </w:t>
      </w:r>
      <w:r w:rsidR="007B166C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7B166C">
        <w:rPr>
          <w:rFonts w:ascii="Times New Roman" w:hAnsi="Times New Roman" w:cs="Times New Roman"/>
          <w:sz w:val="24"/>
          <w:szCs w:val="24"/>
        </w:rPr>
        <w:t xml:space="preserve">é que </w:t>
      </w:r>
      <w:r w:rsidR="006F7029" w:rsidRPr="00C5704C">
        <w:rPr>
          <w:rFonts w:ascii="Times New Roman" w:hAnsi="Times New Roman" w:cs="Times New Roman"/>
          <w:sz w:val="24"/>
          <w:szCs w:val="24"/>
        </w:rPr>
        <w:t>o número de ricos</w:t>
      </w:r>
      <w:r w:rsidR="007B166C">
        <w:rPr>
          <w:rFonts w:ascii="Times New Roman" w:hAnsi="Times New Roman" w:cs="Times New Roman"/>
          <w:sz w:val="24"/>
          <w:szCs w:val="24"/>
        </w:rPr>
        <w:t xml:space="preserve"> tivesse aumentado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7B166C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aprend</w:t>
      </w:r>
      <w:r w:rsidR="007B166C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mendigar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 lugares certos e </w:t>
      </w:r>
      <w:r w:rsidR="007B166C">
        <w:rPr>
          <w:rFonts w:ascii="Times New Roman" w:hAnsi="Times New Roman" w:cs="Times New Roman"/>
          <w:sz w:val="24"/>
          <w:szCs w:val="24"/>
        </w:rPr>
        <w:t>às</w:t>
      </w:r>
      <w:r w:rsidR="001C5BFE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pessoas certas.</w:t>
      </w:r>
    </w:p>
    <w:p w:rsidR="006F7029" w:rsidRPr="00C5704C" w:rsidRDefault="0099778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1A211F">
        <w:rPr>
          <w:rFonts w:ascii="Times New Roman" w:hAnsi="Times New Roman" w:cs="Times New Roman"/>
          <w:sz w:val="24"/>
          <w:szCs w:val="24"/>
        </w:rPr>
        <w:t xml:space="preserve"> </w:t>
      </w:r>
      <w:r w:rsidR="00996A0D">
        <w:rPr>
          <w:rFonts w:ascii="Times New Roman" w:hAnsi="Times New Roman" w:cs="Times New Roman"/>
          <w:sz w:val="24"/>
          <w:szCs w:val="24"/>
        </w:rPr>
        <w:t>Q</w:t>
      </w:r>
      <w:r w:rsidR="006F7029" w:rsidRPr="00C5704C">
        <w:rPr>
          <w:rFonts w:ascii="Times New Roman" w:hAnsi="Times New Roman" w:cs="Times New Roman"/>
          <w:sz w:val="24"/>
          <w:szCs w:val="24"/>
        </w:rPr>
        <w:t>ue</w:t>
      </w:r>
      <w:r w:rsidR="00FA69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A0D">
        <w:rPr>
          <w:rFonts w:ascii="Times New Roman" w:hAnsi="Times New Roman" w:cs="Times New Roman"/>
          <w:sz w:val="24"/>
          <w:szCs w:val="24"/>
        </w:rPr>
        <w:t>foi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gostou do </w:t>
      </w:r>
      <w:r w:rsidR="00996A0D">
        <w:rPr>
          <w:rFonts w:ascii="Times New Roman" w:hAnsi="Times New Roman" w:cs="Times New Roman"/>
          <w:sz w:val="24"/>
          <w:szCs w:val="24"/>
        </w:rPr>
        <w:t>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66C">
        <w:rPr>
          <w:rFonts w:ascii="Times New Roman" w:hAnsi="Times New Roman" w:cs="Times New Roman"/>
          <w:sz w:val="24"/>
          <w:szCs w:val="24"/>
        </w:rPr>
        <w:t>perguntou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homem </w:t>
      </w:r>
      <w:r w:rsidR="007B166C">
        <w:rPr>
          <w:rFonts w:ascii="Times New Roman" w:hAnsi="Times New Roman" w:cs="Times New Roman"/>
          <w:sz w:val="24"/>
          <w:szCs w:val="24"/>
        </w:rPr>
        <w:t>vesti</w:t>
      </w:r>
      <w:r w:rsidR="00EB2BAB">
        <w:rPr>
          <w:rFonts w:ascii="Times New Roman" w:hAnsi="Times New Roman" w:cs="Times New Roman"/>
          <w:sz w:val="24"/>
          <w:szCs w:val="24"/>
        </w:rPr>
        <w:t>n</w:t>
      </w:r>
      <w:r w:rsidR="007B166C">
        <w:rPr>
          <w:rFonts w:ascii="Times New Roman" w:hAnsi="Times New Roman" w:cs="Times New Roman"/>
          <w:sz w:val="24"/>
          <w:szCs w:val="24"/>
        </w:rPr>
        <w:t>do um</w:t>
      </w:r>
      <w:r w:rsidR="007B166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capote militar e com bandas de pano </w:t>
      </w:r>
      <w:r w:rsidR="001A211F" w:rsidRPr="00C5704C">
        <w:rPr>
          <w:rFonts w:ascii="Times New Roman" w:hAnsi="Times New Roman" w:cs="Times New Roman"/>
          <w:sz w:val="24"/>
          <w:szCs w:val="24"/>
        </w:rPr>
        <w:t>enrolad</w:t>
      </w:r>
      <w:r w:rsidR="001A211F">
        <w:rPr>
          <w:rFonts w:ascii="Times New Roman" w:hAnsi="Times New Roman" w:cs="Times New Roman"/>
          <w:sz w:val="24"/>
          <w:szCs w:val="24"/>
        </w:rPr>
        <w:t>as</w:t>
      </w:r>
      <w:r w:rsidR="001A2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862258">
        <w:rPr>
          <w:rFonts w:ascii="Times New Roman" w:hAnsi="Times New Roman" w:cs="Times New Roman"/>
          <w:sz w:val="24"/>
          <w:szCs w:val="24"/>
        </w:rPr>
        <w:t>n</w:t>
      </w:r>
      <w:r w:rsidR="00862258" w:rsidRPr="00862258">
        <w:rPr>
          <w:rFonts w:ascii="Times New Roman" w:hAnsi="Times New Roman" w:cs="Times New Roman"/>
          <w:sz w:val="24"/>
          <w:szCs w:val="24"/>
        </w:rPr>
        <w:t>a</w:t>
      </w:r>
      <w:r w:rsidR="006F7029" w:rsidRPr="00862258">
        <w:rPr>
          <w:rFonts w:ascii="Times New Roman" w:hAnsi="Times New Roman" w:cs="Times New Roman"/>
          <w:sz w:val="24"/>
          <w:szCs w:val="24"/>
        </w:rPr>
        <w:t>s p</w:t>
      </w:r>
      <w:r w:rsidR="00862258" w:rsidRPr="00862258">
        <w:rPr>
          <w:rFonts w:ascii="Times New Roman" w:hAnsi="Times New Roman" w:cs="Times New Roman"/>
          <w:sz w:val="24"/>
          <w:szCs w:val="24"/>
        </w:rPr>
        <w:t>ernas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de rosto vermelho, como se </w:t>
      </w:r>
      <w:r>
        <w:rPr>
          <w:rFonts w:ascii="Times New Roman" w:hAnsi="Times New Roman" w:cs="Times New Roman"/>
          <w:sz w:val="24"/>
          <w:szCs w:val="24"/>
        </w:rPr>
        <w:t>congelasse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frio.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A0D">
        <w:rPr>
          <w:rFonts w:ascii="Times New Roman" w:hAnsi="Times New Roman" w:cs="Times New Roman"/>
          <w:sz w:val="24"/>
          <w:szCs w:val="24"/>
        </w:rPr>
        <w:t>Um dia eu cavalguei num 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>... Como diz a canção: “A cavalaria de Budiónn</w:t>
      </w:r>
      <w:r w:rsidR="00996A0D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3F34">
        <w:rPr>
          <w:rFonts w:ascii="Times New Roman" w:hAnsi="Times New Roman" w:cs="Times New Roman"/>
          <w:sz w:val="24"/>
          <w:szCs w:val="24"/>
        </w:rPr>
        <w:t>virou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A0D">
        <w:rPr>
          <w:rFonts w:ascii="Times New Roman" w:hAnsi="Times New Roman" w:cs="Times New Roman"/>
          <w:sz w:val="24"/>
          <w:szCs w:val="24"/>
        </w:rPr>
        <w:t>salame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996A0D">
        <w:rPr>
          <w:rStyle w:val="Refdenotaderodap"/>
          <w:rFonts w:ascii="Times New Roman" w:hAnsi="Times New Roman" w:cs="Times New Roman"/>
          <w:sz w:val="24"/>
          <w:szCs w:val="24"/>
        </w:rPr>
        <w:footnoteReference w:id="36"/>
      </w:r>
      <w:r w:rsidR="00F604B0" w:rsidRPr="00F604B0">
        <w:rPr>
          <w:rFonts w:ascii="Times New Roman" w:hAnsi="Times New Roman" w:cs="Times New Roman"/>
          <w:sz w:val="24"/>
          <w:szCs w:val="24"/>
        </w:rPr>
        <w:t xml:space="preserve"> </w:t>
      </w:r>
      <w:r w:rsidR="00F604B0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04B0">
        <w:rPr>
          <w:rFonts w:ascii="Times New Roman" w:hAnsi="Times New Roman" w:cs="Times New Roman"/>
          <w:sz w:val="24"/>
          <w:szCs w:val="24"/>
        </w:rPr>
        <w:t>e 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iu.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não gostou do </w:t>
      </w:r>
      <w:r w:rsidR="006A25BB">
        <w:rPr>
          <w:rFonts w:ascii="Times New Roman" w:hAnsi="Times New Roman" w:cs="Times New Roman"/>
          <w:sz w:val="24"/>
          <w:szCs w:val="24"/>
        </w:rPr>
        <w:t>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>, passe para cá...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2BAB">
        <w:rPr>
          <w:rFonts w:ascii="Times New Roman" w:hAnsi="Times New Roman" w:cs="Times New Roman"/>
          <w:sz w:val="24"/>
          <w:szCs w:val="24"/>
        </w:rPr>
        <w:t xml:space="preserve">Maria </w:t>
      </w:r>
      <w:r w:rsidR="005B3790" w:rsidRPr="00EB2BAB">
        <w:rPr>
          <w:rFonts w:ascii="Times New Roman" w:hAnsi="Times New Roman" w:cs="Times New Roman"/>
          <w:sz w:val="24"/>
          <w:szCs w:val="24"/>
        </w:rPr>
        <w:t>arrancou</w:t>
      </w:r>
      <w:r w:rsidR="004E3F34" w:rsidRPr="00EB2BAB">
        <w:rPr>
          <w:rFonts w:ascii="Times New Roman" w:hAnsi="Times New Roman" w:cs="Times New Roman"/>
          <w:sz w:val="24"/>
          <w:szCs w:val="24"/>
        </w:rPr>
        <w:t>-lhe</w:t>
      </w:r>
      <w:r w:rsidRPr="00EB2BAB">
        <w:rPr>
          <w:rFonts w:ascii="Times New Roman" w:hAnsi="Times New Roman" w:cs="Times New Roman"/>
          <w:sz w:val="24"/>
          <w:szCs w:val="24"/>
        </w:rPr>
        <w:t xml:space="preserve"> </w:t>
      </w:r>
      <w:r w:rsidR="004E3F34" w:rsidRPr="00EB2BAB">
        <w:rPr>
          <w:rFonts w:ascii="Times New Roman" w:hAnsi="Times New Roman" w:cs="Times New Roman"/>
          <w:sz w:val="24"/>
          <w:szCs w:val="24"/>
        </w:rPr>
        <w:t>um pedaço, e</w:t>
      </w:r>
      <w:r w:rsidR="0099778F" w:rsidRPr="00EB2BAB">
        <w:rPr>
          <w:rFonts w:ascii="Times New Roman" w:hAnsi="Times New Roman" w:cs="Times New Roman"/>
          <w:sz w:val="24"/>
          <w:szCs w:val="24"/>
        </w:rPr>
        <w:t xml:space="preserve"> </w:t>
      </w:r>
      <w:r w:rsidR="004E3F34" w:rsidRPr="00EB2BAB">
        <w:rPr>
          <w:rFonts w:ascii="Times New Roman" w:hAnsi="Times New Roman" w:cs="Times New Roman"/>
          <w:sz w:val="24"/>
          <w:szCs w:val="24"/>
        </w:rPr>
        <w:t>p</w:t>
      </w:r>
      <w:r w:rsidRPr="00EB2BAB">
        <w:rPr>
          <w:rFonts w:ascii="Times New Roman" w:hAnsi="Times New Roman" w:cs="Times New Roman"/>
          <w:sz w:val="24"/>
          <w:szCs w:val="24"/>
        </w:rPr>
        <w:t>ela primeira vez na vida</w:t>
      </w:r>
      <w:r w:rsidR="00843616" w:rsidRPr="00EB2BAB">
        <w:rPr>
          <w:rFonts w:ascii="Times New Roman" w:hAnsi="Times New Roman" w:cs="Times New Roman"/>
          <w:sz w:val="24"/>
          <w:szCs w:val="24"/>
        </w:rPr>
        <w:t>, em vez de receber</w:t>
      </w:r>
      <w:r w:rsidR="00785C84" w:rsidRPr="00EB2BAB">
        <w:rPr>
          <w:rFonts w:ascii="Times New Roman" w:hAnsi="Times New Roman" w:cs="Times New Roman"/>
          <w:sz w:val="24"/>
          <w:szCs w:val="24"/>
        </w:rPr>
        <w:t xml:space="preserve"> algo</w:t>
      </w:r>
      <w:r w:rsidR="00843616" w:rsidRPr="00EB2BAB">
        <w:rPr>
          <w:rFonts w:ascii="Times New Roman" w:hAnsi="Times New Roman" w:cs="Times New Roman"/>
          <w:sz w:val="24"/>
          <w:szCs w:val="24"/>
        </w:rPr>
        <w:t>,</w:t>
      </w:r>
      <w:r w:rsidRPr="00EB2BAB">
        <w:rPr>
          <w:rFonts w:ascii="Times New Roman" w:hAnsi="Times New Roman" w:cs="Times New Roman"/>
          <w:sz w:val="24"/>
          <w:szCs w:val="24"/>
        </w:rPr>
        <w:t xml:space="preserve"> </w:t>
      </w:r>
      <w:r w:rsidR="00843616" w:rsidRPr="00EB2BAB">
        <w:rPr>
          <w:rFonts w:ascii="Times New Roman" w:hAnsi="Times New Roman" w:cs="Times New Roman"/>
          <w:sz w:val="24"/>
          <w:szCs w:val="24"/>
        </w:rPr>
        <w:t xml:space="preserve">ela </w:t>
      </w:r>
      <w:r w:rsidRPr="00EB2BAB">
        <w:rPr>
          <w:rFonts w:ascii="Times New Roman" w:hAnsi="Times New Roman" w:cs="Times New Roman"/>
          <w:sz w:val="24"/>
          <w:szCs w:val="24"/>
        </w:rPr>
        <w:t>oferecia</w:t>
      </w:r>
      <w:r w:rsidR="00785C84" w:rsidRPr="00EB2BAB">
        <w:rPr>
          <w:rFonts w:ascii="Times New Roman" w:hAnsi="Times New Roman" w:cs="Times New Roman"/>
          <w:sz w:val="24"/>
          <w:szCs w:val="24"/>
        </w:rPr>
        <w:t>,</w:t>
      </w:r>
      <w:r w:rsidR="00843616" w:rsidRPr="00EB2BAB">
        <w:rPr>
          <w:rFonts w:ascii="Times New Roman" w:hAnsi="Times New Roman" w:cs="Times New Roman"/>
          <w:sz w:val="24"/>
          <w:szCs w:val="24"/>
        </w:rPr>
        <w:t xml:space="preserve"> </w:t>
      </w:r>
      <w:r w:rsidRPr="00EB2BAB">
        <w:rPr>
          <w:rFonts w:ascii="Times New Roman" w:hAnsi="Times New Roman" w:cs="Times New Roman"/>
          <w:sz w:val="24"/>
          <w:szCs w:val="24"/>
        </w:rPr>
        <w:t xml:space="preserve">e entendeu como </w:t>
      </w:r>
      <w:r w:rsidR="006A25BB" w:rsidRPr="00EB2BAB">
        <w:rPr>
          <w:rFonts w:ascii="Times New Roman" w:hAnsi="Times New Roman" w:cs="Times New Roman"/>
          <w:sz w:val="24"/>
          <w:szCs w:val="24"/>
        </w:rPr>
        <w:t xml:space="preserve">isso </w:t>
      </w:r>
      <w:r w:rsidRPr="00EB2BAB">
        <w:rPr>
          <w:rFonts w:ascii="Times New Roman" w:hAnsi="Times New Roman" w:cs="Times New Roman"/>
          <w:sz w:val="24"/>
          <w:szCs w:val="24"/>
        </w:rPr>
        <w:t>era agradável e que prazer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propiciavam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a si mesmas ao dar</w:t>
      </w:r>
      <w:r w:rsidR="004E3F3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</w:t>
      </w:r>
      <w:r w:rsidR="004E3F3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E3F3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miseráveis </w:t>
      </w:r>
      <w:r w:rsidR="004E3F34">
        <w:rPr>
          <w:rFonts w:ascii="Times New Roman" w:hAnsi="Times New Roman" w:cs="Times New Roman"/>
          <w:sz w:val="24"/>
          <w:szCs w:val="24"/>
        </w:rPr>
        <w:t xml:space="preserve">não deveriam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agradecer </w:t>
      </w:r>
      <w:r w:rsidR="00BB115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quem </w:t>
      </w:r>
      <w:r w:rsidR="00042CAE">
        <w:rPr>
          <w:rFonts w:ascii="Times New Roman" w:hAnsi="Times New Roman" w:cs="Times New Roman"/>
          <w:sz w:val="24"/>
          <w:szCs w:val="24"/>
        </w:rPr>
        <w:t>oferece uma caridade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E3F34">
        <w:rPr>
          <w:rFonts w:ascii="Times New Roman" w:hAnsi="Times New Roman" w:cs="Times New Roman"/>
          <w:sz w:val="24"/>
          <w:szCs w:val="24"/>
        </w:rPr>
        <w:t xml:space="preserve">é este que deveria </w:t>
      </w:r>
      <w:r w:rsidRPr="00C5704C">
        <w:rPr>
          <w:rFonts w:ascii="Times New Roman" w:hAnsi="Times New Roman" w:cs="Times New Roman"/>
          <w:sz w:val="24"/>
          <w:szCs w:val="24"/>
        </w:rPr>
        <w:t>agradecer aos miseráveis</w:t>
      </w:r>
      <w:r w:rsidR="005B3790">
        <w:rPr>
          <w:rFonts w:ascii="Times New Roman" w:hAnsi="Times New Roman" w:cs="Times New Roman"/>
          <w:sz w:val="24"/>
          <w:szCs w:val="24"/>
        </w:rPr>
        <w:t>, que lhe</w:t>
      </w:r>
      <w:r w:rsidR="004E3F3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proporcionam tanto prazer </w:t>
      </w:r>
      <w:r w:rsidR="005B3790">
        <w:rPr>
          <w:rFonts w:ascii="Times New Roman" w:hAnsi="Times New Roman" w:cs="Times New Roman"/>
          <w:sz w:val="24"/>
          <w:szCs w:val="24"/>
        </w:rPr>
        <w:t>por existirem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5B379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Embora o homem estivesse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sujo, </w:t>
      </w:r>
      <w:r w:rsidR="003A35F0">
        <w:rPr>
          <w:rFonts w:ascii="Times New Roman" w:hAnsi="Times New Roman" w:cs="Times New Roman"/>
          <w:sz w:val="24"/>
          <w:szCs w:val="24"/>
        </w:rPr>
        <w:t>sua água-de-</w:t>
      </w:r>
      <w:r w:rsidR="006F7029" w:rsidRPr="00C5704C">
        <w:rPr>
          <w:rFonts w:ascii="Times New Roman" w:hAnsi="Times New Roman" w:cs="Times New Roman"/>
          <w:sz w:val="24"/>
          <w:szCs w:val="24"/>
        </w:rPr>
        <w:t>colônia</w:t>
      </w:r>
      <w:r w:rsidR="003A35F0">
        <w:rPr>
          <w:rFonts w:ascii="Times New Roman" w:hAnsi="Times New Roman" w:cs="Times New Roman"/>
          <w:sz w:val="24"/>
          <w:szCs w:val="24"/>
        </w:rPr>
        <w:t xml:space="preserve"> era cheirosa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3A35F0">
        <w:rPr>
          <w:rFonts w:ascii="Times New Roman" w:hAnsi="Times New Roman" w:cs="Times New Roman"/>
          <w:sz w:val="24"/>
          <w:szCs w:val="24"/>
        </w:rPr>
        <w:t>a 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jovem </w:t>
      </w:r>
      <w:r w:rsidR="007F3F4C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Andréievka. </w:t>
      </w:r>
      <w:r w:rsidR="003A35F0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om as mãos </w:t>
      </w:r>
      <w:r w:rsidR="001C6166" w:rsidRPr="00C5704C">
        <w:rPr>
          <w:rFonts w:ascii="Times New Roman" w:hAnsi="Times New Roman" w:cs="Times New Roman"/>
          <w:sz w:val="24"/>
          <w:szCs w:val="24"/>
        </w:rPr>
        <w:t>tr</w:t>
      </w:r>
      <w:r w:rsidR="001C6166">
        <w:rPr>
          <w:rFonts w:ascii="Times New Roman" w:hAnsi="Times New Roman" w:cs="Times New Roman"/>
          <w:sz w:val="24"/>
          <w:szCs w:val="24"/>
        </w:rPr>
        <w:t>ê</w:t>
      </w:r>
      <w:r w:rsidR="001C6166" w:rsidRPr="00C5704C">
        <w:rPr>
          <w:rFonts w:ascii="Times New Roman" w:hAnsi="Times New Roman" w:cs="Times New Roman"/>
          <w:sz w:val="24"/>
          <w:szCs w:val="24"/>
        </w:rPr>
        <w:t>mulas</w:t>
      </w:r>
      <w:r w:rsidR="003A35F0">
        <w:rPr>
          <w:rFonts w:ascii="Times New Roman" w:hAnsi="Times New Roman" w:cs="Times New Roman"/>
          <w:sz w:val="24"/>
          <w:szCs w:val="24"/>
        </w:rPr>
        <w:t>, ele pegou</w:t>
      </w:r>
      <w:r w:rsidR="001C616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35F0">
        <w:rPr>
          <w:rFonts w:ascii="Times New Roman" w:hAnsi="Times New Roman" w:cs="Times New Roman"/>
          <w:sz w:val="24"/>
          <w:szCs w:val="24"/>
        </w:rPr>
        <w:t>o 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7F4D22">
        <w:rPr>
          <w:rFonts w:ascii="Times New Roman" w:hAnsi="Times New Roman" w:cs="Times New Roman"/>
          <w:sz w:val="24"/>
          <w:szCs w:val="24"/>
        </w:rPr>
        <w:t xml:space="preserve"> carne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cavalo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5F0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começou o ro</w:t>
      </w:r>
      <w:r w:rsidR="003A35F0">
        <w:rPr>
          <w:rFonts w:ascii="Times New Roman" w:hAnsi="Times New Roman" w:cs="Times New Roman"/>
          <w:sz w:val="24"/>
          <w:szCs w:val="24"/>
        </w:rPr>
        <w:t>ê-lo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</w:t>
      </w:r>
      <w:r w:rsidR="007F3F4C">
        <w:rPr>
          <w:rFonts w:ascii="Times New Roman" w:hAnsi="Times New Roman" w:cs="Times New Roman"/>
          <w:sz w:val="24"/>
          <w:szCs w:val="24"/>
        </w:rPr>
        <w:t>gostou de dar-lhe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embutido, </w:t>
      </w:r>
      <w:r w:rsidR="00861C81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quando </w:t>
      </w:r>
      <w:r w:rsidR="00861C81">
        <w:rPr>
          <w:rFonts w:ascii="Times New Roman" w:hAnsi="Times New Roman" w:cs="Times New Roman"/>
          <w:sz w:val="24"/>
          <w:szCs w:val="24"/>
        </w:rPr>
        <w:t xml:space="preserve">ele </w:t>
      </w:r>
      <w:r>
        <w:rPr>
          <w:rFonts w:ascii="Times New Roman" w:hAnsi="Times New Roman" w:cs="Times New Roman"/>
          <w:sz w:val="24"/>
          <w:szCs w:val="24"/>
        </w:rPr>
        <w:t>se pôs</w:t>
      </w:r>
      <w:r w:rsidR="007F3F4C">
        <w:rPr>
          <w:rFonts w:ascii="Times New Roman" w:hAnsi="Times New Roman" w:cs="Times New Roman"/>
          <w:sz w:val="24"/>
          <w:szCs w:val="24"/>
        </w:rPr>
        <w:t xml:space="preserve"> a comê-lo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ficou </w:t>
      </w:r>
      <w:r w:rsidR="007F3F4C">
        <w:rPr>
          <w:rFonts w:ascii="Times New Roman" w:hAnsi="Times New Roman" w:cs="Times New Roman"/>
          <w:sz w:val="24"/>
          <w:szCs w:val="24"/>
        </w:rPr>
        <w:t>desapontada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se afastou, pensando com </w:t>
      </w:r>
      <w:r w:rsidR="00843616">
        <w:rPr>
          <w:rFonts w:ascii="Times New Roman" w:hAnsi="Times New Roman" w:cs="Times New Roman"/>
          <w:sz w:val="24"/>
          <w:szCs w:val="24"/>
        </w:rPr>
        <w:t>tristeza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: “Vássia </w:t>
      </w:r>
      <w:r w:rsidR="00120469">
        <w:rPr>
          <w:rFonts w:ascii="Times New Roman" w:hAnsi="Times New Roman" w:cs="Times New Roman"/>
          <w:sz w:val="24"/>
          <w:szCs w:val="24"/>
        </w:rPr>
        <w:t xml:space="preserve">nem um salame </w:t>
      </w:r>
      <w:r w:rsidR="007F4D22">
        <w:rPr>
          <w:rFonts w:ascii="Times New Roman" w:hAnsi="Times New Roman" w:cs="Times New Roman"/>
          <w:sz w:val="24"/>
          <w:szCs w:val="24"/>
        </w:rPr>
        <w:t>desses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D22">
        <w:rPr>
          <w:rFonts w:ascii="Times New Roman" w:hAnsi="Times New Roman" w:cs="Times New Roman"/>
          <w:sz w:val="24"/>
          <w:szCs w:val="24"/>
        </w:rPr>
        <w:t xml:space="preserve">tem </w:t>
      </w:r>
      <w:r>
        <w:rPr>
          <w:rFonts w:ascii="Times New Roman" w:hAnsi="Times New Roman" w:cs="Times New Roman"/>
          <w:sz w:val="24"/>
          <w:szCs w:val="24"/>
        </w:rPr>
        <w:t>para comer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Será que com o roubo </w:t>
      </w:r>
      <w:r w:rsidR="00120469"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120469">
        <w:rPr>
          <w:rFonts w:ascii="Times New Roman" w:hAnsi="Times New Roman" w:cs="Times New Roman"/>
          <w:sz w:val="24"/>
          <w:szCs w:val="24"/>
        </w:rPr>
        <w:t>ganhar</w:t>
      </w:r>
      <w:r w:rsidR="00120469">
        <w:rPr>
          <w:rFonts w:ascii="Times New Roman" w:hAnsi="Times New Roman" w:cs="Times New Roman"/>
          <w:sz w:val="24"/>
          <w:szCs w:val="24"/>
        </w:rPr>
        <w:t>á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 alguma coisa além de </w:t>
      </w:r>
      <w:r w:rsidR="00120469">
        <w:rPr>
          <w:rFonts w:ascii="Times New Roman" w:hAnsi="Times New Roman" w:cs="Times New Roman"/>
          <w:sz w:val="24"/>
          <w:szCs w:val="24"/>
        </w:rPr>
        <w:t>tabefes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, </w:t>
      </w:r>
      <w:r w:rsidR="00861C81" w:rsidRPr="00120469">
        <w:rPr>
          <w:rFonts w:ascii="Times New Roman" w:hAnsi="Times New Roman" w:cs="Times New Roman"/>
          <w:sz w:val="24"/>
          <w:szCs w:val="24"/>
        </w:rPr>
        <w:t>já que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 </w:t>
      </w:r>
      <w:r w:rsidR="007F3F4C" w:rsidRPr="00120469">
        <w:rPr>
          <w:rFonts w:ascii="Times New Roman" w:hAnsi="Times New Roman" w:cs="Times New Roman"/>
          <w:sz w:val="24"/>
          <w:szCs w:val="24"/>
        </w:rPr>
        <w:t xml:space="preserve">não lhe ensinei </w:t>
      </w:r>
      <w:r w:rsidR="006F7029" w:rsidRPr="00120469">
        <w:rPr>
          <w:rFonts w:ascii="Times New Roman" w:hAnsi="Times New Roman" w:cs="Times New Roman"/>
          <w:sz w:val="24"/>
          <w:szCs w:val="24"/>
        </w:rPr>
        <w:t>a esmola</w:t>
      </w:r>
      <w:r>
        <w:rPr>
          <w:rFonts w:ascii="Times New Roman" w:hAnsi="Times New Roman" w:cs="Times New Roman"/>
          <w:sz w:val="24"/>
          <w:szCs w:val="24"/>
        </w:rPr>
        <w:t>r</w:t>
      </w:r>
      <w:r w:rsidR="00861C81" w:rsidRPr="00120469">
        <w:rPr>
          <w:rFonts w:ascii="Times New Roman" w:hAnsi="Times New Roman" w:cs="Times New Roman"/>
          <w:sz w:val="24"/>
          <w:szCs w:val="24"/>
        </w:rPr>
        <w:t>?</w:t>
      </w:r>
      <w:r w:rsidR="006F7029" w:rsidRPr="00120469">
        <w:rPr>
          <w:rFonts w:ascii="Times New Roman" w:hAnsi="Times New Roman" w:cs="Times New Roman"/>
          <w:sz w:val="24"/>
          <w:szCs w:val="24"/>
        </w:rPr>
        <w:t>”</w:t>
      </w:r>
      <w:r w:rsidR="00D57282">
        <w:rPr>
          <w:rFonts w:ascii="Times New Roman" w:hAnsi="Times New Roman" w:cs="Times New Roman"/>
          <w:sz w:val="24"/>
          <w:szCs w:val="24"/>
        </w:rPr>
        <w:t>.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 No entanto, </w:t>
      </w:r>
      <w:r w:rsidR="007F3F4C" w:rsidRPr="00120469">
        <w:rPr>
          <w:rFonts w:ascii="Times New Roman" w:hAnsi="Times New Roman" w:cs="Times New Roman"/>
          <w:sz w:val="24"/>
          <w:szCs w:val="24"/>
        </w:rPr>
        <w:t>a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 amarg</w:t>
      </w:r>
      <w:r w:rsidR="007F3F4C" w:rsidRPr="00120469">
        <w:rPr>
          <w:rFonts w:ascii="Times New Roman" w:hAnsi="Times New Roman" w:cs="Times New Roman"/>
          <w:sz w:val="24"/>
          <w:szCs w:val="24"/>
        </w:rPr>
        <w:t>ura</w:t>
      </w:r>
      <w:r w:rsidR="006F7029" w:rsidRPr="00120469">
        <w:rPr>
          <w:rFonts w:ascii="Times New Roman" w:hAnsi="Times New Roman" w:cs="Times New Roman"/>
          <w:sz w:val="24"/>
          <w:szCs w:val="24"/>
        </w:rPr>
        <w:t xml:space="preserve"> da separação </w:t>
      </w:r>
      <w:r>
        <w:rPr>
          <w:rFonts w:ascii="Times New Roman" w:hAnsi="Times New Roman" w:cs="Times New Roman"/>
          <w:sz w:val="24"/>
          <w:szCs w:val="24"/>
        </w:rPr>
        <w:t>havia diminuído</w:t>
      </w:r>
      <w:r w:rsidR="006F7029" w:rsidRPr="00120469">
        <w:rPr>
          <w:rFonts w:ascii="Times New Roman" w:hAnsi="Times New Roman" w:cs="Times New Roman"/>
          <w:sz w:val="24"/>
          <w:szCs w:val="24"/>
        </w:rPr>
        <w:t>. Se Maria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estudasse filosofia, entenderia que </w:t>
      </w:r>
      <w:r w:rsidR="007F3F4C">
        <w:rPr>
          <w:rFonts w:ascii="Times New Roman" w:hAnsi="Times New Roman" w:cs="Times New Roman"/>
          <w:sz w:val="24"/>
          <w:szCs w:val="24"/>
        </w:rPr>
        <w:t>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amarg</w:t>
      </w:r>
      <w:r w:rsidR="007F3F4C">
        <w:rPr>
          <w:rFonts w:ascii="Times New Roman" w:hAnsi="Times New Roman" w:cs="Times New Roman"/>
          <w:sz w:val="24"/>
          <w:szCs w:val="24"/>
        </w:rPr>
        <w:t>ura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agora </w:t>
      </w:r>
      <w:r w:rsidR="00861C81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otimista, pois qualquer otimismo, mesmo </w:t>
      </w:r>
      <w:r w:rsidR="007F3F4C">
        <w:rPr>
          <w:rFonts w:ascii="Times New Roman" w:hAnsi="Times New Roman" w:cs="Times New Roman"/>
          <w:sz w:val="24"/>
          <w:szCs w:val="24"/>
        </w:rPr>
        <w:t xml:space="preserve">o </w:t>
      </w:r>
      <w:r w:rsidR="00861C81">
        <w:rPr>
          <w:rFonts w:ascii="Times New Roman" w:hAnsi="Times New Roman" w:cs="Times New Roman"/>
          <w:sz w:val="24"/>
          <w:szCs w:val="24"/>
        </w:rPr>
        <w:t>universal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existe </w:t>
      </w:r>
      <w:r w:rsidR="007F3F4C">
        <w:rPr>
          <w:rFonts w:ascii="Times New Roman" w:hAnsi="Times New Roman" w:cs="Times New Roman"/>
          <w:sz w:val="24"/>
          <w:szCs w:val="24"/>
        </w:rPr>
        <w:t>em função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interesses próprios. “Não </w:t>
      </w:r>
      <w:r w:rsidR="00861C81" w:rsidRPr="00862258">
        <w:rPr>
          <w:rFonts w:ascii="Times New Roman" w:hAnsi="Times New Roman" w:cs="Times New Roman"/>
          <w:sz w:val="24"/>
          <w:szCs w:val="24"/>
        </w:rPr>
        <w:t>faz mal</w:t>
      </w:r>
      <w:r w:rsidR="007F3F4C" w:rsidRPr="00862258">
        <w:rPr>
          <w:rFonts w:ascii="Times New Roman" w:hAnsi="Times New Roman" w:cs="Times New Roman"/>
          <w:sz w:val="24"/>
          <w:szCs w:val="24"/>
        </w:rPr>
        <w:t>,”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pens</w:t>
      </w:r>
      <w:r w:rsidR="007F3F4C">
        <w:rPr>
          <w:rFonts w:ascii="Times New Roman" w:hAnsi="Times New Roman" w:cs="Times New Roman"/>
          <w:sz w:val="24"/>
          <w:szCs w:val="24"/>
        </w:rPr>
        <w:t>ou</w:t>
      </w:r>
      <w:r w:rsidR="005B2E3E">
        <w:rPr>
          <w:rFonts w:ascii="Times New Roman" w:hAnsi="Times New Roman" w:cs="Times New Roman"/>
          <w:sz w:val="24"/>
          <w:szCs w:val="24"/>
        </w:rPr>
        <w:t xml:space="preserve"> ela</w:t>
      </w:r>
      <w:r w:rsidR="007F3F4C">
        <w:rPr>
          <w:rFonts w:ascii="Times New Roman" w:hAnsi="Times New Roman" w:cs="Times New Roman"/>
          <w:sz w:val="24"/>
          <w:szCs w:val="24"/>
        </w:rPr>
        <w:t>, “</w:t>
      </w:r>
      <w:r w:rsidR="006F7029" w:rsidRPr="00C5704C">
        <w:rPr>
          <w:rFonts w:ascii="Times New Roman" w:hAnsi="Times New Roman" w:cs="Times New Roman"/>
          <w:sz w:val="24"/>
          <w:szCs w:val="24"/>
        </w:rPr>
        <w:t>logo acharei Ks</w:t>
      </w:r>
      <w:r w:rsidR="00FB4306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e ela </w:t>
      </w:r>
      <w:r w:rsidR="00861C81">
        <w:rPr>
          <w:rFonts w:ascii="Times New Roman" w:hAnsi="Times New Roman" w:cs="Times New Roman"/>
          <w:sz w:val="24"/>
          <w:szCs w:val="24"/>
        </w:rPr>
        <w:t>encontrará</w:t>
      </w:r>
      <w:r w:rsidR="00861C8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Vássia mais rápido do que eu, porque faz tempo que </w:t>
      </w:r>
      <w:r w:rsidR="007F4D22">
        <w:rPr>
          <w:rFonts w:ascii="Times New Roman" w:hAnsi="Times New Roman" w:cs="Times New Roman"/>
          <w:sz w:val="24"/>
          <w:szCs w:val="24"/>
        </w:rPr>
        <w:t>ela</w:t>
      </w:r>
      <w:r w:rsidR="00FB4306">
        <w:rPr>
          <w:rFonts w:ascii="Times New Roman" w:hAnsi="Times New Roman" w:cs="Times New Roman"/>
          <w:sz w:val="24"/>
          <w:szCs w:val="24"/>
        </w:rPr>
        <w:t xml:space="preserve"> </w:t>
      </w:r>
      <w:r w:rsidR="007F3F4C">
        <w:rPr>
          <w:rFonts w:ascii="Times New Roman" w:hAnsi="Times New Roman" w:cs="Times New Roman"/>
          <w:sz w:val="24"/>
          <w:szCs w:val="24"/>
        </w:rPr>
        <w:t>mora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cidade</w:t>
      </w:r>
      <w:r w:rsidR="007F4D22">
        <w:rPr>
          <w:rFonts w:ascii="Times New Roman" w:hAnsi="Times New Roman" w:cs="Times New Roman"/>
          <w:sz w:val="24"/>
          <w:szCs w:val="24"/>
        </w:rPr>
        <w:t>, que deixou de ser uma mulher da aldeia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5B2E3E">
        <w:rPr>
          <w:rFonts w:ascii="Times New Roman" w:hAnsi="Times New Roman" w:cs="Times New Roman"/>
          <w:sz w:val="24"/>
          <w:szCs w:val="24"/>
        </w:rPr>
        <w:t>Maria</w:t>
      </w:r>
      <w:r w:rsidR="00861C81">
        <w:rPr>
          <w:rFonts w:ascii="Times New Roman" w:hAnsi="Times New Roman" w:cs="Times New Roman"/>
          <w:sz w:val="24"/>
          <w:szCs w:val="24"/>
        </w:rPr>
        <w:t xml:space="preserve"> tinha</w:t>
      </w:r>
      <w:r w:rsidR="007D352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pão, </w:t>
      </w:r>
      <w:r w:rsidR="007F4D22">
        <w:rPr>
          <w:rFonts w:ascii="Times New Roman" w:hAnsi="Times New Roman" w:cs="Times New Roman"/>
          <w:sz w:val="24"/>
          <w:szCs w:val="24"/>
        </w:rPr>
        <w:t>salame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mesmo </w:t>
      </w:r>
      <w:r w:rsidR="007D3521">
        <w:rPr>
          <w:rFonts w:ascii="Times New Roman" w:hAnsi="Times New Roman" w:cs="Times New Roman"/>
          <w:sz w:val="24"/>
          <w:szCs w:val="24"/>
        </w:rPr>
        <w:t xml:space="preserve">que fosse </w:t>
      </w:r>
      <w:r w:rsidR="006F7029" w:rsidRPr="00C5704C">
        <w:rPr>
          <w:rFonts w:ascii="Times New Roman" w:hAnsi="Times New Roman" w:cs="Times New Roman"/>
          <w:sz w:val="24"/>
          <w:szCs w:val="24"/>
        </w:rPr>
        <w:t>de</w:t>
      </w:r>
      <w:r w:rsidR="005B2E3E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cavalo, </w:t>
      </w:r>
      <w:r w:rsidR="007D3521">
        <w:rPr>
          <w:rFonts w:ascii="Times New Roman" w:hAnsi="Times New Roman" w:cs="Times New Roman"/>
          <w:sz w:val="24"/>
          <w:szCs w:val="24"/>
        </w:rPr>
        <w:t>e uma</w:t>
      </w:r>
      <w:r w:rsidR="007D35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passagem para Kursk. Viajou a noite toda em seu próprio </w:t>
      </w:r>
      <w:r w:rsidR="007D3521">
        <w:rPr>
          <w:rFonts w:ascii="Times New Roman" w:hAnsi="Times New Roman" w:cs="Times New Roman"/>
          <w:sz w:val="24"/>
          <w:szCs w:val="24"/>
        </w:rPr>
        <w:t>assento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sentada como uma dama, empurando com os cotovelos aqueles que avançavam </w:t>
      </w:r>
      <w:r w:rsidR="00E55558">
        <w:rPr>
          <w:rFonts w:ascii="Times New Roman" w:hAnsi="Times New Roman" w:cs="Times New Roman"/>
          <w:sz w:val="24"/>
          <w:szCs w:val="24"/>
        </w:rPr>
        <w:t>para</w:t>
      </w:r>
      <w:r w:rsidR="00E5555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lugar dela.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Em Kursk também havia muita gente e árvores </w:t>
      </w:r>
      <w:r w:rsidR="00875ED3">
        <w:rPr>
          <w:rFonts w:ascii="Times New Roman" w:hAnsi="Times New Roman" w:cs="Times New Roman"/>
          <w:sz w:val="24"/>
          <w:szCs w:val="24"/>
        </w:rPr>
        <w:t>dentro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vasos, mas Maria já </w:t>
      </w:r>
      <w:r w:rsidR="00875ED3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acostuma</w:t>
      </w:r>
      <w:r w:rsidR="00875ED3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mais se interessava </w:t>
      </w:r>
      <w:r w:rsidR="00E55558" w:rsidRPr="00C5704C">
        <w:rPr>
          <w:rFonts w:ascii="Times New Roman" w:hAnsi="Times New Roman" w:cs="Times New Roman"/>
          <w:sz w:val="24"/>
          <w:szCs w:val="24"/>
        </w:rPr>
        <w:t>p</w:t>
      </w:r>
      <w:r w:rsidR="00E55558">
        <w:rPr>
          <w:rFonts w:ascii="Times New Roman" w:hAnsi="Times New Roman" w:cs="Times New Roman"/>
          <w:sz w:val="24"/>
          <w:szCs w:val="24"/>
        </w:rPr>
        <w:t>or</w:t>
      </w:r>
      <w:r w:rsidR="00E5555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coisas </w:t>
      </w:r>
      <w:r w:rsidR="00FB4306">
        <w:rPr>
          <w:rFonts w:ascii="Times New Roman" w:hAnsi="Times New Roman" w:cs="Times New Roman"/>
          <w:sz w:val="24"/>
          <w:szCs w:val="24"/>
        </w:rPr>
        <w:t>supérfluas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pensando apenas em como chegar </w:t>
      </w:r>
      <w:r w:rsidR="00875ED3">
        <w:rPr>
          <w:rFonts w:ascii="Times New Roman" w:hAnsi="Times New Roman" w:cs="Times New Roman"/>
          <w:sz w:val="24"/>
          <w:szCs w:val="24"/>
        </w:rPr>
        <w:t>a</w:t>
      </w:r>
      <w:r w:rsidR="007D35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Lg</w:t>
      </w:r>
      <w:r w:rsidR="00193D7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 e </w:t>
      </w:r>
      <w:r w:rsidR="00875ED3">
        <w:rPr>
          <w:rFonts w:ascii="Times New Roman" w:hAnsi="Times New Roman" w:cs="Times New Roman"/>
          <w:sz w:val="24"/>
          <w:szCs w:val="24"/>
        </w:rPr>
        <w:t>conseguir comida</w:t>
      </w:r>
      <w:r w:rsidRPr="00C5704C">
        <w:rPr>
          <w:rFonts w:ascii="Times New Roman" w:hAnsi="Times New Roman" w:cs="Times New Roman"/>
          <w:sz w:val="24"/>
          <w:szCs w:val="24"/>
        </w:rPr>
        <w:t>, porque o pão e o embutido de Kh</w:t>
      </w:r>
      <w:r w:rsidR="00875ED3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rkov tinham acabado. No entanto, mimada pelas esmolas fáceis de Izium, pelo encontro afortunado com o jovem na estação</w:t>
      </w:r>
      <w:r w:rsidR="003326BC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Andréievka e pela viagem no rico vagão, Maria tornou-se preguiçosa e</w:t>
      </w:r>
      <w:r w:rsidR="00E308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</w:t>
      </w:r>
      <w:r w:rsidR="00E55558">
        <w:rPr>
          <w:rFonts w:ascii="Times New Roman" w:hAnsi="Times New Roman" w:cs="Times New Roman"/>
          <w:sz w:val="24"/>
          <w:szCs w:val="24"/>
        </w:rPr>
        <w:t>esmolar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Vássia, sem </w:t>
      </w:r>
      <w:r w:rsidR="00B55036">
        <w:rPr>
          <w:rFonts w:ascii="Times New Roman" w:hAnsi="Times New Roman" w:cs="Times New Roman"/>
          <w:sz w:val="24"/>
          <w:szCs w:val="24"/>
        </w:rPr>
        <w:t>vontade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0404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Kursk </w:t>
      </w:r>
      <w:r w:rsidR="00E04042">
        <w:rPr>
          <w:rFonts w:ascii="Times New Roman" w:hAnsi="Times New Roman" w:cs="Times New Roman"/>
          <w:sz w:val="24"/>
          <w:szCs w:val="24"/>
        </w:rPr>
        <w:t xml:space="preserve">ninguém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lhe </w:t>
      </w:r>
      <w:r w:rsidR="00A331CF">
        <w:rPr>
          <w:rFonts w:ascii="Times New Roman" w:hAnsi="Times New Roman" w:cs="Times New Roman"/>
          <w:sz w:val="24"/>
          <w:szCs w:val="24"/>
        </w:rPr>
        <w:t>ofereceu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esmola, e uma mulher, da qual Maria se aproximou </w:t>
      </w:r>
      <w:r w:rsidR="00441B98">
        <w:rPr>
          <w:rFonts w:ascii="Times New Roman" w:hAnsi="Times New Roman" w:cs="Times New Roman"/>
          <w:sz w:val="24"/>
          <w:szCs w:val="24"/>
        </w:rPr>
        <w:t>mendigando</w:t>
      </w:r>
      <w:r w:rsidR="00E3082D">
        <w:rPr>
          <w:rFonts w:ascii="Times New Roman" w:hAnsi="Times New Roman" w:cs="Times New Roman"/>
          <w:sz w:val="24"/>
          <w:szCs w:val="24"/>
        </w:rPr>
        <w:t xml:space="preserve"> </w:t>
      </w:r>
      <w:r w:rsidR="00E5555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nome d</w:t>
      </w:r>
      <w:r w:rsidR="00E5555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Cristo, deu-lhe </w:t>
      </w:r>
      <w:r w:rsidR="00FB4306">
        <w:rPr>
          <w:rFonts w:ascii="Times New Roman" w:hAnsi="Times New Roman" w:cs="Times New Roman"/>
          <w:sz w:val="24"/>
          <w:szCs w:val="24"/>
        </w:rPr>
        <w:t xml:space="preserve">subitamente </w:t>
      </w:r>
      <w:r w:rsidRPr="00C5704C">
        <w:rPr>
          <w:rFonts w:ascii="Times New Roman" w:hAnsi="Times New Roman" w:cs="Times New Roman"/>
          <w:sz w:val="24"/>
          <w:szCs w:val="24"/>
        </w:rPr>
        <w:t>uma bofetada. Maria fugiu e se escondeu atrás d</w:t>
      </w:r>
      <w:r w:rsidR="00875ED3">
        <w:rPr>
          <w:rFonts w:ascii="Times New Roman" w:hAnsi="Times New Roman" w:cs="Times New Roman"/>
          <w:sz w:val="24"/>
          <w:szCs w:val="24"/>
        </w:rPr>
        <w:t>e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caix</w:t>
      </w:r>
      <w:r w:rsidR="00875ED3">
        <w:rPr>
          <w:rFonts w:ascii="Times New Roman" w:hAnsi="Times New Roman" w:cs="Times New Roman"/>
          <w:sz w:val="24"/>
          <w:szCs w:val="24"/>
        </w:rPr>
        <w:t>ote</w:t>
      </w:r>
      <w:r w:rsidRPr="00C5704C">
        <w:rPr>
          <w:rFonts w:ascii="Times New Roman" w:hAnsi="Times New Roman" w:cs="Times New Roman"/>
          <w:sz w:val="24"/>
          <w:szCs w:val="24"/>
        </w:rPr>
        <w:t xml:space="preserve">s no </w:t>
      </w:r>
      <w:r w:rsidR="00E55558">
        <w:rPr>
          <w:rFonts w:ascii="Times New Roman" w:hAnsi="Times New Roman" w:cs="Times New Roman"/>
          <w:sz w:val="24"/>
          <w:szCs w:val="24"/>
        </w:rPr>
        <w:t>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plataforma, mas não chorou</w:t>
      </w:r>
      <w:r w:rsidR="006B7083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708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ó pensava em como chegar a</w:t>
      </w:r>
      <w:r w:rsidR="006B7083">
        <w:rPr>
          <w:rFonts w:ascii="Times New Roman" w:hAnsi="Times New Roman" w:cs="Times New Roman"/>
          <w:sz w:val="24"/>
          <w:szCs w:val="24"/>
        </w:rPr>
        <w:t>té a casa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FB430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em Lg</w:t>
      </w:r>
      <w:r w:rsidR="00B728D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pois </w:t>
      </w:r>
      <w:r w:rsidR="006B7083">
        <w:rPr>
          <w:rFonts w:ascii="Times New Roman" w:hAnsi="Times New Roman" w:cs="Times New Roman"/>
          <w:sz w:val="24"/>
          <w:szCs w:val="24"/>
        </w:rPr>
        <w:t xml:space="preserve">já não tinha </w:t>
      </w:r>
      <w:r w:rsidRPr="00C5704C">
        <w:rPr>
          <w:rFonts w:ascii="Times New Roman" w:hAnsi="Times New Roman" w:cs="Times New Roman"/>
          <w:sz w:val="24"/>
          <w:szCs w:val="24"/>
        </w:rPr>
        <w:t>dinheiro para a passagem</w:t>
      </w:r>
      <w:r w:rsidR="006B7083">
        <w:rPr>
          <w:rFonts w:ascii="Times New Roman" w:hAnsi="Times New Roman" w:cs="Times New Roman"/>
          <w:sz w:val="24"/>
          <w:szCs w:val="24"/>
        </w:rPr>
        <w:t>:</w:t>
      </w:r>
      <w:r w:rsidR="006B708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5ED3">
        <w:rPr>
          <w:rFonts w:ascii="Times New Roman" w:hAnsi="Times New Roman" w:cs="Times New Roman"/>
          <w:sz w:val="24"/>
          <w:szCs w:val="24"/>
        </w:rPr>
        <w:t>gastara no salame à toa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poderia ter comprado menos pão ou</w:t>
      </w:r>
      <w:r w:rsidR="008B7A41">
        <w:rPr>
          <w:rFonts w:ascii="Times New Roman" w:hAnsi="Times New Roman" w:cs="Times New Roman"/>
          <w:sz w:val="24"/>
          <w:szCs w:val="24"/>
        </w:rPr>
        <w:t xml:space="preserve"> </w:t>
      </w:r>
      <w:r w:rsidR="006B7083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nada, </w:t>
      </w:r>
      <w:r w:rsidR="00875ED3">
        <w:rPr>
          <w:rFonts w:ascii="Times New Roman" w:hAnsi="Times New Roman" w:cs="Times New Roman"/>
          <w:sz w:val="24"/>
          <w:szCs w:val="24"/>
        </w:rPr>
        <w:t>já que era possível mendigá-lo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55558">
        <w:rPr>
          <w:rFonts w:ascii="Times New Roman" w:hAnsi="Times New Roman" w:cs="Times New Roman"/>
          <w:sz w:val="24"/>
          <w:szCs w:val="24"/>
        </w:rPr>
        <w:t xml:space="preserve">Quanto à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mulher que lhe </w:t>
      </w:r>
      <w:r w:rsidR="00875ED3">
        <w:rPr>
          <w:rFonts w:ascii="Times New Roman" w:hAnsi="Times New Roman" w:cs="Times New Roman"/>
          <w:sz w:val="24"/>
          <w:szCs w:val="24"/>
        </w:rPr>
        <w:t>batera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 se tranquilizou: “Não </w:t>
      </w:r>
      <w:r w:rsidR="00EC380B">
        <w:rPr>
          <w:rFonts w:ascii="Times New Roman" w:hAnsi="Times New Roman" w:cs="Times New Roman"/>
          <w:sz w:val="24"/>
          <w:szCs w:val="24"/>
        </w:rPr>
        <w:t>faz mal</w:t>
      </w:r>
      <w:r w:rsidRPr="00C5704C">
        <w:rPr>
          <w:rFonts w:ascii="Times New Roman" w:hAnsi="Times New Roman" w:cs="Times New Roman"/>
          <w:sz w:val="24"/>
          <w:szCs w:val="24"/>
        </w:rPr>
        <w:t>, ela me confundi</w:t>
      </w:r>
      <w:r w:rsidR="00875ED3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uma ladra...”</w:t>
      </w:r>
      <w:r w:rsidR="00EB6BD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logo </w:t>
      </w:r>
      <w:r w:rsidR="00875ED3">
        <w:rPr>
          <w:rFonts w:ascii="Times New Roman" w:hAnsi="Times New Roman" w:cs="Times New Roman"/>
          <w:sz w:val="24"/>
          <w:szCs w:val="24"/>
        </w:rPr>
        <w:t>desanimou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“Isso provavelmente acontece com </w:t>
      </w:r>
      <w:r w:rsidR="00CF5578">
        <w:rPr>
          <w:rFonts w:ascii="Times New Roman" w:hAnsi="Times New Roman" w:cs="Times New Roman"/>
          <w:sz w:val="24"/>
          <w:szCs w:val="24"/>
        </w:rPr>
        <w:t>Vássia</w:t>
      </w:r>
      <w:r w:rsidR="00CF55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todo dia. É preciso chegar rápido </w:t>
      </w:r>
      <w:r w:rsidR="004C1D67">
        <w:rPr>
          <w:rFonts w:ascii="Times New Roman" w:hAnsi="Times New Roman" w:cs="Times New Roman"/>
          <w:sz w:val="24"/>
          <w:szCs w:val="24"/>
        </w:rPr>
        <w:t>até a</w:t>
      </w:r>
      <w:r w:rsidR="00B53C43">
        <w:rPr>
          <w:rFonts w:ascii="Times New Roman" w:hAnsi="Times New Roman" w:cs="Times New Roman"/>
          <w:sz w:val="24"/>
          <w:szCs w:val="24"/>
        </w:rPr>
        <w:t xml:space="preserve"> casa de</w:t>
      </w:r>
      <w:r w:rsidR="00B53C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Ks</w:t>
      </w:r>
      <w:r w:rsidR="00441B9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para que ela ache </w:t>
      </w:r>
      <w:r w:rsidR="00B53C43">
        <w:rPr>
          <w:rFonts w:ascii="Times New Roman" w:hAnsi="Times New Roman" w:cs="Times New Roman"/>
          <w:sz w:val="24"/>
          <w:szCs w:val="24"/>
        </w:rPr>
        <w:t>Vássia</w:t>
      </w:r>
      <w:r w:rsidR="001D5632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 repente Maria viu dois meninos sujos</w:t>
      </w:r>
      <w:r w:rsidR="00B53C4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sua idade, </w:t>
      </w:r>
      <w:r w:rsidR="00EB6BD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menina.</w:t>
      </w:r>
    </w:p>
    <w:p w:rsidR="006F7029" w:rsidRPr="00C5704C" w:rsidRDefault="001D56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Foi você quem roubou a mala d</w:t>
      </w:r>
      <w:r w:rsidR="007E05DA">
        <w:rPr>
          <w:rFonts w:ascii="Times New Roman" w:hAnsi="Times New Roman" w:cs="Times New Roman"/>
          <w:sz w:val="24"/>
          <w:szCs w:val="24"/>
        </w:rPr>
        <w:t>aquela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082D">
        <w:rPr>
          <w:rFonts w:ascii="Times New Roman" w:hAnsi="Times New Roman" w:cs="Times New Roman"/>
          <w:sz w:val="24"/>
          <w:szCs w:val="24"/>
        </w:rPr>
        <w:t>dona</w:t>
      </w:r>
      <w:r w:rsidR="006F7029" w:rsidRPr="00C5704C">
        <w:rPr>
          <w:rFonts w:ascii="Times New Roman" w:hAnsi="Times New Roman" w:cs="Times New Roman"/>
          <w:sz w:val="24"/>
          <w:szCs w:val="24"/>
        </w:rPr>
        <w:t>?</w:t>
      </w:r>
      <w:r w:rsidR="00441B98" w:rsidRPr="00441B98">
        <w:rPr>
          <w:rFonts w:ascii="Times New Roman" w:hAnsi="Times New Roman" w:cs="Times New Roman"/>
          <w:sz w:val="24"/>
          <w:szCs w:val="24"/>
        </w:rPr>
        <w:t xml:space="preserve"> </w:t>
      </w:r>
      <w:r w:rsidR="00441B98" w:rsidRPr="00621342">
        <w:rPr>
          <w:rFonts w:ascii="Times New Roman" w:hAnsi="Times New Roman" w:cs="Times New Roman"/>
          <w:sz w:val="24"/>
          <w:szCs w:val="24"/>
        </w:rPr>
        <w:t>—</w:t>
      </w:r>
      <w:r w:rsidR="00441B9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1B98">
        <w:rPr>
          <w:rFonts w:ascii="Times New Roman" w:hAnsi="Times New Roman" w:cs="Times New Roman"/>
          <w:sz w:val="24"/>
          <w:szCs w:val="24"/>
        </w:rPr>
        <w:t>perguntou</w:t>
      </w:r>
      <w:r w:rsidR="00441B98" w:rsidRPr="00C5704C">
        <w:rPr>
          <w:rFonts w:ascii="Times New Roman" w:hAnsi="Times New Roman" w:cs="Times New Roman"/>
          <w:sz w:val="24"/>
          <w:szCs w:val="24"/>
        </w:rPr>
        <w:t xml:space="preserve"> o menino mais alto</w:t>
      </w:r>
      <w:r w:rsidR="00441B98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1D56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Não, não fui eu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1D56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05DA">
        <w:rPr>
          <w:rFonts w:ascii="Times New Roman" w:hAnsi="Times New Roman" w:cs="Times New Roman"/>
          <w:sz w:val="24"/>
          <w:szCs w:val="24"/>
        </w:rPr>
        <w:t>Então 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or que </w:t>
      </w:r>
      <w:r>
        <w:rPr>
          <w:rFonts w:ascii="Times New Roman" w:hAnsi="Times New Roman" w:cs="Times New Roman"/>
          <w:sz w:val="24"/>
          <w:szCs w:val="24"/>
        </w:rPr>
        <w:t>está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sentada aqui?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perguntou a menina.</w:t>
      </w:r>
    </w:p>
    <w:p w:rsidR="006F7029" w:rsidRPr="00C5704C" w:rsidRDefault="001D56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Onde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eu </w:t>
      </w:r>
      <w:r w:rsidR="00DB00F3">
        <w:rPr>
          <w:rFonts w:ascii="Times New Roman" w:hAnsi="Times New Roman" w:cs="Times New Roman"/>
          <w:sz w:val="24"/>
          <w:szCs w:val="24"/>
        </w:rPr>
        <w:t>sentaria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preciso chegar </w:t>
      </w:r>
      <w:r w:rsidR="004C1D67">
        <w:rPr>
          <w:rFonts w:ascii="Times New Roman" w:hAnsi="Times New Roman" w:cs="Times New Roman"/>
          <w:sz w:val="24"/>
          <w:szCs w:val="24"/>
        </w:rPr>
        <w:t>até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Lg</w:t>
      </w:r>
      <w:r w:rsidR="007E0DD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 e não tenho dinheiro para a passagem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F7029" w:rsidRPr="00C5704C" w:rsidRDefault="00DB00F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 dois meninos e a menina </w:t>
      </w:r>
      <w:r>
        <w:rPr>
          <w:rFonts w:ascii="Times New Roman" w:hAnsi="Times New Roman" w:cs="Times New Roman"/>
          <w:sz w:val="24"/>
          <w:szCs w:val="24"/>
        </w:rPr>
        <w:t>deram risada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disseram:</w:t>
      </w:r>
    </w:p>
    <w:p w:rsidR="006F7029" w:rsidRPr="00C5704C" w:rsidRDefault="001D56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Pode viajar conosco para Lg</w:t>
      </w:r>
      <w:r w:rsidR="007E0DD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v... O trem est</w:t>
      </w:r>
      <w:r w:rsidR="00DB00F3">
        <w:rPr>
          <w:rFonts w:ascii="Times New Roman" w:hAnsi="Times New Roman" w:cs="Times New Roman"/>
          <w:sz w:val="24"/>
          <w:szCs w:val="24"/>
        </w:rPr>
        <w:t>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sair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apontaram </w:t>
      </w:r>
      <w:r w:rsidR="00DB00F3">
        <w:rPr>
          <w:rFonts w:ascii="Times New Roman" w:hAnsi="Times New Roman" w:cs="Times New Roman"/>
          <w:sz w:val="24"/>
          <w:szCs w:val="24"/>
        </w:rPr>
        <w:t xml:space="preserve">para </w:t>
      </w:r>
      <w:r w:rsidR="006F7029" w:rsidRPr="007E05DA">
        <w:rPr>
          <w:rFonts w:ascii="Times New Roman" w:hAnsi="Times New Roman" w:cs="Times New Roman"/>
          <w:sz w:val="24"/>
          <w:szCs w:val="24"/>
        </w:rPr>
        <w:t>os vagões</w:t>
      </w:r>
      <w:r w:rsidR="005B2E3E">
        <w:rPr>
          <w:rFonts w:ascii="Times New Roman" w:hAnsi="Times New Roman" w:cs="Times New Roman"/>
          <w:sz w:val="24"/>
          <w:szCs w:val="24"/>
        </w:rPr>
        <w:t xml:space="preserve"> </w:t>
      </w:r>
      <w:r w:rsidR="007E05DA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areia.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DB00F3">
        <w:rPr>
          <w:rFonts w:ascii="Times New Roman" w:hAnsi="Times New Roman" w:cs="Times New Roman"/>
          <w:sz w:val="24"/>
          <w:szCs w:val="24"/>
        </w:rPr>
        <w:t>Na certa,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são uns peraltas</w:t>
      </w:r>
      <w:r w:rsidR="00DB00F3">
        <w:rPr>
          <w:rFonts w:ascii="Times New Roman" w:hAnsi="Times New Roman" w:cs="Times New Roman"/>
          <w:sz w:val="24"/>
          <w:szCs w:val="24"/>
        </w:rPr>
        <w:t>,”</w:t>
      </w:r>
      <w:r w:rsidR="001D563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pensava Maria, </w:t>
      </w:r>
      <w:r w:rsidR="00E3082D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mas preciso viajar... Se me importunarem, começo a gritar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0DD3">
        <w:rPr>
          <w:rFonts w:ascii="Times New Roman" w:hAnsi="Times New Roman" w:cs="Times New Roman"/>
          <w:sz w:val="24"/>
          <w:szCs w:val="24"/>
        </w:rPr>
        <w:t xml:space="preserve">Subiram </w:t>
      </w:r>
      <w:r w:rsidR="00341F88">
        <w:rPr>
          <w:rFonts w:ascii="Times New Roman" w:hAnsi="Times New Roman" w:cs="Times New Roman"/>
          <w:sz w:val="24"/>
          <w:szCs w:val="24"/>
        </w:rPr>
        <w:t>n</w:t>
      </w:r>
      <w:r w:rsidR="00115F2C">
        <w:rPr>
          <w:rFonts w:ascii="Times New Roman" w:hAnsi="Times New Roman" w:cs="Times New Roman"/>
          <w:sz w:val="24"/>
          <w:szCs w:val="24"/>
        </w:rPr>
        <w:t>o vagão</w:t>
      </w:r>
      <w:r w:rsidRPr="007E0DD3">
        <w:rPr>
          <w:rFonts w:ascii="Times New Roman" w:hAnsi="Times New Roman" w:cs="Times New Roman"/>
          <w:sz w:val="24"/>
          <w:szCs w:val="24"/>
        </w:rPr>
        <w:t xml:space="preserve"> e </w:t>
      </w:r>
      <w:r w:rsidR="00115F2C">
        <w:rPr>
          <w:rFonts w:ascii="Times New Roman" w:hAnsi="Times New Roman" w:cs="Times New Roman"/>
          <w:sz w:val="24"/>
          <w:szCs w:val="24"/>
        </w:rPr>
        <w:t>partiram</w:t>
      </w:r>
      <w:r w:rsidRPr="007E0DD3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C90D2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garoto mais alto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encoste-s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em nós, senão </w:t>
      </w:r>
      <w:r w:rsidR="00A41DF8">
        <w:rPr>
          <w:rFonts w:ascii="Times New Roman" w:hAnsi="Times New Roman" w:cs="Times New Roman"/>
          <w:sz w:val="24"/>
          <w:szCs w:val="24"/>
        </w:rPr>
        <w:t xml:space="preserve">você </w:t>
      </w:r>
      <w:r w:rsidR="006F7029" w:rsidRPr="00C5704C">
        <w:rPr>
          <w:rFonts w:ascii="Times New Roman" w:hAnsi="Times New Roman" w:cs="Times New Roman"/>
          <w:sz w:val="24"/>
          <w:szCs w:val="24"/>
        </w:rPr>
        <w:t>vai congelar.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se sentou separada, mas o vento </w:t>
      </w:r>
      <w:r w:rsidR="002812B3">
        <w:rPr>
          <w:rFonts w:ascii="Times New Roman" w:hAnsi="Times New Roman" w:cs="Times New Roman"/>
          <w:sz w:val="24"/>
          <w:szCs w:val="24"/>
        </w:rPr>
        <w:t>do vagão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32E4A">
        <w:rPr>
          <w:rFonts w:ascii="Times New Roman" w:hAnsi="Times New Roman" w:cs="Times New Roman"/>
          <w:sz w:val="24"/>
          <w:szCs w:val="24"/>
        </w:rPr>
        <w:t>descoberto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2812B3">
        <w:rPr>
          <w:rFonts w:ascii="Times New Roman" w:hAnsi="Times New Roman" w:cs="Times New Roman"/>
          <w:sz w:val="24"/>
          <w:szCs w:val="24"/>
        </w:rPr>
        <w:t>atravessava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ossos</w:t>
      </w:r>
      <w:r w:rsidR="002F5E6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5E6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la se enfiou </w:t>
      </w:r>
      <w:r w:rsidR="002F5E66">
        <w:rPr>
          <w:rFonts w:ascii="Times New Roman" w:hAnsi="Times New Roman" w:cs="Times New Roman"/>
          <w:sz w:val="24"/>
          <w:szCs w:val="24"/>
        </w:rPr>
        <w:t>entre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1D67">
        <w:rPr>
          <w:rFonts w:ascii="Times New Roman" w:hAnsi="Times New Roman" w:cs="Times New Roman"/>
          <w:sz w:val="24"/>
          <w:szCs w:val="24"/>
        </w:rPr>
        <w:t>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 </w:t>
      </w:r>
      <w:r w:rsidR="00A41DF8">
        <w:rPr>
          <w:rFonts w:ascii="Times New Roman" w:hAnsi="Times New Roman" w:cs="Times New Roman"/>
          <w:sz w:val="24"/>
          <w:szCs w:val="24"/>
        </w:rPr>
        <w:t>acomodou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garoto mais alto começou a </w:t>
      </w:r>
      <w:r w:rsidR="00A41DF8">
        <w:rPr>
          <w:rFonts w:ascii="Times New Roman" w:hAnsi="Times New Roman" w:cs="Times New Roman"/>
          <w:sz w:val="24"/>
          <w:szCs w:val="24"/>
        </w:rPr>
        <w:t>tocá-la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o </w:t>
      </w:r>
      <w:r w:rsidR="004C1D67">
        <w:rPr>
          <w:rFonts w:ascii="Times New Roman" w:hAnsi="Times New Roman" w:cs="Times New Roman"/>
          <w:sz w:val="24"/>
          <w:szCs w:val="24"/>
        </w:rPr>
        <w:t xml:space="preserve">mais baixo </w:t>
      </w:r>
      <w:r w:rsidR="00A41DF8">
        <w:rPr>
          <w:rFonts w:ascii="Times New Roman" w:hAnsi="Times New Roman" w:cs="Times New Roman"/>
          <w:sz w:val="24"/>
          <w:szCs w:val="24"/>
        </w:rPr>
        <w:t>já cuidava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1DF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A82B11">
        <w:rPr>
          <w:rFonts w:ascii="Times New Roman" w:hAnsi="Times New Roman" w:cs="Times New Roman"/>
          <w:sz w:val="24"/>
          <w:szCs w:val="24"/>
        </w:rPr>
        <w:t xml:space="preserve">outra </w:t>
      </w:r>
      <w:r w:rsidRPr="00C5704C">
        <w:rPr>
          <w:rFonts w:ascii="Times New Roman" w:hAnsi="Times New Roman" w:cs="Times New Roman"/>
          <w:sz w:val="24"/>
          <w:szCs w:val="24"/>
        </w:rPr>
        <w:t>garota</w:t>
      </w:r>
      <w:r w:rsidR="00FD14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enfiando</w:t>
      </w:r>
      <w:r w:rsidR="004C1D67">
        <w:rPr>
          <w:rFonts w:ascii="Times New Roman" w:hAnsi="Times New Roman" w:cs="Times New Roman"/>
          <w:sz w:val="24"/>
          <w:szCs w:val="24"/>
        </w:rPr>
        <w:t>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mão </w:t>
      </w:r>
      <w:r w:rsidR="004C1D67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baixo da saia. “Ele </w:t>
      </w:r>
      <w:r w:rsidR="00FD146B">
        <w:rPr>
          <w:rFonts w:ascii="Times New Roman" w:hAnsi="Times New Roman" w:cs="Times New Roman"/>
          <w:sz w:val="24"/>
          <w:szCs w:val="24"/>
        </w:rPr>
        <w:t xml:space="preserve">até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pode me </w:t>
      </w:r>
      <w:r w:rsidR="00A41DF8">
        <w:rPr>
          <w:rFonts w:ascii="Times New Roman" w:hAnsi="Times New Roman" w:cs="Times New Roman"/>
          <w:sz w:val="24"/>
          <w:szCs w:val="24"/>
        </w:rPr>
        <w:t>tocar</w:t>
      </w:r>
      <w:r w:rsidRPr="00C5704C">
        <w:rPr>
          <w:rFonts w:ascii="Times New Roman" w:hAnsi="Times New Roman" w:cs="Times New Roman"/>
          <w:sz w:val="24"/>
          <w:szCs w:val="24"/>
        </w:rPr>
        <w:t>, mas debaixo da saia não deix</w:t>
      </w:r>
      <w:r w:rsidR="00A41DF8">
        <w:rPr>
          <w:rFonts w:ascii="Times New Roman" w:hAnsi="Times New Roman" w:cs="Times New Roman"/>
          <w:sz w:val="24"/>
          <w:szCs w:val="24"/>
        </w:rPr>
        <w:t>o</w:t>
      </w:r>
      <w:r w:rsidR="004C1D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FD146B">
        <w:rPr>
          <w:rFonts w:ascii="Times New Roman" w:hAnsi="Times New Roman" w:cs="Times New Roman"/>
          <w:sz w:val="24"/>
          <w:szCs w:val="24"/>
        </w:rPr>
        <w:t xml:space="preserve"> pens</w:t>
      </w:r>
      <w:r w:rsidR="00A41DF8">
        <w:rPr>
          <w:rFonts w:ascii="Times New Roman" w:hAnsi="Times New Roman" w:cs="Times New Roman"/>
          <w:sz w:val="24"/>
          <w:szCs w:val="24"/>
        </w:rPr>
        <w:t>ou</w:t>
      </w:r>
      <w:r w:rsidR="00FD146B">
        <w:rPr>
          <w:rFonts w:ascii="Times New Roman" w:hAnsi="Times New Roman" w:cs="Times New Roman"/>
          <w:sz w:val="24"/>
          <w:szCs w:val="24"/>
        </w:rPr>
        <w:t xml:space="preserve"> Maria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apertou os joelhos. </w:t>
      </w:r>
      <w:r w:rsidR="00FD146B">
        <w:rPr>
          <w:rFonts w:ascii="Times New Roman" w:hAnsi="Times New Roman" w:cs="Times New Roman"/>
          <w:sz w:val="24"/>
          <w:szCs w:val="24"/>
        </w:rPr>
        <w:t>Ela</w:t>
      </w:r>
      <w:r w:rsidR="00FD14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percebeu </w:t>
      </w:r>
      <w:r w:rsidR="00FD146B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não tinha força </w:t>
      </w:r>
      <w:r w:rsidR="00862258">
        <w:rPr>
          <w:rFonts w:ascii="Times New Roman" w:hAnsi="Times New Roman" w:cs="Times New Roman"/>
          <w:sz w:val="24"/>
          <w:szCs w:val="24"/>
        </w:rPr>
        <w:t xml:space="preserve">de homem, </w:t>
      </w:r>
      <w:r w:rsidRPr="00C5704C">
        <w:rPr>
          <w:rFonts w:ascii="Times New Roman" w:hAnsi="Times New Roman" w:cs="Times New Roman"/>
          <w:sz w:val="24"/>
          <w:szCs w:val="24"/>
        </w:rPr>
        <w:t>como Gricha</w:t>
      </w:r>
      <w:r w:rsidR="0086225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</w:t>
      </w:r>
      <w:r w:rsidR="00A41DF8">
        <w:rPr>
          <w:rFonts w:ascii="Times New Roman" w:hAnsi="Times New Roman" w:cs="Times New Roman"/>
          <w:sz w:val="24"/>
          <w:szCs w:val="24"/>
        </w:rPr>
        <w:t>conseguiria desunir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joelhos. O menino também </w:t>
      </w:r>
      <w:r w:rsidR="004C1D67">
        <w:rPr>
          <w:rFonts w:ascii="Times New Roman" w:hAnsi="Times New Roman" w:cs="Times New Roman"/>
          <w:sz w:val="24"/>
          <w:szCs w:val="24"/>
        </w:rPr>
        <w:t>o 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6F7029" w:rsidRPr="00C5704C" w:rsidRDefault="008D7CB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Vamos namorar. Para que você </w:t>
      </w:r>
      <w:r w:rsidR="004C1D67">
        <w:rPr>
          <w:rFonts w:ascii="Times New Roman" w:hAnsi="Times New Roman" w:cs="Times New Roman"/>
          <w:sz w:val="24"/>
          <w:szCs w:val="24"/>
        </w:rPr>
        <w:t>precisa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uma irmã </w:t>
      </w:r>
      <w:r w:rsidR="004C1D67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Lg</w:t>
      </w:r>
      <w:r w:rsidR="00A41DF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</w:t>
      </w:r>
      <w:r w:rsidR="00A82B11"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2B11">
        <w:rPr>
          <w:rFonts w:ascii="Times New Roman" w:hAnsi="Times New Roman" w:cs="Times New Roman"/>
          <w:sz w:val="24"/>
          <w:szCs w:val="24"/>
        </w:rPr>
        <w:t>Meu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pai </w:t>
      </w:r>
      <w:r w:rsidR="00A82B11">
        <w:rPr>
          <w:rFonts w:ascii="Times New Roman" w:hAnsi="Times New Roman" w:cs="Times New Roman"/>
          <w:sz w:val="24"/>
          <w:szCs w:val="24"/>
        </w:rPr>
        <w:t xml:space="preserve">mora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em Khárkov e mesmo assim </w:t>
      </w:r>
      <w:r w:rsidR="00A82B11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>fugi dele</w:t>
      </w:r>
      <w:r w:rsidR="00A82B11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0143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>iajar</w:t>
      </w:r>
      <w:r w:rsidR="000B0143">
        <w:rPr>
          <w:rFonts w:ascii="Times New Roman" w:hAnsi="Times New Roman" w:cs="Times New Roman"/>
          <w:sz w:val="24"/>
          <w:szCs w:val="24"/>
        </w:rPr>
        <w:t>emos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1DF8">
        <w:rPr>
          <w:rFonts w:ascii="Times New Roman" w:hAnsi="Times New Roman" w:cs="Times New Roman"/>
          <w:sz w:val="24"/>
          <w:szCs w:val="24"/>
        </w:rPr>
        <w:t>de trem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712F6">
        <w:rPr>
          <w:rFonts w:ascii="Times New Roman" w:hAnsi="Times New Roman" w:cs="Times New Roman"/>
          <w:sz w:val="24"/>
          <w:szCs w:val="24"/>
        </w:rPr>
        <w:t>teremos uma boa vida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certamente </w:t>
      </w:r>
      <w:r w:rsidR="00B222C1" w:rsidRPr="00C5704C">
        <w:rPr>
          <w:rFonts w:ascii="Times New Roman" w:hAnsi="Times New Roman" w:cs="Times New Roman"/>
          <w:sz w:val="24"/>
          <w:szCs w:val="24"/>
        </w:rPr>
        <w:t>entend</w:t>
      </w:r>
      <w:r w:rsidR="00B222C1">
        <w:rPr>
          <w:rFonts w:ascii="Times New Roman" w:hAnsi="Times New Roman" w:cs="Times New Roman"/>
          <w:sz w:val="24"/>
          <w:szCs w:val="24"/>
        </w:rPr>
        <w:t>eu</w:t>
      </w:r>
      <w:r w:rsidR="00B222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insinuação, mas se </w:t>
      </w:r>
      <w:r w:rsidR="00B222C1" w:rsidRPr="00C5704C">
        <w:rPr>
          <w:rFonts w:ascii="Times New Roman" w:hAnsi="Times New Roman" w:cs="Times New Roman"/>
          <w:sz w:val="24"/>
          <w:szCs w:val="24"/>
        </w:rPr>
        <w:t>f</w:t>
      </w:r>
      <w:r w:rsidR="00B222C1">
        <w:rPr>
          <w:rFonts w:ascii="Times New Roman" w:hAnsi="Times New Roman" w:cs="Times New Roman"/>
          <w:sz w:val="24"/>
          <w:szCs w:val="24"/>
        </w:rPr>
        <w:t>e</w:t>
      </w:r>
      <w:r w:rsidR="00B222C1" w:rsidRPr="00C5704C">
        <w:rPr>
          <w:rFonts w:ascii="Times New Roman" w:hAnsi="Times New Roman" w:cs="Times New Roman"/>
          <w:sz w:val="24"/>
          <w:szCs w:val="24"/>
        </w:rPr>
        <w:t xml:space="preserve">z </w:t>
      </w:r>
      <w:r w:rsidRPr="00C5704C">
        <w:rPr>
          <w:rFonts w:ascii="Times New Roman" w:hAnsi="Times New Roman" w:cs="Times New Roman"/>
          <w:sz w:val="24"/>
          <w:szCs w:val="24"/>
        </w:rPr>
        <w:t>de boba.</w:t>
      </w:r>
    </w:p>
    <w:p w:rsidR="006F7029" w:rsidRPr="00C5704C" w:rsidRDefault="004C14E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eu preciso achar minha irmã em Lg</w:t>
      </w:r>
      <w:r w:rsidR="00A41DF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C5704C">
        <w:rPr>
          <w:rFonts w:ascii="Times New Roman" w:hAnsi="Times New Roman" w:cs="Times New Roman"/>
          <w:sz w:val="24"/>
          <w:szCs w:val="24"/>
        </w:rPr>
        <w:t>v para que ela me ajude a encontrar meu irmão Vássia.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Enquanto </w:t>
      </w:r>
      <w:r w:rsidR="00A82B11">
        <w:rPr>
          <w:rFonts w:ascii="Times New Roman" w:hAnsi="Times New Roman" w:cs="Times New Roman"/>
          <w:sz w:val="24"/>
          <w:szCs w:val="24"/>
        </w:rPr>
        <w:t>conversavam</w:t>
      </w:r>
      <w:r w:rsidRPr="00C5704C">
        <w:rPr>
          <w:rFonts w:ascii="Times New Roman" w:hAnsi="Times New Roman" w:cs="Times New Roman"/>
          <w:sz w:val="24"/>
          <w:szCs w:val="24"/>
        </w:rPr>
        <w:t>, chegaram a Lg</w:t>
      </w:r>
      <w:r w:rsidR="00A41DF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>v.</w:t>
      </w:r>
    </w:p>
    <w:p w:rsidR="006F7029" w:rsidRPr="00C5704C" w:rsidRDefault="004C14E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Peço desculpas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9547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76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brigada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pela companhia</w:t>
      </w:r>
      <w:r w:rsidR="00954769">
        <w:rPr>
          <w:rFonts w:ascii="Times New Roman" w:hAnsi="Times New Roman" w:cs="Times New Roman"/>
          <w:sz w:val="24"/>
          <w:szCs w:val="24"/>
        </w:rPr>
        <w:t xml:space="preserve"> </w:t>
      </w:r>
      <w:r w:rsidR="00954769" w:rsidRPr="00621342">
        <w:rPr>
          <w:rFonts w:ascii="Times New Roman" w:hAnsi="Times New Roman" w:cs="Times New Roman"/>
          <w:sz w:val="24"/>
          <w:szCs w:val="24"/>
        </w:rPr>
        <w:t>—</w:t>
      </w:r>
      <w:r w:rsidR="00954769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saltou do vagão-plataforma.</w:t>
      </w:r>
    </w:p>
    <w:p w:rsidR="00A41DF8" w:rsidRDefault="004C14E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Sua miserável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menino e </w:t>
      </w:r>
      <w:r w:rsidR="00A41DF8">
        <w:rPr>
          <w:rFonts w:ascii="Times New Roman" w:hAnsi="Times New Roman" w:cs="Times New Roman"/>
          <w:sz w:val="24"/>
          <w:szCs w:val="24"/>
        </w:rPr>
        <w:t>ameaçou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correr atrás dela</w:t>
      </w:r>
      <w:r w:rsidR="00A41DF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A41DF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 Maria o advertiu: </w:t>
      </w:r>
    </w:p>
    <w:p w:rsidR="006F7029" w:rsidRPr="00C5704C" w:rsidRDefault="004C14E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vou fazer um </w:t>
      </w:r>
      <w:r w:rsidR="00441B98">
        <w:rPr>
          <w:rFonts w:ascii="Times New Roman" w:hAnsi="Times New Roman" w:cs="Times New Roman"/>
          <w:sz w:val="24"/>
          <w:szCs w:val="24"/>
        </w:rPr>
        <w:t>escândalo</w:t>
      </w:r>
      <w:r w:rsidR="00441B9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ele desistiu.</w:t>
      </w:r>
    </w:p>
    <w:p w:rsidR="006F7029" w:rsidRPr="00C5704C" w:rsidRDefault="00A82B1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Maria estava 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Izium, </w:t>
      </w:r>
      <w:r w:rsidR="00A41DF8">
        <w:rPr>
          <w:rFonts w:ascii="Times New Roman" w:hAnsi="Times New Roman" w:cs="Times New Roman"/>
          <w:sz w:val="24"/>
          <w:szCs w:val="24"/>
        </w:rPr>
        <w:t>o que a chuva molhava o sol secava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6019F3"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19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Lg</w:t>
      </w:r>
      <w:r w:rsidR="00A41DF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entendeu que não </w:t>
      </w:r>
      <w:r>
        <w:rPr>
          <w:rFonts w:ascii="Times New Roman" w:hAnsi="Times New Roman" w:cs="Times New Roman"/>
          <w:sz w:val="24"/>
          <w:szCs w:val="24"/>
        </w:rPr>
        <w:t>poderia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dormir</w:t>
      </w:r>
      <w:r w:rsidR="003A01D6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na rua</w:t>
      </w:r>
      <w:r w:rsidR="003A01D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01D6">
        <w:rPr>
          <w:rFonts w:ascii="Times New Roman" w:hAnsi="Times New Roman" w:cs="Times New Roman"/>
          <w:sz w:val="24"/>
          <w:szCs w:val="24"/>
        </w:rPr>
        <w:t>que estava coberta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neve, nem </w:t>
      </w:r>
      <w:r w:rsidR="00A41DF8">
        <w:rPr>
          <w:rFonts w:ascii="Times New Roman" w:hAnsi="Times New Roman" w:cs="Times New Roman"/>
          <w:sz w:val="24"/>
          <w:szCs w:val="24"/>
        </w:rPr>
        <w:t xml:space="preserve">mesmo </w:t>
      </w:r>
      <w:r w:rsidR="006F7029" w:rsidRPr="00C5704C">
        <w:rPr>
          <w:rFonts w:ascii="Times New Roman" w:hAnsi="Times New Roman" w:cs="Times New Roman"/>
          <w:sz w:val="24"/>
          <w:szCs w:val="24"/>
        </w:rPr>
        <w:t>na estação</w:t>
      </w:r>
      <w:r w:rsidR="003A01D6">
        <w:rPr>
          <w:rFonts w:ascii="Times New Roman" w:hAnsi="Times New Roman" w:cs="Times New Roman"/>
          <w:sz w:val="24"/>
          <w:szCs w:val="24"/>
        </w:rPr>
        <w:t>,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01D6"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fria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A01D6">
        <w:rPr>
          <w:rFonts w:ascii="Times New Roman" w:hAnsi="Times New Roman" w:cs="Times New Roman"/>
          <w:sz w:val="24"/>
          <w:szCs w:val="24"/>
        </w:rPr>
        <w:t xml:space="preserve">menor </w:t>
      </w:r>
      <w:r w:rsidR="00E86E16">
        <w:rPr>
          <w:rFonts w:ascii="Times New Roman" w:hAnsi="Times New Roman" w:cs="Times New Roman"/>
          <w:sz w:val="24"/>
          <w:szCs w:val="24"/>
        </w:rPr>
        <w:t xml:space="preserve">do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Andréievka. “Caso 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15316D" w:rsidRPr="00C5704C">
        <w:rPr>
          <w:rFonts w:ascii="Times New Roman" w:hAnsi="Times New Roman" w:cs="Times New Roman"/>
          <w:sz w:val="24"/>
          <w:szCs w:val="24"/>
        </w:rPr>
        <w:t>encontr</w:t>
      </w:r>
      <w:r w:rsidR="0015316D">
        <w:rPr>
          <w:rFonts w:ascii="Times New Roman" w:hAnsi="Times New Roman" w:cs="Times New Roman"/>
          <w:sz w:val="24"/>
          <w:szCs w:val="24"/>
        </w:rPr>
        <w:t>e</w:t>
      </w:r>
      <w:r w:rsidR="0015316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énia, será o meu fim... Quem me deixar</w:t>
      </w:r>
      <w:r w:rsidR="00E86E16">
        <w:rPr>
          <w:rFonts w:ascii="Times New Roman" w:hAnsi="Times New Roman" w:cs="Times New Roman"/>
          <w:sz w:val="24"/>
          <w:szCs w:val="24"/>
        </w:rPr>
        <w:t>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entrar em casa para me aquecer? Ou </w:t>
      </w: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terei </w:t>
      </w:r>
      <w:r>
        <w:rPr>
          <w:rFonts w:ascii="Times New Roman" w:hAnsi="Times New Roman" w:cs="Times New Roman"/>
          <w:sz w:val="24"/>
          <w:szCs w:val="24"/>
        </w:rPr>
        <w:t>que ir</w:t>
      </w:r>
      <w:r w:rsidR="00A02142">
        <w:rPr>
          <w:rFonts w:ascii="Times New Roman" w:hAnsi="Times New Roman" w:cs="Times New Roman"/>
          <w:sz w:val="24"/>
          <w:szCs w:val="24"/>
        </w:rPr>
        <w:t xml:space="preserve"> sozinha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para um orfanato, e é disso que eu tenho mais medo</w:t>
      </w:r>
      <w:r w:rsidR="00954769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pensava Maria.</w:t>
      </w:r>
    </w:p>
    <w:p w:rsidR="006F7029" w:rsidRPr="00C5704C" w:rsidRDefault="00A82B1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erguntou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transeunte </w:t>
      </w:r>
      <w:r w:rsidR="00BF1B4E">
        <w:rPr>
          <w:rFonts w:ascii="Times New Roman" w:hAnsi="Times New Roman" w:cs="Times New Roman"/>
          <w:sz w:val="24"/>
          <w:szCs w:val="24"/>
        </w:rPr>
        <w:t xml:space="preserve">sobre </w:t>
      </w:r>
      <w:proofErr w:type="gramStart"/>
      <w:r w:rsidR="00BF1B4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F1B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casa de repouso.</w:t>
      </w:r>
    </w:p>
    <w:p w:rsidR="006F7029" w:rsidRPr="00C5704C" w:rsidRDefault="00BF1B4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17A5">
        <w:rPr>
          <w:rFonts w:ascii="Times New Roman" w:hAnsi="Times New Roman" w:cs="Times New Roman"/>
          <w:sz w:val="24"/>
          <w:szCs w:val="24"/>
        </w:rPr>
        <w:t>— De qu</w:t>
      </w:r>
      <w:r w:rsidR="00490415">
        <w:rPr>
          <w:rFonts w:ascii="Times New Roman" w:hAnsi="Times New Roman" w:cs="Times New Roman"/>
          <w:sz w:val="24"/>
          <w:szCs w:val="24"/>
        </w:rPr>
        <w:t>al</w:t>
      </w:r>
      <w:r w:rsidR="00DF4D1E" w:rsidRPr="00B117A5">
        <w:rPr>
          <w:rFonts w:ascii="Times New Roman" w:hAnsi="Times New Roman" w:cs="Times New Roman"/>
          <w:sz w:val="24"/>
          <w:szCs w:val="24"/>
        </w:rPr>
        <w:t xml:space="preserve"> casa </w:t>
      </w:r>
      <w:r w:rsidR="00490415">
        <w:rPr>
          <w:rFonts w:ascii="Times New Roman" w:hAnsi="Times New Roman" w:cs="Times New Roman"/>
          <w:sz w:val="24"/>
          <w:szCs w:val="24"/>
        </w:rPr>
        <w:t>de repouso</w:t>
      </w:r>
      <w:r w:rsidR="006F7029" w:rsidRPr="00B117A5">
        <w:rPr>
          <w:rFonts w:ascii="Times New Roman" w:hAnsi="Times New Roman" w:cs="Times New Roman"/>
          <w:sz w:val="24"/>
          <w:szCs w:val="24"/>
        </w:rPr>
        <w:t xml:space="preserve"> quer</w:t>
      </w:r>
      <w:r w:rsidRPr="00B117A5">
        <w:rPr>
          <w:rFonts w:ascii="Times New Roman" w:hAnsi="Times New Roman" w:cs="Times New Roman"/>
          <w:sz w:val="24"/>
          <w:szCs w:val="24"/>
        </w:rPr>
        <w:t xml:space="preserve"> saber</w:t>
      </w:r>
      <w:r w:rsidR="006F7029" w:rsidRPr="00B117A5">
        <w:rPr>
          <w:rFonts w:ascii="Times New Roman" w:hAnsi="Times New Roman" w:cs="Times New Roman"/>
          <w:sz w:val="24"/>
          <w:szCs w:val="24"/>
        </w:rPr>
        <w:t>, menina?</w:t>
      </w:r>
      <w:r w:rsidR="00DF4D1E" w:rsidRPr="00B117A5">
        <w:rPr>
          <w:rFonts w:ascii="Times New Roman" w:hAnsi="Times New Roman" w:cs="Times New Roman"/>
          <w:sz w:val="24"/>
          <w:szCs w:val="24"/>
        </w:rPr>
        <w:t xml:space="preserve"> — disse ele.</w:t>
      </w:r>
    </w:p>
    <w:p w:rsidR="006F7029" w:rsidRPr="00C5704C" w:rsidRDefault="003B065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Como qual?..</w:t>
      </w:r>
      <w:r w:rsidR="00520131" w:rsidRPr="00C5704C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4D1E">
        <w:rPr>
          <w:rFonts w:ascii="Times New Roman" w:hAnsi="Times New Roman" w:cs="Times New Roman"/>
          <w:sz w:val="24"/>
          <w:szCs w:val="24"/>
        </w:rPr>
        <w:t>É o</w:t>
      </w:r>
      <w:r w:rsidR="006F7029" w:rsidRPr="00C5704C">
        <w:rPr>
          <w:rFonts w:ascii="Times New Roman" w:hAnsi="Times New Roman" w:cs="Times New Roman"/>
          <w:sz w:val="24"/>
          <w:szCs w:val="24"/>
        </w:rPr>
        <w:t>nde a minha irmã Ks</w:t>
      </w:r>
      <w:r w:rsidR="00DF4D1E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trabalha. </w:t>
      </w:r>
    </w:p>
    <w:p w:rsidR="006F7029" w:rsidRPr="00C5704C" w:rsidRDefault="003B065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em qual </w:t>
      </w:r>
      <w:r w:rsidR="00DF4D1E">
        <w:rPr>
          <w:rFonts w:ascii="Times New Roman" w:hAnsi="Times New Roman" w:cs="Times New Roman"/>
          <w:sz w:val="24"/>
          <w:szCs w:val="24"/>
        </w:rPr>
        <w:t xml:space="preserve">casa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ela trabalha? </w:t>
      </w:r>
      <w:r w:rsidR="00DF4D1E">
        <w:rPr>
          <w:rFonts w:ascii="Times New Roman" w:hAnsi="Times New Roman" w:cs="Times New Roman"/>
          <w:sz w:val="24"/>
          <w:szCs w:val="24"/>
        </w:rPr>
        <w:t>Temos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casa de repouso “</w:t>
      </w:r>
      <w:r w:rsidR="00B117A5">
        <w:rPr>
          <w:rFonts w:ascii="Times New Roman" w:hAnsi="Times New Roman" w:cs="Times New Roman"/>
          <w:sz w:val="24"/>
          <w:szCs w:val="24"/>
        </w:rPr>
        <w:t xml:space="preserve">A </w:t>
      </w:r>
      <w:r w:rsidR="00067148">
        <w:rPr>
          <w:rFonts w:ascii="Times New Roman" w:hAnsi="Times New Roman" w:cs="Times New Roman"/>
          <w:sz w:val="24"/>
          <w:szCs w:val="24"/>
        </w:rPr>
        <w:t>L</w:t>
      </w:r>
      <w:r w:rsidR="00B117A5">
        <w:rPr>
          <w:rFonts w:ascii="Times New Roman" w:hAnsi="Times New Roman" w:cs="Times New Roman"/>
          <w:sz w:val="24"/>
          <w:szCs w:val="24"/>
        </w:rPr>
        <w:t>adeira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” e </w:t>
      </w:r>
      <w:r w:rsidR="006D007A">
        <w:rPr>
          <w:rFonts w:ascii="Times New Roman" w:hAnsi="Times New Roman" w:cs="Times New Roman"/>
          <w:sz w:val="24"/>
          <w:szCs w:val="24"/>
        </w:rPr>
        <w:t xml:space="preserve">a do </w:t>
      </w:r>
      <w:r w:rsidR="006F7029" w:rsidRPr="00C5704C">
        <w:rPr>
          <w:rFonts w:ascii="Times New Roman" w:hAnsi="Times New Roman" w:cs="Times New Roman"/>
          <w:sz w:val="24"/>
          <w:szCs w:val="24"/>
        </w:rPr>
        <w:t>Décimo Congresso d</w:t>
      </w:r>
      <w:r w:rsidR="00DF4D1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Partido. </w:t>
      </w:r>
    </w:p>
    <w:p w:rsidR="006F7029" w:rsidRPr="00C5704C" w:rsidRDefault="003B065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não sou daqui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não sei.</w:t>
      </w:r>
    </w:p>
    <w:p w:rsidR="006F7029" w:rsidRPr="00C5704C" w:rsidRDefault="003B065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Então vá para a “</w:t>
      </w:r>
      <w:r w:rsidR="006D007A">
        <w:rPr>
          <w:rFonts w:ascii="Times New Roman" w:hAnsi="Times New Roman" w:cs="Times New Roman"/>
          <w:sz w:val="24"/>
          <w:szCs w:val="24"/>
        </w:rPr>
        <w:t>Ladeira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” e lá você verá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4D1E">
        <w:rPr>
          <w:rFonts w:ascii="Times New Roman" w:hAnsi="Times New Roman" w:cs="Times New Roman"/>
          <w:sz w:val="24"/>
          <w:szCs w:val="24"/>
        </w:rPr>
        <w:t>e 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4D1E">
        <w:rPr>
          <w:rFonts w:ascii="Times New Roman" w:hAnsi="Times New Roman" w:cs="Times New Roman"/>
          <w:sz w:val="24"/>
          <w:szCs w:val="24"/>
        </w:rPr>
        <w:t>indicou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caminho.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6D007A">
        <w:rPr>
          <w:rFonts w:ascii="Times New Roman" w:hAnsi="Times New Roman" w:cs="Times New Roman"/>
          <w:sz w:val="24"/>
          <w:szCs w:val="24"/>
        </w:rPr>
        <w:t>partiu</w:t>
      </w:r>
      <w:r w:rsidR="00DF4D1E">
        <w:rPr>
          <w:rFonts w:ascii="Times New Roman" w:hAnsi="Times New Roman" w:cs="Times New Roman"/>
          <w:sz w:val="24"/>
          <w:szCs w:val="24"/>
        </w:rPr>
        <w:t xml:space="preserve"> em meio </w:t>
      </w:r>
      <w:r w:rsidR="00A0214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mont</w:t>
      </w:r>
      <w:r w:rsidR="00DF4D1E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neve, pois as ruas de Lg</w:t>
      </w:r>
      <w:r w:rsidR="006D007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v eram estreitas</w:t>
      </w:r>
      <w:r w:rsidR="00DF4D1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casas baixinhas, e à noite, </w:t>
      </w:r>
      <w:r w:rsidR="006D007A">
        <w:rPr>
          <w:rFonts w:ascii="Times New Roman" w:hAnsi="Times New Roman" w:cs="Times New Roman"/>
          <w:sz w:val="24"/>
          <w:szCs w:val="24"/>
        </w:rPr>
        <w:t>pelo visto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02142">
        <w:rPr>
          <w:rFonts w:ascii="Times New Roman" w:hAnsi="Times New Roman" w:cs="Times New Roman"/>
          <w:sz w:val="24"/>
          <w:szCs w:val="24"/>
        </w:rPr>
        <w:t>caíra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4D1E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nevasca. Maria </w:t>
      </w:r>
      <w:r w:rsidR="00DF4D1E">
        <w:rPr>
          <w:rFonts w:ascii="Times New Roman" w:hAnsi="Times New Roman" w:cs="Times New Roman"/>
          <w:sz w:val="24"/>
          <w:szCs w:val="24"/>
        </w:rPr>
        <w:t>caminhava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trem</w:t>
      </w:r>
      <w:r w:rsidR="00DF4D1E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frio, </w:t>
      </w:r>
      <w:r w:rsidR="00A0214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2142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frio que nem </w:t>
      </w:r>
      <w:r w:rsidR="00A02142">
        <w:rPr>
          <w:rFonts w:ascii="Times New Roman" w:hAnsi="Times New Roman" w:cs="Times New Roman"/>
          <w:sz w:val="24"/>
          <w:szCs w:val="24"/>
        </w:rPr>
        <w:t>se podia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parar</w:t>
      </w:r>
      <w:r w:rsidR="00A0214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olhar </w:t>
      </w:r>
      <w:r w:rsidR="00A02142">
        <w:rPr>
          <w:rFonts w:ascii="Times New Roman" w:hAnsi="Times New Roman" w:cs="Times New Roman"/>
          <w:sz w:val="24"/>
          <w:szCs w:val="24"/>
        </w:rPr>
        <w:t>em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2142">
        <w:rPr>
          <w:rFonts w:ascii="Times New Roman" w:hAnsi="Times New Roman" w:cs="Times New Roman"/>
          <w:sz w:val="24"/>
          <w:szCs w:val="24"/>
        </w:rPr>
        <w:t xml:space="preserve">para </w:t>
      </w:r>
      <w:r w:rsidR="006D007A">
        <w:rPr>
          <w:rFonts w:ascii="Times New Roman" w:hAnsi="Times New Roman" w:cs="Times New Roman"/>
          <w:sz w:val="24"/>
          <w:szCs w:val="24"/>
        </w:rPr>
        <w:t>ponderar sobre onde seria mais proveitoso</w:t>
      </w:r>
      <w:r w:rsidR="00A02142">
        <w:rPr>
          <w:rFonts w:ascii="Times New Roman" w:hAnsi="Times New Roman" w:cs="Times New Roman"/>
          <w:sz w:val="24"/>
          <w:szCs w:val="24"/>
        </w:rPr>
        <w:t xml:space="preserve"> </w:t>
      </w:r>
      <w:r w:rsidR="003B065F">
        <w:rPr>
          <w:rFonts w:ascii="Times New Roman" w:hAnsi="Times New Roman" w:cs="Times New Roman"/>
          <w:sz w:val="24"/>
          <w:szCs w:val="24"/>
        </w:rPr>
        <w:t>mendigar</w:t>
      </w:r>
      <w:r w:rsidRPr="00C5704C">
        <w:rPr>
          <w:rFonts w:ascii="Times New Roman" w:hAnsi="Times New Roman" w:cs="Times New Roman"/>
          <w:sz w:val="24"/>
          <w:szCs w:val="24"/>
        </w:rPr>
        <w:t>, já que o</w:t>
      </w:r>
      <w:r w:rsidR="006D007A">
        <w:rPr>
          <w:rFonts w:ascii="Times New Roman" w:hAnsi="Times New Roman" w:cs="Times New Roman"/>
          <w:sz w:val="24"/>
          <w:szCs w:val="24"/>
        </w:rPr>
        <w:t>s últimos</w:t>
      </w:r>
      <w:r w:rsidR="008255DE">
        <w:rPr>
          <w:rFonts w:ascii="Times New Roman" w:hAnsi="Times New Roman" w:cs="Times New Roman"/>
          <w:sz w:val="24"/>
          <w:szCs w:val="24"/>
        </w:rPr>
        <w:t xml:space="preserve"> vestígios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esmolas</w:t>
      </w:r>
      <w:r w:rsidR="008255DE">
        <w:rPr>
          <w:rFonts w:ascii="Times New Roman" w:hAnsi="Times New Roman" w:cs="Times New Roman"/>
          <w:sz w:val="24"/>
          <w:szCs w:val="24"/>
        </w:rPr>
        <w:t xml:space="preserve"> ricas</w:t>
      </w:r>
      <w:r w:rsidR="005A6D8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tinham </w:t>
      </w:r>
      <w:r w:rsidR="008255DE">
        <w:rPr>
          <w:rFonts w:ascii="Times New Roman" w:hAnsi="Times New Roman" w:cs="Times New Roman"/>
          <w:sz w:val="24"/>
          <w:szCs w:val="24"/>
        </w:rPr>
        <w:t>evaporado</w:t>
      </w:r>
      <w:r w:rsidR="00A02142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últimos </w:t>
      </w:r>
      <w:r w:rsidR="008255DE" w:rsidRPr="004E1AE5">
        <w:rPr>
          <w:rFonts w:ascii="Times New Roman" w:hAnsi="Times New Roman" w:cs="Times New Roman"/>
          <w:sz w:val="24"/>
          <w:szCs w:val="24"/>
          <w:highlight w:val="yellow"/>
          <w:rPrChange w:id="22" w:author="Daniela Mountian" w:date="2017-09-04T13:11:00Z">
            <w:rPr>
              <w:rFonts w:ascii="Times New Roman" w:hAnsi="Times New Roman" w:cs="Times New Roman"/>
              <w:sz w:val="24"/>
              <w:szCs w:val="24"/>
            </w:rPr>
          </w:rPrChange>
        </w:rPr>
        <w:t>frutos</w:t>
      </w:r>
      <w:r w:rsidR="003B065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8255D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8255DE">
        <w:rPr>
          <w:rFonts w:ascii="Times New Roman" w:hAnsi="Times New Roman" w:cs="Times New Roman"/>
          <w:sz w:val="24"/>
          <w:szCs w:val="24"/>
        </w:rPr>
        <w:t>vitórias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passad</w:t>
      </w:r>
      <w:r w:rsidR="008255D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8255DE">
        <w:rPr>
          <w:rFonts w:ascii="Times New Roman" w:hAnsi="Times New Roman" w:cs="Times New Roman"/>
          <w:sz w:val="24"/>
          <w:szCs w:val="24"/>
        </w:rPr>
        <w:t>tinham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gastos</w:t>
      </w:r>
      <w:r w:rsidR="005A6D8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tornou-se de novo uma </w:t>
      </w:r>
      <w:r w:rsidR="00490415">
        <w:rPr>
          <w:rFonts w:ascii="Times New Roman" w:hAnsi="Times New Roman" w:cs="Times New Roman"/>
          <w:sz w:val="24"/>
          <w:szCs w:val="24"/>
        </w:rPr>
        <w:t>criatura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esfomeada, como era no</w:t>
      </w:r>
      <w:r w:rsidR="003B065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sítio... Agora até se alegrar</w:t>
      </w:r>
      <w:r w:rsidR="00490415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3F253F">
        <w:rPr>
          <w:rFonts w:ascii="Times New Roman" w:hAnsi="Times New Roman" w:cs="Times New Roman"/>
          <w:sz w:val="24"/>
          <w:szCs w:val="24"/>
        </w:rPr>
        <w:t>a taboa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31BEA">
        <w:rPr>
          <w:rFonts w:ascii="Times New Roman" w:hAnsi="Times New Roman" w:cs="Times New Roman"/>
          <w:sz w:val="24"/>
          <w:szCs w:val="24"/>
        </w:rPr>
        <w:t xml:space="preserve">isso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5A6D80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época </w:t>
      </w:r>
      <w:r w:rsidR="005A6D80">
        <w:rPr>
          <w:rFonts w:ascii="Times New Roman" w:hAnsi="Times New Roman" w:cs="Times New Roman"/>
          <w:sz w:val="24"/>
          <w:szCs w:val="24"/>
        </w:rPr>
        <w:t>de taboa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A6D80">
        <w:rPr>
          <w:rFonts w:ascii="Times New Roman" w:hAnsi="Times New Roman" w:cs="Times New Roman"/>
          <w:sz w:val="24"/>
          <w:szCs w:val="24"/>
        </w:rPr>
        <w:t>Apesar de 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 não perdia as esperanças </w:t>
      </w:r>
      <w:r w:rsidR="003F253F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estar perto d</w:t>
      </w:r>
      <w:r w:rsidR="00490415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irmã rica... Maria imaginava Ks</w:t>
      </w:r>
      <w:r w:rsidR="005A6D80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rica</w:t>
      </w:r>
      <w:r w:rsidR="00D03EAF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5A6D80">
        <w:rPr>
          <w:rFonts w:ascii="Times New Roman" w:hAnsi="Times New Roman" w:cs="Times New Roman"/>
          <w:sz w:val="24"/>
          <w:szCs w:val="24"/>
        </w:rPr>
        <w:t>Já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ela ignora </w:t>
      </w:r>
      <w:r w:rsidR="00D03EAF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pobre família d</w:t>
      </w:r>
      <w:r w:rsidR="005A6D8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aldeia e não </w:t>
      </w:r>
      <w:r w:rsidR="00B222C1">
        <w:rPr>
          <w:rFonts w:ascii="Times New Roman" w:hAnsi="Times New Roman" w:cs="Times New Roman"/>
          <w:sz w:val="24"/>
          <w:szCs w:val="24"/>
        </w:rPr>
        <w:t>dá nenhuma notícia</w:t>
      </w:r>
      <w:r w:rsidRPr="00C5704C">
        <w:rPr>
          <w:rFonts w:ascii="Times New Roman" w:hAnsi="Times New Roman" w:cs="Times New Roman"/>
          <w:sz w:val="24"/>
          <w:szCs w:val="24"/>
        </w:rPr>
        <w:t>, deve ser rica</w:t>
      </w:r>
      <w:r w:rsidR="005A6D8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5A6D80">
        <w:rPr>
          <w:rFonts w:ascii="Times New Roman" w:hAnsi="Times New Roman" w:cs="Times New Roman"/>
          <w:sz w:val="24"/>
          <w:szCs w:val="24"/>
        </w:rPr>
        <w:t xml:space="preserve"> pensava ela.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chegou até os confins da cidade, onde o rio estava congelado e </w:t>
      </w:r>
      <w:r w:rsidR="000E5C62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5C62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distingui</w:t>
      </w:r>
      <w:r w:rsidR="000E5C6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campos </w:t>
      </w:r>
      <w:r w:rsidR="00602322">
        <w:rPr>
          <w:rFonts w:ascii="Times New Roman" w:hAnsi="Times New Roman" w:cs="Times New Roman"/>
          <w:sz w:val="24"/>
          <w:szCs w:val="24"/>
        </w:rPr>
        <w:t xml:space="preserve">brancos </w:t>
      </w:r>
      <w:r w:rsidR="000E5C62">
        <w:rPr>
          <w:rFonts w:ascii="Times New Roman" w:hAnsi="Times New Roman" w:cs="Times New Roman"/>
          <w:sz w:val="24"/>
          <w:szCs w:val="24"/>
        </w:rPr>
        <w:t>ao redor por uma margem íngreme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 viu uma cerca como a </w:t>
      </w:r>
      <w:r w:rsidR="003A7035">
        <w:rPr>
          <w:rFonts w:ascii="Times New Roman" w:hAnsi="Times New Roman" w:cs="Times New Roman"/>
          <w:sz w:val="24"/>
          <w:szCs w:val="24"/>
        </w:rPr>
        <w:t>que havia n</w:t>
      </w:r>
      <w:r w:rsidRPr="00C5704C">
        <w:rPr>
          <w:rFonts w:ascii="Times New Roman" w:hAnsi="Times New Roman" w:cs="Times New Roman"/>
          <w:sz w:val="24"/>
          <w:szCs w:val="24"/>
        </w:rPr>
        <w:t>o sanatório perto d</w:t>
      </w:r>
      <w:r w:rsidR="00631BE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casa... Quis atravessar o portão</w:t>
      </w:r>
      <w:r w:rsidR="005A6D80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velho a </w:t>
      </w:r>
      <w:r w:rsidR="004C6DDB">
        <w:rPr>
          <w:rFonts w:ascii="Times New Roman" w:hAnsi="Times New Roman" w:cs="Times New Roman"/>
          <w:sz w:val="24"/>
          <w:szCs w:val="24"/>
        </w:rPr>
        <w:t>impediu</w:t>
      </w:r>
      <w:r w:rsidR="005A6D80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4C6DD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Ei, você, vá embora daqui.</w:t>
      </w:r>
    </w:p>
    <w:p w:rsidR="006F7029" w:rsidRPr="00C5704C" w:rsidRDefault="004C6DD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4E1AE5">
        <w:rPr>
          <w:rFonts w:ascii="Times New Roman" w:hAnsi="Times New Roman" w:cs="Times New Roman"/>
          <w:sz w:val="24"/>
          <w:szCs w:val="24"/>
        </w:rPr>
        <w:t>Vov</w:t>
      </w:r>
      <w:r w:rsidR="000E5C62" w:rsidRPr="004E1AE5">
        <w:rPr>
          <w:rFonts w:ascii="Times New Roman" w:hAnsi="Times New Roman" w:cs="Times New Roman"/>
          <w:sz w:val="24"/>
          <w:szCs w:val="24"/>
        </w:rPr>
        <w:t>ô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0A0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BA0A0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r w:rsidR="006019F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estou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pedindo esmola... Eu tenho uma irmã que trabalha aqui, v</w:t>
      </w:r>
      <w:r w:rsidR="00D03EAF">
        <w:rPr>
          <w:rFonts w:ascii="Times New Roman" w:hAnsi="Times New Roman" w:cs="Times New Roman"/>
          <w:sz w:val="24"/>
          <w:szCs w:val="24"/>
        </w:rPr>
        <w:t>im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longe</w:t>
      </w:r>
      <w:r w:rsidR="000E5C62">
        <w:rPr>
          <w:rFonts w:ascii="Times New Roman" w:hAnsi="Times New Roman" w:cs="Times New Roman"/>
          <w:sz w:val="24"/>
          <w:szCs w:val="24"/>
        </w:rPr>
        <w:t xml:space="preserve"> para vê-la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irmã?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5A6D80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énia.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5C62">
        <w:rPr>
          <w:rFonts w:ascii="Times New Roman" w:hAnsi="Times New Roman" w:cs="Times New Roman"/>
          <w:sz w:val="24"/>
          <w:szCs w:val="24"/>
        </w:rPr>
        <w:t>Qual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o sobrenome?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5C62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u não sei</w:t>
      </w:r>
      <w:r w:rsidR="000E5C62">
        <w:rPr>
          <w:rFonts w:ascii="Times New Roman" w:hAnsi="Times New Roman" w:cs="Times New Roman"/>
          <w:sz w:val="24"/>
          <w:szCs w:val="24"/>
        </w:rPr>
        <w:t xml:space="preserve"> o sobrenome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5C62">
        <w:rPr>
          <w:rFonts w:ascii="Times New Roman" w:hAnsi="Times New Roman" w:cs="Times New Roman"/>
          <w:sz w:val="24"/>
          <w:szCs w:val="24"/>
        </w:rPr>
        <w:t>Então 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embora.</w:t>
      </w:r>
    </w:p>
    <w:p w:rsidR="006F7029" w:rsidRPr="00C5704C" w:rsidRDefault="001B42D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Vov</w:t>
      </w:r>
      <w:r w:rsidR="00007C25">
        <w:rPr>
          <w:rFonts w:ascii="Times New Roman" w:hAnsi="Times New Roman" w:cs="Times New Roman"/>
          <w:sz w:val="24"/>
          <w:szCs w:val="24"/>
        </w:rPr>
        <w:t>ô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5A6D80">
        <w:rPr>
          <w:rFonts w:ascii="Times New Roman" w:hAnsi="Times New Roman" w:cs="Times New Roman"/>
          <w:sz w:val="24"/>
          <w:szCs w:val="24"/>
        </w:rPr>
        <w:t>vim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longe, do sítio Lugov</w:t>
      </w:r>
      <w:r w:rsidR="00441B9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i... </w:t>
      </w:r>
      <w:r w:rsidR="000E5C62">
        <w:rPr>
          <w:rFonts w:ascii="Times New Roman" w:hAnsi="Times New Roman" w:cs="Times New Roman"/>
          <w:sz w:val="24"/>
          <w:szCs w:val="24"/>
        </w:rPr>
        <w:t>Nosso pai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morreu no ano passado, porque </w:t>
      </w:r>
      <w:r w:rsidR="00770BEC">
        <w:rPr>
          <w:rFonts w:ascii="Times New Roman" w:hAnsi="Times New Roman" w:cs="Times New Roman"/>
          <w:sz w:val="24"/>
          <w:szCs w:val="24"/>
        </w:rPr>
        <w:t>foi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ano de fome. </w:t>
      </w:r>
      <w:r w:rsidR="00770BEC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amãe </w:t>
      </w:r>
      <w:r w:rsidR="00770BEC">
        <w:rPr>
          <w:rFonts w:ascii="Times New Roman" w:hAnsi="Times New Roman" w:cs="Times New Roman"/>
          <w:sz w:val="24"/>
          <w:szCs w:val="24"/>
        </w:rPr>
        <w:t xml:space="preserve">ficou sozinha </w:t>
      </w:r>
      <w:r w:rsidR="001B33DC">
        <w:rPr>
          <w:rFonts w:ascii="Times New Roman" w:hAnsi="Times New Roman" w:cs="Times New Roman"/>
          <w:sz w:val="24"/>
          <w:szCs w:val="24"/>
        </w:rPr>
        <w:t>com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cinco crianças. A nossa casa </w:t>
      </w:r>
      <w:r>
        <w:rPr>
          <w:rFonts w:ascii="Times New Roman" w:hAnsi="Times New Roman" w:cs="Times New Roman"/>
          <w:sz w:val="24"/>
          <w:szCs w:val="24"/>
        </w:rPr>
        <w:t>desabou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7C25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os chefes do colcoz nos deram outra, perto da </w:t>
      </w:r>
      <w:r w:rsidR="006F7029" w:rsidRPr="005A6D80">
        <w:rPr>
          <w:rFonts w:ascii="Times New Roman" w:hAnsi="Times New Roman" w:cs="Times New Roman"/>
          <w:i/>
          <w:sz w:val="24"/>
          <w:szCs w:val="24"/>
        </w:rPr>
        <w:t>tamba</w:t>
      </w:r>
      <w:r w:rsidR="00770BEC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0BEC">
        <w:rPr>
          <w:rFonts w:ascii="Times New Roman" w:hAnsi="Times New Roman" w:cs="Times New Roman"/>
          <w:sz w:val="24"/>
          <w:szCs w:val="24"/>
        </w:rPr>
        <w:lastRenderedPageBreak/>
        <w:t xml:space="preserve">mamãe ficou nessa </w:t>
      </w:r>
      <w:r w:rsidR="006F7029" w:rsidRPr="009A32B4">
        <w:rPr>
          <w:rFonts w:ascii="Times New Roman" w:hAnsi="Times New Roman" w:cs="Times New Roman"/>
          <w:sz w:val="24"/>
          <w:szCs w:val="24"/>
        </w:rPr>
        <w:t>casa, porque todos nós incha</w:t>
      </w:r>
      <w:r w:rsidR="00D03EAF">
        <w:rPr>
          <w:rFonts w:ascii="Times New Roman" w:hAnsi="Times New Roman" w:cs="Times New Roman"/>
          <w:sz w:val="24"/>
          <w:szCs w:val="24"/>
        </w:rPr>
        <w:t>mos</w:t>
      </w:r>
      <w:r w:rsidR="006F7029" w:rsidRPr="009A32B4">
        <w:rPr>
          <w:rFonts w:ascii="Times New Roman" w:hAnsi="Times New Roman" w:cs="Times New Roman"/>
          <w:sz w:val="24"/>
          <w:szCs w:val="24"/>
        </w:rPr>
        <w:t xml:space="preserve">, </w:t>
      </w:r>
      <w:r w:rsidR="00D03EAF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9A32B4">
        <w:rPr>
          <w:rFonts w:ascii="Times New Roman" w:hAnsi="Times New Roman" w:cs="Times New Roman"/>
          <w:sz w:val="24"/>
          <w:szCs w:val="24"/>
        </w:rPr>
        <w:t xml:space="preserve">não sobrou </w:t>
      </w:r>
      <w:r w:rsidR="009A32B4" w:rsidRPr="009A32B4">
        <w:rPr>
          <w:rFonts w:ascii="Times New Roman" w:hAnsi="Times New Roman" w:cs="Times New Roman"/>
          <w:sz w:val="24"/>
          <w:szCs w:val="24"/>
        </w:rPr>
        <w:t>nada</w:t>
      </w:r>
      <w:r w:rsidR="006F7029" w:rsidRPr="009A32B4">
        <w:rPr>
          <w:rFonts w:ascii="Times New Roman" w:hAnsi="Times New Roman" w:cs="Times New Roman"/>
          <w:sz w:val="24"/>
          <w:szCs w:val="24"/>
        </w:rPr>
        <w:t xml:space="preserve"> para trocar por comida, tínhamos só </w:t>
      </w:r>
      <w:r w:rsidR="009A32B4" w:rsidRPr="009A32B4">
        <w:rPr>
          <w:rFonts w:ascii="Times New Roman" w:hAnsi="Times New Roman" w:cs="Times New Roman"/>
          <w:sz w:val="24"/>
          <w:szCs w:val="24"/>
        </w:rPr>
        <w:t xml:space="preserve">a roupa do corpo e </w:t>
      </w:r>
      <w:r w:rsidR="006F7029" w:rsidRPr="009A32B4">
        <w:rPr>
          <w:rFonts w:ascii="Times New Roman" w:hAnsi="Times New Roman" w:cs="Times New Roman"/>
          <w:sz w:val="24"/>
          <w:szCs w:val="24"/>
        </w:rPr>
        <w:t>uns farrapos.</w:t>
      </w:r>
    </w:p>
    <w:p w:rsidR="006F7029" w:rsidRPr="00C5704C" w:rsidRDefault="00A37D8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velho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 para </w:t>
      </w:r>
      <w:r w:rsidR="008F7B06">
        <w:rPr>
          <w:rFonts w:ascii="Times New Roman" w:hAnsi="Times New Roman" w:cs="Times New Roman"/>
          <w:sz w:val="24"/>
          <w:szCs w:val="24"/>
        </w:rPr>
        <w:t>a recepção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pergunte </w:t>
      </w:r>
      <w:r w:rsidR="00F64A66" w:rsidRPr="003A7035">
        <w:rPr>
          <w:rFonts w:ascii="Times New Roman" w:hAnsi="Times New Roman" w:cs="Times New Roman"/>
          <w:sz w:val="24"/>
          <w:szCs w:val="24"/>
        </w:rPr>
        <w:t>pela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sua irmã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33DC">
        <w:rPr>
          <w:rFonts w:ascii="Times New Roman" w:hAnsi="Times New Roman" w:cs="Times New Roman"/>
          <w:sz w:val="24"/>
          <w:szCs w:val="24"/>
        </w:rPr>
        <w:t>e 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deixou Maria passar. </w:t>
      </w:r>
    </w:p>
    <w:p w:rsidR="006F7029" w:rsidRPr="00C5704C" w:rsidRDefault="001B33D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entrou e viu</w:t>
      </w:r>
      <w:r w:rsidR="003E04E3">
        <w:rPr>
          <w:rFonts w:ascii="Times New Roman" w:hAnsi="Times New Roman" w:cs="Times New Roman"/>
          <w:sz w:val="24"/>
          <w:szCs w:val="24"/>
        </w:rPr>
        <w:t xml:space="preserve"> ao redor</w:t>
      </w:r>
      <w:r w:rsidR="006F7029" w:rsidRPr="00C5704C">
        <w:rPr>
          <w:rFonts w:ascii="Times New Roman" w:hAnsi="Times New Roman" w:cs="Times New Roman"/>
          <w:sz w:val="24"/>
          <w:szCs w:val="24"/>
        </w:rPr>
        <w:t>: uma casa bonita, antiga, branca</w:t>
      </w:r>
      <w:r w:rsidR="00FF5A0E">
        <w:rPr>
          <w:rFonts w:ascii="Times New Roman" w:hAnsi="Times New Roman" w:cs="Times New Roman"/>
          <w:sz w:val="24"/>
          <w:szCs w:val="24"/>
        </w:rPr>
        <w:t>, em volta da qual havia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5A0E"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t>jardim</w:t>
      </w:r>
      <w:r w:rsidR="003E04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</w:t>
      </w:r>
      <w:r w:rsidR="003E04E3">
        <w:rPr>
          <w:rFonts w:ascii="Times New Roman" w:hAnsi="Times New Roman" w:cs="Times New Roman"/>
          <w:sz w:val="24"/>
          <w:szCs w:val="24"/>
        </w:rPr>
        <w:t>berto de</w:t>
      </w:r>
      <w:r>
        <w:rPr>
          <w:rFonts w:ascii="Times New Roman" w:hAnsi="Times New Roman" w:cs="Times New Roman"/>
          <w:sz w:val="24"/>
          <w:szCs w:val="24"/>
        </w:rPr>
        <w:t xml:space="preserve"> neve</w:t>
      </w:r>
      <w:r w:rsidR="00F56569">
        <w:rPr>
          <w:rFonts w:ascii="Times New Roman" w:hAnsi="Times New Roman" w:cs="Times New Roman"/>
          <w:sz w:val="24"/>
          <w:szCs w:val="24"/>
        </w:rPr>
        <w:t xml:space="preserve"> onde </w:t>
      </w:r>
      <w:r w:rsidR="006F7029" w:rsidRPr="00C5704C">
        <w:rPr>
          <w:rFonts w:ascii="Times New Roman" w:hAnsi="Times New Roman" w:cs="Times New Roman"/>
          <w:sz w:val="24"/>
          <w:szCs w:val="24"/>
        </w:rPr>
        <w:t>velh</w:t>
      </w:r>
      <w:r w:rsidR="00F56569">
        <w:rPr>
          <w:rFonts w:ascii="Times New Roman" w:hAnsi="Times New Roman" w:cs="Times New Roman"/>
          <w:sz w:val="24"/>
          <w:szCs w:val="24"/>
        </w:rPr>
        <w:t>inh</w:t>
      </w:r>
      <w:r w:rsidR="006F7029" w:rsidRPr="00C5704C">
        <w:rPr>
          <w:rFonts w:ascii="Times New Roman" w:hAnsi="Times New Roman" w:cs="Times New Roman"/>
          <w:sz w:val="24"/>
          <w:szCs w:val="24"/>
        </w:rPr>
        <w:t>os e velh</w:t>
      </w:r>
      <w:r w:rsidR="00F56569">
        <w:rPr>
          <w:rFonts w:ascii="Times New Roman" w:hAnsi="Times New Roman" w:cs="Times New Roman"/>
          <w:sz w:val="24"/>
          <w:szCs w:val="24"/>
        </w:rPr>
        <w:t>inh</w:t>
      </w:r>
      <w:r w:rsidR="006F7029" w:rsidRPr="00C5704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passea</w:t>
      </w:r>
      <w:r w:rsidR="00F56569">
        <w:rPr>
          <w:rFonts w:ascii="Times New Roman" w:hAnsi="Times New Roman" w:cs="Times New Roman"/>
          <w:sz w:val="24"/>
          <w:szCs w:val="24"/>
        </w:rPr>
        <w:t>vam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teve </w:t>
      </w:r>
      <w:r>
        <w:rPr>
          <w:rFonts w:ascii="Times New Roman" w:hAnsi="Times New Roman" w:cs="Times New Roman"/>
          <w:sz w:val="24"/>
          <w:szCs w:val="24"/>
        </w:rPr>
        <w:t>receio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perguntar a eles. Pensava: “Aquele velho acreditou</w:t>
      </w:r>
      <w:r>
        <w:rPr>
          <w:rFonts w:ascii="Times New Roman" w:hAnsi="Times New Roman" w:cs="Times New Roman"/>
          <w:sz w:val="24"/>
          <w:szCs w:val="24"/>
        </w:rPr>
        <w:t xml:space="preserve"> em mim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estes podem não acreditar e me expulsar. </w:t>
      </w:r>
      <w:r w:rsidR="00F56569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F56569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nde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vou me meter?”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saiu andando a esmo</w:t>
      </w:r>
      <w:r>
        <w:rPr>
          <w:rFonts w:ascii="Times New Roman" w:hAnsi="Times New Roman" w:cs="Times New Roman"/>
          <w:sz w:val="24"/>
          <w:szCs w:val="24"/>
        </w:rPr>
        <w:t xml:space="preserve"> ou,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F13803">
        <w:rPr>
          <w:rFonts w:ascii="Times New Roman" w:hAnsi="Times New Roman" w:cs="Times New Roman"/>
          <w:sz w:val="24"/>
          <w:szCs w:val="24"/>
        </w:rPr>
        <w:t>precisamente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082D">
        <w:rPr>
          <w:rFonts w:ascii="Times New Roman" w:hAnsi="Times New Roman" w:cs="Times New Roman"/>
          <w:sz w:val="24"/>
          <w:szCs w:val="24"/>
        </w:rPr>
        <w:t xml:space="preserve">farejando </w:t>
      </w:r>
      <w:r w:rsidR="006F7029" w:rsidRPr="00C5704C">
        <w:rPr>
          <w:rFonts w:ascii="Times New Roman" w:hAnsi="Times New Roman" w:cs="Times New Roman"/>
          <w:sz w:val="24"/>
          <w:szCs w:val="24"/>
        </w:rPr>
        <w:t>cheiro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5C84">
        <w:rPr>
          <w:rFonts w:ascii="Times New Roman" w:hAnsi="Times New Roman" w:cs="Times New Roman"/>
          <w:sz w:val="24"/>
          <w:szCs w:val="24"/>
        </w:rPr>
        <w:t>sopa</w:t>
      </w:r>
      <w:r w:rsidR="00785C8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cebola frita. </w:t>
      </w:r>
      <w:r w:rsidR="00675AEE" w:rsidRPr="00C5704C">
        <w:rPr>
          <w:rFonts w:ascii="Times New Roman" w:hAnsi="Times New Roman" w:cs="Times New Roman"/>
          <w:sz w:val="24"/>
          <w:szCs w:val="24"/>
        </w:rPr>
        <w:t>A</w:t>
      </w:r>
      <w:r w:rsidR="00D03EAF">
        <w:rPr>
          <w:rFonts w:ascii="Times New Roman" w:hAnsi="Times New Roman" w:cs="Times New Roman"/>
          <w:sz w:val="24"/>
          <w:szCs w:val="24"/>
        </w:rPr>
        <w:t>o se a</w:t>
      </w:r>
      <w:r w:rsidR="00675AEE" w:rsidRPr="00C5704C">
        <w:rPr>
          <w:rFonts w:ascii="Times New Roman" w:hAnsi="Times New Roman" w:cs="Times New Roman"/>
          <w:sz w:val="24"/>
          <w:szCs w:val="24"/>
        </w:rPr>
        <w:t>proxi</w:t>
      </w:r>
      <w:r w:rsidR="00675AEE">
        <w:rPr>
          <w:rFonts w:ascii="Times New Roman" w:hAnsi="Times New Roman" w:cs="Times New Roman"/>
          <w:sz w:val="24"/>
          <w:szCs w:val="24"/>
        </w:rPr>
        <w:t>ma</w:t>
      </w:r>
      <w:r w:rsidR="00D03EAF"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entrada, </w:t>
      </w:r>
      <w:r w:rsidR="00F13803">
        <w:rPr>
          <w:rFonts w:ascii="Times New Roman" w:hAnsi="Times New Roman" w:cs="Times New Roman"/>
          <w:sz w:val="24"/>
          <w:szCs w:val="24"/>
        </w:rPr>
        <w:t xml:space="preserve">ela </w:t>
      </w:r>
      <w:r w:rsidR="00675AEE">
        <w:rPr>
          <w:rFonts w:ascii="Times New Roman" w:hAnsi="Times New Roman" w:cs="Times New Roman"/>
          <w:sz w:val="24"/>
          <w:szCs w:val="24"/>
        </w:rPr>
        <w:t>avistou</w:t>
      </w:r>
      <w:r w:rsidR="00F1380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mulher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gorda</w:t>
      </w:r>
      <w:r w:rsidR="00191CD9">
        <w:rPr>
          <w:rFonts w:ascii="Times New Roman" w:hAnsi="Times New Roman" w:cs="Times New Roman"/>
          <w:sz w:val="24"/>
          <w:szCs w:val="24"/>
        </w:rPr>
        <w:t xml:space="preserve"> vindo ao seu encontro </w:t>
      </w:r>
      <w:r w:rsidR="005B2605">
        <w:rPr>
          <w:rFonts w:ascii="Times New Roman" w:hAnsi="Times New Roman" w:cs="Times New Roman"/>
          <w:sz w:val="24"/>
          <w:szCs w:val="24"/>
        </w:rPr>
        <w:t>com</w:t>
      </w:r>
      <w:r w:rsidR="00675A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balde de </w:t>
      </w:r>
      <w:r w:rsidR="00042336">
        <w:rPr>
          <w:rFonts w:ascii="Times New Roman" w:hAnsi="Times New Roman" w:cs="Times New Roman"/>
          <w:sz w:val="24"/>
          <w:szCs w:val="24"/>
        </w:rPr>
        <w:t>lavagem</w:t>
      </w:r>
      <w:r w:rsidR="001617E2">
        <w:rPr>
          <w:rFonts w:ascii="Times New Roman" w:hAnsi="Times New Roman" w:cs="Times New Roman"/>
          <w:sz w:val="24"/>
          <w:szCs w:val="24"/>
        </w:rPr>
        <w:t xml:space="preserve"> na mão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3A7035">
        <w:rPr>
          <w:rFonts w:ascii="Times New Roman" w:hAnsi="Times New Roman" w:cs="Times New Roman"/>
          <w:sz w:val="24"/>
          <w:szCs w:val="24"/>
        </w:rPr>
        <w:t>d</w:t>
      </w:r>
      <w:r w:rsidR="00F64A66" w:rsidRPr="003A7035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1B98">
        <w:rPr>
          <w:rFonts w:ascii="Times New Roman" w:hAnsi="Times New Roman" w:cs="Times New Roman"/>
          <w:sz w:val="24"/>
          <w:szCs w:val="24"/>
        </w:rPr>
        <w:t>qu</w:t>
      </w:r>
      <w:r w:rsidR="00B661AB">
        <w:rPr>
          <w:rFonts w:ascii="Times New Roman" w:hAnsi="Times New Roman" w:cs="Times New Roman"/>
          <w:sz w:val="24"/>
          <w:szCs w:val="24"/>
        </w:rPr>
        <w:t>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saía vapor</w:t>
      </w:r>
      <w:r w:rsidR="00BF154D">
        <w:rPr>
          <w:rFonts w:ascii="Times New Roman" w:hAnsi="Times New Roman" w:cs="Times New Roman"/>
          <w:sz w:val="24"/>
          <w:szCs w:val="24"/>
        </w:rPr>
        <w:t xml:space="preserve"> de tão quente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Maria sempre </w:t>
      </w:r>
      <w:r w:rsidR="00F13803">
        <w:rPr>
          <w:rFonts w:ascii="Times New Roman" w:hAnsi="Times New Roman" w:cs="Times New Roman"/>
          <w:sz w:val="24"/>
          <w:szCs w:val="24"/>
        </w:rPr>
        <w:t>confiou mais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nas pessoas gordas do que nas magras, pois o</w:t>
      </w:r>
      <w:r w:rsidR="00B661A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gordo</w:t>
      </w:r>
      <w:r w:rsidR="00B661A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1AB">
        <w:rPr>
          <w:rFonts w:ascii="Times New Roman" w:hAnsi="Times New Roman" w:cs="Times New Roman"/>
          <w:sz w:val="24"/>
          <w:szCs w:val="24"/>
        </w:rPr>
        <w:t>tê</w:t>
      </w:r>
      <w:r w:rsidR="00F13803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1AB">
        <w:rPr>
          <w:rFonts w:ascii="Times New Roman" w:hAnsi="Times New Roman" w:cs="Times New Roman"/>
          <w:sz w:val="24"/>
          <w:szCs w:val="24"/>
        </w:rPr>
        <w:t>sempre</w:t>
      </w:r>
      <w:r w:rsidR="00E86E16">
        <w:rPr>
          <w:rFonts w:ascii="Times New Roman" w:hAnsi="Times New Roman" w:cs="Times New Roman"/>
          <w:sz w:val="24"/>
          <w:szCs w:val="24"/>
        </w:rPr>
        <w:t xml:space="preserve"> </w:t>
      </w:r>
      <w:r w:rsidR="00B661AB">
        <w:rPr>
          <w:rFonts w:ascii="Times New Roman" w:hAnsi="Times New Roman" w:cs="Times New Roman"/>
          <w:sz w:val="24"/>
          <w:szCs w:val="24"/>
        </w:rPr>
        <w:t>algo de sobra</w:t>
      </w:r>
      <w:r w:rsidR="006F7029" w:rsidRPr="00C5704C">
        <w:rPr>
          <w:rFonts w:ascii="Times New Roman" w:hAnsi="Times New Roman" w:cs="Times New Roman"/>
          <w:sz w:val="24"/>
          <w:szCs w:val="24"/>
        </w:rPr>
        <w:t>, enquanto o</w:t>
      </w:r>
      <w:r w:rsidR="00B661A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magro</w:t>
      </w:r>
      <w:r w:rsidR="00B661A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raramente </w:t>
      </w:r>
      <w:r w:rsidR="00B661AB">
        <w:rPr>
          <w:rFonts w:ascii="Times New Roman" w:hAnsi="Times New Roman" w:cs="Times New Roman"/>
          <w:sz w:val="24"/>
          <w:szCs w:val="24"/>
        </w:rPr>
        <w:t>têm o que dividir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75AEE">
        <w:rPr>
          <w:rFonts w:ascii="Times New Roman" w:hAnsi="Times New Roman" w:cs="Times New Roman"/>
          <w:sz w:val="24"/>
          <w:szCs w:val="24"/>
        </w:rPr>
        <w:t>de modo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191CD9">
        <w:rPr>
          <w:rFonts w:ascii="Times New Roman" w:hAnsi="Times New Roman" w:cs="Times New Roman"/>
          <w:sz w:val="24"/>
          <w:szCs w:val="24"/>
        </w:rPr>
        <w:t xml:space="preserve"> ele mesmo é que recebe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75AE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1CD9">
        <w:rPr>
          <w:rFonts w:ascii="Times New Roman" w:hAnsi="Times New Roman" w:cs="Times New Roman"/>
          <w:sz w:val="24"/>
          <w:szCs w:val="24"/>
        </w:rPr>
        <w:t>—</w:t>
      </w:r>
      <w:r w:rsidR="006F7029" w:rsidRPr="00191CD9">
        <w:rPr>
          <w:rFonts w:ascii="Times New Roman" w:hAnsi="Times New Roman" w:cs="Times New Roman"/>
          <w:sz w:val="24"/>
          <w:szCs w:val="24"/>
        </w:rPr>
        <w:t xml:space="preserve"> Tia </w:t>
      </w:r>
      <w:r w:rsidRPr="00191CD9">
        <w:rPr>
          <w:rFonts w:ascii="Times New Roman" w:hAnsi="Times New Roman" w:cs="Times New Roman"/>
          <w:sz w:val="24"/>
          <w:szCs w:val="24"/>
        </w:rPr>
        <w:t xml:space="preserve">— </w:t>
      </w:r>
      <w:r w:rsidR="006F7029" w:rsidRPr="00191CD9">
        <w:rPr>
          <w:rFonts w:ascii="Times New Roman" w:hAnsi="Times New Roman" w:cs="Times New Roman"/>
          <w:sz w:val="24"/>
          <w:szCs w:val="24"/>
        </w:rPr>
        <w:t xml:space="preserve">disse Maria </w:t>
      </w:r>
      <w:r w:rsidRPr="00191CD9">
        <w:rPr>
          <w:rFonts w:ascii="Times New Roman" w:hAnsi="Times New Roman" w:cs="Times New Roman"/>
          <w:sz w:val="24"/>
          <w:szCs w:val="24"/>
        </w:rPr>
        <w:t>—</w:t>
      </w:r>
      <w:r w:rsidR="006F7029" w:rsidRPr="00191CD9">
        <w:rPr>
          <w:rFonts w:ascii="Times New Roman" w:hAnsi="Times New Roman" w:cs="Times New Roman"/>
          <w:sz w:val="24"/>
          <w:szCs w:val="24"/>
        </w:rPr>
        <w:t xml:space="preserve">, </w:t>
      </w:r>
      <w:r w:rsidR="00191CD9">
        <w:rPr>
          <w:rFonts w:ascii="Times New Roman" w:hAnsi="Times New Roman" w:cs="Times New Roman"/>
          <w:sz w:val="24"/>
          <w:szCs w:val="24"/>
        </w:rPr>
        <w:t>onde está</w:t>
      </w:r>
      <w:r w:rsidR="006F7029" w:rsidRPr="00191CD9">
        <w:rPr>
          <w:rFonts w:ascii="Times New Roman" w:hAnsi="Times New Roman" w:cs="Times New Roman"/>
          <w:sz w:val="24"/>
          <w:szCs w:val="24"/>
        </w:rPr>
        <w:t xml:space="preserve"> minha irmã Ks</w:t>
      </w:r>
      <w:r w:rsidR="00A87E85" w:rsidRPr="00191CD9">
        <w:rPr>
          <w:rFonts w:ascii="Times New Roman" w:hAnsi="Times New Roman" w:cs="Times New Roman"/>
          <w:sz w:val="24"/>
          <w:szCs w:val="24"/>
        </w:rPr>
        <w:t>i</w:t>
      </w:r>
      <w:r w:rsidR="006F7029" w:rsidRPr="00191CD9">
        <w:rPr>
          <w:rFonts w:ascii="Times New Roman" w:hAnsi="Times New Roman" w:cs="Times New Roman"/>
          <w:sz w:val="24"/>
          <w:szCs w:val="24"/>
        </w:rPr>
        <w:t>énia?</w:t>
      </w:r>
    </w:p>
    <w:p w:rsidR="006F7029" w:rsidRPr="00C5704C" w:rsidRDefault="00675AE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Korobko?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perguntou a mulher.</w:t>
      </w:r>
    </w:p>
    <w:p w:rsidR="006F7029" w:rsidRPr="00C5704C" w:rsidRDefault="00675AE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alegremente Maria, pensando: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13803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>e é Ks</w:t>
      </w:r>
      <w:r w:rsidR="00A87E85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énia, é a minha irmã, mesmo que seja Korobko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75AE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trabalha mais aqui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 mulher gorda </w:t>
      </w:r>
      <w:r w:rsidR="00586752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13803">
        <w:rPr>
          <w:rFonts w:ascii="Times New Roman" w:hAnsi="Times New Roman" w:cs="Times New Roman"/>
          <w:sz w:val="24"/>
          <w:szCs w:val="24"/>
        </w:rPr>
        <w:t xml:space="preserve">se demitiu </w:t>
      </w:r>
      <w:r w:rsidR="006F7029" w:rsidRPr="00C5704C">
        <w:rPr>
          <w:rFonts w:ascii="Times New Roman" w:hAnsi="Times New Roman" w:cs="Times New Roman"/>
          <w:sz w:val="24"/>
          <w:szCs w:val="24"/>
        </w:rPr>
        <w:t>ainda no</w:t>
      </w:r>
      <w:r w:rsidR="00F13803">
        <w:rPr>
          <w:rFonts w:ascii="Times New Roman" w:hAnsi="Times New Roman" w:cs="Times New Roman"/>
          <w:sz w:val="24"/>
          <w:szCs w:val="24"/>
        </w:rPr>
        <w:t xml:space="preserve"> 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rimeiro de </w:t>
      </w:r>
      <w:r w:rsidR="00F13803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aio e foi embora da cidade. </w:t>
      </w:r>
    </w:p>
    <w:p w:rsidR="006F7029" w:rsidRPr="00C5704C" w:rsidRDefault="008C644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começou </w:t>
      </w:r>
      <w:r w:rsidR="00F13803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chorar</w:t>
      </w:r>
      <w:r w:rsidR="00E3082D">
        <w:rPr>
          <w:rFonts w:ascii="Times New Roman" w:hAnsi="Times New Roman" w:cs="Times New Roman"/>
          <w:sz w:val="24"/>
          <w:szCs w:val="24"/>
        </w:rPr>
        <w:t>,</w:t>
      </w:r>
      <w:r w:rsidR="00F13803">
        <w:rPr>
          <w:rFonts w:ascii="Times New Roman" w:hAnsi="Times New Roman" w:cs="Times New Roman"/>
          <w:sz w:val="24"/>
          <w:szCs w:val="24"/>
        </w:rPr>
        <w:t xml:space="preserve"> e chorava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forma tão amarga</w:t>
      </w:r>
      <w:r>
        <w:rPr>
          <w:rFonts w:ascii="Times New Roman" w:hAnsi="Times New Roman" w:cs="Times New Roman"/>
          <w:sz w:val="24"/>
          <w:szCs w:val="24"/>
        </w:rPr>
        <w:t xml:space="preserve">, soluçava tanto,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a mulher gorda logo </w:t>
      </w:r>
      <w:r w:rsidR="00586752">
        <w:rPr>
          <w:rFonts w:ascii="Times New Roman" w:hAnsi="Times New Roman" w:cs="Times New Roman"/>
          <w:sz w:val="24"/>
          <w:szCs w:val="24"/>
        </w:rPr>
        <w:t>se pôs a</w:t>
      </w:r>
      <w:r w:rsidR="0058675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chorar </w:t>
      </w:r>
      <w:r w:rsidR="00586752">
        <w:rPr>
          <w:rFonts w:ascii="Times New Roman" w:hAnsi="Times New Roman" w:cs="Times New Roman"/>
          <w:sz w:val="24"/>
          <w:szCs w:val="24"/>
        </w:rPr>
        <w:t xml:space="preserve">também, </w:t>
      </w:r>
      <w:r w:rsidR="006F7029" w:rsidRPr="00C5704C">
        <w:rPr>
          <w:rFonts w:ascii="Times New Roman" w:hAnsi="Times New Roman" w:cs="Times New Roman"/>
          <w:sz w:val="24"/>
          <w:szCs w:val="24"/>
        </w:rPr>
        <w:t>sem largar o balde. Depois disse:</w:t>
      </w:r>
    </w:p>
    <w:p w:rsidR="006F7029" w:rsidRPr="00C5704C" w:rsidRDefault="0018449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chore,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menina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>omo eu era amiga de Ks</w:t>
      </w:r>
      <w:r w:rsidR="00631BEA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sei </w:t>
      </w:r>
      <w:r w:rsidR="00631BEA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endereço dela... Ela </w:t>
      </w:r>
      <w:r w:rsidR="00E04042">
        <w:rPr>
          <w:rFonts w:ascii="Times New Roman" w:hAnsi="Times New Roman" w:cs="Times New Roman"/>
          <w:sz w:val="24"/>
          <w:szCs w:val="24"/>
        </w:rPr>
        <w:t>partiu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Vor</w:t>
      </w:r>
      <w:r w:rsidR="006F7029" w:rsidRPr="008C644A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nej, </w:t>
      </w:r>
      <w:r w:rsidR="00654759">
        <w:rPr>
          <w:rFonts w:ascii="Times New Roman" w:hAnsi="Times New Roman" w:cs="Times New Roman"/>
          <w:sz w:val="24"/>
          <w:szCs w:val="24"/>
        </w:rPr>
        <w:t>casou-se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um </w:t>
      </w:r>
      <w:r w:rsidR="00093EAE">
        <w:rPr>
          <w:rFonts w:ascii="Times New Roman" w:hAnsi="Times New Roman" w:cs="Times New Roman"/>
          <w:sz w:val="24"/>
          <w:szCs w:val="24"/>
        </w:rPr>
        <w:t>hóspede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5475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644A">
        <w:rPr>
          <w:rFonts w:ascii="Times New Roman" w:hAnsi="Times New Roman" w:cs="Times New Roman"/>
          <w:sz w:val="24"/>
          <w:szCs w:val="24"/>
        </w:rPr>
        <w:t>—</w:t>
      </w:r>
      <w:r w:rsidR="006F7029" w:rsidRPr="008C644A">
        <w:rPr>
          <w:rFonts w:ascii="Times New Roman" w:hAnsi="Times New Roman" w:cs="Times New Roman"/>
          <w:sz w:val="24"/>
          <w:szCs w:val="24"/>
        </w:rPr>
        <w:t xml:space="preserve"> Mas como </w:t>
      </w:r>
      <w:r w:rsidR="008C644A">
        <w:rPr>
          <w:rFonts w:ascii="Times New Roman" w:hAnsi="Times New Roman" w:cs="Times New Roman"/>
          <w:sz w:val="24"/>
          <w:szCs w:val="24"/>
        </w:rPr>
        <w:t xml:space="preserve">irei </w:t>
      </w:r>
      <w:r w:rsidR="00631BEA" w:rsidRPr="008C644A">
        <w:rPr>
          <w:rFonts w:ascii="Times New Roman" w:hAnsi="Times New Roman" w:cs="Times New Roman"/>
          <w:sz w:val="24"/>
          <w:szCs w:val="24"/>
        </w:rPr>
        <w:t>até</w:t>
      </w:r>
      <w:r w:rsidR="006F7029" w:rsidRPr="008C644A">
        <w:rPr>
          <w:rFonts w:ascii="Times New Roman" w:hAnsi="Times New Roman" w:cs="Times New Roman"/>
          <w:sz w:val="24"/>
          <w:szCs w:val="24"/>
        </w:rPr>
        <w:t xml:space="preserve"> Vorónej? </w:t>
      </w:r>
      <w:r w:rsidRPr="008C644A">
        <w:rPr>
          <w:rFonts w:ascii="Times New Roman" w:hAnsi="Times New Roman" w:cs="Times New Roman"/>
          <w:sz w:val="24"/>
          <w:szCs w:val="24"/>
        </w:rPr>
        <w:t xml:space="preserve">— indagou </w:t>
      </w:r>
      <w:r w:rsidR="006F7029" w:rsidRPr="008C644A">
        <w:rPr>
          <w:rFonts w:ascii="Times New Roman" w:hAnsi="Times New Roman" w:cs="Times New Roman"/>
          <w:sz w:val="24"/>
          <w:szCs w:val="24"/>
        </w:rPr>
        <w:t xml:space="preserve">Maria e continuou </w:t>
      </w:r>
      <w:r w:rsidR="008C644A">
        <w:rPr>
          <w:rFonts w:ascii="Times New Roman" w:hAnsi="Times New Roman" w:cs="Times New Roman"/>
          <w:sz w:val="24"/>
          <w:szCs w:val="24"/>
        </w:rPr>
        <w:t>a chorar</w:t>
      </w:r>
      <w:r w:rsidR="006F7029" w:rsidRPr="008C644A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5475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 mulher gorda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vou lhe dar </w:t>
      </w:r>
      <w:r w:rsidR="00631BEA">
        <w:rPr>
          <w:rFonts w:ascii="Times New Roman" w:hAnsi="Times New Roman" w:cs="Times New Roman"/>
          <w:sz w:val="24"/>
          <w:szCs w:val="24"/>
        </w:rPr>
        <w:t>um pouco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sopa e depois veremos.</w:t>
      </w:r>
    </w:p>
    <w:p w:rsidR="006F7029" w:rsidRPr="00C5704C" w:rsidRDefault="00631BE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evou </w:t>
      </w:r>
      <w:r>
        <w:rPr>
          <w:rFonts w:ascii="Times New Roman" w:hAnsi="Times New Roman" w:cs="Times New Roman"/>
          <w:sz w:val="24"/>
          <w:szCs w:val="24"/>
        </w:rPr>
        <w:t>Maria,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congelada e trêmula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1238B">
        <w:rPr>
          <w:rFonts w:ascii="Times New Roman" w:hAnsi="Times New Roman" w:cs="Times New Roman"/>
          <w:sz w:val="24"/>
          <w:szCs w:val="24"/>
        </w:rPr>
        <w:t xml:space="preserve">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aposento </w:t>
      </w:r>
      <w:r>
        <w:rPr>
          <w:rFonts w:ascii="Times New Roman" w:hAnsi="Times New Roman" w:cs="Times New Roman"/>
          <w:sz w:val="24"/>
          <w:szCs w:val="24"/>
        </w:rPr>
        <w:t>onde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lavavam pratos, </w:t>
      </w:r>
      <w:r w:rsidR="0051238B">
        <w:rPr>
          <w:rFonts w:ascii="Times New Roman" w:hAnsi="Times New Roman" w:cs="Times New Roman"/>
          <w:sz w:val="24"/>
          <w:szCs w:val="24"/>
        </w:rPr>
        <w:t>sentou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-a </w:t>
      </w:r>
      <w:r w:rsidR="0051238B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1617E2">
        <w:rPr>
          <w:rFonts w:ascii="Times New Roman" w:hAnsi="Times New Roman" w:cs="Times New Roman"/>
          <w:sz w:val="24"/>
          <w:szCs w:val="24"/>
        </w:rPr>
        <w:t>banquinho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lhe </w:t>
      </w:r>
      <w:r w:rsidR="00540F27">
        <w:rPr>
          <w:rFonts w:ascii="Times New Roman" w:hAnsi="Times New Roman" w:cs="Times New Roman"/>
          <w:sz w:val="24"/>
          <w:szCs w:val="24"/>
        </w:rPr>
        <w:t>serviu</w:t>
      </w:r>
      <w:r w:rsidR="00540F2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sopa quente numa tigela de ferro. Por muito tempo Maria se recordou daquelas mãos rechonchudas, </w:t>
      </w:r>
      <w:r w:rsidR="00B63642">
        <w:rPr>
          <w:rFonts w:ascii="Times New Roman" w:hAnsi="Times New Roman" w:cs="Times New Roman"/>
          <w:sz w:val="24"/>
          <w:szCs w:val="24"/>
        </w:rPr>
        <w:t>enrugadas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devido à água quente, com dedos curtos, estendendo-lhe um prato de sopa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3642">
        <w:rPr>
          <w:rFonts w:ascii="Times New Roman" w:hAnsi="Times New Roman" w:cs="Times New Roman"/>
          <w:sz w:val="24"/>
          <w:szCs w:val="24"/>
        </w:rPr>
        <w:t>a</w:t>
      </w:r>
      <w:r w:rsidR="007402FD">
        <w:rPr>
          <w:rFonts w:ascii="Times New Roman" w:hAnsi="Times New Roman" w:cs="Times New Roman"/>
          <w:sz w:val="24"/>
          <w:szCs w:val="24"/>
        </w:rPr>
        <w:t>comoda</w:t>
      </w:r>
      <w:r w:rsidR="00B63642">
        <w:rPr>
          <w:rFonts w:ascii="Times New Roman" w:hAnsi="Times New Roman" w:cs="Times New Roman"/>
          <w:sz w:val="24"/>
          <w:szCs w:val="24"/>
        </w:rPr>
        <w:t>ndo-</w:t>
      </w:r>
      <w:r w:rsidR="0051238B">
        <w:rPr>
          <w:rFonts w:ascii="Times New Roman" w:hAnsi="Times New Roman" w:cs="Times New Roman"/>
          <w:sz w:val="24"/>
          <w:szCs w:val="24"/>
        </w:rPr>
        <w:t>a</w:t>
      </w:r>
      <w:r w:rsidR="00597AF2">
        <w:rPr>
          <w:rFonts w:ascii="Times New Roman" w:hAnsi="Times New Roman" w:cs="Times New Roman"/>
          <w:sz w:val="24"/>
          <w:szCs w:val="24"/>
        </w:rPr>
        <w:t xml:space="preserve"> num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17E2">
        <w:rPr>
          <w:rFonts w:ascii="Times New Roman" w:hAnsi="Times New Roman" w:cs="Times New Roman"/>
          <w:sz w:val="24"/>
          <w:szCs w:val="24"/>
        </w:rPr>
        <w:t>banquinho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17E2"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canto quente, pois para Maria </w:t>
      </w:r>
      <w:r w:rsidR="006019F3" w:rsidRPr="00C5704C">
        <w:rPr>
          <w:rFonts w:ascii="Times New Roman" w:hAnsi="Times New Roman" w:cs="Times New Roman"/>
          <w:sz w:val="24"/>
          <w:szCs w:val="24"/>
        </w:rPr>
        <w:t>nes</w:t>
      </w:r>
      <w:r w:rsidR="006019F3">
        <w:rPr>
          <w:rFonts w:ascii="Times New Roman" w:hAnsi="Times New Roman" w:cs="Times New Roman"/>
          <w:sz w:val="24"/>
          <w:szCs w:val="24"/>
        </w:rPr>
        <w:t>s</w:t>
      </w:r>
      <w:r w:rsidR="006019F3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6F7029" w:rsidRPr="00C5704C">
        <w:rPr>
          <w:rFonts w:ascii="Times New Roman" w:hAnsi="Times New Roman" w:cs="Times New Roman"/>
          <w:sz w:val="24"/>
          <w:szCs w:val="24"/>
        </w:rPr>
        <w:t>mãos havia algo de</w:t>
      </w:r>
      <w:r w:rsidR="00540F27">
        <w:rPr>
          <w:rFonts w:ascii="Times New Roman" w:hAnsi="Times New Roman" w:cs="Times New Roman"/>
          <w:sz w:val="24"/>
          <w:szCs w:val="24"/>
        </w:rPr>
        <w:t xml:space="preserve"> </w:t>
      </w:r>
      <w:r w:rsidR="00434BBE">
        <w:rPr>
          <w:rFonts w:ascii="Times New Roman" w:hAnsi="Times New Roman" w:cs="Times New Roman"/>
          <w:sz w:val="24"/>
          <w:szCs w:val="24"/>
        </w:rPr>
        <w:t>divino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64721">
        <w:rPr>
          <w:rFonts w:ascii="Times New Roman" w:hAnsi="Times New Roman" w:cs="Times New Roman"/>
          <w:sz w:val="24"/>
          <w:szCs w:val="24"/>
        </w:rPr>
        <w:t xml:space="preserve">Ela </w:t>
      </w:r>
      <w:r w:rsidR="00597AF2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se lembrou </w:t>
      </w:r>
      <w:r w:rsidR="00597AF2">
        <w:rPr>
          <w:rFonts w:ascii="Times New Roman" w:hAnsi="Times New Roman" w:cs="Times New Roman"/>
          <w:sz w:val="24"/>
          <w:szCs w:val="24"/>
        </w:rPr>
        <w:t xml:space="preserve">disso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sempre, </w:t>
      </w:r>
      <w:r w:rsidR="001B0AE6">
        <w:rPr>
          <w:rFonts w:ascii="Times New Roman" w:hAnsi="Times New Roman" w:cs="Times New Roman"/>
          <w:sz w:val="24"/>
          <w:szCs w:val="24"/>
        </w:rPr>
        <w:t>p</w:t>
      </w:r>
      <w:r w:rsidR="00540F27">
        <w:rPr>
          <w:rFonts w:ascii="Times New Roman" w:hAnsi="Times New Roman" w:cs="Times New Roman"/>
          <w:sz w:val="24"/>
          <w:szCs w:val="24"/>
        </w:rPr>
        <w:t>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sempre </w:t>
      </w:r>
      <w:r w:rsidR="00597AF2">
        <w:rPr>
          <w:rFonts w:ascii="Times New Roman" w:hAnsi="Times New Roman" w:cs="Times New Roman"/>
          <w:sz w:val="24"/>
          <w:szCs w:val="24"/>
        </w:rPr>
        <w:t xml:space="preserve">só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 necessário </w:t>
      </w:r>
      <w:r w:rsidR="00597AF2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>lembrar Dele</w:t>
      </w:r>
      <w:r w:rsidR="00597AF2">
        <w:rPr>
          <w:rFonts w:ascii="Times New Roman" w:hAnsi="Times New Roman" w:cs="Times New Roman"/>
          <w:sz w:val="24"/>
          <w:szCs w:val="24"/>
        </w:rPr>
        <w:t xml:space="preserve">, 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de Suas manifestações, mas </w:t>
      </w:r>
      <w:r w:rsidR="003326BC">
        <w:rPr>
          <w:rFonts w:ascii="Times New Roman" w:hAnsi="Times New Roman" w:cs="Times New Roman"/>
          <w:sz w:val="24"/>
          <w:szCs w:val="24"/>
        </w:rPr>
        <w:t xml:space="preserve">por </w:t>
      </w:r>
      <w:r w:rsidR="006F7029" w:rsidRPr="00C5704C">
        <w:rPr>
          <w:rFonts w:ascii="Times New Roman" w:hAnsi="Times New Roman" w:cs="Times New Roman"/>
          <w:sz w:val="24"/>
          <w:szCs w:val="24"/>
        </w:rPr>
        <w:t>muito tempo</w:t>
      </w:r>
      <w:r w:rsidR="00093EAE">
        <w:rPr>
          <w:rFonts w:ascii="Times New Roman" w:hAnsi="Times New Roman" w:cs="Times New Roman"/>
          <w:sz w:val="24"/>
          <w:szCs w:val="24"/>
        </w:rPr>
        <w:t xml:space="preserve"> se recordou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Existe </w:t>
      </w:r>
      <w:r w:rsidR="00597AF2">
        <w:rPr>
          <w:rFonts w:ascii="Times New Roman" w:hAnsi="Times New Roman" w:cs="Times New Roman"/>
          <w:sz w:val="24"/>
          <w:szCs w:val="24"/>
        </w:rPr>
        <w:t>um tipo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bondade que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provém dos homens e não é consagrada pelo </w:t>
      </w:r>
      <w:r w:rsidR="006F7029" w:rsidRPr="004E1AE5">
        <w:rPr>
          <w:rFonts w:ascii="Times New Roman" w:hAnsi="Times New Roman" w:cs="Times New Roman"/>
          <w:sz w:val="24"/>
          <w:szCs w:val="24"/>
        </w:rPr>
        <w:t>Altíssimo.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come</w:t>
      </w:r>
      <w:r w:rsidR="00597AF2">
        <w:rPr>
          <w:rFonts w:ascii="Times New Roman" w:hAnsi="Times New Roman" w:cs="Times New Roman"/>
          <w:sz w:val="24"/>
          <w:szCs w:val="24"/>
        </w:rPr>
        <w:t>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2FD">
        <w:rPr>
          <w:rFonts w:ascii="Times New Roman" w:hAnsi="Times New Roman" w:cs="Times New Roman"/>
          <w:sz w:val="24"/>
          <w:szCs w:val="24"/>
        </w:rPr>
        <w:t xml:space="preserve">o frango </w:t>
      </w:r>
      <w:r w:rsidR="00540F27">
        <w:rPr>
          <w:rFonts w:ascii="Times New Roman" w:hAnsi="Times New Roman" w:cs="Times New Roman"/>
          <w:sz w:val="24"/>
          <w:szCs w:val="24"/>
        </w:rPr>
        <w:t>assado</w:t>
      </w:r>
      <w:r w:rsidR="007402F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na estação de Andréievka </w:t>
      </w:r>
      <w:r w:rsidR="007402FD">
        <w:rPr>
          <w:rFonts w:ascii="Times New Roman" w:hAnsi="Times New Roman" w:cs="Times New Roman"/>
          <w:sz w:val="24"/>
          <w:szCs w:val="24"/>
        </w:rPr>
        <w:t xml:space="preserve">sem </w:t>
      </w:r>
      <w:r w:rsidR="00540F27">
        <w:rPr>
          <w:rFonts w:ascii="Times New Roman" w:hAnsi="Times New Roman" w:cs="Times New Roman"/>
          <w:sz w:val="24"/>
          <w:szCs w:val="24"/>
        </w:rPr>
        <w:t>qualquer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sentimento e recebe</w:t>
      </w:r>
      <w:r w:rsidR="007402FD">
        <w:rPr>
          <w:rFonts w:ascii="Times New Roman" w:hAnsi="Times New Roman" w:cs="Times New Roman"/>
          <w:sz w:val="24"/>
          <w:szCs w:val="24"/>
        </w:rPr>
        <w:t>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dinheiro da bela mulher do trem</w:t>
      </w:r>
      <w:r w:rsidR="007402F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E86E16">
        <w:rPr>
          <w:rFonts w:ascii="Times New Roman" w:hAnsi="Times New Roman" w:cs="Times New Roman"/>
          <w:sz w:val="24"/>
          <w:szCs w:val="24"/>
        </w:rPr>
        <w:t>se recebesse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6E16">
        <w:rPr>
          <w:rFonts w:ascii="Times New Roman" w:hAnsi="Times New Roman" w:cs="Times New Roman"/>
          <w:sz w:val="24"/>
          <w:szCs w:val="24"/>
        </w:rPr>
        <w:t>uma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esmola </w:t>
      </w:r>
      <w:r w:rsidR="00E86E16">
        <w:rPr>
          <w:rFonts w:ascii="Times New Roman" w:hAnsi="Times New Roman" w:cs="Times New Roman"/>
          <w:sz w:val="24"/>
          <w:szCs w:val="24"/>
        </w:rPr>
        <w:t>qualquer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26BC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0F27">
        <w:rPr>
          <w:rFonts w:ascii="Times New Roman" w:hAnsi="Times New Roman" w:cs="Times New Roman"/>
          <w:sz w:val="24"/>
          <w:szCs w:val="24"/>
        </w:rPr>
        <w:t xml:space="preserve">uma </w:t>
      </w:r>
      <w:r w:rsidR="006F7029" w:rsidRPr="00C5704C">
        <w:rPr>
          <w:rFonts w:ascii="Times New Roman" w:hAnsi="Times New Roman" w:cs="Times New Roman"/>
          <w:sz w:val="24"/>
          <w:szCs w:val="24"/>
        </w:rPr>
        <w:t>casca de pão ou cinco copeques...</w:t>
      </w:r>
      <w:r w:rsidR="003326B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0129A3">
        <w:rPr>
          <w:rFonts w:ascii="Times New Roman" w:hAnsi="Times New Roman" w:cs="Times New Roman"/>
          <w:sz w:val="24"/>
          <w:szCs w:val="24"/>
        </w:rPr>
        <w:t xml:space="preserve">ela </w:t>
      </w:r>
      <w:r w:rsidR="001617E2">
        <w:rPr>
          <w:rFonts w:ascii="Times New Roman" w:hAnsi="Times New Roman" w:cs="Times New Roman"/>
          <w:sz w:val="24"/>
          <w:szCs w:val="24"/>
        </w:rPr>
        <w:t>tomou</w:t>
      </w:r>
      <w:r w:rsidR="000129A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prato de sopa </w:t>
      </w:r>
      <w:r w:rsidR="00E86E16">
        <w:rPr>
          <w:rFonts w:ascii="Times New Roman" w:hAnsi="Times New Roman" w:cs="Times New Roman"/>
          <w:sz w:val="24"/>
          <w:szCs w:val="24"/>
        </w:rPr>
        <w:t>velha</w:t>
      </w:r>
      <w:r w:rsidR="00093EAE">
        <w:rPr>
          <w:rFonts w:ascii="Times New Roman" w:hAnsi="Times New Roman" w:cs="Times New Roman"/>
          <w:sz w:val="24"/>
          <w:szCs w:val="24"/>
        </w:rPr>
        <w:t xml:space="preserve">, </w:t>
      </w:r>
      <w:r w:rsidR="0051238B">
        <w:rPr>
          <w:rFonts w:ascii="Times New Roman" w:hAnsi="Times New Roman" w:cs="Times New Roman"/>
          <w:sz w:val="24"/>
          <w:szCs w:val="24"/>
        </w:rPr>
        <w:t>num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aposento onde lava</w:t>
      </w:r>
      <w:r w:rsidR="007402FD">
        <w:rPr>
          <w:rFonts w:ascii="Times New Roman" w:hAnsi="Times New Roman" w:cs="Times New Roman"/>
          <w:sz w:val="24"/>
          <w:szCs w:val="24"/>
        </w:rPr>
        <w:t>va</w:t>
      </w:r>
      <w:r w:rsidR="006F7029" w:rsidRPr="00C5704C">
        <w:rPr>
          <w:rFonts w:ascii="Times New Roman" w:hAnsi="Times New Roman" w:cs="Times New Roman"/>
          <w:sz w:val="24"/>
          <w:szCs w:val="24"/>
        </w:rPr>
        <w:t>m pratos</w:t>
      </w:r>
      <w:r w:rsidR="00093EA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129A3">
        <w:rPr>
          <w:rFonts w:ascii="Times New Roman" w:hAnsi="Times New Roman" w:cs="Times New Roman"/>
          <w:sz w:val="24"/>
          <w:szCs w:val="24"/>
        </w:rPr>
        <w:t xml:space="preserve">de modo </w:t>
      </w:r>
      <w:r w:rsidR="006F7029" w:rsidRPr="00C5704C">
        <w:rPr>
          <w:rFonts w:ascii="Times New Roman" w:hAnsi="Times New Roman" w:cs="Times New Roman"/>
          <w:sz w:val="24"/>
          <w:szCs w:val="24"/>
        </w:rPr>
        <w:t>solene</w:t>
      </w:r>
      <w:r w:rsidR="00093EAE">
        <w:rPr>
          <w:rFonts w:ascii="Times New Roman" w:hAnsi="Times New Roman" w:cs="Times New Roman"/>
          <w:sz w:val="24"/>
          <w:szCs w:val="24"/>
        </w:rPr>
        <w:t xml:space="preserve"> </w:t>
      </w:r>
      <w:r w:rsidR="00093EAE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6E16" w:rsidRPr="004E1AE5">
        <w:rPr>
          <w:rFonts w:ascii="Times New Roman" w:hAnsi="Times New Roman" w:cs="Times New Roman"/>
          <w:sz w:val="24"/>
          <w:szCs w:val="24"/>
        </w:rPr>
        <w:t>o caráter solene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3EAE">
        <w:rPr>
          <w:rFonts w:ascii="Times New Roman" w:hAnsi="Times New Roman" w:cs="Times New Roman"/>
          <w:sz w:val="24"/>
          <w:szCs w:val="24"/>
        </w:rPr>
        <w:t xml:space="preserve">que </w:t>
      </w:r>
      <w:r w:rsidR="005A57B9">
        <w:rPr>
          <w:rFonts w:ascii="Times New Roman" w:hAnsi="Times New Roman" w:cs="Times New Roman"/>
          <w:sz w:val="24"/>
          <w:szCs w:val="24"/>
        </w:rPr>
        <w:t>envolv</w:t>
      </w:r>
      <w:r w:rsidR="001617E2">
        <w:rPr>
          <w:rFonts w:ascii="Times New Roman" w:hAnsi="Times New Roman" w:cs="Times New Roman"/>
          <w:sz w:val="24"/>
          <w:szCs w:val="24"/>
        </w:rPr>
        <w:t>era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seu </w:t>
      </w:r>
      <w:r w:rsidR="00C71823">
        <w:rPr>
          <w:rFonts w:ascii="Times New Roman" w:hAnsi="Times New Roman" w:cs="Times New Roman"/>
          <w:sz w:val="24"/>
          <w:szCs w:val="24"/>
        </w:rPr>
        <w:t>pranto</w:t>
      </w:r>
      <w:r w:rsidR="0051238B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238B">
        <w:rPr>
          <w:rFonts w:ascii="Times New Roman" w:hAnsi="Times New Roman" w:cs="Times New Roman"/>
          <w:sz w:val="24"/>
          <w:szCs w:val="24"/>
        </w:rPr>
        <w:t>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 nevado</w:t>
      </w:r>
      <w:r w:rsidR="001617E2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2FD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caminho </w:t>
      </w:r>
      <w:r w:rsidR="006F7029" w:rsidRPr="001617E2">
        <w:rPr>
          <w:rFonts w:ascii="Times New Roman" w:hAnsi="Times New Roman" w:cs="Times New Roman"/>
          <w:sz w:val="24"/>
          <w:szCs w:val="24"/>
        </w:rPr>
        <w:t>de Andréievka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A5F3E">
        <w:rPr>
          <w:rFonts w:ascii="Times New Roman" w:hAnsi="Times New Roman" w:cs="Times New Roman"/>
          <w:sz w:val="24"/>
          <w:szCs w:val="24"/>
        </w:rPr>
        <w:t xml:space="preserve">também </w:t>
      </w:r>
      <w:r w:rsidR="005A57B9">
        <w:rPr>
          <w:rFonts w:ascii="Times New Roman" w:hAnsi="Times New Roman" w:cs="Times New Roman"/>
          <w:sz w:val="24"/>
          <w:szCs w:val="24"/>
        </w:rPr>
        <w:t>envolvia a</w:t>
      </w:r>
      <w:r w:rsidR="007402FD">
        <w:rPr>
          <w:rFonts w:ascii="Times New Roman" w:hAnsi="Times New Roman" w:cs="Times New Roman"/>
          <w:sz w:val="24"/>
          <w:szCs w:val="24"/>
        </w:rPr>
        <w:t xml:space="preserve"> gratidão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213">
        <w:rPr>
          <w:rFonts w:ascii="Times New Roman" w:hAnsi="Times New Roman" w:cs="Times New Roman"/>
          <w:sz w:val="24"/>
          <w:szCs w:val="24"/>
        </w:rPr>
        <w:t xml:space="preserve">que sentia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pela sopa </w:t>
      </w:r>
      <w:r w:rsidR="003326BC" w:rsidRPr="00C5704C">
        <w:rPr>
          <w:rFonts w:ascii="Times New Roman" w:hAnsi="Times New Roman" w:cs="Times New Roman"/>
          <w:sz w:val="24"/>
          <w:szCs w:val="24"/>
        </w:rPr>
        <w:t>requ</w:t>
      </w:r>
      <w:r w:rsidR="003326BC">
        <w:rPr>
          <w:rFonts w:ascii="Times New Roman" w:hAnsi="Times New Roman" w:cs="Times New Roman"/>
          <w:sz w:val="24"/>
          <w:szCs w:val="24"/>
        </w:rPr>
        <w:t>e</w:t>
      </w:r>
      <w:r w:rsidR="003326BC" w:rsidRPr="00C5704C">
        <w:rPr>
          <w:rFonts w:ascii="Times New Roman" w:hAnsi="Times New Roman" w:cs="Times New Roman"/>
          <w:sz w:val="24"/>
          <w:szCs w:val="24"/>
        </w:rPr>
        <w:t>ntada</w:t>
      </w:r>
      <w:r w:rsidR="00093EAE">
        <w:rPr>
          <w:rFonts w:ascii="Times New Roman" w:hAnsi="Times New Roman" w:cs="Times New Roman"/>
          <w:sz w:val="24"/>
          <w:szCs w:val="24"/>
        </w:rPr>
        <w:t xml:space="preserve"> que lhe foi </w:t>
      </w:r>
      <w:r w:rsidR="006F7029" w:rsidRPr="00C5704C">
        <w:rPr>
          <w:rFonts w:ascii="Times New Roman" w:hAnsi="Times New Roman" w:cs="Times New Roman"/>
          <w:sz w:val="24"/>
          <w:szCs w:val="24"/>
        </w:rPr>
        <w:t>servida</w:t>
      </w:r>
      <w:r w:rsidR="00093EAE">
        <w:rPr>
          <w:rFonts w:ascii="Times New Roman" w:hAnsi="Times New Roman" w:cs="Times New Roman"/>
          <w:sz w:val="24"/>
          <w:szCs w:val="24"/>
        </w:rPr>
        <w:t xml:space="preserve"> em</w:t>
      </w:r>
      <w:r w:rsidR="006F7029" w:rsidRPr="007402FD">
        <w:rPr>
          <w:rFonts w:ascii="Times New Roman" w:hAnsi="Times New Roman" w:cs="Times New Roman"/>
          <w:sz w:val="24"/>
          <w:szCs w:val="24"/>
        </w:rPr>
        <w:t xml:space="preserve"> Lg</w:t>
      </w:r>
      <w:r w:rsidR="0051238B">
        <w:rPr>
          <w:rFonts w:ascii="Times New Roman" w:hAnsi="Times New Roman" w:cs="Times New Roman"/>
          <w:sz w:val="24"/>
          <w:szCs w:val="24"/>
        </w:rPr>
        <w:t>o</w:t>
      </w:r>
      <w:r w:rsidR="006F7029" w:rsidRPr="007402FD">
        <w:rPr>
          <w:rFonts w:ascii="Times New Roman" w:hAnsi="Times New Roman" w:cs="Times New Roman"/>
          <w:sz w:val="24"/>
          <w:szCs w:val="24"/>
        </w:rPr>
        <w:t>v.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08E2">
        <w:rPr>
          <w:rFonts w:ascii="Times New Roman" w:hAnsi="Times New Roman" w:cs="Times New Roman"/>
          <w:sz w:val="24"/>
          <w:szCs w:val="24"/>
        </w:rPr>
        <w:t>Aqui</w:t>
      </w:r>
      <w:r w:rsidR="007402FD">
        <w:rPr>
          <w:rFonts w:ascii="Times New Roman" w:hAnsi="Times New Roman" w:cs="Times New Roman"/>
          <w:sz w:val="24"/>
          <w:szCs w:val="24"/>
        </w:rPr>
        <w:t xml:space="preserve"> </w:t>
      </w:r>
      <w:r w:rsidR="007A08E2">
        <w:rPr>
          <w:rFonts w:ascii="Times New Roman" w:hAnsi="Times New Roman" w:cs="Times New Roman"/>
          <w:sz w:val="24"/>
          <w:szCs w:val="24"/>
        </w:rPr>
        <w:t xml:space="preserve">não se </w:t>
      </w:r>
      <w:r w:rsidR="007402FD">
        <w:rPr>
          <w:rFonts w:ascii="Times New Roman" w:hAnsi="Times New Roman" w:cs="Times New Roman"/>
          <w:sz w:val="24"/>
          <w:szCs w:val="24"/>
        </w:rPr>
        <w:t>tratava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2FD">
        <w:rPr>
          <w:rFonts w:ascii="Times New Roman" w:hAnsi="Times New Roman" w:cs="Times New Roman"/>
          <w:sz w:val="24"/>
          <w:szCs w:val="24"/>
        </w:rPr>
        <w:t>d</w:t>
      </w:r>
      <w:r w:rsidR="007A08E2">
        <w:rPr>
          <w:rFonts w:ascii="Times New Roman" w:hAnsi="Times New Roman" w:cs="Times New Roman"/>
          <w:sz w:val="24"/>
          <w:szCs w:val="24"/>
        </w:rPr>
        <w:t>e</w:t>
      </w:r>
      <w:r w:rsidR="007402F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bondade </w:t>
      </w:r>
      <w:r w:rsidR="007A08E2">
        <w:rPr>
          <w:rFonts w:ascii="Times New Roman" w:hAnsi="Times New Roman" w:cs="Times New Roman"/>
          <w:sz w:val="24"/>
          <w:szCs w:val="24"/>
        </w:rPr>
        <w:t>humana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7402FD">
        <w:rPr>
          <w:rFonts w:ascii="Times New Roman" w:hAnsi="Times New Roman" w:cs="Times New Roman"/>
          <w:sz w:val="24"/>
          <w:szCs w:val="24"/>
        </w:rPr>
        <w:t>d</w:t>
      </w:r>
      <w:r w:rsidR="007A08E2">
        <w:rPr>
          <w:rFonts w:ascii="Times New Roman" w:hAnsi="Times New Roman" w:cs="Times New Roman"/>
          <w:sz w:val="24"/>
          <w:szCs w:val="24"/>
        </w:rPr>
        <w:t>e</w:t>
      </w:r>
      <w:r w:rsidR="007402F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bondade </w:t>
      </w:r>
      <w:r w:rsidR="0051238B">
        <w:rPr>
          <w:rFonts w:ascii="Times New Roman" w:hAnsi="Times New Roman" w:cs="Times New Roman"/>
          <w:sz w:val="24"/>
          <w:szCs w:val="24"/>
        </w:rPr>
        <w:t>divina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275C16" w:rsidRDefault="007402F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ela segunda vez, </w:t>
      </w:r>
      <w:r w:rsidR="007A08E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aria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leu o sermão do Senhor </w:t>
      </w:r>
      <w:r w:rsidR="007A08E2">
        <w:rPr>
          <w:rFonts w:ascii="Times New Roman" w:hAnsi="Times New Roman" w:cs="Times New Roman"/>
          <w:sz w:val="24"/>
          <w:szCs w:val="24"/>
        </w:rPr>
        <w:t xml:space="preserve">sem ajuda de palavras </w:t>
      </w:r>
      <w:r w:rsidR="006F7029" w:rsidRPr="00C5704C">
        <w:rPr>
          <w:rFonts w:ascii="Times New Roman" w:hAnsi="Times New Roman" w:cs="Times New Roman"/>
          <w:sz w:val="24"/>
          <w:szCs w:val="24"/>
        </w:rPr>
        <w:t>e</w:t>
      </w:r>
      <w:r w:rsidR="007A08E2">
        <w:rPr>
          <w:rFonts w:ascii="Times New Roman" w:hAnsi="Times New Roman" w:cs="Times New Roman"/>
          <w:sz w:val="24"/>
          <w:szCs w:val="24"/>
        </w:rPr>
        <w:t xml:space="preserve"> absorveu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7A08E2">
        <w:rPr>
          <w:rFonts w:ascii="Times New Roman" w:hAnsi="Times New Roman" w:cs="Times New Roman"/>
          <w:sz w:val="24"/>
          <w:szCs w:val="24"/>
        </w:rPr>
        <w:t xml:space="preserve"> sem </w:t>
      </w:r>
      <w:r w:rsidR="00F33D84">
        <w:rPr>
          <w:rFonts w:ascii="Times New Roman" w:hAnsi="Times New Roman" w:cs="Times New Roman"/>
          <w:sz w:val="24"/>
          <w:szCs w:val="24"/>
        </w:rPr>
        <w:t xml:space="preserve">o uso da </w:t>
      </w:r>
      <w:r w:rsidR="007A08E2">
        <w:rPr>
          <w:rFonts w:ascii="Times New Roman" w:hAnsi="Times New Roman" w:cs="Times New Roman"/>
          <w:sz w:val="24"/>
          <w:szCs w:val="24"/>
        </w:rPr>
        <w:t>razão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7A08E2">
        <w:rPr>
          <w:rFonts w:ascii="Times New Roman" w:hAnsi="Times New Roman" w:cs="Times New Roman"/>
          <w:sz w:val="24"/>
          <w:szCs w:val="24"/>
        </w:rPr>
        <w:t xml:space="preserve">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é revelado permanentemente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os profetas através de sua justiça e razão. </w:t>
      </w:r>
      <w:r w:rsidR="000A5F3E">
        <w:rPr>
          <w:rFonts w:ascii="Times New Roman" w:hAnsi="Times New Roman" w:cs="Times New Roman"/>
          <w:sz w:val="24"/>
          <w:szCs w:val="24"/>
        </w:rPr>
        <w:t>Ela e</w:t>
      </w:r>
      <w:r>
        <w:rPr>
          <w:rFonts w:ascii="Times New Roman" w:hAnsi="Times New Roman" w:cs="Times New Roman"/>
          <w:sz w:val="24"/>
          <w:szCs w:val="24"/>
        </w:rPr>
        <w:t>scutou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sem palavras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compreendeu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7A08E2">
        <w:rPr>
          <w:rFonts w:ascii="Times New Roman" w:hAnsi="Times New Roman" w:cs="Times New Roman"/>
          <w:sz w:val="24"/>
          <w:szCs w:val="24"/>
        </w:rPr>
        <w:t>razão</w:t>
      </w:r>
      <w:r w:rsidR="000A5F3E">
        <w:rPr>
          <w:rFonts w:ascii="Times New Roman" w:hAnsi="Times New Roman" w:cs="Times New Roman"/>
          <w:sz w:val="24"/>
          <w:szCs w:val="24"/>
        </w:rPr>
        <w:t>,</w:t>
      </w:r>
      <w:r w:rsidR="00C7182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que foi dito através do profeta Isaías: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315">
        <w:rPr>
          <w:rFonts w:ascii="Times New Roman" w:hAnsi="Times New Roman" w:cs="Times New Roman"/>
          <w:sz w:val="24"/>
          <w:szCs w:val="24"/>
        </w:rPr>
        <w:t>“</w:t>
      </w:r>
      <w:r w:rsidR="00DE0315" w:rsidRPr="00DE0315">
        <w:rPr>
          <w:rFonts w:ascii="Times New Roman" w:hAnsi="Times New Roman" w:cs="Times New Roman"/>
          <w:sz w:val="24"/>
          <w:szCs w:val="24"/>
        </w:rPr>
        <w:t>Pobre</w:t>
      </w:r>
      <w:r w:rsidRPr="00DE0315">
        <w:rPr>
          <w:rFonts w:ascii="Times New Roman" w:hAnsi="Times New Roman" w:cs="Times New Roman"/>
          <w:sz w:val="24"/>
          <w:szCs w:val="24"/>
        </w:rPr>
        <w:t xml:space="preserve">, </w:t>
      </w:r>
      <w:r w:rsidR="00DE0315" w:rsidRPr="00DE0315">
        <w:rPr>
          <w:rFonts w:ascii="Times New Roman" w:hAnsi="Times New Roman" w:cs="Times New Roman"/>
          <w:sz w:val="24"/>
          <w:szCs w:val="24"/>
        </w:rPr>
        <w:t xml:space="preserve">foi </w:t>
      </w:r>
      <w:r w:rsidR="00275C16" w:rsidRPr="00DE0315">
        <w:rPr>
          <w:rFonts w:ascii="Times New Roman" w:hAnsi="Times New Roman" w:cs="Times New Roman"/>
          <w:sz w:val="24"/>
          <w:szCs w:val="24"/>
        </w:rPr>
        <w:t>castigada</w:t>
      </w:r>
      <w:r w:rsidRPr="00DE0315">
        <w:rPr>
          <w:rFonts w:ascii="Times New Roman" w:hAnsi="Times New Roman" w:cs="Times New Roman"/>
          <w:sz w:val="24"/>
          <w:szCs w:val="24"/>
        </w:rPr>
        <w:t xml:space="preserve"> p</w:t>
      </w:r>
      <w:r w:rsidR="00F61295" w:rsidRPr="00DE0315">
        <w:rPr>
          <w:rFonts w:ascii="Times New Roman" w:hAnsi="Times New Roman" w:cs="Times New Roman"/>
          <w:sz w:val="24"/>
          <w:szCs w:val="24"/>
        </w:rPr>
        <w:t>or</w:t>
      </w:r>
      <w:r w:rsidRPr="00DE0315">
        <w:rPr>
          <w:rFonts w:ascii="Times New Roman" w:hAnsi="Times New Roman" w:cs="Times New Roman"/>
          <w:sz w:val="24"/>
          <w:szCs w:val="24"/>
        </w:rPr>
        <w:t xml:space="preserve"> t</w:t>
      </w:r>
      <w:r w:rsidR="00275C16" w:rsidRPr="00DE0315">
        <w:rPr>
          <w:rFonts w:ascii="Times New Roman" w:hAnsi="Times New Roman" w:cs="Times New Roman"/>
          <w:sz w:val="24"/>
          <w:szCs w:val="24"/>
        </w:rPr>
        <w:t>empestade</w:t>
      </w:r>
      <w:r w:rsidR="00F61295" w:rsidRPr="00DE0315">
        <w:rPr>
          <w:rFonts w:ascii="Times New Roman" w:hAnsi="Times New Roman" w:cs="Times New Roman"/>
          <w:sz w:val="24"/>
          <w:szCs w:val="24"/>
        </w:rPr>
        <w:t>s</w:t>
      </w:r>
      <w:r w:rsidRPr="00DE0315">
        <w:rPr>
          <w:rFonts w:ascii="Times New Roman" w:hAnsi="Times New Roman" w:cs="Times New Roman"/>
          <w:sz w:val="24"/>
          <w:szCs w:val="24"/>
        </w:rPr>
        <w:t xml:space="preserve">, desconsolada. </w:t>
      </w:r>
      <w:r w:rsidR="00C91613" w:rsidRPr="00DE0315">
        <w:rPr>
          <w:rFonts w:ascii="Times New Roman" w:hAnsi="Times New Roman" w:cs="Times New Roman"/>
          <w:sz w:val="24"/>
          <w:szCs w:val="24"/>
        </w:rPr>
        <w:t>E</w:t>
      </w:r>
      <w:r w:rsidRPr="00DE0315">
        <w:rPr>
          <w:rFonts w:ascii="Times New Roman" w:hAnsi="Times New Roman" w:cs="Times New Roman"/>
          <w:sz w:val="24"/>
          <w:szCs w:val="24"/>
        </w:rPr>
        <w:t xml:space="preserve">u </w:t>
      </w:r>
      <w:r w:rsidR="00DE0315">
        <w:rPr>
          <w:rFonts w:ascii="Times New Roman" w:hAnsi="Times New Roman" w:cs="Times New Roman"/>
          <w:sz w:val="24"/>
          <w:szCs w:val="24"/>
        </w:rPr>
        <w:t>revestirei</w:t>
      </w:r>
      <w:r w:rsidR="00DE0315" w:rsidRPr="00DE0315">
        <w:rPr>
          <w:rFonts w:ascii="Times New Roman" w:hAnsi="Times New Roman" w:cs="Times New Roman"/>
          <w:sz w:val="24"/>
          <w:szCs w:val="24"/>
        </w:rPr>
        <w:t xml:space="preserve"> </w:t>
      </w:r>
      <w:r w:rsidRPr="00DE0315">
        <w:rPr>
          <w:rFonts w:ascii="Times New Roman" w:hAnsi="Times New Roman" w:cs="Times New Roman"/>
          <w:sz w:val="24"/>
          <w:szCs w:val="24"/>
        </w:rPr>
        <w:t xml:space="preserve">tuas pedras </w:t>
      </w:r>
      <w:r w:rsidR="00DE0315">
        <w:rPr>
          <w:rFonts w:ascii="Times New Roman" w:hAnsi="Times New Roman" w:cs="Times New Roman"/>
          <w:sz w:val="24"/>
          <w:szCs w:val="24"/>
        </w:rPr>
        <w:t>com</w:t>
      </w:r>
      <w:r w:rsidRPr="00DE0315">
        <w:rPr>
          <w:rFonts w:ascii="Times New Roman" w:hAnsi="Times New Roman" w:cs="Times New Roman"/>
          <w:sz w:val="24"/>
          <w:szCs w:val="24"/>
        </w:rPr>
        <w:t xml:space="preserve"> rubis e </w:t>
      </w:r>
      <w:r w:rsidR="00275C16" w:rsidRPr="00DE0315">
        <w:rPr>
          <w:rFonts w:ascii="Times New Roman" w:hAnsi="Times New Roman" w:cs="Times New Roman"/>
          <w:sz w:val="24"/>
          <w:szCs w:val="24"/>
        </w:rPr>
        <w:t xml:space="preserve">erguerei </w:t>
      </w:r>
      <w:r w:rsidR="00C91613" w:rsidRPr="00DE0315">
        <w:rPr>
          <w:rFonts w:ascii="Times New Roman" w:hAnsi="Times New Roman" w:cs="Times New Roman"/>
          <w:sz w:val="24"/>
          <w:szCs w:val="24"/>
        </w:rPr>
        <w:t>tua</w:t>
      </w:r>
      <w:r w:rsidR="00275C16" w:rsidRPr="00DE0315">
        <w:rPr>
          <w:rFonts w:ascii="Times New Roman" w:hAnsi="Times New Roman" w:cs="Times New Roman"/>
          <w:sz w:val="24"/>
          <w:szCs w:val="24"/>
        </w:rPr>
        <w:t xml:space="preserve"> fundação</w:t>
      </w:r>
      <w:r w:rsidRPr="00DE0315">
        <w:rPr>
          <w:rFonts w:ascii="Times New Roman" w:hAnsi="Times New Roman" w:cs="Times New Roman"/>
          <w:sz w:val="24"/>
          <w:szCs w:val="24"/>
        </w:rPr>
        <w:t xml:space="preserve"> com safiras. </w:t>
      </w:r>
      <w:proofErr w:type="gramStart"/>
      <w:r w:rsidR="00C91613" w:rsidRPr="00DE0315">
        <w:rPr>
          <w:rFonts w:ascii="Times New Roman" w:hAnsi="Times New Roman" w:cs="Times New Roman"/>
          <w:sz w:val="24"/>
          <w:szCs w:val="24"/>
        </w:rPr>
        <w:t>T</w:t>
      </w:r>
      <w:r w:rsidRPr="00DE0315">
        <w:rPr>
          <w:rFonts w:ascii="Times New Roman" w:hAnsi="Times New Roman" w:cs="Times New Roman"/>
          <w:sz w:val="24"/>
          <w:szCs w:val="24"/>
        </w:rPr>
        <w:t>uas janelas</w:t>
      </w:r>
      <w:r w:rsidR="00C91613" w:rsidRPr="00DE0315">
        <w:rPr>
          <w:rFonts w:ascii="Times New Roman" w:hAnsi="Times New Roman" w:cs="Times New Roman"/>
          <w:sz w:val="24"/>
          <w:szCs w:val="24"/>
        </w:rPr>
        <w:t xml:space="preserve"> farei</w:t>
      </w:r>
      <w:proofErr w:type="gramEnd"/>
      <w:r w:rsidRPr="00DE0315">
        <w:rPr>
          <w:rFonts w:ascii="Times New Roman" w:hAnsi="Times New Roman" w:cs="Times New Roman"/>
          <w:sz w:val="24"/>
          <w:szCs w:val="24"/>
        </w:rPr>
        <w:t xml:space="preserve"> de rubis, tu</w:t>
      </w:r>
      <w:r w:rsidR="00DE0315">
        <w:rPr>
          <w:rFonts w:ascii="Times New Roman" w:hAnsi="Times New Roman" w:cs="Times New Roman"/>
          <w:sz w:val="24"/>
          <w:szCs w:val="24"/>
        </w:rPr>
        <w:t>a</w:t>
      </w:r>
      <w:r w:rsidRPr="00DE0315">
        <w:rPr>
          <w:rFonts w:ascii="Times New Roman" w:hAnsi="Times New Roman" w:cs="Times New Roman"/>
          <w:sz w:val="24"/>
          <w:szCs w:val="24"/>
        </w:rPr>
        <w:t>s port</w:t>
      </w:r>
      <w:r w:rsidR="00DE0315">
        <w:rPr>
          <w:rFonts w:ascii="Times New Roman" w:hAnsi="Times New Roman" w:cs="Times New Roman"/>
          <w:sz w:val="24"/>
          <w:szCs w:val="24"/>
        </w:rPr>
        <w:t>a</w:t>
      </w:r>
      <w:r w:rsidRPr="00DE0315">
        <w:rPr>
          <w:rFonts w:ascii="Times New Roman" w:hAnsi="Times New Roman" w:cs="Times New Roman"/>
          <w:sz w:val="24"/>
          <w:szCs w:val="24"/>
        </w:rPr>
        <w:t xml:space="preserve">s de pérolas e </w:t>
      </w:r>
      <w:r w:rsidR="00DE0315">
        <w:rPr>
          <w:rFonts w:ascii="Times New Roman" w:hAnsi="Times New Roman" w:cs="Times New Roman"/>
          <w:sz w:val="24"/>
          <w:szCs w:val="24"/>
        </w:rPr>
        <w:t>todas as tuas muralhas</w:t>
      </w:r>
      <w:r w:rsidRPr="00DE0315">
        <w:rPr>
          <w:rFonts w:ascii="Times New Roman" w:hAnsi="Times New Roman" w:cs="Times New Roman"/>
          <w:sz w:val="24"/>
          <w:szCs w:val="24"/>
        </w:rPr>
        <w:t xml:space="preserve"> de pedras preciosas”</w:t>
      </w:r>
      <w:r w:rsidR="00DE0315">
        <w:rPr>
          <w:rFonts w:ascii="Times New Roman" w:hAnsi="Times New Roman" w:cs="Times New Roman"/>
          <w:sz w:val="24"/>
          <w:szCs w:val="24"/>
        </w:rPr>
        <w:t>.</w:t>
      </w:r>
      <w:r w:rsidRPr="00DE0315">
        <w:rPr>
          <w:rStyle w:val="Refdenotaderodap"/>
          <w:rFonts w:ascii="Times New Roman" w:hAnsi="Times New Roman" w:cs="Times New Roman"/>
          <w:sz w:val="24"/>
          <w:szCs w:val="24"/>
        </w:rPr>
        <w:footnoteReference w:id="37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C9161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F387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mulher gorda</w:t>
      </w:r>
      <w:r w:rsidR="00391CD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1CDC">
        <w:rPr>
          <w:rFonts w:ascii="Times New Roman" w:hAnsi="Times New Roman" w:cs="Times New Roman"/>
          <w:sz w:val="24"/>
          <w:szCs w:val="24"/>
        </w:rPr>
        <w:t>chamada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Sofia, uma lavadora de pratos analfabeta</w:t>
      </w:r>
      <w:r w:rsidR="00391CD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1CDC">
        <w:rPr>
          <w:rFonts w:ascii="Times New Roman" w:hAnsi="Times New Roman" w:cs="Times New Roman"/>
          <w:sz w:val="24"/>
          <w:szCs w:val="24"/>
        </w:rPr>
        <w:t>de uma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bondade </w:t>
      </w:r>
      <w:r w:rsidR="00391CDC">
        <w:rPr>
          <w:rFonts w:ascii="Times New Roman" w:hAnsi="Times New Roman" w:cs="Times New Roman"/>
          <w:sz w:val="24"/>
          <w:szCs w:val="24"/>
        </w:rPr>
        <w:t xml:space="preserve">que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era </w:t>
      </w:r>
      <w:r w:rsidR="00C71823">
        <w:rPr>
          <w:rFonts w:ascii="Times New Roman" w:hAnsi="Times New Roman" w:cs="Times New Roman"/>
          <w:sz w:val="24"/>
          <w:szCs w:val="24"/>
        </w:rPr>
        <w:t>humana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71823">
        <w:rPr>
          <w:rFonts w:ascii="Times New Roman" w:hAnsi="Times New Roman" w:cs="Times New Roman"/>
          <w:sz w:val="24"/>
          <w:szCs w:val="24"/>
        </w:rPr>
        <w:t>divina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muitas vezes tinha </w:t>
      </w:r>
      <w:r w:rsidR="00C71823">
        <w:rPr>
          <w:rFonts w:ascii="Times New Roman" w:hAnsi="Times New Roman" w:cs="Times New Roman"/>
          <w:sz w:val="24"/>
          <w:szCs w:val="24"/>
        </w:rPr>
        <w:t>escuta</w:t>
      </w:r>
      <w:r>
        <w:rPr>
          <w:rFonts w:ascii="Times New Roman" w:hAnsi="Times New Roman" w:cs="Times New Roman"/>
          <w:sz w:val="24"/>
          <w:szCs w:val="24"/>
        </w:rPr>
        <w:t>do</w:t>
      </w:r>
      <w:r w:rsidR="00C718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Senhor sem </w:t>
      </w:r>
      <w:r>
        <w:rPr>
          <w:rFonts w:ascii="Times New Roman" w:hAnsi="Times New Roman" w:cs="Times New Roman"/>
          <w:sz w:val="24"/>
          <w:szCs w:val="24"/>
        </w:rPr>
        <w:t>ajuda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palavras e O </w:t>
      </w:r>
      <w:r w:rsidR="00C71823">
        <w:rPr>
          <w:rFonts w:ascii="Times New Roman" w:hAnsi="Times New Roman" w:cs="Times New Roman"/>
          <w:sz w:val="24"/>
          <w:szCs w:val="24"/>
        </w:rPr>
        <w:t>compreendi</w:t>
      </w:r>
      <w:r>
        <w:rPr>
          <w:rFonts w:ascii="Times New Roman" w:hAnsi="Times New Roman" w:cs="Times New Roman"/>
          <w:sz w:val="24"/>
          <w:szCs w:val="24"/>
        </w:rPr>
        <w:t>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sem razão. </w:t>
      </w:r>
      <w:r w:rsidR="00F61295">
        <w:rPr>
          <w:rFonts w:ascii="Times New Roman" w:hAnsi="Times New Roman" w:cs="Times New Roman"/>
          <w:sz w:val="24"/>
          <w:szCs w:val="24"/>
        </w:rPr>
        <w:t>Agora ela t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ambém </w:t>
      </w:r>
      <w:r w:rsidR="00C71823">
        <w:rPr>
          <w:rFonts w:ascii="Times New Roman" w:hAnsi="Times New Roman" w:cs="Times New Roman"/>
          <w:sz w:val="24"/>
          <w:szCs w:val="24"/>
        </w:rPr>
        <w:t>O compreendeu</w:t>
      </w:r>
      <w:r>
        <w:rPr>
          <w:rFonts w:ascii="Times New Roman" w:hAnsi="Times New Roman" w:cs="Times New Roman"/>
          <w:sz w:val="24"/>
          <w:szCs w:val="24"/>
        </w:rPr>
        <w:t xml:space="preserve"> sem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razão, que era confusa, </w:t>
      </w:r>
      <w:r w:rsidR="00CF3871"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o coração </w:t>
      </w:r>
      <w:r w:rsidR="00391CDC">
        <w:rPr>
          <w:rFonts w:ascii="Times New Roman" w:hAnsi="Times New Roman" w:cs="Times New Roman"/>
          <w:sz w:val="24"/>
          <w:szCs w:val="24"/>
        </w:rPr>
        <w:t>silencioso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r w:rsidR="00CF387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através do profeta Isaías: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E0315">
        <w:rPr>
          <w:rFonts w:ascii="Times New Roman" w:hAnsi="Times New Roman" w:cs="Times New Roman"/>
          <w:sz w:val="24"/>
          <w:szCs w:val="24"/>
        </w:rPr>
        <w:t xml:space="preserve">“Reparte teu pão com </w:t>
      </w:r>
      <w:r w:rsidR="00F33D84" w:rsidRPr="00DE0315">
        <w:rPr>
          <w:rFonts w:ascii="Times New Roman" w:hAnsi="Times New Roman" w:cs="Times New Roman"/>
          <w:sz w:val="24"/>
          <w:szCs w:val="24"/>
        </w:rPr>
        <w:t>quem tem fome</w:t>
      </w:r>
      <w:r w:rsidRPr="00DE0315">
        <w:rPr>
          <w:rFonts w:ascii="Times New Roman" w:hAnsi="Times New Roman" w:cs="Times New Roman"/>
          <w:sz w:val="24"/>
          <w:szCs w:val="24"/>
        </w:rPr>
        <w:t xml:space="preserve"> e leva para casa os pobres errantes</w:t>
      </w:r>
      <w:r w:rsidR="005A57B9" w:rsidRPr="00DE0315">
        <w:rPr>
          <w:rFonts w:ascii="Times New Roman" w:hAnsi="Times New Roman" w:cs="Times New Roman"/>
          <w:sz w:val="24"/>
          <w:szCs w:val="24"/>
        </w:rPr>
        <w:t>;</w:t>
      </w:r>
      <w:r w:rsidRPr="00DE0315">
        <w:rPr>
          <w:rFonts w:ascii="Times New Roman" w:hAnsi="Times New Roman" w:cs="Times New Roman"/>
          <w:sz w:val="24"/>
          <w:szCs w:val="24"/>
        </w:rPr>
        <w:t xml:space="preserve"> </w:t>
      </w:r>
      <w:r w:rsidR="00C91613" w:rsidRPr="00DE0315">
        <w:rPr>
          <w:rFonts w:ascii="Times New Roman" w:hAnsi="Times New Roman" w:cs="Times New Roman"/>
          <w:sz w:val="24"/>
          <w:szCs w:val="24"/>
        </w:rPr>
        <w:t>v</w:t>
      </w:r>
      <w:r w:rsidR="00E04042" w:rsidRPr="00DE0315">
        <w:rPr>
          <w:rFonts w:ascii="Times New Roman" w:hAnsi="Times New Roman" w:cs="Times New Roman"/>
          <w:sz w:val="24"/>
          <w:szCs w:val="24"/>
        </w:rPr>
        <w:t>e</w:t>
      </w:r>
      <w:r w:rsidR="00C91613" w:rsidRPr="00DE0315">
        <w:rPr>
          <w:rFonts w:ascii="Times New Roman" w:hAnsi="Times New Roman" w:cs="Times New Roman"/>
          <w:sz w:val="24"/>
          <w:szCs w:val="24"/>
        </w:rPr>
        <w:t>st</w:t>
      </w:r>
      <w:r w:rsidR="00E04042" w:rsidRPr="00DE0315">
        <w:rPr>
          <w:rFonts w:ascii="Times New Roman" w:hAnsi="Times New Roman" w:cs="Times New Roman"/>
          <w:sz w:val="24"/>
          <w:szCs w:val="24"/>
        </w:rPr>
        <w:t>e</w:t>
      </w:r>
      <w:r w:rsidR="00C91613" w:rsidRPr="00DE0315">
        <w:rPr>
          <w:rFonts w:ascii="Times New Roman" w:hAnsi="Times New Roman" w:cs="Times New Roman"/>
          <w:sz w:val="24"/>
          <w:szCs w:val="24"/>
        </w:rPr>
        <w:t xml:space="preserve"> o nu</w:t>
      </w:r>
      <w:r w:rsidR="00F33D84" w:rsidRPr="00DE0315">
        <w:rPr>
          <w:rFonts w:ascii="Times New Roman" w:hAnsi="Times New Roman" w:cs="Times New Roman"/>
          <w:sz w:val="24"/>
          <w:szCs w:val="24"/>
        </w:rPr>
        <w:t xml:space="preserve"> quando o encontrar</w:t>
      </w:r>
      <w:r w:rsidR="00E04042" w:rsidRPr="00DE0315">
        <w:rPr>
          <w:rFonts w:ascii="Times New Roman" w:hAnsi="Times New Roman" w:cs="Times New Roman"/>
          <w:sz w:val="24"/>
          <w:szCs w:val="24"/>
        </w:rPr>
        <w:t>es</w:t>
      </w:r>
      <w:r w:rsidRPr="00DE0315">
        <w:rPr>
          <w:rFonts w:ascii="Times New Roman" w:hAnsi="Times New Roman" w:cs="Times New Roman"/>
          <w:sz w:val="24"/>
          <w:szCs w:val="24"/>
        </w:rPr>
        <w:t xml:space="preserve"> e não te escondas </w:t>
      </w:r>
      <w:r w:rsidR="00C91613" w:rsidRPr="00DE0315">
        <w:rPr>
          <w:rFonts w:ascii="Times New Roman" w:hAnsi="Times New Roman" w:cs="Times New Roman"/>
          <w:sz w:val="24"/>
          <w:szCs w:val="24"/>
        </w:rPr>
        <w:t xml:space="preserve">de quem </w:t>
      </w:r>
      <w:r w:rsidR="005A57B9" w:rsidRPr="00DE0315">
        <w:rPr>
          <w:rFonts w:ascii="Times New Roman" w:hAnsi="Times New Roman" w:cs="Times New Roman"/>
          <w:sz w:val="24"/>
          <w:szCs w:val="24"/>
        </w:rPr>
        <w:t>possui</w:t>
      </w:r>
      <w:r w:rsidR="00C91613" w:rsidRPr="00DE0315">
        <w:rPr>
          <w:rFonts w:ascii="Times New Roman" w:hAnsi="Times New Roman" w:cs="Times New Roman"/>
          <w:sz w:val="24"/>
          <w:szCs w:val="24"/>
        </w:rPr>
        <w:t xml:space="preserve"> teu</w:t>
      </w:r>
      <w:r w:rsidR="00F33D84" w:rsidRPr="00DE0315">
        <w:rPr>
          <w:rFonts w:ascii="Times New Roman" w:hAnsi="Times New Roman" w:cs="Times New Roman"/>
          <w:sz w:val="24"/>
          <w:szCs w:val="24"/>
        </w:rPr>
        <w:t xml:space="preserve"> próprio</w:t>
      </w:r>
      <w:r w:rsidR="00C91613" w:rsidRPr="00DE0315">
        <w:rPr>
          <w:rFonts w:ascii="Times New Roman" w:hAnsi="Times New Roman" w:cs="Times New Roman"/>
          <w:sz w:val="24"/>
          <w:szCs w:val="24"/>
        </w:rPr>
        <w:t xml:space="preserve"> </w:t>
      </w:r>
      <w:r w:rsidRPr="00DE0315">
        <w:rPr>
          <w:rFonts w:ascii="Times New Roman" w:hAnsi="Times New Roman" w:cs="Times New Roman"/>
          <w:sz w:val="24"/>
          <w:szCs w:val="24"/>
        </w:rPr>
        <w:t>sangue...”</w:t>
      </w:r>
      <w:r w:rsidR="00DE031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E0315">
        <w:rPr>
          <w:rStyle w:val="Refdenotaderodap"/>
          <w:rFonts w:ascii="Times New Roman" w:hAnsi="Times New Roman" w:cs="Times New Roman"/>
          <w:sz w:val="24"/>
          <w:szCs w:val="24"/>
        </w:rPr>
        <w:footnoteReference w:id="38"/>
      </w:r>
      <w:proofErr w:type="gramEnd"/>
    </w:p>
    <w:p w:rsidR="006F7029" w:rsidRPr="00C5704C" w:rsidRDefault="0052013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Sofia pegou </w:t>
      </w:r>
      <w:r w:rsidR="006F7029" w:rsidRPr="00C5704C">
        <w:rPr>
          <w:rFonts w:ascii="Times New Roman" w:hAnsi="Times New Roman" w:cs="Times New Roman"/>
          <w:sz w:val="24"/>
          <w:szCs w:val="24"/>
        </w:rPr>
        <w:t>seu casaco acolchoado que estava pendurado n</w:t>
      </w:r>
      <w:r w:rsidR="00C71823"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canto</w:t>
      </w:r>
      <w:r w:rsidR="00DB006F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1823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deu a Maria</w:t>
      </w:r>
      <w:r w:rsidR="00DB006F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C5704C">
        <w:rPr>
          <w:rFonts w:ascii="Times New Roman" w:hAnsi="Times New Roman" w:cs="Times New Roman"/>
          <w:sz w:val="24"/>
          <w:szCs w:val="24"/>
        </w:rPr>
        <w:t>di</w:t>
      </w:r>
      <w:r w:rsidR="00DB006F">
        <w:rPr>
          <w:rFonts w:ascii="Times New Roman" w:hAnsi="Times New Roman" w:cs="Times New Roman"/>
          <w:sz w:val="24"/>
          <w:szCs w:val="24"/>
        </w:rPr>
        <w:t>zendo</w:t>
      </w:r>
      <w:r w:rsidR="006F7029" w:rsidRPr="00C5704C">
        <w:rPr>
          <w:rFonts w:ascii="Times New Roman" w:hAnsi="Times New Roman" w:cs="Times New Roman"/>
          <w:sz w:val="24"/>
          <w:szCs w:val="24"/>
        </w:rPr>
        <w:t>:</w:t>
      </w:r>
    </w:p>
    <w:p w:rsidR="00C71823" w:rsidRPr="00C51CC9" w:rsidRDefault="00CF387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Vista</w:t>
      </w:r>
      <w:r w:rsidR="00C7182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</w:t>
      </w:r>
      <w:r w:rsidR="00C71823">
        <w:rPr>
          <w:rFonts w:ascii="Times New Roman" w:hAnsi="Times New Roman" w:cs="Times New Roman"/>
          <w:sz w:val="24"/>
          <w:szCs w:val="24"/>
        </w:rPr>
        <w:t xml:space="preserve"> casaco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senão </w:t>
      </w:r>
      <w:r w:rsidR="00F33D84">
        <w:rPr>
          <w:rFonts w:ascii="Times New Roman" w:hAnsi="Times New Roman" w:cs="Times New Roman"/>
          <w:sz w:val="24"/>
          <w:szCs w:val="24"/>
        </w:rPr>
        <w:t>irá</w:t>
      </w:r>
      <w:r w:rsidR="00C71823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congelar. </w:t>
      </w:r>
    </w:p>
    <w:p w:rsidR="00C71823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71823">
        <w:rPr>
          <w:rFonts w:ascii="Times New Roman" w:hAnsi="Times New Roman" w:cs="Times New Roman"/>
          <w:sz w:val="24"/>
          <w:szCs w:val="24"/>
        </w:rPr>
        <w:t>acrescentou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7029" w:rsidRPr="00C5704C" w:rsidRDefault="00CF387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Assim que acabar meu plantão, vamos até a estação e </w:t>
      </w:r>
      <w:r w:rsidR="00C71823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>pedir</w:t>
      </w:r>
      <w:r w:rsidR="002651E3">
        <w:rPr>
          <w:rFonts w:ascii="Times New Roman" w:hAnsi="Times New Roman" w:cs="Times New Roman"/>
          <w:sz w:val="24"/>
          <w:szCs w:val="24"/>
        </w:rPr>
        <w:t>ei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F33D84">
        <w:rPr>
          <w:rFonts w:ascii="Times New Roman" w:hAnsi="Times New Roman" w:cs="Times New Roman"/>
          <w:sz w:val="24"/>
          <w:szCs w:val="24"/>
        </w:rPr>
        <w:t>condutor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leve </w:t>
      </w:r>
      <w:r w:rsidR="00C71823">
        <w:rPr>
          <w:rFonts w:ascii="Times New Roman" w:hAnsi="Times New Roman" w:cs="Times New Roman"/>
          <w:sz w:val="24"/>
          <w:szCs w:val="24"/>
        </w:rPr>
        <w:t>você até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Vorónej, porque </w:t>
      </w:r>
      <w:r w:rsidR="00F33D84" w:rsidRPr="00C5704C">
        <w:rPr>
          <w:rFonts w:ascii="Times New Roman" w:hAnsi="Times New Roman" w:cs="Times New Roman"/>
          <w:sz w:val="24"/>
          <w:szCs w:val="24"/>
        </w:rPr>
        <w:t>eu não tenho</w:t>
      </w:r>
      <w:r w:rsidR="00F33D84" w:rsidRPr="00C5704C" w:rsidDel="00CF387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dinheiro para a passagem. 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1295">
        <w:rPr>
          <w:rFonts w:ascii="Times New Roman" w:hAnsi="Times New Roman" w:cs="Times New Roman"/>
          <w:sz w:val="24"/>
          <w:szCs w:val="24"/>
        </w:rPr>
        <w:t xml:space="preserve">O plantão de Sofia terminou perto do meio-dia e, nesse </w:t>
      </w:r>
      <w:r w:rsidR="009903FA" w:rsidRPr="00F61295">
        <w:rPr>
          <w:rFonts w:ascii="Times New Roman" w:hAnsi="Times New Roman" w:cs="Times New Roman"/>
          <w:sz w:val="24"/>
          <w:szCs w:val="24"/>
        </w:rPr>
        <w:t>intervalo</w:t>
      </w:r>
      <w:r w:rsidRPr="00F61295">
        <w:rPr>
          <w:rFonts w:ascii="Times New Roman" w:hAnsi="Times New Roman" w:cs="Times New Roman"/>
          <w:sz w:val="24"/>
          <w:szCs w:val="24"/>
        </w:rPr>
        <w:t xml:space="preserve">, ela </w:t>
      </w:r>
      <w:r w:rsidR="00C71823" w:rsidRPr="00F61295">
        <w:rPr>
          <w:rFonts w:ascii="Times New Roman" w:hAnsi="Times New Roman" w:cs="Times New Roman"/>
          <w:sz w:val="24"/>
          <w:szCs w:val="24"/>
        </w:rPr>
        <w:t>ofereceu comida</w:t>
      </w:r>
      <w:r w:rsidR="00160332">
        <w:rPr>
          <w:rFonts w:ascii="Times New Roman" w:hAnsi="Times New Roman" w:cs="Times New Roman"/>
          <w:sz w:val="24"/>
          <w:szCs w:val="24"/>
        </w:rPr>
        <w:t xml:space="preserve"> mais duas vezes</w:t>
      </w:r>
      <w:r w:rsidR="00C71823" w:rsidRPr="00F61295">
        <w:rPr>
          <w:rFonts w:ascii="Times New Roman" w:hAnsi="Times New Roman" w:cs="Times New Roman"/>
          <w:sz w:val="24"/>
          <w:szCs w:val="24"/>
        </w:rPr>
        <w:t xml:space="preserve"> à</w:t>
      </w:r>
      <w:r w:rsidRPr="00F61295">
        <w:rPr>
          <w:rFonts w:ascii="Times New Roman" w:hAnsi="Times New Roman" w:cs="Times New Roman"/>
          <w:sz w:val="24"/>
          <w:szCs w:val="24"/>
        </w:rPr>
        <w:t xml:space="preserve"> Maria, painço</w:t>
      </w:r>
      <w:r w:rsidR="001603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0332">
        <w:rPr>
          <w:rFonts w:ascii="Times New Roman" w:hAnsi="Times New Roman" w:cs="Times New Roman"/>
          <w:sz w:val="24"/>
          <w:szCs w:val="24"/>
        </w:rPr>
        <w:t>cozido</w:t>
      </w:r>
      <w:r w:rsidRPr="00F61295">
        <w:rPr>
          <w:rFonts w:ascii="Times New Roman" w:hAnsi="Times New Roman" w:cs="Times New Roman"/>
          <w:sz w:val="24"/>
          <w:szCs w:val="24"/>
        </w:rPr>
        <w:t xml:space="preserve"> com cebola frita e macarrão</w:t>
      </w:r>
      <w:r w:rsidR="00C71823" w:rsidRPr="00160332">
        <w:rPr>
          <w:rFonts w:ascii="Times New Roman" w:hAnsi="Times New Roman" w:cs="Times New Roman"/>
          <w:sz w:val="24"/>
          <w:szCs w:val="24"/>
        </w:rPr>
        <w:t xml:space="preserve"> e, para a viagem, deu</w:t>
      </w:r>
      <w:r w:rsidRPr="00160332">
        <w:rPr>
          <w:rFonts w:ascii="Times New Roman" w:hAnsi="Times New Roman" w:cs="Times New Roman"/>
          <w:sz w:val="24"/>
          <w:szCs w:val="24"/>
        </w:rPr>
        <w:t>-lhe um pedaço de pão e um pedaço de arenque.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Assim que Maria</w:t>
      </w:r>
      <w:r w:rsidR="00C71823">
        <w:rPr>
          <w:rFonts w:ascii="Times New Roman" w:hAnsi="Times New Roman" w:cs="Times New Roman"/>
          <w:sz w:val="24"/>
          <w:szCs w:val="24"/>
        </w:rPr>
        <w:t xml:space="preserve"> e Sofia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</w:t>
      </w:r>
      <w:r w:rsidR="00C71823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estação, </w:t>
      </w:r>
      <w:r w:rsidR="00C71823">
        <w:rPr>
          <w:rFonts w:ascii="Times New Roman" w:hAnsi="Times New Roman" w:cs="Times New Roman"/>
          <w:sz w:val="24"/>
          <w:szCs w:val="24"/>
        </w:rPr>
        <w:t>esta</w:t>
      </w:r>
      <w:r w:rsidR="002651E3">
        <w:rPr>
          <w:rFonts w:ascii="Times New Roman" w:hAnsi="Times New Roman" w:cs="Times New Roman"/>
          <w:sz w:val="24"/>
          <w:szCs w:val="24"/>
        </w:rPr>
        <w:t xml:space="preserve"> </w:t>
      </w:r>
      <w:r w:rsidR="00C51CC9">
        <w:rPr>
          <w:rFonts w:ascii="Times New Roman" w:hAnsi="Times New Roman" w:cs="Times New Roman"/>
          <w:sz w:val="24"/>
          <w:szCs w:val="24"/>
        </w:rPr>
        <w:t>falou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menina que </w:t>
      </w:r>
      <w:r w:rsidR="000B7AE4">
        <w:rPr>
          <w:rFonts w:ascii="Times New Roman" w:hAnsi="Times New Roman" w:cs="Times New Roman"/>
          <w:sz w:val="24"/>
          <w:szCs w:val="24"/>
        </w:rPr>
        <w:t>se mostrasse</w:t>
      </w:r>
      <w:r w:rsidR="00441B98">
        <w:rPr>
          <w:rFonts w:ascii="Times New Roman" w:hAnsi="Times New Roman" w:cs="Times New Roman"/>
          <w:sz w:val="24"/>
          <w:szCs w:val="24"/>
        </w:rPr>
        <w:t xml:space="preserve"> triste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até começasse a chorar. Porém, por mais que Maria </w:t>
      </w:r>
      <w:r w:rsidR="005A57B9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="005A57B9">
        <w:rPr>
          <w:rFonts w:ascii="Times New Roman" w:hAnsi="Times New Roman" w:cs="Times New Roman"/>
          <w:sz w:val="24"/>
          <w:szCs w:val="24"/>
        </w:rPr>
        <w:t>esforçasse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19F3" w:rsidRPr="00C5704C">
        <w:rPr>
          <w:rFonts w:ascii="Times New Roman" w:hAnsi="Times New Roman" w:cs="Times New Roman"/>
          <w:sz w:val="24"/>
          <w:szCs w:val="24"/>
        </w:rPr>
        <w:t>des</w:t>
      </w:r>
      <w:r w:rsidR="006019F3">
        <w:rPr>
          <w:rFonts w:ascii="Times New Roman" w:hAnsi="Times New Roman" w:cs="Times New Roman"/>
          <w:sz w:val="24"/>
          <w:szCs w:val="24"/>
        </w:rPr>
        <w:t>s</w:t>
      </w:r>
      <w:r w:rsidR="006019F3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vez </w:t>
      </w:r>
      <w:r w:rsidR="005A57B9">
        <w:rPr>
          <w:rFonts w:ascii="Times New Roman" w:hAnsi="Times New Roman" w:cs="Times New Roman"/>
          <w:sz w:val="24"/>
          <w:szCs w:val="24"/>
        </w:rPr>
        <w:t>as lágrimas não vi</w:t>
      </w:r>
      <w:r w:rsidR="00C51CC9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1738B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Sofia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71823">
        <w:rPr>
          <w:rFonts w:ascii="Times New Roman" w:hAnsi="Times New Roman" w:cs="Times New Roman"/>
          <w:sz w:val="24"/>
          <w:szCs w:val="24"/>
        </w:rPr>
        <w:t>talvez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1823">
        <w:rPr>
          <w:rFonts w:ascii="Times New Roman" w:hAnsi="Times New Roman" w:cs="Times New Roman"/>
          <w:sz w:val="24"/>
          <w:szCs w:val="24"/>
        </w:rPr>
        <w:t xml:space="preserve">a gente consiga </w:t>
      </w:r>
      <w:r w:rsidR="006F7029" w:rsidRPr="00C5704C">
        <w:rPr>
          <w:rFonts w:ascii="Times New Roman" w:hAnsi="Times New Roman" w:cs="Times New Roman"/>
          <w:sz w:val="24"/>
          <w:szCs w:val="24"/>
        </w:rPr>
        <w:t>conven</w:t>
      </w:r>
      <w:r w:rsidR="00C71823">
        <w:rPr>
          <w:rFonts w:ascii="Times New Roman" w:hAnsi="Times New Roman" w:cs="Times New Roman"/>
          <w:sz w:val="24"/>
          <w:szCs w:val="24"/>
        </w:rPr>
        <w:t>cer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0B7AE4">
        <w:rPr>
          <w:rFonts w:ascii="Times New Roman" w:hAnsi="Times New Roman" w:cs="Times New Roman"/>
          <w:sz w:val="24"/>
          <w:szCs w:val="24"/>
        </w:rPr>
        <w:t>condutor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1823">
        <w:rPr>
          <w:rFonts w:ascii="Times New Roman" w:hAnsi="Times New Roman" w:cs="Times New Roman"/>
          <w:sz w:val="24"/>
          <w:szCs w:val="24"/>
        </w:rPr>
        <w:t xml:space="preserve">mesmo </w:t>
      </w:r>
      <w:r w:rsidR="006F7029" w:rsidRPr="00C5704C">
        <w:rPr>
          <w:rFonts w:ascii="Times New Roman" w:hAnsi="Times New Roman" w:cs="Times New Roman"/>
          <w:sz w:val="24"/>
          <w:szCs w:val="24"/>
        </w:rPr>
        <w:t>sem choro.</w:t>
      </w:r>
    </w:p>
    <w:p w:rsidR="006F7029" w:rsidRPr="00C5704C" w:rsidRDefault="00C7182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scolheu </w:t>
      </w:r>
      <w:r w:rsidR="00DB006F">
        <w:rPr>
          <w:rFonts w:ascii="Times New Roman" w:hAnsi="Times New Roman" w:cs="Times New Roman"/>
          <w:sz w:val="24"/>
          <w:szCs w:val="24"/>
        </w:rPr>
        <w:t>um</w:t>
      </w:r>
      <w:r w:rsidR="00DB00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7AE4">
        <w:rPr>
          <w:rFonts w:ascii="Times New Roman" w:hAnsi="Times New Roman" w:cs="Times New Roman"/>
          <w:sz w:val="24"/>
          <w:szCs w:val="24"/>
        </w:rPr>
        <w:t>condutor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dedo, e não </w:t>
      </w:r>
      <w:r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calmo, que </w:t>
      </w:r>
      <w:r w:rsidR="000B7AE4">
        <w:rPr>
          <w:rFonts w:ascii="Times New Roman" w:hAnsi="Times New Roman" w:cs="Times New Roman"/>
          <w:sz w:val="24"/>
          <w:szCs w:val="24"/>
        </w:rPr>
        <w:t>afavelmente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recusava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lugar a </w:t>
      </w:r>
      <w:r>
        <w:rPr>
          <w:rFonts w:ascii="Times New Roman" w:hAnsi="Times New Roman" w:cs="Times New Roman"/>
          <w:sz w:val="24"/>
          <w:szCs w:val="24"/>
        </w:rPr>
        <w:t>qualquer pessoa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</w:t>
      </w:r>
      <w:r w:rsidR="00C51CC9">
        <w:rPr>
          <w:rFonts w:ascii="Times New Roman" w:hAnsi="Times New Roman" w:cs="Times New Roman"/>
          <w:sz w:val="24"/>
          <w:szCs w:val="24"/>
        </w:rPr>
        <w:t>r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vagão esta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cheio, mas aquele que </w:t>
      </w:r>
      <w:proofErr w:type="gramStart"/>
      <w:r w:rsidR="005F4380">
        <w:rPr>
          <w:rFonts w:ascii="Times New Roman" w:hAnsi="Times New Roman" w:cs="Times New Roman"/>
          <w:sz w:val="24"/>
          <w:szCs w:val="24"/>
        </w:rPr>
        <w:t>xingava</w:t>
      </w:r>
      <w:proofErr w:type="gramEnd"/>
      <w:r w:rsidR="005F4380">
        <w:rPr>
          <w:rFonts w:ascii="Times New Roman" w:hAnsi="Times New Roman" w:cs="Times New Roman"/>
          <w:sz w:val="24"/>
          <w:szCs w:val="24"/>
        </w:rPr>
        <w:t xml:space="preserve"> e empurrava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4380">
        <w:rPr>
          <w:rFonts w:ascii="Times New Roman" w:hAnsi="Times New Roman" w:cs="Times New Roman"/>
          <w:sz w:val="24"/>
          <w:szCs w:val="24"/>
        </w:rPr>
        <w:t>todo</w:t>
      </w:r>
      <w:r w:rsidR="005F43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mundo. Sofia aproximou-se dele e</w:t>
      </w:r>
      <w:r>
        <w:rPr>
          <w:rFonts w:ascii="Times New Roman" w:hAnsi="Times New Roman" w:cs="Times New Roman"/>
          <w:sz w:val="24"/>
          <w:szCs w:val="24"/>
        </w:rPr>
        <w:t xml:space="preserve">, sem </w:t>
      </w:r>
      <w:r w:rsidR="000B7AE4">
        <w:rPr>
          <w:rFonts w:ascii="Times New Roman" w:hAnsi="Times New Roman" w:cs="Times New Roman"/>
          <w:sz w:val="24"/>
          <w:szCs w:val="24"/>
        </w:rPr>
        <w:t>preâmbulo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começou a </w:t>
      </w:r>
      <w:r>
        <w:rPr>
          <w:rFonts w:ascii="Times New Roman" w:hAnsi="Times New Roman" w:cs="Times New Roman"/>
          <w:sz w:val="24"/>
          <w:szCs w:val="24"/>
        </w:rPr>
        <w:t>falar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dos sofrimentos de Maria.</w:t>
      </w:r>
    </w:p>
    <w:p w:rsidR="006F7029" w:rsidRPr="00C5704C" w:rsidRDefault="00A1591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que você quer?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0B7AE4">
        <w:rPr>
          <w:rFonts w:ascii="Times New Roman" w:hAnsi="Times New Roman" w:cs="Times New Roman"/>
          <w:sz w:val="24"/>
          <w:szCs w:val="24"/>
        </w:rPr>
        <w:t>condutor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71823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interrompeu, bravo.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que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está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 contando essas histórias</w:t>
      </w:r>
      <w:r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6F7029" w:rsidRPr="00C5704C">
        <w:rPr>
          <w:rFonts w:ascii="Times New Roman" w:hAnsi="Times New Roman" w:cs="Times New Roman"/>
          <w:sz w:val="24"/>
          <w:szCs w:val="24"/>
        </w:rPr>
        <w:t>mesmo posso lhe contar</w:t>
      </w:r>
      <w:r w:rsidR="00520599">
        <w:rPr>
          <w:rFonts w:ascii="Times New Roman" w:hAnsi="Times New Roman" w:cs="Times New Roman"/>
          <w:sz w:val="24"/>
          <w:szCs w:val="24"/>
        </w:rPr>
        <w:t xml:space="preserve"> algumas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5205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Leve</w:t>
      </w:r>
      <w:r>
        <w:rPr>
          <w:rFonts w:ascii="Times New Roman" w:hAnsi="Times New Roman" w:cs="Times New Roman"/>
          <w:sz w:val="24"/>
          <w:szCs w:val="24"/>
        </w:rPr>
        <w:t xml:space="preserve"> esta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menina </w:t>
      </w:r>
      <w:r w:rsidR="00C51CC9">
        <w:rPr>
          <w:rFonts w:ascii="Times New Roman" w:hAnsi="Times New Roman" w:cs="Times New Roman"/>
          <w:sz w:val="24"/>
          <w:szCs w:val="24"/>
        </w:rPr>
        <w:t xml:space="preserve">até Vorónej, </w:t>
      </w:r>
      <w:r w:rsidR="005A57B9">
        <w:rPr>
          <w:rFonts w:ascii="Times New Roman" w:hAnsi="Times New Roman" w:cs="Times New Roman"/>
          <w:sz w:val="24"/>
          <w:szCs w:val="24"/>
        </w:rPr>
        <w:t xml:space="preserve">para </w:t>
      </w:r>
      <w:r w:rsidR="004E1AE5">
        <w:rPr>
          <w:rFonts w:ascii="Times New Roman" w:hAnsi="Times New Roman" w:cs="Times New Roman"/>
          <w:sz w:val="24"/>
          <w:szCs w:val="24"/>
        </w:rPr>
        <w:t xml:space="preserve">ela </w:t>
      </w:r>
      <w:r w:rsidR="005A57B9">
        <w:rPr>
          <w:rFonts w:ascii="Times New Roman" w:hAnsi="Times New Roman" w:cs="Times New Roman"/>
          <w:sz w:val="24"/>
          <w:szCs w:val="24"/>
        </w:rPr>
        <w:t>encontrar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Sofia.  </w:t>
      </w:r>
    </w:p>
    <w:p w:rsidR="006F7029" w:rsidRPr="00C5704C" w:rsidRDefault="005205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você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que dela?</w:t>
      </w:r>
    </w:p>
    <w:p w:rsidR="006F7029" w:rsidRPr="00C5704C" w:rsidRDefault="0052059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Ninguém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C71823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agora nós </w:t>
      </w:r>
      <w:r>
        <w:rPr>
          <w:rFonts w:ascii="Times New Roman" w:hAnsi="Times New Roman" w:cs="Times New Roman"/>
          <w:sz w:val="24"/>
          <w:szCs w:val="24"/>
        </w:rPr>
        <w:t xml:space="preserve">lhe serviremos de </w:t>
      </w:r>
      <w:r w:rsidR="006019F3">
        <w:rPr>
          <w:rFonts w:ascii="Times New Roman" w:hAnsi="Times New Roman" w:cs="Times New Roman"/>
          <w:sz w:val="24"/>
          <w:szCs w:val="24"/>
        </w:rPr>
        <w:t>família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0B7AE4">
        <w:rPr>
          <w:rFonts w:ascii="Times New Roman" w:hAnsi="Times New Roman" w:cs="Times New Roman"/>
          <w:sz w:val="24"/>
          <w:szCs w:val="24"/>
        </w:rPr>
        <w:t>condutor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ficou em silêncio, mas Sofia se postou a seu lado, sem </w:t>
      </w:r>
      <w:r w:rsidR="00F34EFB">
        <w:rPr>
          <w:rFonts w:ascii="Times New Roman" w:hAnsi="Times New Roman" w:cs="Times New Roman"/>
          <w:sz w:val="24"/>
          <w:szCs w:val="24"/>
        </w:rPr>
        <w:t>arredar dali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ordenou a Maria </w:t>
      </w:r>
      <w:r w:rsidR="00EF7D40">
        <w:rPr>
          <w:rFonts w:ascii="Times New Roman" w:hAnsi="Times New Roman" w:cs="Times New Roman"/>
          <w:sz w:val="24"/>
          <w:szCs w:val="24"/>
        </w:rPr>
        <w:t>que ficasse</w:t>
      </w:r>
      <w:r w:rsidR="00EF7D4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4EFB">
        <w:rPr>
          <w:rFonts w:ascii="Times New Roman" w:hAnsi="Times New Roman" w:cs="Times New Roman"/>
          <w:sz w:val="24"/>
          <w:szCs w:val="24"/>
        </w:rPr>
        <w:t>com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terminou o embarque, o </w:t>
      </w:r>
      <w:r w:rsidR="00242E2B">
        <w:rPr>
          <w:rFonts w:ascii="Times New Roman" w:hAnsi="Times New Roman" w:cs="Times New Roman"/>
          <w:sz w:val="24"/>
          <w:szCs w:val="24"/>
        </w:rPr>
        <w:t>condutor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6F7029" w:rsidRPr="00C5704C" w:rsidRDefault="00EF7D4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4EFB">
        <w:rPr>
          <w:rFonts w:ascii="Times New Roman" w:hAnsi="Times New Roman" w:cs="Times New Roman"/>
          <w:sz w:val="24"/>
          <w:szCs w:val="24"/>
        </w:rPr>
        <w:t>Vou permitir</w:t>
      </w:r>
      <w:r w:rsidR="006F7029" w:rsidRPr="00C5704C">
        <w:rPr>
          <w:rFonts w:ascii="Times New Roman" w:hAnsi="Times New Roman" w:cs="Times New Roman"/>
          <w:sz w:val="24"/>
          <w:szCs w:val="24"/>
        </w:rPr>
        <w:t>, mas que ela se ajeite em qualquer lugar.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Sofia abraçou</w:t>
      </w:r>
      <w:r w:rsidR="00F34EFB">
        <w:rPr>
          <w:rFonts w:ascii="Times New Roman" w:hAnsi="Times New Roman" w:cs="Times New Roman"/>
          <w:sz w:val="24"/>
          <w:szCs w:val="24"/>
        </w:rPr>
        <w:t xml:space="preserve"> e beijou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Maria, fez o sinal de cruz e disse palavras vazias, acessíveis</w:t>
      </w:r>
      <w:r w:rsidR="00242E2B">
        <w:rPr>
          <w:rFonts w:ascii="Times New Roman" w:hAnsi="Times New Roman" w:cs="Times New Roman"/>
          <w:sz w:val="24"/>
          <w:szCs w:val="24"/>
        </w:rPr>
        <w:t>,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pronuncia</w:t>
      </w:r>
      <w:r w:rsidR="00F34EFB">
        <w:rPr>
          <w:rFonts w:ascii="Times New Roman" w:hAnsi="Times New Roman" w:cs="Times New Roman"/>
          <w:sz w:val="24"/>
          <w:szCs w:val="24"/>
        </w:rPr>
        <w:t>das por muitos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2075E">
        <w:rPr>
          <w:rFonts w:ascii="Times New Roman" w:hAnsi="Times New Roman" w:cs="Times New Roman"/>
          <w:sz w:val="24"/>
          <w:szCs w:val="24"/>
        </w:rPr>
        <w:t>pois</w:t>
      </w:r>
      <w:r w:rsidR="009207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eram </w:t>
      </w:r>
      <w:r w:rsidR="005A57B9">
        <w:rPr>
          <w:rFonts w:ascii="Times New Roman" w:hAnsi="Times New Roman" w:cs="Times New Roman"/>
          <w:sz w:val="24"/>
          <w:szCs w:val="24"/>
        </w:rPr>
        <w:t xml:space="preserve">palavras </w:t>
      </w:r>
      <w:r w:rsidR="00F34EFB">
        <w:rPr>
          <w:rFonts w:ascii="Times New Roman" w:hAnsi="Times New Roman" w:cs="Times New Roman"/>
          <w:sz w:val="24"/>
          <w:szCs w:val="24"/>
        </w:rPr>
        <w:t>divinas</w:t>
      </w:r>
      <w:r w:rsidRPr="00C5704C">
        <w:rPr>
          <w:rFonts w:ascii="Times New Roman" w:hAnsi="Times New Roman" w:cs="Times New Roman"/>
          <w:sz w:val="24"/>
          <w:szCs w:val="24"/>
        </w:rPr>
        <w:t>, mas humanas:</w:t>
      </w:r>
    </w:p>
    <w:p w:rsidR="00A32DF9" w:rsidRDefault="0092075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C5614E">
        <w:rPr>
          <w:rFonts w:ascii="Times New Roman" w:hAnsi="Times New Roman" w:cs="Times New Roman"/>
          <w:sz w:val="24"/>
          <w:szCs w:val="24"/>
        </w:rPr>
        <w:t>—</w:t>
      </w:r>
      <w:r w:rsidR="006F7029" w:rsidRPr="00C5614E">
        <w:rPr>
          <w:rFonts w:ascii="Times New Roman" w:hAnsi="Times New Roman" w:cs="Times New Roman"/>
          <w:sz w:val="24"/>
          <w:szCs w:val="24"/>
        </w:rPr>
        <w:t xml:space="preserve"> Que o </w:t>
      </w:r>
      <w:r w:rsidR="00A32DF9" w:rsidRPr="00C5614E">
        <w:rPr>
          <w:rFonts w:ascii="Times New Roman" w:hAnsi="Times New Roman" w:cs="Times New Roman"/>
          <w:sz w:val="24"/>
          <w:szCs w:val="24"/>
        </w:rPr>
        <w:t xml:space="preserve">Nosso </w:t>
      </w:r>
      <w:r w:rsidR="006F7029" w:rsidRPr="00C5614E">
        <w:rPr>
          <w:rFonts w:ascii="Times New Roman" w:hAnsi="Times New Roman" w:cs="Times New Roman"/>
          <w:sz w:val="24"/>
          <w:szCs w:val="24"/>
        </w:rPr>
        <w:t>Senhor</w:t>
      </w:r>
      <w:r w:rsidR="00A32DF9" w:rsidRPr="00C5614E">
        <w:rPr>
          <w:rFonts w:ascii="Times New Roman" w:hAnsi="Times New Roman" w:cs="Times New Roman"/>
          <w:sz w:val="24"/>
          <w:szCs w:val="24"/>
        </w:rPr>
        <w:t>,</w:t>
      </w:r>
      <w:r w:rsidR="006F7029" w:rsidRPr="00C5614E">
        <w:rPr>
          <w:rFonts w:ascii="Times New Roman" w:hAnsi="Times New Roman" w:cs="Times New Roman"/>
          <w:sz w:val="24"/>
          <w:szCs w:val="24"/>
        </w:rPr>
        <w:t xml:space="preserve"> Jesus Cristo</w:t>
      </w:r>
      <w:r w:rsidR="00A32DF9" w:rsidRPr="00C5614E">
        <w:rPr>
          <w:rFonts w:ascii="Times New Roman" w:hAnsi="Times New Roman" w:cs="Times New Roman"/>
          <w:sz w:val="24"/>
          <w:szCs w:val="24"/>
        </w:rPr>
        <w:t>,</w:t>
      </w:r>
      <w:r w:rsidR="006F7029" w:rsidRPr="00C5614E">
        <w:rPr>
          <w:rFonts w:ascii="Times New Roman" w:hAnsi="Times New Roman" w:cs="Times New Roman"/>
          <w:sz w:val="24"/>
          <w:szCs w:val="24"/>
        </w:rPr>
        <w:t xml:space="preserve"> </w:t>
      </w:r>
      <w:r w:rsidRPr="00C5614E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614E">
        <w:rPr>
          <w:rFonts w:ascii="Times New Roman" w:hAnsi="Times New Roman" w:cs="Times New Roman"/>
          <w:sz w:val="24"/>
          <w:szCs w:val="24"/>
        </w:rPr>
        <w:t>guarde.</w:t>
      </w:r>
      <w:r w:rsidRPr="00C561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A32DF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614E">
        <w:rPr>
          <w:rFonts w:ascii="Times New Roman" w:hAnsi="Times New Roman" w:cs="Times New Roman"/>
          <w:sz w:val="24"/>
          <w:szCs w:val="24"/>
        </w:rPr>
        <w:t xml:space="preserve">E ela </w:t>
      </w:r>
      <w:r w:rsidR="00441B98" w:rsidRPr="00C5614E">
        <w:rPr>
          <w:rFonts w:ascii="Times New Roman" w:hAnsi="Times New Roman" w:cs="Times New Roman"/>
          <w:sz w:val="24"/>
          <w:szCs w:val="24"/>
        </w:rPr>
        <w:t>repetiu</w:t>
      </w:r>
      <w:r w:rsidRPr="00C5614E">
        <w:rPr>
          <w:rFonts w:ascii="Times New Roman" w:hAnsi="Times New Roman" w:cs="Times New Roman"/>
          <w:sz w:val="24"/>
          <w:szCs w:val="24"/>
        </w:rPr>
        <w:t xml:space="preserve"> as </w:t>
      </w:r>
      <w:r w:rsidR="004866DA" w:rsidRPr="00C5614E">
        <w:rPr>
          <w:rFonts w:ascii="Times New Roman" w:hAnsi="Times New Roman" w:cs="Times New Roman"/>
          <w:sz w:val="24"/>
          <w:szCs w:val="24"/>
        </w:rPr>
        <w:t xml:space="preserve">mesmas </w:t>
      </w:r>
      <w:r w:rsidRPr="00C5614E">
        <w:rPr>
          <w:rFonts w:ascii="Times New Roman" w:hAnsi="Times New Roman" w:cs="Times New Roman"/>
          <w:sz w:val="24"/>
          <w:szCs w:val="24"/>
        </w:rPr>
        <w:t>palavras</w:t>
      </w:r>
      <w:r w:rsidR="006F7029" w:rsidRPr="00C5614E">
        <w:rPr>
          <w:rFonts w:ascii="Times New Roman" w:hAnsi="Times New Roman" w:cs="Times New Roman"/>
          <w:sz w:val="24"/>
          <w:szCs w:val="24"/>
        </w:rPr>
        <w:t xml:space="preserve"> </w:t>
      </w:r>
      <w:r w:rsidR="00F34EFB" w:rsidRPr="00C5614E">
        <w:rPr>
          <w:rFonts w:ascii="Times New Roman" w:hAnsi="Times New Roman" w:cs="Times New Roman"/>
          <w:sz w:val="24"/>
          <w:szCs w:val="24"/>
        </w:rPr>
        <w:t>a</w:t>
      </w:r>
      <w:r w:rsidR="006F7029" w:rsidRPr="00C5614E">
        <w:rPr>
          <w:rFonts w:ascii="Times New Roman" w:hAnsi="Times New Roman" w:cs="Times New Roman"/>
          <w:sz w:val="24"/>
          <w:szCs w:val="24"/>
        </w:rPr>
        <w:t xml:space="preserve">o </w:t>
      </w:r>
      <w:r w:rsidRPr="00C5614E">
        <w:rPr>
          <w:rFonts w:ascii="Times New Roman" w:hAnsi="Times New Roman" w:cs="Times New Roman"/>
          <w:sz w:val="24"/>
          <w:szCs w:val="24"/>
        </w:rPr>
        <w:t>condutor</w:t>
      </w:r>
      <w:r w:rsidR="006F7029" w:rsidRPr="00C5614E">
        <w:rPr>
          <w:rFonts w:ascii="Times New Roman" w:hAnsi="Times New Roman" w:cs="Times New Roman"/>
          <w:sz w:val="24"/>
          <w:szCs w:val="24"/>
        </w:rPr>
        <w:t>, que respondeu:</w:t>
      </w:r>
    </w:p>
    <w:p w:rsidR="006F7029" w:rsidRPr="00C5704C" w:rsidRDefault="0092075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Deix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disso, tia, </w:t>
      </w:r>
      <w:r w:rsidR="00A32DF9">
        <w:rPr>
          <w:rFonts w:ascii="Times New Roman" w:hAnsi="Times New Roman" w:cs="Times New Roman"/>
          <w:sz w:val="24"/>
          <w:szCs w:val="24"/>
        </w:rPr>
        <w:t xml:space="preserve">faz tempo sue </w:t>
      </w:r>
      <w:r w:rsidR="006F7029" w:rsidRPr="00A867CB">
        <w:rPr>
          <w:rFonts w:ascii="Times New Roman" w:hAnsi="Times New Roman" w:cs="Times New Roman"/>
          <w:sz w:val="24"/>
          <w:szCs w:val="24"/>
        </w:rPr>
        <w:t>seu Cristo foi revogado por decreto</w:t>
      </w:r>
      <w:r w:rsidR="00F34EFB">
        <w:rPr>
          <w:rFonts w:ascii="Times New Roman" w:hAnsi="Times New Roman" w:cs="Times New Roman"/>
          <w:sz w:val="24"/>
          <w:szCs w:val="24"/>
        </w:rPr>
        <w:t>, o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melhor </w:t>
      </w:r>
      <w:r w:rsidR="00F34EFB">
        <w:rPr>
          <w:rFonts w:ascii="Times New Roman" w:hAnsi="Times New Roman" w:cs="Times New Roman"/>
          <w:sz w:val="24"/>
          <w:szCs w:val="24"/>
        </w:rPr>
        <w:t xml:space="preserve">seria </w:t>
      </w:r>
      <w:r>
        <w:rPr>
          <w:rFonts w:ascii="Times New Roman" w:hAnsi="Times New Roman" w:cs="Times New Roman"/>
          <w:sz w:val="24"/>
          <w:szCs w:val="24"/>
        </w:rPr>
        <w:t>rezar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para </w:t>
      </w:r>
      <w:r w:rsidR="00F34EFB">
        <w:rPr>
          <w:rFonts w:ascii="Times New Roman" w:hAnsi="Times New Roman" w:cs="Times New Roman"/>
          <w:sz w:val="24"/>
          <w:szCs w:val="24"/>
        </w:rPr>
        <w:t xml:space="preserve">que 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a menina não </w:t>
      </w:r>
      <w:r w:rsidR="00B222C1">
        <w:rPr>
          <w:rFonts w:ascii="Times New Roman" w:hAnsi="Times New Roman" w:cs="Times New Roman"/>
          <w:sz w:val="24"/>
          <w:szCs w:val="24"/>
        </w:rPr>
        <w:t>cruze com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um inspetor 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caminho...</w:t>
      </w:r>
    </w:p>
    <w:p w:rsidR="006F7029" w:rsidRPr="00C5704C" w:rsidRDefault="00441B9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017D">
        <w:rPr>
          <w:rFonts w:ascii="Times New Roman" w:hAnsi="Times New Roman" w:cs="Times New Roman"/>
          <w:sz w:val="24"/>
          <w:szCs w:val="24"/>
        </w:rPr>
        <w:t>condutor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vagão </w:t>
      </w:r>
      <w:r w:rsidR="005F02F0">
        <w:rPr>
          <w:rFonts w:ascii="Times New Roman" w:hAnsi="Times New Roman" w:cs="Times New Roman"/>
          <w:sz w:val="24"/>
          <w:szCs w:val="24"/>
        </w:rPr>
        <w:t xml:space="preserve">nº </w:t>
      </w:r>
      <w:r w:rsidR="00F34EFB">
        <w:rPr>
          <w:rFonts w:ascii="Times New Roman" w:hAnsi="Times New Roman" w:cs="Times New Roman"/>
          <w:sz w:val="24"/>
          <w:szCs w:val="24"/>
        </w:rPr>
        <w:t>7 tinha razão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34EFB">
        <w:rPr>
          <w:rFonts w:ascii="Times New Roman" w:hAnsi="Times New Roman" w:cs="Times New Roman"/>
          <w:sz w:val="24"/>
          <w:szCs w:val="24"/>
        </w:rPr>
        <w:t xml:space="preserve">A força do homem comum não </w:t>
      </w:r>
      <w:r w:rsidR="00D37ED2">
        <w:rPr>
          <w:rFonts w:ascii="Times New Roman" w:hAnsi="Times New Roman" w:cs="Times New Roman"/>
          <w:sz w:val="24"/>
          <w:szCs w:val="24"/>
        </w:rPr>
        <w:t>está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na palavra </w:t>
      </w:r>
      <w:r w:rsidR="004E1AE5">
        <w:rPr>
          <w:rFonts w:ascii="Times New Roman" w:hAnsi="Times New Roman" w:cs="Times New Roman"/>
          <w:sz w:val="24"/>
          <w:szCs w:val="24"/>
        </w:rPr>
        <w:t>divina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F65614">
        <w:rPr>
          <w:rFonts w:ascii="Times New Roman" w:hAnsi="Times New Roman" w:cs="Times New Roman"/>
          <w:sz w:val="24"/>
          <w:szCs w:val="24"/>
        </w:rPr>
        <w:t>n</w:t>
      </w:r>
      <w:r w:rsidR="00C643E7">
        <w:rPr>
          <w:rFonts w:ascii="Times New Roman" w:hAnsi="Times New Roman" w:cs="Times New Roman"/>
          <w:sz w:val="24"/>
          <w:szCs w:val="24"/>
        </w:rPr>
        <w:t>a ação</w:t>
      </w:r>
      <w:r w:rsidR="00F65614">
        <w:rPr>
          <w:rFonts w:ascii="Times New Roman" w:hAnsi="Times New Roman" w:cs="Times New Roman"/>
          <w:sz w:val="24"/>
          <w:szCs w:val="24"/>
        </w:rPr>
        <w:t xml:space="preserve"> divin</w:t>
      </w:r>
      <w:r w:rsidR="00C643E7">
        <w:rPr>
          <w:rFonts w:ascii="Times New Roman" w:hAnsi="Times New Roman" w:cs="Times New Roman"/>
          <w:sz w:val="24"/>
          <w:szCs w:val="24"/>
        </w:rPr>
        <w:t>a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 w:rsidR="005A57B9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7B9">
        <w:rPr>
          <w:rFonts w:ascii="Times New Roman" w:hAnsi="Times New Roman" w:cs="Times New Roman"/>
          <w:sz w:val="24"/>
          <w:szCs w:val="24"/>
        </w:rPr>
        <w:t>s</w:t>
      </w:r>
      <w:r w:rsidR="00F34EFB">
        <w:rPr>
          <w:rFonts w:ascii="Times New Roman" w:hAnsi="Times New Roman" w:cs="Times New Roman"/>
          <w:sz w:val="24"/>
          <w:szCs w:val="24"/>
        </w:rPr>
        <w:t xml:space="preserve">omente a força dos profetas </w:t>
      </w:r>
      <w:r w:rsidR="005A57B9">
        <w:rPr>
          <w:rFonts w:ascii="Times New Roman" w:hAnsi="Times New Roman" w:cs="Times New Roman"/>
          <w:sz w:val="24"/>
          <w:szCs w:val="24"/>
        </w:rPr>
        <w:t>se acha</w:t>
      </w:r>
      <w:r w:rsidR="00F34EFB">
        <w:rPr>
          <w:rFonts w:ascii="Times New Roman" w:hAnsi="Times New Roman" w:cs="Times New Roman"/>
          <w:sz w:val="24"/>
          <w:szCs w:val="24"/>
        </w:rPr>
        <w:t xml:space="preserve"> n</w:t>
      </w:r>
      <w:r w:rsidR="006F7029" w:rsidRPr="00C5704C">
        <w:rPr>
          <w:rFonts w:ascii="Times New Roman" w:hAnsi="Times New Roman" w:cs="Times New Roman"/>
          <w:sz w:val="24"/>
          <w:szCs w:val="24"/>
        </w:rPr>
        <w:t>a palavra de Deus.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</w:t>
      </w:r>
      <w:r w:rsidR="00D46008">
        <w:rPr>
          <w:rFonts w:ascii="Times New Roman" w:hAnsi="Times New Roman" w:cs="Times New Roman"/>
          <w:sz w:val="24"/>
          <w:szCs w:val="24"/>
        </w:rPr>
        <w:t xml:space="preserve">graças à </w:t>
      </w:r>
      <w:r w:rsidRPr="00C5704C">
        <w:rPr>
          <w:rFonts w:ascii="Times New Roman" w:hAnsi="Times New Roman" w:cs="Times New Roman"/>
          <w:sz w:val="24"/>
          <w:szCs w:val="24"/>
        </w:rPr>
        <w:t xml:space="preserve">ação </w:t>
      </w:r>
      <w:r w:rsidR="005F02F0">
        <w:rPr>
          <w:rFonts w:ascii="Times New Roman" w:hAnsi="Times New Roman" w:cs="Times New Roman"/>
          <w:sz w:val="24"/>
          <w:szCs w:val="24"/>
        </w:rPr>
        <w:t>divina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F02F0">
        <w:rPr>
          <w:rFonts w:ascii="Times New Roman" w:hAnsi="Times New Roman" w:cs="Times New Roman"/>
          <w:sz w:val="24"/>
          <w:szCs w:val="24"/>
        </w:rPr>
        <w:t xml:space="preserve">e Sofia, </w:t>
      </w:r>
      <w:r w:rsidRPr="00C5704C">
        <w:rPr>
          <w:rFonts w:ascii="Times New Roman" w:hAnsi="Times New Roman" w:cs="Times New Roman"/>
          <w:sz w:val="24"/>
          <w:szCs w:val="24"/>
        </w:rPr>
        <w:t>a lavadora de pratos</w:t>
      </w:r>
      <w:r w:rsidR="005F02F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 </w:t>
      </w:r>
      <w:r w:rsidR="00F65614">
        <w:rPr>
          <w:rFonts w:ascii="Times New Roman" w:hAnsi="Times New Roman" w:cs="Times New Roman"/>
          <w:sz w:val="24"/>
          <w:szCs w:val="24"/>
        </w:rPr>
        <w:t>condutor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vagão </w:t>
      </w:r>
      <w:r w:rsidR="005F02F0">
        <w:rPr>
          <w:rFonts w:ascii="Times New Roman" w:hAnsi="Times New Roman" w:cs="Times New Roman"/>
          <w:sz w:val="24"/>
          <w:szCs w:val="24"/>
        </w:rPr>
        <w:t>nº 7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Maria foi </w:t>
      </w:r>
      <w:r w:rsidR="005F02F0">
        <w:rPr>
          <w:rFonts w:ascii="Times New Roman" w:hAnsi="Times New Roman" w:cs="Times New Roman"/>
          <w:sz w:val="24"/>
          <w:szCs w:val="24"/>
        </w:rPr>
        <w:t>levada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21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Vorónej</w:t>
      </w:r>
      <w:r w:rsidR="005F02F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02F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trem chegou </w:t>
      </w:r>
      <w:proofErr w:type="gramStart"/>
      <w:r w:rsidR="005F02F0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="005F02F0">
        <w:rPr>
          <w:rFonts w:ascii="Times New Roman" w:hAnsi="Times New Roman" w:cs="Times New Roman"/>
          <w:sz w:val="24"/>
          <w:szCs w:val="24"/>
        </w:rPr>
        <w:t xml:space="preserve"> meio da madrugada e, n</w:t>
      </w:r>
      <w:r w:rsidRPr="00C5704C">
        <w:rPr>
          <w:rFonts w:ascii="Times New Roman" w:hAnsi="Times New Roman" w:cs="Times New Roman"/>
          <w:sz w:val="24"/>
          <w:szCs w:val="24"/>
        </w:rPr>
        <w:t>o início, Maria pens</w:t>
      </w:r>
      <w:r w:rsidR="005F02F0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esperar na estação até amanh</w:t>
      </w:r>
      <w:r w:rsidR="005F02F0">
        <w:rPr>
          <w:rFonts w:ascii="Times New Roman" w:hAnsi="Times New Roman" w:cs="Times New Roman"/>
          <w:sz w:val="24"/>
          <w:szCs w:val="24"/>
        </w:rPr>
        <w:t>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depois </w:t>
      </w:r>
      <w:r w:rsidR="005F02F0">
        <w:rPr>
          <w:rFonts w:ascii="Times New Roman" w:hAnsi="Times New Roman" w:cs="Times New Roman"/>
          <w:sz w:val="24"/>
          <w:szCs w:val="24"/>
        </w:rPr>
        <w:t>mudou de ideia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“Afinal, ela é minha irmã”. </w:t>
      </w:r>
      <w:r w:rsidR="00946D8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perguntou a um </w:t>
      </w:r>
      <w:r w:rsidR="00BD017D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plantão</w:t>
      </w:r>
      <w:r w:rsidR="005F02F0">
        <w:rPr>
          <w:rFonts w:ascii="Times New Roman" w:hAnsi="Times New Roman" w:cs="Times New Roman"/>
          <w:sz w:val="24"/>
          <w:szCs w:val="24"/>
        </w:rPr>
        <w:t xml:space="preserve"> </w:t>
      </w:r>
      <w:r w:rsidR="00441B98">
        <w:rPr>
          <w:rFonts w:ascii="Times New Roman" w:hAnsi="Times New Roman" w:cs="Times New Roman"/>
          <w:sz w:val="24"/>
          <w:szCs w:val="24"/>
        </w:rPr>
        <w:t>onde ficava</w:t>
      </w:r>
      <w:r w:rsidR="005F02F0">
        <w:rPr>
          <w:rFonts w:ascii="Times New Roman" w:hAnsi="Times New Roman" w:cs="Times New Roman"/>
          <w:sz w:val="24"/>
          <w:szCs w:val="24"/>
        </w:rPr>
        <w:t xml:space="preserve"> a rua</w:t>
      </w:r>
      <w:r w:rsidR="005E77C8">
        <w:rPr>
          <w:rFonts w:ascii="Times New Roman" w:hAnsi="Times New Roman" w:cs="Times New Roman"/>
          <w:sz w:val="24"/>
          <w:szCs w:val="24"/>
        </w:rPr>
        <w:t xml:space="preserve">, </w:t>
      </w:r>
      <w:r w:rsidR="002B3173">
        <w:rPr>
          <w:rFonts w:ascii="Times New Roman" w:hAnsi="Times New Roman" w:cs="Times New Roman"/>
          <w:sz w:val="24"/>
          <w:szCs w:val="24"/>
        </w:rPr>
        <w:t>que, como se revelou, era</w:t>
      </w:r>
      <w:r w:rsidR="005A57B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bem </w:t>
      </w:r>
      <w:r w:rsidR="002B3173">
        <w:rPr>
          <w:rFonts w:ascii="Times New Roman" w:hAnsi="Times New Roman" w:cs="Times New Roman"/>
          <w:sz w:val="24"/>
          <w:szCs w:val="24"/>
        </w:rPr>
        <w:t>próxima</w:t>
      </w:r>
      <w:r w:rsidRPr="00C5704C">
        <w:rPr>
          <w:rFonts w:ascii="Times New Roman" w:hAnsi="Times New Roman" w:cs="Times New Roman"/>
          <w:sz w:val="24"/>
          <w:szCs w:val="24"/>
        </w:rPr>
        <w:t>. “Eu vou</w:t>
      </w:r>
      <w:r w:rsidR="005F02F0" w:rsidRPr="00D4600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>” decidiu.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 ruas de Vorónej eram mais largas que as de Lgov, e, à primeira vista, </w:t>
      </w:r>
      <w:r w:rsidR="005F02F0">
        <w:rPr>
          <w:rFonts w:ascii="Times New Roman" w:hAnsi="Times New Roman" w:cs="Times New Roman"/>
          <w:sz w:val="24"/>
          <w:szCs w:val="24"/>
        </w:rPr>
        <w:t xml:space="preserve">a </w:t>
      </w:r>
      <w:r w:rsidR="00DB006F">
        <w:rPr>
          <w:rFonts w:ascii="Times New Roman" w:hAnsi="Times New Roman" w:cs="Times New Roman"/>
          <w:sz w:val="24"/>
          <w:szCs w:val="24"/>
        </w:rPr>
        <w:t xml:space="preserve">nova </w:t>
      </w:r>
      <w:r w:rsidR="005F02F0">
        <w:rPr>
          <w:rFonts w:ascii="Times New Roman" w:hAnsi="Times New Roman" w:cs="Times New Roman"/>
          <w:sz w:val="24"/>
          <w:szCs w:val="24"/>
        </w:rPr>
        <w:t>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agradou. “É </w:t>
      </w:r>
      <w:r w:rsidR="004A7E07">
        <w:rPr>
          <w:rFonts w:ascii="Times New Roman" w:hAnsi="Times New Roman" w:cs="Times New Roman"/>
          <w:sz w:val="24"/>
          <w:szCs w:val="24"/>
        </w:rPr>
        <w:t>um pouco</w:t>
      </w:r>
      <w:r w:rsidR="004A7E0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parecida com Izium</w:t>
      </w:r>
      <w:r w:rsidR="005F02F0">
        <w:rPr>
          <w:rFonts w:ascii="Times New Roman" w:hAnsi="Times New Roman" w:cs="Times New Roman"/>
          <w:sz w:val="24"/>
          <w:szCs w:val="24"/>
        </w:rPr>
        <w:t>,”</w:t>
      </w:r>
      <w:r w:rsidR="004A7E0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pensava Maria, </w:t>
      </w:r>
      <w:r w:rsidR="005F02F0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Kursk </w:t>
      </w:r>
      <w:r w:rsidR="00F50C52">
        <w:rPr>
          <w:rFonts w:ascii="Times New Roman" w:hAnsi="Times New Roman" w:cs="Times New Roman"/>
          <w:sz w:val="24"/>
          <w:szCs w:val="24"/>
        </w:rPr>
        <w:t xml:space="preserve">não </w:t>
      </w:r>
      <w:r w:rsidR="00F50C52">
        <w:rPr>
          <w:rFonts w:ascii="Times New Roman" w:hAnsi="Times New Roman" w:cs="Times New Roman"/>
          <w:sz w:val="24"/>
          <w:szCs w:val="24"/>
        </w:rPr>
        <w:lastRenderedPageBreak/>
        <w:t>davam boas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</w:t>
      </w:r>
      <w:r w:rsidR="00F50C5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em Izium </w:t>
      </w:r>
      <w:r w:rsidR="002B3173">
        <w:rPr>
          <w:rFonts w:ascii="Times New Roman" w:hAnsi="Times New Roman" w:cs="Times New Roman"/>
          <w:sz w:val="24"/>
          <w:szCs w:val="24"/>
        </w:rPr>
        <w:t>davam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E77C8">
        <w:rPr>
          <w:rFonts w:ascii="Times New Roman" w:hAnsi="Times New Roman" w:cs="Times New Roman"/>
          <w:sz w:val="24"/>
          <w:szCs w:val="24"/>
        </w:rPr>
        <w:t>Mesmo s</w:t>
      </w:r>
      <w:r w:rsidRPr="00C5704C">
        <w:rPr>
          <w:rFonts w:ascii="Times New Roman" w:hAnsi="Times New Roman" w:cs="Times New Roman"/>
          <w:sz w:val="24"/>
          <w:szCs w:val="24"/>
        </w:rPr>
        <w:t>e eu não achar minha irmã, passarei o inverno aqui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Assim pensando, Maria </w:t>
      </w:r>
      <w:r w:rsidR="002406E3">
        <w:rPr>
          <w:rFonts w:ascii="Times New Roman" w:hAnsi="Times New Roman" w:cs="Times New Roman"/>
          <w:sz w:val="24"/>
          <w:szCs w:val="24"/>
        </w:rPr>
        <w:t xml:space="preserve">andou </w:t>
      </w:r>
      <w:r w:rsidR="00441B98">
        <w:rPr>
          <w:rFonts w:ascii="Times New Roman" w:hAnsi="Times New Roman" w:cs="Times New Roman"/>
          <w:sz w:val="24"/>
          <w:szCs w:val="24"/>
        </w:rPr>
        <w:t>conforme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endereço</w:t>
      </w:r>
      <w:r w:rsidR="00D24727">
        <w:rPr>
          <w:rFonts w:ascii="Times New Roman" w:hAnsi="Times New Roman" w:cs="Times New Roman"/>
          <w:sz w:val="24"/>
          <w:szCs w:val="24"/>
        </w:rPr>
        <w:t xml:space="preserve"> que 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0162EB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ler e escrever </w:t>
      </w:r>
      <w:r w:rsidR="004A7E07" w:rsidRPr="00621342">
        <w:rPr>
          <w:rFonts w:ascii="Times New Roman" w:hAnsi="Times New Roman" w:cs="Times New Roman"/>
          <w:sz w:val="24"/>
          <w:szCs w:val="24"/>
        </w:rPr>
        <w:t>—</w:t>
      </w:r>
      <w:r w:rsidR="004A7E0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aprendera antes do ano d</w:t>
      </w:r>
      <w:r w:rsidR="000162E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</w:t>
      </w:r>
      <w:r w:rsidR="0083501E">
        <w:rPr>
          <w:rFonts w:ascii="Times New Roman" w:hAnsi="Times New Roman" w:cs="Times New Roman"/>
          <w:sz w:val="24"/>
          <w:szCs w:val="24"/>
        </w:rPr>
        <w:t xml:space="preserve"> </w:t>
      </w:r>
      <w:r w:rsidR="0083501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entrou num quintal</w:t>
      </w:r>
      <w:r w:rsidR="00D46008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162EB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silencioso e escuro, </w:t>
      </w:r>
      <w:r w:rsidR="00D46008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noite e </w:t>
      </w:r>
      <w:r w:rsidR="000162EB">
        <w:rPr>
          <w:rFonts w:ascii="Times New Roman" w:hAnsi="Times New Roman" w:cs="Times New Roman"/>
          <w:sz w:val="24"/>
          <w:szCs w:val="24"/>
        </w:rPr>
        <w:t>todos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dormi</w:t>
      </w:r>
      <w:r w:rsidR="000162EB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Aproximou-se da porta, sempre conforme o endereço, e começou a bater. Bateu, bateu, mas ninguém abriu. “Será que </w:t>
      </w:r>
      <w:r w:rsidR="0083501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viajou</w:t>
      </w:r>
      <w:r w:rsidR="0083501E">
        <w:rPr>
          <w:rFonts w:ascii="Times New Roman" w:hAnsi="Times New Roman" w:cs="Times New Roman"/>
          <w:sz w:val="24"/>
          <w:szCs w:val="24"/>
        </w:rPr>
        <w:t>?</w:t>
      </w:r>
      <w:r w:rsidR="000162EB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6B92" w:rsidRPr="00C5704C">
        <w:rPr>
          <w:rFonts w:ascii="Times New Roman" w:hAnsi="Times New Roman" w:cs="Times New Roman"/>
          <w:sz w:val="24"/>
          <w:szCs w:val="24"/>
        </w:rPr>
        <w:t>pens</w:t>
      </w:r>
      <w:r w:rsidR="004A6B92">
        <w:rPr>
          <w:rFonts w:ascii="Times New Roman" w:hAnsi="Times New Roman" w:cs="Times New Roman"/>
          <w:sz w:val="24"/>
          <w:szCs w:val="24"/>
        </w:rPr>
        <w:t>ou</w:t>
      </w:r>
      <w:r w:rsidR="004A6B9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Maria com tristeza</w:t>
      </w:r>
      <w:r w:rsidR="000162EB">
        <w:rPr>
          <w:rFonts w:ascii="Times New Roman" w:hAnsi="Times New Roman" w:cs="Times New Roman"/>
          <w:sz w:val="24"/>
          <w:szCs w:val="24"/>
        </w:rPr>
        <w:t>, “</w:t>
      </w:r>
      <w:r w:rsidR="002406E3">
        <w:rPr>
          <w:rFonts w:ascii="Times New Roman" w:hAnsi="Times New Roman" w:cs="Times New Roman"/>
          <w:sz w:val="24"/>
          <w:szCs w:val="24"/>
        </w:rPr>
        <w:t>t</w:t>
      </w:r>
      <w:r w:rsidR="000162EB">
        <w:rPr>
          <w:rFonts w:ascii="Times New Roman" w:hAnsi="Times New Roman" w:cs="Times New Roman"/>
          <w:sz w:val="24"/>
          <w:szCs w:val="24"/>
        </w:rPr>
        <w:t>alvez ela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não esteja ouvindo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06E3">
        <w:rPr>
          <w:rFonts w:ascii="Times New Roman" w:hAnsi="Times New Roman" w:cs="Times New Roman"/>
          <w:sz w:val="24"/>
          <w:szCs w:val="24"/>
        </w:rPr>
        <w:t xml:space="preserve">quem </w:t>
      </w:r>
      <w:r w:rsidR="002B3173">
        <w:rPr>
          <w:rFonts w:ascii="Times New Roman" w:hAnsi="Times New Roman" w:cs="Times New Roman"/>
          <w:sz w:val="24"/>
          <w:szCs w:val="24"/>
        </w:rPr>
        <w:t xml:space="preserve">sabe se 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bater na janela </w:t>
      </w:r>
      <w:r w:rsidR="004A6B92">
        <w:rPr>
          <w:rFonts w:ascii="Times New Roman" w:hAnsi="Times New Roman" w:cs="Times New Roman"/>
          <w:sz w:val="24"/>
          <w:szCs w:val="24"/>
        </w:rPr>
        <w:t>do outro lado</w:t>
      </w:r>
      <w:r w:rsidR="00D46008">
        <w:rPr>
          <w:rFonts w:ascii="Times New Roman" w:hAnsi="Times New Roman" w:cs="Times New Roman"/>
          <w:sz w:val="24"/>
          <w:szCs w:val="24"/>
        </w:rPr>
        <w:t>..</w:t>
      </w:r>
      <w:r w:rsidR="00946D8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 repente </w:t>
      </w:r>
      <w:r w:rsidR="00A87E85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janelinha se abriu sozinha, e de lá saltou um homem </w:t>
      </w:r>
      <w:r w:rsidR="000162EB">
        <w:rPr>
          <w:rFonts w:ascii="Times New Roman" w:hAnsi="Times New Roman" w:cs="Times New Roman"/>
          <w:sz w:val="24"/>
          <w:szCs w:val="24"/>
        </w:rPr>
        <w:t xml:space="preserve">vestindo umas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calças </w:t>
      </w:r>
      <w:r w:rsidR="00A87E85">
        <w:rPr>
          <w:rFonts w:ascii="Times New Roman" w:hAnsi="Times New Roman" w:cs="Times New Roman"/>
          <w:sz w:val="24"/>
          <w:szCs w:val="24"/>
        </w:rPr>
        <w:t xml:space="preserve">brancas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enfiadas </w:t>
      </w:r>
      <w:r w:rsidR="000162E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de feltro. Assim que ele passou </w:t>
      </w:r>
      <w:r w:rsidR="000162EB">
        <w:rPr>
          <w:rFonts w:ascii="Times New Roman" w:hAnsi="Times New Roman" w:cs="Times New Roman"/>
          <w:sz w:val="24"/>
          <w:szCs w:val="24"/>
        </w:rPr>
        <w:t xml:space="preserve">a toda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ela, como </w:t>
      </w:r>
      <w:r w:rsidR="00946D8E">
        <w:rPr>
          <w:rFonts w:ascii="Times New Roman" w:hAnsi="Times New Roman" w:cs="Times New Roman"/>
          <w:sz w:val="24"/>
          <w:szCs w:val="24"/>
        </w:rPr>
        <w:t xml:space="preserve">se </w:t>
      </w:r>
      <w:r w:rsidR="002406E3">
        <w:rPr>
          <w:rFonts w:ascii="Times New Roman" w:hAnsi="Times New Roman" w:cs="Times New Roman"/>
          <w:sz w:val="24"/>
          <w:szCs w:val="24"/>
        </w:rPr>
        <w:t>fugisse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cachorros, Maria entendeu que não eram calças, mas ceroulas. Ficou perplexa e</w:t>
      </w:r>
      <w:r w:rsidR="000162E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nesse momento</w:t>
      </w:r>
      <w:r w:rsidR="000162E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ouviu a porta</w:t>
      </w:r>
      <w:r w:rsidR="000162EB">
        <w:rPr>
          <w:rFonts w:ascii="Times New Roman" w:hAnsi="Times New Roman" w:cs="Times New Roman"/>
          <w:sz w:val="24"/>
          <w:szCs w:val="24"/>
        </w:rPr>
        <w:t xml:space="preserve"> se abri</w:t>
      </w:r>
      <w:r w:rsidR="00F93E2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162EB">
        <w:rPr>
          <w:rFonts w:ascii="Times New Roman" w:hAnsi="Times New Roman" w:cs="Times New Roman"/>
          <w:sz w:val="24"/>
          <w:szCs w:val="24"/>
        </w:rPr>
        <w:t>Foi correndo até</w:t>
      </w:r>
      <w:r w:rsidR="002406E3">
        <w:rPr>
          <w:rFonts w:ascii="Times New Roman" w:hAnsi="Times New Roman" w:cs="Times New Roman"/>
          <w:sz w:val="24"/>
          <w:szCs w:val="24"/>
        </w:rPr>
        <w:t xml:space="preserve">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3173">
        <w:rPr>
          <w:rFonts w:ascii="Times New Roman" w:hAnsi="Times New Roman" w:cs="Times New Roman"/>
          <w:sz w:val="24"/>
          <w:szCs w:val="24"/>
        </w:rPr>
        <w:t xml:space="preserve">e </w:t>
      </w:r>
      <w:r w:rsidR="000162EB">
        <w:rPr>
          <w:rFonts w:ascii="Times New Roman" w:hAnsi="Times New Roman" w:cs="Times New Roman"/>
          <w:sz w:val="24"/>
          <w:szCs w:val="24"/>
        </w:rPr>
        <w:t>deparou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mãe, só que muito </w:t>
      </w:r>
      <w:r w:rsidR="000162EB">
        <w:rPr>
          <w:rFonts w:ascii="Times New Roman" w:hAnsi="Times New Roman" w:cs="Times New Roman"/>
          <w:sz w:val="24"/>
          <w:szCs w:val="24"/>
        </w:rPr>
        <w:t>mais jovem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bonita, em algo</w:t>
      </w:r>
      <w:r w:rsidR="00F50C52">
        <w:rPr>
          <w:rFonts w:ascii="Times New Roman" w:hAnsi="Times New Roman" w:cs="Times New Roman"/>
          <w:sz w:val="24"/>
          <w:szCs w:val="24"/>
        </w:rPr>
        <w:t xml:space="preserve"> </w:t>
      </w:r>
      <w:r w:rsidR="002406E3">
        <w:rPr>
          <w:rFonts w:ascii="Times New Roman" w:hAnsi="Times New Roman" w:cs="Times New Roman"/>
          <w:sz w:val="24"/>
          <w:szCs w:val="24"/>
        </w:rPr>
        <w:t>lembrando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406E3">
        <w:rPr>
          <w:rFonts w:ascii="Times New Roman" w:hAnsi="Times New Roman" w:cs="Times New Roman"/>
          <w:sz w:val="24"/>
          <w:szCs w:val="24"/>
        </w:rPr>
        <w:t>moça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E85" w:rsidRPr="00C5704C">
        <w:rPr>
          <w:rFonts w:ascii="Times New Roman" w:hAnsi="Times New Roman" w:cs="Times New Roman"/>
          <w:sz w:val="24"/>
          <w:szCs w:val="24"/>
        </w:rPr>
        <w:t>da estação de Andréievka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55467">
        <w:rPr>
          <w:rFonts w:ascii="Times New Roman" w:hAnsi="Times New Roman" w:cs="Times New Roman"/>
          <w:sz w:val="24"/>
          <w:szCs w:val="24"/>
        </w:rPr>
        <w:t xml:space="preserve">Com os </w:t>
      </w:r>
      <w:r w:rsidRPr="00C5704C">
        <w:rPr>
          <w:rFonts w:ascii="Times New Roman" w:hAnsi="Times New Roman" w:cs="Times New Roman"/>
          <w:sz w:val="24"/>
          <w:szCs w:val="24"/>
        </w:rPr>
        <w:t>lábios pintados</w:t>
      </w:r>
      <w:r w:rsidR="00255467">
        <w:rPr>
          <w:rFonts w:ascii="Times New Roman" w:hAnsi="Times New Roman" w:cs="Times New Roman"/>
          <w:sz w:val="24"/>
          <w:szCs w:val="24"/>
        </w:rPr>
        <w:t xml:space="preserve"> e o rosto 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pálid</w:t>
      </w:r>
      <w:r w:rsidR="0025546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5546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segura</w:t>
      </w:r>
      <w:r w:rsidR="00255467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vela </w:t>
      </w:r>
      <w:r w:rsidR="002406E3">
        <w:rPr>
          <w:rFonts w:ascii="Times New Roman" w:hAnsi="Times New Roman" w:cs="Times New Roman"/>
          <w:sz w:val="24"/>
          <w:szCs w:val="24"/>
        </w:rPr>
        <w:t xml:space="preserve">numa mão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D37ED2">
        <w:rPr>
          <w:rFonts w:ascii="Times New Roman" w:hAnsi="Times New Roman" w:cs="Times New Roman"/>
          <w:sz w:val="24"/>
          <w:szCs w:val="24"/>
        </w:rPr>
        <w:t>a gola de</w:t>
      </w:r>
      <w:r w:rsidRPr="002406E3">
        <w:rPr>
          <w:rFonts w:ascii="Times New Roman" w:hAnsi="Times New Roman" w:cs="Times New Roman"/>
          <w:sz w:val="24"/>
          <w:szCs w:val="24"/>
        </w:rPr>
        <w:t xml:space="preserve"> um </w:t>
      </w:r>
      <w:r w:rsidR="002406E3" w:rsidRPr="002406E3">
        <w:rPr>
          <w:rFonts w:ascii="Times New Roman" w:hAnsi="Times New Roman" w:cs="Times New Roman"/>
          <w:sz w:val="24"/>
          <w:szCs w:val="24"/>
        </w:rPr>
        <w:t>penhoar</w:t>
      </w:r>
      <w:r w:rsidRPr="002406E3">
        <w:rPr>
          <w:rFonts w:ascii="Times New Roman" w:hAnsi="Times New Roman" w:cs="Times New Roman"/>
          <w:sz w:val="24"/>
          <w:szCs w:val="24"/>
        </w:rPr>
        <w:t xml:space="preserve"> azul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fios dourados</w:t>
      </w:r>
      <w:r w:rsidR="002406E3">
        <w:rPr>
          <w:rFonts w:ascii="Times New Roman" w:hAnsi="Times New Roman" w:cs="Times New Roman"/>
          <w:sz w:val="24"/>
          <w:szCs w:val="24"/>
        </w:rPr>
        <w:t xml:space="preserve"> na outra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E7782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Quem está a</w:t>
      </w:r>
      <w:r w:rsidR="0045496F">
        <w:rPr>
          <w:rFonts w:ascii="Times New Roman" w:hAnsi="Times New Roman" w:cs="Times New Roman"/>
          <w:sz w:val="24"/>
          <w:szCs w:val="24"/>
        </w:rPr>
        <w:t>í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7E4896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perguntou.</w:t>
      </w:r>
    </w:p>
    <w:p w:rsidR="006F7029" w:rsidRPr="00C5704C" w:rsidRDefault="00A87E8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ssim que 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começou a falar, Maria </w:t>
      </w:r>
      <w:r>
        <w:rPr>
          <w:rFonts w:ascii="Times New Roman" w:hAnsi="Times New Roman" w:cs="Times New Roman"/>
          <w:sz w:val="24"/>
          <w:szCs w:val="24"/>
        </w:rPr>
        <w:t>compreendeu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não era sua mãe, mas </w:t>
      </w:r>
      <w:r w:rsidR="00266593">
        <w:rPr>
          <w:rFonts w:ascii="Times New Roman" w:hAnsi="Times New Roman" w:cs="Times New Roman"/>
          <w:sz w:val="24"/>
          <w:szCs w:val="24"/>
        </w:rPr>
        <w:t>Ksiéni</w:t>
      </w:r>
      <w:r w:rsidR="00C37540">
        <w:rPr>
          <w:rFonts w:ascii="Times New Roman" w:hAnsi="Times New Roman" w:cs="Times New Roman"/>
          <w:sz w:val="24"/>
          <w:szCs w:val="24"/>
        </w:rPr>
        <w:t>a</w:t>
      </w:r>
      <w:r w:rsidR="002665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rica e </w:t>
      </w:r>
      <w:r w:rsidR="00441B98">
        <w:rPr>
          <w:rFonts w:ascii="Times New Roman" w:hAnsi="Times New Roman" w:cs="Times New Roman"/>
          <w:sz w:val="24"/>
          <w:szCs w:val="24"/>
        </w:rPr>
        <w:t>linda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irmã.</w:t>
      </w:r>
    </w:p>
    <w:p w:rsidR="006F7029" w:rsidRPr="00C5704C" w:rsidRDefault="007E489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A87E85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Maria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sou eu, sua irmã Maria.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Ks</w:t>
      </w:r>
      <w:r w:rsidR="00A87E8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deu um grito, deixou cair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vela, abraçou Maria</w:t>
      </w:r>
      <w:r w:rsidR="00B0224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B006F">
        <w:rPr>
          <w:rFonts w:ascii="Times New Roman" w:hAnsi="Times New Roman" w:cs="Times New Roman"/>
          <w:sz w:val="24"/>
          <w:szCs w:val="24"/>
        </w:rPr>
        <w:t>desfazendo-se em lágrimas</w:t>
      </w:r>
      <w:r w:rsidR="00B0224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levou-a para dentro. </w:t>
      </w:r>
      <w:r w:rsidR="00A87E85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udo </w:t>
      </w:r>
      <w:r w:rsidR="00A87E85">
        <w:rPr>
          <w:rFonts w:ascii="Times New Roman" w:hAnsi="Times New Roman" w:cs="Times New Roman"/>
          <w:sz w:val="24"/>
          <w:szCs w:val="24"/>
        </w:rPr>
        <w:t xml:space="preserve">o que Maria havia suposto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confirmou. A casa era rica </w:t>
      </w:r>
      <w:r w:rsidR="00266593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num</w:t>
      </w:r>
      <w:r w:rsidR="00266593">
        <w:rPr>
          <w:rFonts w:ascii="Times New Roman" w:hAnsi="Times New Roman" w:cs="Times New Roman"/>
          <w:sz w:val="24"/>
          <w:szCs w:val="24"/>
        </w:rPr>
        <w:t xml:space="preserve"> 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</w:t>
      </w:r>
      <w:r w:rsidR="0026659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um guarda-roupa</w:t>
      </w:r>
      <w:r w:rsidR="00A87E85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divã </w:t>
      </w:r>
      <w:r w:rsidR="00B0224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266593">
        <w:rPr>
          <w:rFonts w:ascii="Times New Roman" w:hAnsi="Times New Roman" w:cs="Times New Roman"/>
          <w:sz w:val="24"/>
          <w:szCs w:val="24"/>
        </w:rPr>
        <w:t>tudo isso Maria conhecera nas</w:t>
      </w:r>
      <w:r w:rsidR="00C37540">
        <w:rPr>
          <w:rFonts w:ascii="Times New Roman" w:hAnsi="Times New Roman" w:cs="Times New Roman"/>
          <w:sz w:val="24"/>
          <w:szCs w:val="24"/>
        </w:rPr>
        <w:t xml:space="preserve"> </w:t>
      </w:r>
      <w:r w:rsidRPr="00266593">
        <w:rPr>
          <w:rFonts w:ascii="Times New Roman" w:hAnsi="Times New Roman" w:cs="Times New Roman"/>
          <w:sz w:val="24"/>
          <w:szCs w:val="24"/>
        </w:rPr>
        <w:t xml:space="preserve">casas que lhe </w:t>
      </w:r>
      <w:r w:rsidR="00266593">
        <w:rPr>
          <w:rFonts w:ascii="Times New Roman" w:hAnsi="Times New Roman" w:cs="Times New Roman"/>
          <w:sz w:val="24"/>
          <w:szCs w:val="24"/>
        </w:rPr>
        <w:t>ofereciam</w:t>
      </w:r>
      <w:r w:rsidRPr="00266593">
        <w:rPr>
          <w:rFonts w:ascii="Times New Roman" w:hAnsi="Times New Roman" w:cs="Times New Roman"/>
          <w:sz w:val="24"/>
          <w:szCs w:val="24"/>
        </w:rPr>
        <w:t xml:space="preserve"> boas esmolas. No outro quarto havia uma </w:t>
      </w:r>
      <w:r w:rsidR="00266593">
        <w:rPr>
          <w:rFonts w:ascii="Times New Roman" w:hAnsi="Times New Roman" w:cs="Times New Roman"/>
          <w:sz w:val="24"/>
          <w:szCs w:val="24"/>
        </w:rPr>
        <w:t xml:space="preserve">cama </w:t>
      </w:r>
      <w:r w:rsidRPr="00266593">
        <w:rPr>
          <w:rFonts w:ascii="Times New Roman" w:hAnsi="Times New Roman" w:cs="Times New Roman"/>
          <w:sz w:val="24"/>
          <w:szCs w:val="24"/>
        </w:rPr>
        <w:t xml:space="preserve">larga </w:t>
      </w:r>
      <w:r w:rsidR="00441B98">
        <w:rPr>
          <w:rFonts w:ascii="Times New Roman" w:hAnsi="Times New Roman" w:cs="Times New Roman"/>
          <w:sz w:val="24"/>
          <w:szCs w:val="24"/>
        </w:rPr>
        <w:t>e desarrumada</w:t>
      </w:r>
      <w:r w:rsidRPr="00266593">
        <w:rPr>
          <w:rFonts w:ascii="Times New Roman" w:hAnsi="Times New Roman" w:cs="Times New Roman"/>
          <w:sz w:val="24"/>
          <w:szCs w:val="24"/>
        </w:rPr>
        <w:t xml:space="preserve"> e dois travesseiros</w:t>
      </w:r>
      <w:r w:rsidR="00266593">
        <w:rPr>
          <w:rFonts w:ascii="Times New Roman" w:hAnsi="Times New Roman" w:cs="Times New Roman"/>
          <w:sz w:val="24"/>
          <w:szCs w:val="24"/>
        </w:rPr>
        <w:t xml:space="preserve"> enormes</w:t>
      </w:r>
      <w:r w:rsidRPr="00266593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B0224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266593">
        <w:rPr>
          <w:rFonts w:ascii="Times New Roman" w:hAnsi="Times New Roman" w:cs="Times New Roman"/>
          <w:sz w:val="24"/>
          <w:szCs w:val="24"/>
        </w:rPr>
        <w:t>pensei 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quem estaria batendo à noite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</w:t>
      </w:r>
      <w:r w:rsidR="00266593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e chorou.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você</w:t>
      </w:r>
      <w:r w:rsidR="00266593">
        <w:rPr>
          <w:rFonts w:ascii="Times New Roman" w:hAnsi="Times New Roman" w:cs="Times New Roman"/>
          <w:sz w:val="24"/>
          <w:szCs w:val="24"/>
        </w:rPr>
        <w:t xml:space="preserve"> me </w:t>
      </w:r>
      <w:proofErr w:type="gramStart"/>
      <w:r w:rsidR="00266593">
        <w:rPr>
          <w:rFonts w:ascii="Times New Roman" w:hAnsi="Times New Roman" w:cs="Times New Roman"/>
          <w:sz w:val="24"/>
          <w:szCs w:val="24"/>
        </w:rPr>
        <w:t>achou</w:t>
      </w:r>
      <w:r w:rsidR="006F7029"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irmãzinha?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começou a contar </w:t>
      </w:r>
      <w:r w:rsidR="00B72388">
        <w:rPr>
          <w:rFonts w:ascii="Times New Roman" w:hAnsi="Times New Roman" w:cs="Times New Roman"/>
          <w:sz w:val="24"/>
          <w:szCs w:val="24"/>
        </w:rPr>
        <w:t xml:space="preserve">sobre a morte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pai, a casa que </w:t>
      </w:r>
      <w:r w:rsidR="00266593">
        <w:rPr>
          <w:rFonts w:ascii="Times New Roman" w:hAnsi="Times New Roman" w:cs="Times New Roman"/>
          <w:sz w:val="24"/>
          <w:szCs w:val="24"/>
        </w:rPr>
        <w:t>desabou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Vássia. Ks</w:t>
      </w:r>
      <w:r w:rsidR="0026659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perguntou:</w:t>
      </w:r>
    </w:p>
    <w:p w:rsidR="006F7029" w:rsidRPr="00C5704C" w:rsidRDefault="00B0224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Quem é Vássia?</w:t>
      </w:r>
    </w:p>
    <w:p w:rsidR="006F7029" w:rsidRPr="00C5704C" w:rsidRDefault="00B0224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o nosso irmãozinho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B0224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 nós temos um irmão </w:t>
      </w:r>
      <w:r w:rsidR="006D2214">
        <w:rPr>
          <w:rFonts w:ascii="Times New Roman" w:hAnsi="Times New Roman" w:cs="Times New Roman"/>
          <w:sz w:val="24"/>
          <w:szCs w:val="24"/>
        </w:rPr>
        <w:t>mais novo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admirou-se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 w:rsidR="00B42FB8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conheço Kólia, Chura e você</w:t>
      </w:r>
      <w:r w:rsidR="00B42FB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mas, quando eu fui embora, você era </w:t>
      </w:r>
      <w:r w:rsidR="00954769">
        <w:rPr>
          <w:rFonts w:ascii="Times New Roman" w:hAnsi="Times New Roman" w:cs="Times New Roman"/>
          <w:sz w:val="24"/>
          <w:szCs w:val="24"/>
        </w:rPr>
        <w:t>tão</w:t>
      </w:r>
      <w:r w:rsidR="0095476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pequena, ainda </w:t>
      </w:r>
      <w:r w:rsidR="00F772F0">
        <w:rPr>
          <w:rFonts w:ascii="Times New Roman" w:hAnsi="Times New Roman" w:cs="Times New Roman"/>
          <w:sz w:val="24"/>
          <w:szCs w:val="24"/>
        </w:rPr>
        <w:t>engatinhava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F772F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Nós temos </w:t>
      </w:r>
      <w:r w:rsidR="00CA181F">
        <w:rPr>
          <w:rFonts w:ascii="Times New Roman" w:hAnsi="Times New Roman" w:cs="Times New Roman"/>
          <w:sz w:val="24"/>
          <w:szCs w:val="24"/>
        </w:rPr>
        <w:t xml:space="preserve">um irmão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ainda </w:t>
      </w:r>
      <w:r w:rsidR="00CA181F">
        <w:rPr>
          <w:rFonts w:ascii="Times New Roman" w:hAnsi="Times New Roman" w:cs="Times New Roman"/>
          <w:sz w:val="24"/>
          <w:szCs w:val="24"/>
        </w:rPr>
        <w:t xml:space="preserve">mais novo, </w:t>
      </w:r>
      <w:r w:rsidR="006F7029" w:rsidRPr="00C5704C">
        <w:rPr>
          <w:rFonts w:ascii="Times New Roman" w:hAnsi="Times New Roman" w:cs="Times New Roman"/>
          <w:sz w:val="24"/>
          <w:szCs w:val="24"/>
        </w:rPr>
        <w:t>o J</w:t>
      </w:r>
      <w:r w:rsidR="00B42FB8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="00CA181F" w:rsidRPr="00621342">
        <w:rPr>
          <w:rFonts w:ascii="Times New Roman" w:hAnsi="Times New Roman" w:cs="Times New Roman"/>
          <w:sz w:val="24"/>
          <w:szCs w:val="24"/>
        </w:rPr>
        <w:t>—</w:t>
      </w:r>
      <w:r w:rsidR="00CA181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disse Maria</w:t>
      </w:r>
      <w:r w:rsidR="00CA181F">
        <w:rPr>
          <w:rFonts w:ascii="Times New Roman" w:hAnsi="Times New Roman" w:cs="Times New Roman"/>
          <w:sz w:val="24"/>
          <w:szCs w:val="24"/>
        </w:rPr>
        <w:t xml:space="preserve"> </w:t>
      </w:r>
      <w:r w:rsidR="00CA181F" w:rsidRPr="00621342">
        <w:rPr>
          <w:rFonts w:ascii="Times New Roman" w:hAnsi="Times New Roman" w:cs="Times New Roman"/>
          <w:sz w:val="24"/>
          <w:szCs w:val="24"/>
        </w:rPr>
        <w:t>—</w:t>
      </w:r>
      <w:r w:rsidR="00CA181F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só que ele não está mais em casa </w:t>
      </w:r>
      <w:r w:rsidR="00CA181F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2FB8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contou também </w:t>
      </w:r>
      <w:r w:rsidR="00B72388">
        <w:rPr>
          <w:rFonts w:ascii="Times New Roman" w:hAnsi="Times New Roman" w:cs="Times New Roman"/>
          <w:sz w:val="24"/>
          <w:szCs w:val="24"/>
        </w:rPr>
        <w:t>sobre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</w:t>
      </w:r>
      <w:r w:rsidR="00B42FB8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>rik.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B42FB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B72388">
        <w:rPr>
          <w:rFonts w:ascii="Times New Roman" w:hAnsi="Times New Roman" w:cs="Times New Roman"/>
          <w:sz w:val="24"/>
          <w:szCs w:val="24"/>
        </w:rPr>
        <w:t>desatava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cada </w:t>
      </w:r>
      <w:r w:rsidR="0083499E">
        <w:rPr>
          <w:rFonts w:ascii="Times New Roman" w:hAnsi="Times New Roman" w:cs="Times New Roman"/>
          <w:sz w:val="24"/>
          <w:szCs w:val="24"/>
        </w:rPr>
        <w:t>história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B42FB8">
        <w:rPr>
          <w:rFonts w:ascii="Times New Roman" w:hAnsi="Times New Roman" w:cs="Times New Roman"/>
          <w:sz w:val="24"/>
          <w:szCs w:val="24"/>
        </w:rPr>
        <w:t>a irmã contava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contou tudo, </w:t>
      </w:r>
      <w:r w:rsidR="00C43654">
        <w:rPr>
          <w:rFonts w:ascii="Times New Roman" w:hAnsi="Times New Roman" w:cs="Times New Roman"/>
          <w:sz w:val="24"/>
          <w:szCs w:val="24"/>
        </w:rPr>
        <w:t>exceto</w:t>
      </w:r>
      <w:r w:rsidR="00C436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Gricha </w:t>
      </w:r>
      <w:r w:rsidR="00567C46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fizera </w:t>
      </w:r>
      <w:r w:rsidR="00C43654">
        <w:rPr>
          <w:rFonts w:ascii="Times New Roman" w:hAnsi="Times New Roman" w:cs="Times New Roman"/>
          <w:sz w:val="24"/>
          <w:szCs w:val="24"/>
        </w:rPr>
        <w:t>naquela</w:t>
      </w:r>
      <w:r w:rsidR="00C436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 no </w:t>
      </w:r>
      <w:r w:rsidR="00B72388">
        <w:rPr>
          <w:rFonts w:ascii="Times New Roman" w:hAnsi="Times New Roman" w:cs="Times New Roman"/>
          <w:sz w:val="24"/>
          <w:szCs w:val="24"/>
        </w:rPr>
        <w:t>celeiro</w:t>
      </w:r>
      <w:r w:rsidR="002B3173">
        <w:rPr>
          <w:rFonts w:ascii="Times New Roman" w:hAnsi="Times New Roman" w:cs="Times New Roman"/>
          <w:sz w:val="24"/>
          <w:szCs w:val="24"/>
        </w:rPr>
        <w:t xml:space="preserve">, e </w:t>
      </w:r>
      <w:r w:rsidR="004866DA">
        <w:rPr>
          <w:rFonts w:ascii="Times New Roman" w:hAnsi="Times New Roman" w:cs="Times New Roman"/>
          <w:sz w:val="24"/>
          <w:szCs w:val="24"/>
        </w:rPr>
        <w:t xml:space="preserve">também </w:t>
      </w:r>
      <w:r w:rsidR="00B42FB8">
        <w:rPr>
          <w:rFonts w:ascii="Times New Roman" w:hAnsi="Times New Roman" w:cs="Times New Roman"/>
          <w:sz w:val="24"/>
          <w:szCs w:val="24"/>
        </w:rPr>
        <w:t xml:space="preserve">não mencionou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 </w:t>
      </w:r>
      <w:r w:rsidR="00B42FB8">
        <w:rPr>
          <w:rFonts w:ascii="Times New Roman" w:hAnsi="Times New Roman" w:cs="Times New Roman"/>
          <w:sz w:val="24"/>
          <w:szCs w:val="24"/>
        </w:rPr>
        <w:t>vestido</w:t>
      </w:r>
      <w:r w:rsidR="00B7238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ceroulas que </w:t>
      </w:r>
      <w:r w:rsidR="00F93E2A">
        <w:rPr>
          <w:rFonts w:ascii="Times New Roman" w:hAnsi="Times New Roman" w:cs="Times New Roman"/>
          <w:sz w:val="24"/>
          <w:szCs w:val="24"/>
        </w:rPr>
        <w:t>ela tinha acabado</w:t>
      </w:r>
      <w:r w:rsidR="002B3173">
        <w:rPr>
          <w:rFonts w:ascii="Times New Roman" w:hAnsi="Times New Roman" w:cs="Times New Roman"/>
          <w:sz w:val="24"/>
          <w:szCs w:val="24"/>
        </w:rPr>
        <w:t xml:space="preserve"> de 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salta</w:t>
      </w:r>
      <w:r w:rsidR="00F93E2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janela.</w:t>
      </w:r>
    </w:p>
    <w:p w:rsidR="006F7029" w:rsidRPr="00C5704C" w:rsidRDefault="004916A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</w:t>
      </w:r>
      <w:r w:rsidR="00B42FB8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está bem, irmãzinha. </w:t>
      </w:r>
      <w:r>
        <w:rPr>
          <w:rFonts w:ascii="Times New Roman" w:hAnsi="Times New Roman" w:cs="Times New Roman"/>
          <w:sz w:val="24"/>
          <w:szCs w:val="24"/>
        </w:rPr>
        <w:t>Amanhã 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manhã </w:t>
      </w:r>
      <w:r>
        <w:rPr>
          <w:rFonts w:ascii="Times New Roman" w:hAnsi="Times New Roman" w:cs="Times New Roman"/>
          <w:sz w:val="24"/>
          <w:szCs w:val="24"/>
        </w:rPr>
        <w:t>chega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meu marido</w:t>
      </w:r>
      <w:r w:rsidR="00B42FB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Aleksei Aleksándrovitch</w:t>
      </w:r>
      <w:r w:rsidR="00B72388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2388">
        <w:rPr>
          <w:rFonts w:ascii="Times New Roman" w:hAnsi="Times New Roman" w:cs="Times New Roman"/>
          <w:sz w:val="24"/>
          <w:szCs w:val="24"/>
        </w:rPr>
        <w:t xml:space="preserve">ele </w:t>
      </w:r>
      <w:r w:rsidR="00B42FB8">
        <w:rPr>
          <w:rFonts w:ascii="Times New Roman" w:hAnsi="Times New Roman" w:cs="Times New Roman"/>
          <w:sz w:val="24"/>
          <w:szCs w:val="24"/>
        </w:rPr>
        <w:t xml:space="preserve">é </w:t>
      </w:r>
      <w:r w:rsidR="006F7029" w:rsidRPr="00C5704C">
        <w:rPr>
          <w:rFonts w:ascii="Times New Roman" w:hAnsi="Times New Roman" w:cs="Times New Roman"/>
          <w:sz w:val="24"/>
          <w:szCs w:val="24"/>
        </w:rPr>
        <w:t>técnico ferroviário</w:t>
      </w:r>
      <w:r w:rsidR="00B72388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homem bom, </w:t>
      </w:r>
      <w:r w:rsidR="006D2214">
        <w:rPr>
          <w:rFonts w:ascii="Times New Roman" w:hAnsi="Times New Roman" w:cs="Times New Roman"/>
          <w:sz w:val="24"/>
          <w:szCs w:val="24"/>
        </w:rPr>
        <w:t>generoso</w:t>
      </w:r>
      <w:r w:rsidR="00B72388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2388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>amos convencê-lo</w:t>
      </w:r>
      <w:r w:rsidR="006D2214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6D2214">
        <w:rPr>
          <w:rFonts w:ascii="Times New Roman" w:hAnsi="Times New Roman" w:cs="Times New Roman"/>
          <w:sz w:val="24"/>
          <w:szCs w:val="24"/>
        </w:rPr>
        <w:t>deixar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passar o inverno conosco, e depois veremos...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Realmente, </w:t>
      </w:r>
      <w:r w:rsidR="00816FAB">
        <w:rPr>
          <w:rFonts w:ascii="Times New Roman" w:hAnsi="Times New Roman" w:cs="Times New Roman"/>
          <w:sz w:val="24"/>
          <w:szCs w:val="24"/>
        </w:rPr>
        <w:t>pela</w:t>
      </w:r>
      <w:r w:rsidR="00816FA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manhã chegou Aleksei Aleksándrovitch, </w:t>
      </w:r>
      <w:r w:rsidR="00816FA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técnico ferroviário. Maria viu um homem bem agasalhado, </w:t>
      </w:r>
      <w:r w:rsidR="009E5D0E">
        <w:rPr>
          <w:rFonts w:ascii="Times New Roman" w:hAnsi="Times New Roman" w:cs="Times New Roman"/>
          <w:sz w:val="24"/>
          <w:szCs w:val="24"/>
        </w:rPr>
        <w:t>com</w:t>
      </w:r>
      <w:r w:rsidR="00C37540">
        <w:rPr>
          <w:rFonts w:ascii="Times New Roman" w:hAnsi="Times New Roman" w:cs="Times New Roman"/>
          <w:sz w:val="24"/>
          <w:szCs w:val="24"/>
        </w:rPr>
        <w:t xml:space="preserve">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peliça curta, calças acolchoadas</w:t>
      </w:r>
      <w:r w:rsidR="00C3754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de feltro</w:t>
      </w:r>
      <w:r w:rsidR="00C3754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9E5D0E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tir</w:t>
      </w:r>
      <w:r w:rsidR="009E5D0E">
        <w:rPr>
          <w:rFonts w:ascii="Times New Roman" w:hAnsi="Times New Roman" w:cs="Times New Roman"/>
          <w:sz w:val="24"/>
          <w:szCs w:val="24"/>
        </w:rPr>
        <w:t>ar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chapéu de pele</w:t>
      </w:r>
      <w:r w:rsidR="00E2623D">
        <w:rPr>
          <w:rFonts w:ascii="Times New Roman" w:hAnsi="Times New Roman" w:cs="Times New Roman"/>
          <w:sz w:val="24"/>
          <w:szCs w:val="24"/>
        </w:rPr>
        <w:t xml:space="preserve"> </w:t>
      </w:r>
      <w:r w:rsidR="009E5D0E">
        <w:rPr>
          <w:rFonts w:ascii="Times New Roman" w:hAnsi="Times New Roman" w:cs="Times New Roman"/>
          <w:sz w:val="24"/>
          <w:szCs w:val="24"/>
        </w:rPr>
        <w:t>com abas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orelhas</w:t>
      </w:r>
      <w:r w:rsidR="009E5D0E">
        <w:rPr>
          <w:rFonts w:ascii="Times New Roman" w:hAnsi="Times New Roman" w:cs="Times New Roman"/>
          <w:sz w:val="24"/>
          <w:szCs w:val="24"/>
        </w:rPr>
        <w:t xml:space="preserve">, </w:t>
      </w:r>
      <w:r w:rsidR="00086D09">
        <w:rPr>
          <w:rFonts w:ascii="Times New Roman" w:hAnsi="Times New Roman" w:cs="Times New Roman"/>
          <w:sz w:val="24"/>
          <w:szCs w:val="24"/>
        </w:rPr>
        <w:t xml:space="preserve">descobriu-se </w:t>
      </w:r>
      <w:r w:rsidR="009E5D0E">
        <w:rPr>
          <w:rFonts w:ascii="Times New Roman" w:hAnsi="Times New Roman" w:cs="Times New Roman"/>
          <w:sz w:val="24"/>
          <w:szCs w:val="24"/>
        </w:rPr>
        <w:t>uma</w:t>
      </w:r>
      <w:r w:rsidR="006D221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cabeça calva</w:t>
      </w:r>
      <w:r w:rsidR="009E5D0E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567C4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começou a abraçá-lo e </w:t>
      </w:r>
      <w:r w:rsidR="006D221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beijá-lo </w:t>
      </w:r>
      <w:r w:rsidR="006D2214">
        <w:rPr>
          <w:rFonts w:ascii="Times New Roman" w:hAnsi="Times New Roman" w:cs="Times New Roman"/>
          <w:sz w:val="24"/>
          <w:szCs w:val="24"/>
        </w:rPr>
        <w:t>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Aleksei Aleksándrovitch disse:</w:t>
      </w:r>
    </w:p>
    <w:p w:rsidR="006F7029" w:rsidRPr="00C5704C" w:rsidRDefault="001E276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Deixe-me antes me lavar, </w:t>
      </w:r>
      <w:r w:rsidR="00D37ED2">
        <w:rPr>
          <w:rFonts w:ascii="Times New Roman" w:hAnsi="Times New Roman" w:cs="Times New Roman"/>
          <w:sz w:val="24"/>
          <w:szCs w:val="24"/>
        </w:rPr>
        <w:t>gatinha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estou cheirando </w:t>
      </w:r>
      <w:r w:rsidR="006D2214">
        <w:rPr>
          <w:rFonts w:ascii="Times New Roman" w:hAnsi="Times New Roman" w:cs="Times New Roman"/>
          <w:sz w:val="24"/>
          <w:szCs w:val="24"/>
        </w:rPr>
        <w:t>a</w:t>
      </w:r>
      <w:r w:rsidR="006019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graxa.</w:t>
      </w:r>
    </w:p>
    <w:p w:rsidR="006F7029" w:rsidRPr="00C5704C" w:rsidRDefault="007569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Essa é </w:t>
      </w:r>
      <w:r>
        <w:rPr>
          <w:rFonts w:ascii="Times New Roman" w:hAnsi="Times New Roman" w:cs="Times New Roman"/>
          <w:sz w:val="24"/>
          <w:szCs w:val="24"/>
        </w:rPr>
        <w:t xml:space="preserve">minha irmã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</w:t>
      </w:r>
      <w:r w:rsidR="00567C46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E5D0E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veio passar um tempo</w:t>
      </w:r>
      <w:r w:rsidR="008F6F31">
        <w:rPr>
          <w:rFonts w:ascii="Times New Roman" w:hAnsi="Times New Roman" w:cs="Times New Roman"/>
          <w:sz w:val="24"/>
          <w:szCs w:val="24"/>
        </w:rPr>
        <w:t xml:space="preserve"> aqui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F737E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7C46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</w:t>
      </w:r>
      <w:r w:rsidR="00567C46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6F3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Aleksei Aleksándrov</w:t>
      </w:r>
      <w:r w:rsidR="008F6F31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tch</w:t>
      </w:r>
      <w:r w:rsidR="008F6F31">
        <w:rPr>
          <w:rFonts w:ascii="Times New Roman" w:hAnsi="Times New Roman" w:cs="Times New Roman"/>
          <w:sz w:val="24"/>
          <w:szCs w:val="24"/>
        </w:rPr>
        <w:t xml:space="preserve"> </w:t>
      </w:r>
      <w:r w:rsidR="008F6F3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a casa é ampla, lugar não faltará.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8F6F31">
        <w:rPr>
          <w:rFonts w:ascii="Times New Roman" w:hAnsi="Times New Roman" w:cs="Times New Roman"/>
          <w:sz w:val="24"/>
          <w:szCs w:val="24"/>
        </w:rPr>
        <w:t>passou</w:t>
      </w:r>
      <w:r w:rsidR="008F6F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morar lá. Levantava-se de madrugada, ainda </w:t>
      </w:r>
      <w:r w:rsidR="00567C46">
        <w:rPr>
          <w:rFonts w:ascii="Times New Roman" w:hAnsi="Times New Roman" w:cs="Times New Roman"/>
          <w:sz w:val="24"/>
          <w:szCs w:val="24"/>
        </w:rPr>
        <w:t xml:space="preserve">no escuro,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precisava acender </w:t>
      </w:r>
      <w:r w:rsidR="00775394">
        <w:rPr>
          <w:rFonts w:ascii="Times New Roman" w:hAnsi="Times New Roman" w:cs="Times New Roman"/>
          <w:sz w:val="24"/>
          <w:szCs w:val="24"/>
        </w:rPr>
        <w:t>uma</w:t>
      </w:r>
      <w:r w:rsidR="0077539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vela na cozinha quente em que dormia para começar a </w:t>
      </w:r>
      <w:r w:rsidR="00775394">
        <w:rPr>
          <w:rFonts w:ascii="Times New Roman" w:hAnsi="Times New Roman" w:cs="Times New Roman"/>
          <w:sz w:val="24"/>
          <w:szCs w:val="24"/>
        </w:rPr>
        <w:t>limpeza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3D044D">
        <w:rPr>
          <w:rFonts w:ascii="Times New Roman" w:hAnsi="Times New Roman" w:cs="Times New Roman"/>
          <w:sz w:val="24"/>
          <w:szCs w:val="24"/>
        </w:rPr>
        <w:t>Aleksei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Aleksándrovitch comprava caixas</w:t>
      </w:r>
      <w:r w:rsidR="00567C46">
        <w:rPr>
          <w:rFonts w:ascii="Times New Roman" w:hAnsi="Times New Roman" w:cs="Times New Roman"/>
          <w:sz w:val="24"/>
          <w:szCs w:val="24"/>
        </w:rPr>
        <w:t xml:space="preserve"> de velas baratas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 seu uso economizava eletricidade.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Primeiro</w:t>
      </w:r>
      <w:r w:rsidR="00567C4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3173">
        <w:rPr>
          <w:rFonts w:ascii="Times New Roman" w:hAnsi="Times New Roman" w:cs="Times New Roman"/>
          <w:sz w:val="24"/>
          <w:szCs w:val="24"/>
        </w:rPr>
        <w:t>recolhia</w:t>
      </w:r>
      <w:r w:rsidR="00567C46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roupa de cama</w:t>
      </w:r>
      <w:r w:rsidR="00567C46">
        <w:rPr>
          <w:rFonts w:ascii="Times New Roman" w:hAnsi="Times New Roman" w:cs="Times New Roman"/>
          <w:sz w:val="24"/>
          <w:szCs w:val="24"/>
        </w:rPr>
        <w:t xml:space="preserve"> do chão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539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44D">
        <w:rPr>
          <w:rFonts w:ascii="Times New Roman" w:hAnsi="Times New Roman" w:cs="Times New Roman"/>
          <w:sz w:val="24"/>
          <w:szCs w:val="24"/>
        </w:rPr>
        <w:t>uns xales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37ED2">
        <w:rPr>
          <w:rFonts w:ascii="Times New Roman" w:hAnsi="Times New Roman" w:cs="Times New Roman"/>
          <w:sz w:val="24"/>
          <w:szCs w:val="24"/>
        </w:rPr>
        <w:t xml:space="preserve">uns </w:t>
      </w:r>
      <w:r w:rsidRPr="00C5704C">
        <w:rPr>
          <w:rFonts w:ascii="Times New Roman" w:hAnsi="Times New Roman" w:cs="Times New Roman"/>
          <w:sz w:val="24"/>
          <w:szCs w:val="24"/>
        </w:rPr>
        <w:t>paletós</w:t>
      </w:r>
      <w:r w:rsidR="003D044D">
        <w:rPr>
          <w:rFonts w:ascii="Times New Roman" w:hAnsi="Times New Roman" w:cs="Times New Roman"/>
          <w:sz w:val="24"/>
          <w:szCs w:val="24"/>
        </w:rPr>
        <w:t xml:space="preserve"> velhos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539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lavar o piso da cozinha, depois engraxava os sapatos</w:t>
      </w:r>
      <w:r w:rsidR="00567C4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assim que clareava, ela ia para </w:t>
      </w:r>
      <w:r w:rsidR="00567C46">
        <w:rPr>
          <w:rFonts w:ascii="Times New Roman" w:hAnsi="Times New Roman" w:cs="Times New Roman"/>
          <w:sz w:val="24"/>
          <w:szCs w:val="24"/>
        </w:rPr>
        <w:t>dentro</w:t>
      </w:r>
      <w:r w:rsidRPr="00C5704C">
        <w:rPr>
          <w:rFonts w:ascii="Times New Roman" w:hAnsi="Times New Roman" w:cs="Times New Roman"/>
          <w:sz w:val="24"/>
          <w:szCs w:val="24"/>
        </w:rPr>
        <w:t>, sentava-se à mesa com Aleksei Aleksándrovitch e Ks</w:t>
      </w:r>
      <w:r w:rsidR="0083499E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E2623D">
        <w:rPr>
          <w:rFonts w:ascii="Times New Roman" w:hAnsi="Times New Roman" w:cs="Times New Roman"/>
          <w:sz w:val="24"/>
          <w:szCs w:val="24"/>
        </w:rPr>
        <w:t>para tomar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chá </w:t>
      </w:r>
      <w:r w:rsidR="00E2623D">
        <w:rPr>
          <w:rFonts w:ascii="Times New Roman" w:hAnsi="Times New Roman" w:cs="Times New Roman"/>
          <w:sz w:val="24"/>
          <w:szCs w:val="24"/>
        </w:rPr>
        <w:t>adocicado</w:t>
      </w:r>
      <w:r w:rsidR="00567C4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</w:t>
      </w:r>
      <w:r w:rsidR="00E2623D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com banha de porco ou geleia de ameixa</w:t>
      </w:r>
      <w:r w:rsidR="00567C4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voltava para a faxina, mas </w:t>
      </w:r>
      <w:r w:rsidR="003D044D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quartos... </w:t>
      </w:r>
      <w:r w:rsidR="003D044D">
        <w:rPr>
          <w:rFonts w:ascii="Times New Roman" w:hAnsi="Times New Roman" w:cs="Times New Roman"/>
          <w:sz w:val="24"/>
          <w:szCs w:val="24"/>
        </w:rPr>
        <w:t>Mal se dava conta,</w:t>
      </w:r>
      <w:r w:rsidR="00F6548B">
        <w:rPr>
          <w:rFonts w:ascii="Times New Roman" w:hAnsi="Times New Roman" w:cs="Times New Roman"/>
          <w:sz w:val="24"/>
          <w:szCs w:val="24"/>
        </w:rPr>
        <w:t xml:space="preserve"> </w:t>
      </w:r>
      <w:r w:rsidR="003D044D">
        <w:rPr>
          <w:rFonts w:ascii="Times New Roman" w:hAnsi="Times New Roman" w:cs="Times New Roman"/>
          <w:sz w:val="24"/>
          <w:szCs w:val="24"/>
        </w:rPr>
        <w:t>já era</w:t>
      </w:r>
      <w:r w:rsidR="00F6548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hora d</w:t>
      </w:r>
      <w:r w:rsidR="00E2623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almoço, quando Aleksei Aleksándrovitch </w:t>
      </w:r>
      <w:r w:rsidR="00F6548B">
        <w:rPr>
          <w:rFonts w:ascii="Times New Roman" w:hAnsi="Times New Roman" w:cs="Times New Roman"/>
          <w:sz w:val="24"/>
          <w:szCs w:val="24"/>
        </w:rPr>
        <w:t>voltava para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almoço </w:t>
      </w:r>
      <w:r w:rsidR="00567C46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farto e </w:t>
      </w:r>
      <w:r w:rsidR="00567C46">
        <w:rPr>
          <w:rFonts w:ascii="Times New Roman" w:hAnsi="Times New Roman" w:cs="Times New Roman"/>
          <w:sz w:val="24"/>
          <w:szCs w:val="24"/>
        </w:rPr>
        <w:t>delicioso</w:t>
      </w:r>
      <w:r w:rsidRPr="00C5704C">
        <w:rPr>
          <w:rFonts w:ascii="Times New Roman" w:hAnsi="Times New Roman" w:cs="Times New Roman"/>
          <w:sz w:val="24"/>
          <w:szCs w:val="24"/>
        </w:rPr>
        <w:t>. Ks</w:t>
      </w:r>
      <w:r w:rsidR="0083499E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cozinhava bem, pois tinha sido cozinheira na casa de repouso. </w:t>
      </w:r>
      <w:r w:rsidR="00567C46">
        <w:rPr>
          <w:rFonts w:ascii="Times New Roman" w:hAnsi="Times New Roman" w:cs="Times New Roman"/>
          <w:sz w:val="24"/>
          <w:szCs w:val="24"/>
        </w:rPr>
        <w:t>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6548B">
        <w:rPr>
          <w:rFonts w:ascii="Times New Roman" w:hAnsi="Times New Roman" w:cs="Times New Roman"/>
          <w:sz w:val="24"/>
          <w:szCs w:val="24"/>
        </w:rPr>
        <w:t xml:space="preserve">como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a velha mendiga do sítio sonhava </w:t>
      </w:r>
      <w:r w:rsidR="00F6548B">
        <w:rPr>
          <w:rFonts w:ascii="Times New Roman" w:hAnsi="Times New Roman" w:cs="Times New Roman"/>
          <w:sz w:val="24"/>
          <w:szCs w:val="24"/>
        </w:rPr>
        <w:t>receber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casa rica, macarrão com molho de carne, </w:t>
      </w:r>
      <w:r w:rsidR="00F43B45">
        <w:rPr>
          <w:rFonts w:ascii="Times New Roman" w:hAnsi="Times New Roman" w:cs="Times New Roman"/>
          <w:sz w:val="24"/>
          <w:szCs w:val="24"/>
        </w:rPr>
        <w:t>almôndegas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painço</w:t>
      </w:r>
      <w:r w:rsidR="003D0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044D">
        <w:rPr>
          <w:rFonts w:ascii="Times New Roman" w:hAnsi="Times New Roman" w:cs="Times New Roman"/>
          <w:sz w:val="24"/>
          <w:szCs w:val="24"/>
        </w:rPr>
        <w:t>cozido</w:t>
      </w:r>
      <w:r w:rsidR="002B3173">
        <w:rPr>
          <w:rFonts w:ascii="Times New Roman" w:hAnsi="Times New Roman" w:cs="Times New Roman"/>
          <w:sz w:val="24"/>
          <w:szCs w:val="24"/>
        </w:rPr>
        <w:t>,</w:t>
      </w:r>
      <w:r w:rsidR="00567C46">
        <w:rPr>
          <w:rFonts w:ascii="Times New Roman" w:hAnsi="Times New Roman" w:cs="Times New Roman"/>
          <w:sz w:val="24"/>
          <w:szCs w:val="24"/>
        </w:rPr>
        <w:t xml:space="preserve"> </w:t>
      </w:r>
      <w:r w:rsidR="002B317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panquecas. Maria comia e pensava: “</w:t>
      </w:r>
      <w:r w:rsidR="00567C46">
        <w:rPr>
          <w:rFonts w:ascii="Times New Roman" w:hAnsi="Times New Roman" w:cs="Times New Roman"/>
          <w:sz w:val="24"/>
          <w:szCs w:val="24"/>
        </w:rPr>
        <w:t>Ah</w:t>
      </w:r>
      <w:r w:rsidRPr="00C5704C">
        <w:rPr>
          <w:rFonts w:ascii="Times New Roman" w:hAnsi="Times New Roman" w:cs="Times New Roman"/>
          <w:sz w:val="24"/>
          <w:szCs w:val="24"/>
        </w:rPr>
        <w:t>, Vássia deveria estar aqui... Chura e Kólia</w:t>
      </w:r>
      <w:r w:rsidR="003D044D">
        <w:rPr>
          <w:rFonts w:ascii="Times New Roman" w:hAnsi="Times New Roman" w:cs="Times New Roman"/>
          <w:sz w:val="24"/>
          <w:szCs w:val="24"/>
        </w:rPr>
        <w:t xml:space="preserve"> também</w:t>
      </w:r>
      <w:r w:rsidRPr="00C5704C">
        <w:rPr>
          <w:rFonts w:ascii="Times New Roman" w:hAnsi="Times New Roman" w:cs="Times New Roman"/>
          <w:sz w:val="24"/>
          <w:szCs w:val="24"/>
        </w:rPr>
        <w:t>...”</w:t>
      </w:r>
      <w:r w:rsidR="00567C46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Depois do almoço</w:t>
      </w:r>
      <w:r w:rsidR="001931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lava</w:t>
      </w:r>
      <w:r w:rsidR="00F6548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1CA">
        <w:rPr>
          <w:rFonts w:ascii="Times New Roman" w:hAnsi="Times New Roman" w:cs="Times New Roman"/>
          <w:sz w:val="24"/>
          <w:szCs w:val="24"/>
        </w:rPr>
        <w:t xml:space="preserve">a </w:t>
      </w:r>
      <w:r w:rsidR="003E7931">
        <w:rPr>
          <w:rFonts w:ascii="Times New Roman" w:hAnsi="Times New Roman" w:cs="Times New Roman"/>
          <w:sz w:val="24"/>
          <w:szCs w:val="24"/>
        </w:rPr>
        <w:t>louça</w:t>
      </w:r>
      <w:r w:rsidR="00C37540">
        <w:rPr>
          <w:rFonts w:ascii="Times New Roman" w:hAnsi="Times New Roman" w:cs="Times New Roman"/>
          <w:sz w:val="24"/>
          <w:szCs w:val="24"/>
        </w:rPr>
        <w:t xml:space="preserve"> por </w:t>
      </w:r>
      <w:r w:rsidR="003D044D">
        <w:rPr>
          <w:rFonts w:ascii="Times New Roman" w:hAnsi="Times New Roman" w:cs="Times New Roman"/>
          <w:sz w:val="24"/>
          <w:szCs w:val="24"/>
        </w:rPr>
        <w:t>longo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tempo, sob </w:t>
      </w:r>
      <w:r w:rsidR="004A7564">
        <w:rPr>
          <w:rFonts w:ascii="Times New Roman" w:hAnsi="Times New Roman" w:cs="Times New Roman"/>
          <w:sz w:val="24"/>
          <w:szCs w:val="24"/>
        </w:rPr>
        <w:t>o olhar</w:t>
      </w:r>
      <w:r w:rsidR="00DB006F">
        <w:rPr>
          <w:rFonts w:ascii="Times New Roman" w:hAnsi="Times New Roman" w:cs="Times New Roman"/>
          <w:sz w:val="24"/>
          <w:szCs w:val="24"/>
        </w:rPr>
        <w:t xml:space="preserve"> atento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Ks</w:t>
      </w:r>
      <w:r w:rsidR="00F6548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énia. Inicialmente fervia um tambor com água para tirar a gordura dos pratos e </w:t>
      </w:r>
      <w:r w:rsidR="00F6548B">
        <w:rPr>
          <w:rFonts w:ascii="Times New Roman" w:hAnsi="Times New Roman" w:cs="Times New Roman"/>
          <w:sz w:val="24"/>
          <w:szCs w:val="24"/>
        </w:rPr>
        <w:lastRenderedPageBreak/>
        <w:t>talheres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enxaguando </w:t>
      </w:r>
      <w:r w:rsidR="00F6548B">
        <w:rPr>
          <w:rFonts w:ascii="Times New Roman" w:hAnsi="Times New Roman" w:cs="Times New Roman"/>
          <w:sz w:val="24"/>
          <w:szCs w:val="24"/>
        </w:rPr>
        <w:t xml:space="preserve">com água fria </w:t>
      </w:r>
      <w:r w:rsidR="002B3173">
        <w:rPr>
          <w:rFonts w:ascii="Times New Roman" w:hAnsi="Times New Roman" w:cs="Times New Roman"/>
          <w:sz w:val="24"/>
          <w:szCs w:val="24"/>
        </w:rPr>
        <w:t>peça</w:t>
      </w:r>
      <w:r w:rsidR="0041429B">
        <w:rPr>
          <w:rFonts w:ascii="Times New Roman" w:hAnsi="Times New Roman" w:cs="Times New Roman"/>
          <w:sz w:val="24"/>
          <w:szCs w:val="24"/>
        </w:rPr>
        <w:t xml:space="preserve"> por </w:t>
      </w:r>
      <w:r w:rsidR="002B3173">
        <w:rPr>
          <w:rFonts w:ascii="Times New Roman" w:hAnsi="Times New Roman" w:cs="Times New Roman"/>
          <w:sz w:val="24"/>
          <w:szCs w:val="24"/>
        </w:rPr>
        <w:t>peça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462636">
        <w:rPr>
          <w:rFonts w:ascii="Times New Roman" w:hAnsi="Times New Roman" w:cs="Times New Roman"/>
          <w:sz w:val="24"/>
          <w:szCs w:val="24"/>
        </w:rPr>
        <w:t xml:space="preserve"> </w:t>
      </w:r>
      <w:r w:rsidR="004A7564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0A2DF8" w:rsidRPr="00C5704C">
        <w:rPr>
          <w:rFonts w:ascii="Times New Roman" w:hAnsi="Times New Roman" w:cs="Times New Roman"/>
          <w:sz w:val="24"/>
          <w:szCs w:val="24"/>
        </w:rPr>
        <w:t>pass</w:t>
      </w:r>
      <w:r w:rsidR="000A2DF8">
        <w:rPr>
          <w:rFonts w:ascii="Times New Roman" w:hAnsi="Times New Roman" w:cs="Times New Roman"/>
          <w:sz w:val="24"/>
          <w:szCs w:val="24"/>
        </w:rPr>
        <w:t>ou</w:t>
      </w:r>
      <w:r w:rsidR="000A2DF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inverno, satisfeita. </w:t>
      </w:r>
      <w:r w:rsidR="003E7931">
        <w:rPr>
          <w:rFonts w:ascii="Times New Roman" w:hAnsi="Times New Roman" w:cs="Times New Roman"/>
          <w:sz w:val="24"/>
          <w:szCs w:val="24"/>
        </w:rPr>
        <w:t>Em seu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livre</w:t>
      </w:r>
      <w:r w:rsidR="00F6548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1E05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feira com Ks</w:t>
      </w:r>
      <w:r w:rsidR="00F6548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</w:t>
      </w:r>
      <w:r w:rsidR="00F6548B">
        <w:rPr>
          <w:rFonts w:ascii="Times New Roman" w:hAnsi="Times New Roman" w:cs="Times New Roman"/>
          <w:sz w:val="24"/>
          <w:szCs w:val="24"/>
        </w:rPr>
        <w:t xml:space="preserve"> ou </w:t>
      </w:r>
      <w:r w:rsidR="0041429B">
        <w:rPr>
          <w:rFonts w:ascii="Times New Roman" w:hAnsi="Times New Roman" w:cs="Times New Roman"/>
          <w:sz w:val="24"/>
          <w:szCs w:val="24"/>
        </w:rPr>
        <w:t>passeava</w:t>
      </w:r>
      <w:r w:rsidR="00F6548B">
        <w:rPr>
          <w:rFonts w:ascii="Times New Roman" w:hAnsi="Times New Roman" w:cs="Times New Roman"/>
          <w:sz w:val="24"/>
          <w:szCs w:val="24"/>
        </w:rPr>
        <w:t xml:space="preserve"> 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cidade. </w:t>
      </w:r>
      <w:r w:rsidR="0041429B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Vorónej </w:t>
      </w:r>
      <w:r w:rsidR="00C5614E">
        <w:rPr>
          <w:rFonts w:ascii="Times New Roman" w:hAnsi="Times New Roman" w:cs="Times New Roman"/>
          <w:sz w:val="24"/>
          <w:szCs w:val="24"/>
        </w:rPr>
        <w:t xml:space="preserve">é um bom lugar,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41429B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Kursk</w:t>
      </w:r>
      <w:r w:rsidR="0041429B">
        <w:rPr>
          <w:rFonts w:ascii="Times New Roman" w:hAnsi="Times New Roman" w:cs="Times New Roman"/>
          <w:sz w:val="24"/>
          <w:szCs w:val="24"/>
        </w:rPr>
        <w:t>,” pensava, “</w:t>
      </w:r>
      <w:r w:rsidR="003E7931">
        <w:rPr>
          <w:rFonts w:ascii="Times New Roman" w:hAnsi="Times New Roman" w:cs="Times New Roman"/>
          <w:sz w:val="24"/>
          <w:szCs w:val="24"/>
        </w:rPr>
        <w:t>agora, além de estar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da </w:t>
      </w:r>
      <w:r w:rsidR="0041429B">
        <w:rPr>
          <w:rFonts w:ascii="Times New Roman" w:hAnsi="Times New Roman" w:cs="Times New Roman"/>
          <w:sz w:val="24"/>
          <w:szCs w:val="24"/>
        </w:rPr>
        <w:t xml:space="preserve">minha </w:t>
      </w:r>
      <w:r w:rsidRPr="00C5704C">
        <w:rPr>
          <w:rFonts w:ascii="Times New Roman" w:hAnsi="Times New Roman" w:cs="Times New Roman"/>
          <w:sz w:val="24"/>
          <w:szCs w:val="24"/>
        </w:rPr>
        <w:t>irmã</w:t>
      </w:r>
      <w:r w:rsidR="003E7931">
        <w:rPr>
          <w:rFonts w:ascii="Times New Roman" w:hAnsi="Times New Roman" w:cs="Times New Roman"/>
          <w:sz w:val="24"/>
          <w:szCs w:val="24"/>
        </w:rPr>
        <w:t xml:space="preserve">, </w:t>
      </w:r>
      <w:r w:rsidR="0041429B">
        <w:rPr>
          <w:rFonts w:ascii="Times New Roman" w:hAnsi="Times New Roman" w:cs="Times New Roman"/>
          <w:sz w:val="24"/>
          <w:szCs w:val="24"/>
        </w:rPr>
        <w:t>é possível viver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esmola, </w:t>
      </w:r>
      <w:r w:rsidR="00A01E05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1E05">
        <w:rPr>
          <w:rFonts w:ascii="Times New Roman" w:hAnsi="Times New Roman" w:cs="Times New Roman"/>
          <w:sz w:val="24"/>
          <w:szCs w:val="24"/>
        </w:rPr>
        <w:t>emagrecer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025F35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4721">
        <w:rPr>
          <w:rFonts w:ascii="Times New Roman" w:hAnsi="Times New Roman" w:cs="Times New Roman"/>
          <w:sz w:val="24"/>
          <w:szCs w:val="24"/>
        </w:rPr>
        <w:t>A</w:t>
      </w:r>
      <w:r w:rsidR="004A7564">
        <w:rPr>
          <w:rFonts w:ascii="Times New Roman" w:hAnsi="Times New Roman" w:cs="Times New Roman"/>
          <w:sz w:val="24"/>
          <w:szCs w:val="24"/>
        </w:rPr>
        <w:t xml:space="preserve">ssim </w:t>
      </w:r>
      <w:r w:rsidRPr="00C5704C">
        <w:rPr>
          <w:rFonts w:ascii="Times New Roman" w:hAnsi="Times New Roman" w:cs="Times New Roman"/>
          <w:sz w:val="24"/>
          <w:szCs w:val="24"/>
        </w:rPr>
        <w:t>Maria passa</w:t>
      </w:r>
      <w:r w:rsidR="0056472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inverno</w:t>
      </w:r>
      <w:r w:rsidR="00564721">
        <w:rPr>
          <w:rFonts w:ascii="Times New Roman" w:hAnsi="Times New Roman" w:cs="Times New Roman"/>
          <w:sz w:val="24"/>
          <w:szCs w:val="24"/>
        </w:rPr>
        <w:t xml:space="preserve"> quando, c</w:t>
      </w:r>
      <w:r w:rsidR="004A7564">
        <w:rPr>
          <w:rFonts w:ascii="Times New Roman" w:hAnsi="Times New Roman" w:cs="Times New Roman"/>
          <w:sz w:val="24"/>
          <w:szCs w:val="24"/>
        </w:rPr>
        <w:t>erto dia,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83499E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lhe disse:</w:t>
      </w:r>
    </w:p>
    <w:p w:rsidR="006F7029" w:rsidRPr="00C5704C" w:rsidRDefault="000A2DF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Engraxe as botas de </w:t>
      </w:r>
      <w:r w:rsidR="0041429B">
        <w:rPr>
          <w:rFonts w:ascii="Times New Roman" w:hAnsi="Times New Roman" w:cs="Times New Roman"/>
          <w:sz w:val="24"/>
          <w:szCs w:val="24"/>
        </w:rPr>
        <w:t>serviço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Aleksei Aleksándrovitch, porque ele </w:t>
      </w:r>
      <w:r w:rsidR="0041429B">
        <w:rPr>
          <w:rFonts w:ascii="Times New Roman" w:hAnsi="Times New Roman" w:cs="Times New Roman"/>
          <w:sz w:val="24"/>
          <w:szCs w:val="24"/>
        </w:rPr>
        <w:t>fará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uma viagem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trabalho.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começou </w:t>
      </w:r>
      <w:r w:rsidR="004A756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engraxar as botas, </w:t>
      </w:r>
      <w:r w:rsidR="009C10EE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eram pesadas, de couro grosso</w:t>
      </w:r>
      <w:r w:rsidR="004D040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forro de flanela</w:t>
      </w:r>
      <w:r w:rsidR="004A7564">
        <w:rPr>
          <w:rFonts w:ascii="Times New Roman" w:hAnsi="Times New Roman" w:cs="Times New Roman"/>
          <w:sz w:val="24"/>
          <w:szCs w:val="24"/>
        </w:rPr>
        <w:t xml:space="preserve"> e </w:t>
      </w:r>
      <w:r w:rsidR="004A7564" w:rsidRPr="001931CA">
        <w:rPr>
          <w:rFonts w:ascii="Times New Roman" w:hAnsi="Times New Roman" w:cs="Times New Roman"/>
          <w:sz w:val="24"/>
          <w:szCs w:val="24"/>
        </w:rPr>
        <w:t>pequenas</w:t>
      </w:r>
      <w:r w:rsidRPr="001931CA">
        <w:rPr>
          <w:rFonts w:ascii="Times New Roman" w:hAnsi="Times New Roman" w:cs="Times New Roman"/>
          <w:sz w:val="24"/>
          <w:szCs w:val="24"/>
        </w:rPr>
        <w:t xml:space="preserve"> ferraduras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pregadas</w:t>
      </w:r>
      <w:r w:rsidR="004A7564">
        <w:rPr>
          <w:rFonts w:ascii="Times New Roman" w:hAnsi="Times New Roman" w:cs="Times New Roman"/>
          <w:sz w:val="24"/>
          <w:szCs w:val="24"/>
        </w:rPr>
        <w:t xml:space="preserve"> na sola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Como Maria sofreu para engraxá-las, quantos panos velhos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gastou,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quanta graxa, </w:t>
      </w:r>
      <w:r w:rsidR="004A7564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as botas adquirissem brilho e o couro am</w:t>
      </w:r>
      <w:r w:rsidR="00A4512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c</w:t>
      </w:r>
      <w:r w:rsidR="00A4512D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>sse</w:t>
      </w:r>
      <w:r w:rsidR="004A7564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Aleksándrovitch calçou as botas, bateu com os pés no </w:t>
      </w:r>
      <w:r w:rsidR="00C37540">
        <w:rPr>
          <w:rFonts w:ascii="Times New Roman" w:hAnsi="Times New Roman" w:cs="Times New Roman"/>
          <w:sz w:val="24"/>
          <w:szCs w:val="24"/>
        </w:rPr>
        <w:t>chão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6F7029" w:rsidRPr="00C5704C" w:rsidRDefault="003810C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7B23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gora eu não vou molhar os pés. Às vezes, que diabo, </w:t>
      </w:r>
      <w:r w:rsidR="00A4512D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canos explodem e</w:t>
      </w:r>
      <w:r w:rsidR="00A451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512D">
        <w:rPr>
          <w:rFonts w:ascii="Times New Roman" w:hAnsi="Times New Roman" w:cs="Times New Roman"/>
          <w:sz w:val="24"/>
          <w:szCs w:val="24"/>
        </w:rPr>
        <w:t xml:space="preserve">as </w:t>
      </w:r>
      <w:r w:rsidR="006F7029" w:rsidRPr="00C5704C">
        <w:rPr>
          <w:rFonts w:ascii="Times New Roman" w:hAnsi="Times New Roman" w:cs="Times New Roman"/>
          <w:sz w:val="24"/>
          <w:szCs w:val="24"/>
        </w:rPr>
        <w:t>botas de feltro</w:t>
      </w:r>
      <w:r w:rsidR="004866DA">
        <w:rPr>
          <w:rFonts w:ascii="Times New Roman" w:hAnsi="Times New Roman" w:cs="Times New Roman"/>
          <w:sz w:val="24"/>
          <w:szCs w:val="24"/>
        </w:rPr>
        <w:t>,</w:t>
      </w:r>
      <w:r w:rsidR="00A4512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os pés </w:t>
      </w:r>
      <w:r w:rsidR="00A4512D">
        <w:rPr>
          <w:rFonts w:ascii="Times New Roman" w:hAnsi="Times New Roman" w:cs="Times New Roman"/>
          <w:sz w:val="24"/>
          <w:szCs w:val="24"/>
        </w:rPr>
        <w:t xml:space="preserve">ficam </w:t>
      </w:r>
      <w:r w:rsidR="006F7029" w:rsidRPr="00C5704C">
        <w:rPr>
          <w:rFonts w:ascii="Times New Roman" w:hAnsi="Times New Roman" w:cs="Times New Roman"/>
          <w:sz w:val="24"/>
          <w:szCs w:val="24"/>
        </w:rPr>
        <w:t>molhados.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Aleksei Aleksándrovitch </w:t>
      </w:r>
      <w:r w:rsidR="00A4512D">
        <w:rPr>
          <w:rFonts w:ascii="Times New Roman" w:hAnsi="Times New Roman" w:cs="Times New Roman"/>
          <w:sz w:val="24"/>
          <w:szCs w:val="24"/>
        </w:rPr>
        <w:t>partiu</w:t>
      </w:r>
      <w:r w:rsidR="00A451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Ks</w:t>
      </w:r>
      <w:r w:rsidR="00C37540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disse:</w:t>
      </w:r>
    </w:p>
    <w:p w:rsidR="006F7029" w:rsidRPr="00C5704C" w:rsidRDefault="003810C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Maria, </w:t>
      </w:r>
      <w:r w:rsidR="00C37540">
        <w:rPr>
          <w:rFonts w:ascii="Times New Roman" w:hAnsi="Times New Roman" w:cs="Times New Roman"/>
          <w:sz w:val="24"/>
          <w:szCs w:val="24"/>
        </w:rPr>
        <w:t xml:space="preserve">hoje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você não vai </w:t>
      </w:r>
      <w:r w:rsidR="00C37540"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varrer o chão, pois é </w:t>
      </w:r>
      <w:r>
        <w:rPr>
          <w:rFonts w:ascii="Times New Roman" w:hAnsi="Times New Roman" w:cs="Times New Roman"/>
          <w:sz w:val="24"/>
          <w:szCs w:val="24"/>
        </w:rPr>
        <w:t>de mau agouro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quando alguém viaja. Se você quiser, pode passear um pouco e depois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deitar.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B61312">
        <w:rPr>
          <w:rFonts w:ascii="Times New Roman" w:hAnsi="Times New Roman" w:cs="Times New Roman"/>
          <w:sz w:val="24"/>
          <w:szCs w:val="24"/>
        </w:rPr>
        <w:t>passeou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Vorónej</w:t>
      </w:r>
      <w:r w:rsidR="00B613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1312">
        <w:rPr>
          <w:rFonts w:ascii="Times New Roman" w:hAnsi="Times New Roman" w:cs="Times New Roman"/>
          <w:sz w:val="24"/>
          <w:szCs w:val="24"/>
        </w:rPr>
        <w:t>até começar a anoitecer</w:t>
      </w:r>
      <w:r w:rsidRPr="00C5704C">
        <w:rPr>
          <w:rFonts w:ascii="Times New Roman" w:hAnsi="Times New Roman" w:cs="Times New Roman"/>
          <w:sz w:val="24"/>
          <w:szCs w:val="24"/>
        </w:rPr>
        <w:t>, depois voltou e viu Ks</w:t>
      </w:r>
      <w:r w:rsidR="00E3082D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sentada </w:t>
      </w:r>
      <w:r w:rsidR="00B61312">
        <w:rPr>
          <w:rFonts w:ascii="Times New Roman" w:hAnsi="Times New Roman" w:cs="Times New Roman"/>
          <w:sz w:val="24"/>
          <w:szCs w:val="24"/>
        </w:rPr>
        <w:t>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B3F8D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espelho, e seu rosto era tão b</w:t>
      </w:r>
      <w:r w:rsidR="00025F35">
        <w:rPr>
          <w:rFonts w:ascii="Times New Roman" w:hAnsi="Times New Roman" w:cs="Times New Roman"/>
          <w:sz w:val="24"/>
          <w:szCs w:val="24"/>
        </w:rPr>
        <w:t>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não </w:t>
      </w:r>
      <w:r w:rsidR="00B61312">
        <w:rPr>
          <w:rFonts w:ascii="Times New Roman" w:hAnsi="Times New Roman" w:cs="Times New Roman"/>
          <w:sz w:val="24"/>
          <w:szCs w:val="24"/>
        </w:rPr>
        <w:t>devia nada ao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jovem</w:t>
      </w:r>
      <w:r w:rsidR="00E3082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estação </w:t>
      </w:r>
      <w:r w:rsidR="003810CA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Andréievka. “</w:t>
      </w:r>
      <w:r w:rsidR="00F836C7">
        <w:rPr>
          <w:rFonts w:ascii="Times New Roman" w:hAnsi="Times New Roman" w:cs="Times New Roman"/>
          <w:sz w:val="24"/>
          <w:szCs w:val="24"/>
        </w:rPr>
        <w:t>Se</w:t>
      </w:r>
      <w:r w:rsidR="00F836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nossa mãe</w:t>
      </w:r>
      <w:r w:rsidR="00E3082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pudesse ver Ks</w:t>
      </w:r>
      <w:r w:rsidR="00255BCD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agora, </w:t>
      </w:r>
      <w:r w:rsidR="00C4299F">
        <w:rPr>
          <w:rFonts w:ascii="Times New Roman" w:hAnsi="Times New Roman" w:cs="Times New Roman"/>
          <w:sz w:val="24"/>
          <w:szCs w:val="24"/>
        </w:rPr>
        <w:t>ficaria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99F">
        <w:rPr>
          <w:rFonts w:ascii="Times New Roman" w:hAnsi="Times New Roman" w:cs="Times New Roman"/>
          <w:sz w:val="24"/>
          <w:szCs w:val="24"/>
        </w:rPr>
        <w:t>feliz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E3082D">
        <w:rPr>
          <w:rFonts w:ascii="Times New Roman" w:hAnsi="Times New Roman" w:cs="Times New Roman"/>
          <w:sz w:val="24"/>
          <w:szCs w:val="24"/>
        </w:rPr>
        <w:t xml:space="preserve"> pensava Maria.</w:t>
      </w:r>
    </w:p>
    <w:p w:rsidR="006F7029" w:rsidRPr="00C5704C" w:rsidRDefault="00F836C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</w:t>
      </w:r>
      <w:r w:rsidR="00255BCD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alegre, cantarolando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1312">
        <w:rPr>
          <w:rFonts w:ascii="Times New Roman" w:hAnsi="Times New Roman" w:cs="Times New Roman"/>
          <w:sz w:val="24"/>
          <w:szCs w:val="24"/>
        </w:rPr>
        <w:t>com</w:t>
      </w:r>
      <w:r w:rsidR="00CA55F4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3B45">
        <w:rPr>
          <w:rFonts w:ascii="Times New Roman" w:hAnsi="Times New Roman" w:cs="Times New Roman"/>
          <w:sz w:val="24"/>
          <w:szCs w:val="24"/>
        </w:rPr>
        <w:t>as almôndegas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pão </w:t>
      </w:r>
      <w:r w:rsidR="003E7931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pode </w:t>
      </w:r>
      <w:r w:rsidR="00E3082D">
        <w:rPr>
          <w:rFonts w:ascii="Times New Roman" w:hAnsi="Times New Roman" w:cs="Times New Roman"/>
          <w:sz w:val="24"/>
          <w:szCs w:val="24"/>
        </w:rPr>
        <w:t xml:space="preserve">ir </w:t>
      </w:r>
      <w:r w:rsidR="00DE2FEA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deitar. Hoje você não vai </w:t>
      </w:r>
      <w:r>
        <w:rPr>
          <w:rFonts w:ascii="Times New Roman" w:hAnsi="Times New Roman" w:cs="Times New Roman"/>
          <w:sz w:val="24"/>
          <w:szCs w:val="24"/>
        </w:rPr>
        <w:t>limpar nada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jantou fartamente na cozinha, </w:t>
      </w:r>
      <w:r w:rsidR="00CF7B23">
        <w:rPr>
          <w:rFonts w:ascii="Times New Roman" w:hAnsi="Times New Roman" w:cs="Times New Roman"/>
          <w:sz w:val="24"/>
          <w:szCs w:val="24"/>
        </w:rPr>
        <w:t>acomodou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sobre os </w:t>
      </w:r>
      <w:r w:rsidR="00B61312">
        <w:rPr>
          <w:rFonts w:ascii="Times New Roman" w:hAnsi="Times New Roman" w:cs="Times New Roman"/>
          <w:sz w:val="24"/>
          <w:szCs w:val="24"/>
        </w:rPr>
        <w:t>xales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macios e adormeceu</w:t>
      </w:r>
      <w:r w:rsidR="00E3082D">
        <w:rPr>
          <w:rFonts w:ascii="Times New Roman" w:hAnsi="Times New Roman" w:cs="Times New Roman"/>
          <w:sz w:val="24"/>
          <w:szCs w:val="24"/>
        </w:rPr>
        <w:t xml:space="preserve">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2623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meio da noite </w:t>
      </w:r>
      <w:r w:rsidR="00E2623D">
        <w:rPr>
          <w:rFonts w:ascii="Times New Roman" w:hAnsi="Times New Roman" w:cs="Times New Roman"/>
          <w:sz w:val="24"/>
          <w:szCs w:val="24"/>
        </w:rPr>
        <w:t>foi despertada por</w:t>
      </w:r>
      <w:r w:rsidR="00916098">
        <w:rPr>
          <w:rFonts w:ascii="Times New Roman" w:hAnsi="Times New Roman" w:cs="Times New Roman"/>
          <w:sz w:val="24"/>
          <w:szCs w:val="24"/>
        </w:rPr>
        <w:t xml:space="preserve"> </w:t>
      </w:r>
      <w:r w:rsidR="00E3082D">
        <w:rPr>
          <w:rFonts w:ascii="Times New Roman" w:hAnsi="Times New Roman" w:cs="Times New Roman"/>
          <w:sz w:val="24"/>
          <w:szCs w:val="24"/>
        </w:rPr>
        <w:t>sussurros</w:t>
      </w:r>
      <w:r w:rsidR="005937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risadinhas. </w:t>
      </w:r>
      <w:r w:rsidR="00E3082D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Aleksei Aleksándrovitch deve ter voltado,</w:t>
      </w:r>
      <w:r w:rsidR="00E3082D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pensou.</w:t>
      </w:r>
    </w:p>
    <w:p w:rsidR="006F7029" w:rsidRPr="00C5704C" w:rsidRDefault="00E3082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repente</w:t>
      </w:r>
      <w:r w:rsidR="001931CA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conversa silenciou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ouviu </w:t>
      </w:r>
      <w:r>
        <w:rPr>
          <w:rFonts w:ascii="Times New Roman" w:hAnsi="Times New Roman" w:cs="Times New Roman"/>
          <w:sz w:val="24"/>
          <w:szCs w:val="24"/>
        </w:rPr>
        <w:t>gemidos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énia. “</w:t>
      </w:r>
      <w:r w:rsidR="00B61312">
        <w:rPr>
          <w:rFonts w:ascii="Times New Roman" w:hAnsi="Times New Roman" w:cs="Times New Roman"/>
          <w:sz w:val="24"/>
          <w:szCs w:val="24"/>
        </w:rPr>
        <w:t>Está doente</w:t>
      </w:r>
      <w:r>
        <w:rPr>
          <w:rFonts w:ascii="Times New Roman" w:hAnsi="Times New Roman" w:cs="Times New Roman"/>
          <w:sz w:val="24"/>
          <w:szCs w:val="24"/>
        </w:rPr>
        <w:t>,”</w:t>
      </w:r>
      <w:r w:rsidR="00593787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pensou Maria</w:t>
      </w:r>
      <w:r>
        <w:rPr>
          <w:rFonts w:ascii="Times New Roman" w:hAnsi="Times New Roman" w:cs="Times New Roman"/>
          <w:sz w:val="24"/>
          <w:szCs w:val="24"/>
        </w:rPr>
        <w:t>,</w:t>
      </w:r>
      <w:r w:rsidR="00593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 adoeceu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” Ela se levantou e foi até a porta, que estava trancada,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>conseguiu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sair da cozinha. </w:t>
      </w:r>
      <w:r w:rsidR="00916098">
        <w:rPr>
          <w:rFonts w:ascii="Times New Roman" w:hAnsi="Times New Roman" w:cs="Times New Roman"/>
          <w:sz w:val="24"/>
          <w:szCs w:val="24"/>
        </w:rPr>
        <w:t>F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icou junto à porta ouvindo </w:t>
      </w:r>
      <w:r w:rsidR="00B61312">
        <w:rPr>
          <w:rFonts w:ascii="Times New Roman" w:hAnsi="Times New Roman" w:cs="Times New Roman"/>
          <w:sz w:val="24"/>
          <w:szCs w:val="24"/>
        </w:rPr>
        <w:t xml:space="preserve">os gemidos de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énia. Mas </w:t>
      </w:r>
      <w:r w:rsidR="00025F35">
        <w:rPr>
          <w:rFonts w:ascii="Times New Roman" w:hAnsi="Times New Roman" w:cs="Times New Roman"/>
          <w:sz w:val="24"/>
          <w:szCs w:val="24"/>
        </w:rPr>
        <w:t>sua irmã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gemia tão melodiosamente </w:t>
      </w:r>
      <w:r>
        <w:rPr>
          <w:rFonts w:ascii="Times New Roman" w:hAnsi="Times New Roman" w:cs="Times New Roman"/>
          <w:sz w:val="24"/>
          <w:szCs w:val="24"/>
        </w:rPr>
        <w:t xml:space="preserve">que era </w:t>
      </w:r>
      <w:r w:rsidR="006F7029" w:rsidRPr="00C5704C">
        <w:rPr>
          <w:rFonts w:ascii="Times New Roman" w:hAnsi="Times New Roman" w:cs="Times New Roman"/>
          <w:sz w:val="24"/>
          <w:szCs w:val="24"/>
        </w:rPr>
        <w:t>como se</w:t>
      </w:r>
      <w:r w:rsidR="00DE2FEA">
        <w:rPr>
          <w:rFonts w:ascii="Times New Roman" w:hAnsi="Times New Roman" w:cs="Times New Roman"/>
          <w:sz w:val="24"/>
          <w:szCs w:val="24"/>
        </w:rPr>
        <w:t>, movida por uma dor aguda,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cantasse uma canção alegre. E </w:t>
      </w:r>
      <w:r w:rsidR="00B532BD">
        <w:rPr>
          <w:rFonts w:ascii="Times New Roman" w:hAnsi="Times New Roman" w:cs="Times New Roman"/>
          <w:sz w:val="24"/>
          <w:szCs w:val="24"/>
        </w:rPr>
        <w:t>de súbito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se lembrou de como Gricha gem</w:t>
      </w:r>
      <w:r w:rsidR="00B532BD">
        <w:rPr>
          <w:rFonts w:ascii="Times New Roman" w:hAnsi="Times New Roman" w:cs="Times New Roman"/>
          <w:sz w:val="24"/>
          <w:szCs w:val="24"/>
        </w:rPr>
        <w:t>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B61312">
        <w:rPr>
          <w:rFonts w:ascii="Times New Roman" w:hAnsi="Times New Roman" w:cs="Times New Roman"/>
          <w:sz w:val="24"/>
          <w:szCs w:val="24"/>
        </w:rPr>
        <w:t>celeir</w:t>
      </w:r>
      <w:r w:rsidR="00B6131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escuro ao violentá-la. “Será que sentirei isso</w:t>
      </w:r>
      <w:r w:rsidR="00B532BD">
        <w:rPr>
          <w:rFonts w:ascii="Times New Roman" w:hAnsi="Times New Roman" w:cs="Times New Roman"/>
          <w:sz w:val="24"/>
          <w:szCs w:val="24"/>
        </w:rPr>
        <w:t xml:space="preserve"> algum dia</w:t>
      </w:r>
      <w:r w:rsidR="006F7029" w:rsidRPr="00C5704C">
        <w:rPr>
          <w:rFonts w:ascii="Times New Roman" w:hAnsi="Times New Roman" w:cs="Times New Roman"/>
          <w:sz w:val="24"/>
          <w:szCs w:val="24"/>
        </w:rPr>
        <w:t>?</w:t>
      </w:r>
      <w:r w:rsidR="00B532BD">
        <w:rPr>
          <w:rFonts w:ascii="Times New Roman" w:hAnsi="Times New Roman" w:cs="Times New Roman"/>
          <w:sz w:val="24"/>
          <w:szCs w:val="24"/>
        </w:rPr>
        <w:t>” pensava Maria.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32BD">
        <w:rPr>
          <w:rFonts w:ascii="Times New Roman" w:hAnsi="Times New Roman" w:cs="Times New Roman"/>
          <w:sz w:val="24"/>
          <w:szCs w:val="24"/>
        </w:rPr>
        <w:t>“Comida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possível mendigar e</w:t>
      </w:r>
      <w:r w:rsidR="00B532BD">
        <w:rPr>
          <w:rFonts w:ascii="Times New Roman" w:hAnsi="Times New Roman" w:cs="Times New Roman"/>
          <w:sz w:val="24"/>
          <w:szCs w:val="24"/>
        </w:rPr>
        <w:t xml:space="preserve">, </w:t>
      </w:r>
      <w:r w:rsidR="00B61312">
        <w:rPr>
          <w:rFonts w:ascii="Times New Roman" w:hAnsi="Times New Roman" w:cs="Times New Roman"/>
          <w:sz w:val="24"/>
          <w:szCs w:val="24"/>
        </w:rPr>
        <w:t>para alg</w:t>
      </w:r>
      <w:r w:rsidR="00430921">
        <w:rPr>
          <w:rFonts w:ascii="Times New Roman" w:hAnsi="Times New Roman" w:cs="Times New Roman"/>
          <w:sz w:val="24"/>
          <w:szCs w:val="24"/>
        </w:rPr>
        <w:t>uém habilodoso</w:t>
      </w:r>
      <w:r w:rsidR="00B532B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0921">
        <w:rPr>
          <w:rFonts w:ascii="Times New Roman" w:hAnsi="Times New Roman" w:cs="Times New Roman"/>
          <w:sz w:val="24"/>
          <w:szCs w:val="24"/>
        </w:rPr>
        <w:t>não é difícil consegui</w:t>
      </w:r>
      <w:r w:rsidR="003E7931">
        <w:rPr>
          <w:rFonts w:ascii="Times New Roman" w:hAnsi="Times New Roman" w:cs="Times New Roman"/>
          <w:sz w:val="24"/>
          <w:szCs w:val="24"/>
        </w:rPr>
        <w:t>r</w:t>
      </w:r>
      <w:r w:rsidR="00B532BD">
        <w:rPr>
          <w:rFonts w:ascii="Times New Roman" w:hAnsi="Times New Roman" w:cs="Times New Roman"/>
          <w:sz w:val="24"/>
          <w:szCs w:val="24"/>
        </w:rPr>
        <w:t xml:space="preserve"> </w:t>
      </w:r>
      <w:r w:rsidR="00B532BD">
        <w:rPr>
          <w:rFonts w:ascii="Times New Roman" w:hAnsi="Times New Roman" w:cs="Times New Roman"/>
          <w:sz w:val="24"/>
          <w:szCs w:val="24"/>
        </w:rPr>
        <w:lastRenderedPageBreak/>
        <w:t xml:space="preserve">um </w:t>
      </w:r>
      <w:r w:rsidR="00430921">
        <w:rPr>
          <w:rFonts w:ascii="Times New Roman" w:hAnsi="Times New Roman" w:cs="Times New Roman"/>
          <w:sz w:val="24"/>
          <w:szCs w:val="24"/>
        </w:rPr>
        <w:t>abrigo</w:t>
      </w:r>
      <w:r w:rsidR="003E7931">
        <w:rPr>
          <w:rFonts w:ascii="Times New Roman" w:hAnsi="Times New Roman" w:cs="Times New Roman"/>
          <w:sz w:val="24"/>
          <w:szCs w:val="24"/>
        </w:rPr>
        <w:t xml:space="preserve"> para passar a noite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experimente pedir </w:t>
      </w:r>
      <w:r w:rsidR="00B532BD">
        <w:rPr>
          <w:rFonts w:ascii="Times New Roman" w:hAnsi="Times New Roman" w:cs="Times New Roman"/>
          <w:sz w:val="24"/>
          <w:szCs w:val="24"/>
        </w:rPr>
        <w:t>por 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prazer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="00F43B45">
        <w:rPr>
          <w:rFonts w:ascii="Times New Roman" w:hAnsi="Times New Roman" w:cs="Times New Roman"/>
          <w:sz w:val="24"/>
          <w:szCs w:val="24"/>
        </w:rPr>
        <w:t>..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” De repente Maria </w:t>
      </w:r>
      <w:r w:rsidR="003E2CEA">
        <w:rPr>
          <w:rFonts w:ascii="Times New Roman" w:hAnsi="Times New Roman" w:cs="Times New Roman"/>
          <w:sz w:val="24"/>
          <w:szCs w:val="24"/>
        </w:rPr>
        <w:t>sentiu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calafrio, como se estivesse no meio d</w:t>
      </w:r>
      <w:r w:rsidR="00430921">
        <w:rPr>
          <w:rFonts w:ascii="Times New Roman" w:hAnsi="Times New Roman" w:cs="Times New Roman"/>
          <w:sz w:val="24"/>
          <w:szCs w:val="24"/>
        </w:rPr>
        <w:t>e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campo</w:t>
      </w:r>
      <w:r w:rsidR="003E2CEA">
        <w:rPr>
          <w:rFonts w:ascii="Times New Roman" w:hAnsi="Times New Roman" w:cs="Times New Roman"/>
          <w:sz w:val="24"/>
          <w:szCs w:val="24"/>
        </w:rPr>
        <w:t xml:space="preserve"> gelado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30921">
        <w:rPr>
          <w:rFonts w:ascii="Times New Roman" w:hAnsi="Times New Roman" w:cs="Times New Roman"/>
          <w:sz w:val="24"/>
          <w:szCs w:val="24"/>
        </w:rPr>
        <w:t xml:space="preserve">mesmo </w:t>
      </w:r>
      <w:r w:rsidR="00430921" w:rsidRPr="00F43B45">
        <w:rPr>
          <w:rFonts w:ascii="Times New Roman" w:hAnsi="Times New Roman" w:cs="Times New Roman"/>
          <w:sz w:val="24"/>
          <w:szCs w:val="24"/>
        </w:rPr>
        <w:t>estando em casa</w:t>
      </w:r>
      <w:r w:rsidR="00430921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cozinha quente. </w:t>
      </w:r>
      <w:r w:rsidR="0083499E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esejou </w:t>
      </w:r>
      <w:r w:rsidR="003E7931">
        <w:rPr>
          <w:rFonts w:ascii="Times New Roman" w:hAnsi="Times New Roman" w:cs="Times New Roman"/>
          <w:sz w:val="24"/>
          <w:szCs w:val="24"/>
        </w:rPr>
        <w:t>voltar 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0921">
        <w:rPr>
          <w:rFonts w:ascii="Times New Roman" w:hAnsi="Times New Roman" w:cs="Times New Roman"/>
          <w:sz w:val="24"/>
          <w:szCs w:val="24"/>
        </w:rPr>
        <w:t>celeiro</w:t>
      </w:r>
      <w:r w:rsidR="004309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escuro, </w:t>
      </w:r>
      <w:r w:rsidR="003E2CEA">
        <w:rPr>
          <w:rFonts w:ascii="Times New Roman" w:hAnsi="Times New Roman" w:cs="Times New Roman"/>
          <w:sz w:val="24"/>
          <w:szCs w:val="24"/>
        </w:rPr>
        <w:t>sobre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palha, se não com o </w:t>
      </w:r>
      <w:r w:rsidR="003E2CEA">
        <w:rPr>
          <w:rFonts w:ascii="Times New Roman" w:hAnsi="Times New Roman" w:cs="Times New Roman"/>
          <w:sz w:val="24"/>
          <w:szCs w:val="24"/>
        </w:rPr>
        <w:t xml:space="preserve">jovem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bonito da estação de Andréievka, </w:t>
      </w:r>
      <w:r w:rsidR="006F7029" w:rsidRPr="00F43B45">
        <w:rPr>
          <w:rFonts w:ascii="Times New Roman" w:hAnsi="Times New Roman" w:cs="Times New Roman"/>
          <w:sz w:val="24"/>
          <w:szCs w:val="24"/>
        </w:rPr>
        <w:t>na pior das hipóteses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Gricha. “Será que</w:t>
      </w:r>
      <w:r w:rsidR="001931CA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aprender</w:t>
      </w:r>
      <w:r w:rsidR="00430921">
        <w:rPr>
          <w:rFonts w:ascii="Times New Roman" w:hAnsi="Times New Roman" w:cs="Times New Roman"/>
          <w:sz w:val="24"/>
          <w:szCs w:val="24"/>
        </w:rPr>
        <w:t>ei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gemer tão agradavelmente?”</w:t>
      </w:r>
      <w:r w:rsidR="001931CA">
        <w:rPr>
          <w:rFonts w:ascii="Times New Roman" w:hAnsi="Times New Roman" w:cs="Times New Roman"/>
          <w:sz w:val="24"/>
          <w:szCs w:val="24"/>
        </w:rPr>
        <w:t xml:space="preserve"> pensava Maria, febril.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23D">
        <w:rPr>
          <w:rFonts w:ascii="Times New Roman" w:hAnsi="Times New Roman" w:cs="Times New Roman"/>
          <w:sz w:val="24"/>
          <w:szCs w:val="24"/>
        </w:rPr>
        <w:t>No entanto, os gemidos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499E">
        <w:rPr>
          <w:rFonts w:ascii="Times New Roman" w:hAnsi="Times New Roman" w:cs="Times New Roman"/>
          <w:sz w:val="24"/>
          <w:szCs w:val="24"/>
        </w:rPr>
        <w:t>sonoros</w:t>
      </w:r>
      <w:r w:rsidR="003E2CE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Ksénia repent</w:t>
      </w:r>
      <w:r w:rsidR="001931CA">
        <w:rPr>
          <w:rFonts w:ascii="Times New Roman" w:hAnsi="Times New Roman" w:cs="Times New Roman"/>
          <w:sz w:val="24"/>
          <w:szCs w:val="24"/>
        </w:rPr>
        <w:t>inamente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7C0A">
        <w:rPr>
          <w:rFonts w:ascii="Times New Roman" w:hAnsi="Times New Roman" w:cs="Times New Roman"/>
          <w:sz w:val="24"/>
          <w:szCs w:val="24"/>
        </w:rPr>
        <w:t>cessaram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logo </w:t>
      </w:r>
      <w:r w:rsidR="00025F35">
        <w:rPr>
          <w:rFonts w:ascii="Times New Roman" w:hAnsi="Times New Roman" w:cs="Times New Roman"/>
          <w:sz w:val="24"/>
          <w:szCs w:val="24"/>
        </w:rPr>
        <w:t>soou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barulho indescritível, como se alguém quisesse tirar o guarda-roupa d</w:t>
      </w:r>
      <w:r w:rsidR="003E2CE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</w:t>
      </w:r>
      <w:r w:rsidR="00E2623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tivesse</w:t>
      </w:r>
      <w:r w:rsidR="00563C1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entalado na porta. Maria ouvia gritos de diferentes vozes, dentre as quais a de Ks</w:t>
      </w:r>
      <w:r w:rsidR="00563C1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énia. </w:t>
      </w:r>
      <w:r w:rsidR="00563C1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Maria entendesse </w:t>
      </w:r>
      <w:r w:rsidR="00CF7B23">
        <w:rPr>
          <w:rFonts w:ascii="Times New Roman" w:hAnsi="Times New Roman" w:cs="Times New Roman"/>
          <w:sz w:val="24"/>
          <w:szCs w:val="24"/>
        </w:rPr>
        <w:t xml:space="preserve">algo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3573DD" w:rsidRPr="00C5704C">
        <w:rPr>
          <w:rFonts w:ascii="Times New Roman" w:hAnsi="Times New Roman" w:cs="Times New Roman"/>
          <w:sz w:val="24"/>
          <w:szCs w:val="24"/>
        </w:rPr>
        <w:t>m</w:t>
      </w:r>
      <w:r w:rsidR="003573DD">
        <w:rPr>
          <w:rFonts w:ascii="Times New Roman" w:hAnsi="Times New Roman" w:cs="Times New Roman"/>
          <w:sz w:val="24"/>
          <w:szCs w:val="24"/>
        </w:rPr>
        <w:t>ú</w:t>
      </w:r>
      <w:r w:rsidR="003573DD" w:rsidRPr="00C5704C">
        <w:rPr>
          <w:rFonts w:ascii="Times New Roman" w:hAnsi="Times New Roman" w:cs="Times New Roman"/>
          <w:sz w:val="24"/>
          <w:szCs w:val="24"/>
        </w:rPr>
        <w:t>sica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021C0">
        <w:rPr>
          <w:rFonts w:ascii="Times New Roman" w:hAnsi="Times New Roman" w:cs="Times New Roman"/>
          <w:sz w:val="24"/>
          <w:szCs w:val="24"/>
        </w:rPr>
        <w:t>perceberia</w:t>
      </w:r>
      <w:r w:rsidR="00B021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as vozes </w:t>
      </w:r>
      <w:r w:rsidR="00E2623D">
        <w:rPr>
          <w:rFonts w:ascii="Times New Roman" w:hAnsi="Times New Roman" w:cs="Times New Roman"/>
          <w:sz w:val="24"/>
          <w:szCs w:val="24"/>
        </w:rPr>
        <w:t xml:space="preserve">soavam </w:t>
      </w:r>
      <w:r w:rsidRPr="00C5704C">
        <w:rPr>
          <w:rFonts w:ascii="Times New Roman" w:hAnsi="Times New Roman" w:cs="Times New Roman"/>
          <w:sz w:val="24"/>
          <w:szCs w:val="24"/>
        </w:rPr>
        <w:t>no mesmo tom, sem articular um discurso</w:t>
      </w:r>
      <w:r w:rsidR="003573D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compreensível. De repente, a porta da cozinha escancarou e </w:t>
      </w:r>
      <w:r w:rsidR="007029E5">
        <w:rPr>
          <w:rFonts w:ascii="Times New Roman" w:hAnsi="Times New Roman" w:cs="Times New Roman"/>
          <w:sz w:val="24"/>
          <w:szCs w:val="24"/>
        </w:rPr>
        <w:t xml:space="preserve">dela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irrompeu </w:t>
      </w:r>
      <w:r w:rsidR="007029E5">
        <w:rPr>
          <w:rFonts w:ascii="Times New Roman" w:hAnsi="Times New Roman" w:cs="Times New Roman"/>
          <w:sz w:val="24"/>
          <w:szCs w:val="24"/>
        </w:rPr>
        <w:t>alguém familiar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029E5">
        <w:rPr>
          <w:rFonts w:ascii="Times New Roman" w:hAnsi="Times New Roman" w:cs="Times New Roman"/>
          <w:sz w:val="24"/>
          <w:szCs w:val="24"/>
        </w:rPr>
        <w:t>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Maria</w:t>
      </w:r>
      <w:r w:rsidR="007029E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noite d</w:t>
      </w:r>
      <w:r w:rsidR="007029E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chegada a Vorónej</w:t>
      </w:r>
      <w:r w:rsidR="007029E5">
        <w:rPr>
          <w:rFonts w:ascii="Times New Roman" w:hAnsi="Times New Roman" w:cs="Times New Roman"/>
          <w:sz w:val="24"/>
          <w:szCs w:val="24"/>
        </w:rPr>
        <w:t>, tinha visto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saltar </w:t>
      </w:r>
      <w:r w:rsidR="004B3F8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janela de Ks</w:t>
      </w:r>
      <w:r w:rsidR="007029E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fato que havia escondido da irmã. E de novo ele </w:t>
      </w:r>
      <w:r w:rsidR="007029E5">
        <w:rPr>
          <w:rFonts w:ascii="Times New Roman" w:hAnsi="Times New Roman" w:cs="Times New Roman"/>
          <w:sz w:val="24"/>
          <w:szCs w:val="24"/>
        </w:rPr>
        <w:t xml:space="preserve">vestia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ceroulas brancas enfiadas </w:t>
      </w:r>
      <w:r w:rsidR="007029E5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de feltro. Irrompeu e correu para a janela, </w:t>
      </w:r>
      <w:r w:rsidR="007029E5">
        <w:rPr>
          <w:rFonts w:ascii="Times New Roman" w:hAnsi="Times New Roman" w:cs="Times New Roman"/>
          <w:sz w:val="24"/>
          <w:szCs w:val="24"/>
        </w:rPr>
        <w:t>seguido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Aleksándrov</w:t>
      </w:r>
      <w:r w:rsidR="00356A5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tch, bem agasalhado, de calças acolchoadas, </w:t>
      </w:r>
      <w:r w:rsidR="005700EB">
        <w:rPr>
          <w:rFonts w:ascii="Times New Roman" w:hAnsi="Times New Roman" w:cs="Times New Roman"/>
          <w:sz w:val="24"/>
          <w:szCs w:val="24"/>
        </w:rPr>
        <w:t>metidas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29E5">
        <w:rPr>
          <w:rFonts w:ascii="Times New Roman" w:hAnsi="Times New Roman" w:cs="Times New Roman"/>
          <w:sz w:val="24"/>
          <w:szCs w:val="24"/>
        </w:rPr>
        <w:t>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engraxadas por Maria. </w:t>
      </w:r>
      <w:r w:rsidR="007029E5">
        <w:rPr>
          <w:rFonts w:ascii="Times New Roman" w:hAnsi="Times New Roman" w:cs="Times New Roman"/>
          <w:sz w:val="24"/>
          <w:szCs w:val="24"/>
        </w:rPr>
        <w:t>Logo após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="007029E5">
        <w:rPr>
          <w:rFonts w:ascii="Times New Roman" w:hAnsi="Times New Roman" w:cs="Times New Roman"/>
          <w:sz w:val="24"/>
          <w:szCs w:val="24"/>
        </w:rPr>
        <w:t xml:space="preserve"> Ksiénia </w:t>
      </w:r>
      <w:r w:rsidRPr="00C5704C">
        <w:rPr>
          <w:rFonts w:ascii="Times New Roman" w:hAnsi="Times New Roman" w:cs="Times New Roman"/>
          <w:sz w:val="24"/>
          <w:szCs w:val="24"/>
        </w:rPr>
        <w:t>entrou correndo, totalmente nua. Embora Maria estivesse</w:t>
      </w:r>
      <w:r w:rsidR="000A0823">
        <w:rPr>
          <w:rFonts w:ascii="Times New Roman" w:hAnsi="Times New Roman" w:cs="Times New Roman"/>
          <w:sz w:val="24"/>
          <w:szCs w:val="24"/>
        </w:rPr>
        <w:t xml:space="preserve"> apavorada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ficou tão </w:t>
      </w:r>
      <w:r w:rsidR="007029E5">
        <w:rPr>
          <w:rFonts w:ascii="Times New Roman" w:hAnsi="Times New Roman" w:cs="Times New Roman"/>
          <w:sz w:val="24"/>
          <w:szCs w:val="24"/>
        </w:rPr>
        <w:t>admirada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visão de Ks</w:t>
      </w:r>
      <w:r w:rsidR="007029E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nua que </w:t>
      </w:r>
      <w:r w:rsidR="00F50C52">
        <w:rPr>
          <w:rFonts w:ascii="Times New Roman" w:hAnsi="Times New Roman" w:cs="Times New Roman"/>
          <w:sz w:val="24"/>
          <w:szCs w:val="24"/>
        </w:rPr>
        <w:t>não podia desviar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 esbugalhados</w:t>
      </w:r>
      <w:r w:rsidR="00F50C52">
        <w:rPr>
          <w:rFonts w:ascii="Times New Roman" w:hAnsi="Times New Roman" w:cs="Times New Roman"/>
          <w:sz w:val="24"/>
          <w:szCs w:val="24"/>
        </w:rPr>
        <w:t xml:space="preserve"> da irmã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involuntariamente </w:t>
      </w:r>
      <w:r w:rsidR="0038776B">
        <w:rPr>
          <w:rFonts w:ascii="Times New Roman" w:hAnsi="Times New Roman" w:cs="Times New Roman"/>
          <w:sz w:val="24"/>
          <w:szCs w:val="24"/>
        </w:rPr>
        <w:t>se comparava a</w:t>
      </w:r>
      <w:r w:rsidR="00025F35">
        <w:rPr>
          <w:rFonts w:ascii="Times New Roman" w:hAnsi="Times New Roman" w:cs="Times New Roman"/>
          <w:sz w:val="24"/>
          <w:szCs w:val="24"/>
        </w:rPr>
        <w:t xml:space="preserve">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</w:t>
      </w:r>
      <w:r w:rsidR="005700EB">
        <w:rPr>
          <w:rFonts w:ascii="Times New Roman" w:hAnsi="Times New Roman" w:cs="Times New Roman"/>
          <w:sz w:val="24"/>
          <w:szCs w:val="24"/>
        </w:rPr>
        <w:t>seios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Ks</w:t>
      </w:r>
      <w:r w:rsidR="005700E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eram leitosos, </w:t>
      </w:r>
      <w:r w:rsidR="005700EB" w:rsidRPr="00F412B6">
        <w:rPr>
          <w:rFonts w:ascii="Times New Roman" w:hAnsi="Times New Roman" w:cs="Times New Roman"/>
          <w:sz w:val="24"/>
          <w:szCs w:val="24"/>
          <w:highlight w:val="yellow"/>
        </w:rPr>
        <w:t>encorpados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empinados, e na ponta de cada </w:t>
      </w:r>
      <w:r w:rsidR="0018530C">
        <w:rPr>
          <w:rFonts w:ascii="Times New Roman" w:hAnsi="Times New Roman" w:cs="Times New Roman"/>
          <w:sz w:val="24"/>
          <w:szCs w:val="24"/>
        </w:rPr>
        <w:t>um</w:t>
      </w:r>
      <w:r w:rsidR="005700EB">
        <w:rPr>
          <w:rFonts w:ascii="Times New Roman" w:hAnsi="Times New Roman" w:cs="Times New Roman"/>
          <w:sz w:val="24"/>
          <w:szCs w:val="24"/>
        </w:rPr>
        <w:t xml:space="preserve"> </w:t>
      </w:r>
      <w:r w:rsidR="0018530C">
        <w:rPr>
          <w:rFonts w:ascii="Times New Roman" w:hAnsi="Times New Roman" w:cs="Times New Roman"/>
          <w:sz w:val="24"/>
          <w:szCs w:val="24"/>
        </w:rPr>
        <w:t xml:space="preserve">se via um </w:t>
      </w:r>
      <w:r w:rsidRPr="00C5704C">
        <w:rPr>
          <w:rFonts w:ascii="Times New Roman" w:hAnsi="Times New Roman" w:cs="Times New Roman"/>
          <w:sz w:val="24"/>
          <w:szCs w:val="24"/>
        </w:rPr>
        <w:t>mamilo vermelho</w:t>
      </w:r>
      <w:r w:rsidR="0018530C">
        <w:rPr>
          <w:rFonts w:ascii="Times New Roman" w:hAnsi="Times New Roman" w:cs="Times New Roman"/>
          <w:sz w:val="24"/>
          <w:szCs w:val="24"/>
        </w:rPr>
        <w:t xml:space="preserve"> e comprido</w:t>
      </w:r>
      <w:r w:rsidRPr="00C5704C">
        <w:rPr>
          <w:rFonts w:ascii="Times New Roman" w:hAnsi="Times New Roman" w:cs="Times New Roman"/>
          <w:sz w:val="24"/>
          <w:szCs w:val="24"/>
        </w:rPr>
        <w:t>, igual ao</w:t>
      </w:r>
      <w:r w:rsidR="00356A5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dedinho</w:t>
      </w:r>
      <w:r w:rsidR="00356A5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21C0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3D7C">
        <w:rPr>
          <w:rFonts w:ascii="Times New Roman" w:hAnsi="Times New Roman" w:cs="Times New Roman"/>
          <w:sz w:val="24"/>
          <w:szCs w:val="24"/>
        </w:rPr>
        <w:t xml:space="preserve">bebê de </w:t>
      </w:r>
      <w:r w:rsidRPr="00C5704C">
        <w:rPr>
          <w:rFonts w:ascii="Times New Roman" w:hAnsi="Times New Roman" w:cs="Times New Roman"/>
          <w:sz w:val="24"/>
          <w:szCs w:val="24"/>
        </w:rPr>
        <w:t>J</w:t>
      </w:r>
      <w:r w:rsidR="005700EB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rik. Já Maria</w:t>
      </w:r>
      <w:r w:rsidR="005700EB">
        <w:rPr>
          <w:rFonts w:ascii="Times New Roman" w:hAnsi="Times New Roman" w:cs="Times New Roman"/>
          <w:sz w:val="24"/>
          <w:szCs w:val="24"/>
        </w:rPr>
        <w:t>, em vez de seios,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00EB">
        <w:rPr>
          <w:rFonts w:ascii="Times New Roman" w:hAnsi="Times New Roman" w:cs="Times New Roman"/>
          <w:sz w:val="24"/>
          <w:szCs w:val="24"/>
        </w:rPr>
        <w:t>tinha</w:t>
      </w:r>
      <w:r w:rsidR="00B021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FEA">
        <w:rPr>
          <w:rFonts w:ascii="Times New Roman" w:hAnsi="Times New Roman" w:cs="Times New Roman"/>
          <w:sz w:val="24"/>
          <w:szCs w:val="24"/>
        </w:rPr>
        <w:t>dois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montículos que precisa</w:t>
      </w:r>
      <w:r w:rsidR="00356A5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m ser apalpados</w:t>
      </w:r>
      <w:r w:rsidR="00B021C0">
        <w:rPr>
          <w:rFonts w:ascii="Times New Roman" w:hAnsi="Times New Roman" w:cs="Times New Roman"/>
          <w:sz w:val="24"/>
          <w:szCs w:val="24"/>
        </w:rPr>
        <w:t xml:space="preserve"> para ser</w:t>
      </w:r>
      <w:r w:rsidR="005700EB">
        <w:rPr>
          <w:rFonts w:ascii="Times New Roman" w:hAnsi="Times New Roman" w:cs="Times New Roman"/>
          <w:sz w:val="24"/>
          <w:szCs w:val="24"/>
        </w:rPr>
        <w:t>em</w:t>
      </w:r>
      <w:r w:rsidR="00B021C0">
        <w:rPr>
          <w:rFonts w:ascii="Times New Roman" w:hAnsi="Times New Roman" w:cs="Times New Roman"/>
          <w:sz w:val="24"/>
          <w:szCs w:val="24"/>
        </w:rPr>
        <w:t xml:space="preserve"> </w:t>
      </w:r>
      <w:r w:rsidR="005700EB">
        <w:rPr>
          <w:rFonts w:ascii="Times New Roman" w:hAnsi="Times New Roman" w:cs="Times New Roman"/>
          <w:sz w:val="24"/>
          <w:szCs w:val="24"/>
        </w:rPr>
        <w:t>descobertos</w:t>
      </w:r>
      <w:r w:rsidR="00DE2FE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64A66" w:rsidRPr="004E3D7C">
        <w:rPr>
          <w:rFonts w:ascii="Times New Roman" w:hAnsi="Times New Roman" w:cs="Times New Roman"/>
          <w:sz w:val="24"/>
          <w:szCs w:val="24"/>
        </w:rPr>
        <w:t>cada</w:t>
      </w:r>
      <w:r w:rsidR="0018530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mamilo pareci</w:t>
      </w:r>
      <w:r w:rsidR="0018530C">
        <w:rPr>
          <w:rFonts w:ascii="Times New Roman" w:hAnsi="Times New Roman" w:cs="Times New Roman"/>
          <w:sz w:val="24"/>
          <w:szCs w:val="24"/>
        </w:rPr>
        <w:t>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18530C">
        <w:rPr>
          <w:rFonts w:ascii="Times New Roman" w:hAnsi="Times New Roman" w:cs="Times New Roman"/>
          <w:sz w:val="24"/>
          <w:szCs w:val="24"/>
        </w:rPr>
        <w:t>espinha.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corpo de Ks</w:t>
      </w:r>
      <w:r w:rsidR="005700E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também era leitoso, sem ossos</w:t>
      </w:r>
      <w:r w:rsidR="00356A51">
        <w:rPr>
          <w:rFonts w:ascii="Times New Roman" w:hAnsi="Times New Roman" w:cs="Times New Roman"/>
          <w:sz w:val="24"/>
          <w:szCs w:val="24"/>
        </w:rPr>
        <w:t xml:space="preserve"> aparentes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6A51">
        <w:rPr>
          <w:rFonts w:ascii="Times New Roman" w:hAnsi="Times New Roman" w:cs="Times New Roman"/>
          <w:sz w:val="24"/>
          <w:szCs w:val="24"/>
        </w:rPr>
        <w:t xml:space="preserve">e </w:t>
      </w:r>
      <w:r w:rsidRPr="0018530C">
        <w:rPr>
          <w:rFonts w:ascii="Times New Roman" w:hAnsi="Times New Roman" w:cs="Times New Roman"/>
          <w:sz w:val="24"/>
          <w:szCs w:val="24"/>
        </w:rPr>
        <w:t xml:space="preserve">a barriga e as pernas </w:t>
      </w:r>
      <w:r w:rsidR="00097715" w:rsidRPr="0018530C">
        <w:rPr>
          <w:rFonts w:ascii="Times New Roman" w:hAnsi="Times New Roman" w:cs="Times New Roman"/>
          <w:sz w:val="24"/>
          <w:szCs w:val="24"/>
        </w:rPr>
        <w:t>se fundiam</w:t>
      </w:r>
      <w:r w:rsidR="00647C49" w:rsidRPr="0018530C">
        <w:rPr>
          <w:rFonts w:ascii="Times New Roman" w:hAnsi="Times New Roman" w:cs="Times New Roman"/>
          <w:sz w:val="24"/>
          <w:szCs w:val="24"/>
        </w:rPr>
        <w:t xml:space="preserve"> completamente</w:t>
      </w:r>
      <w:r w:rsidR="00356A51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ela tinha </w:t>
      </w:r>
      <w:r w:rsidR="001A62D4">
        <w:rPr>
          <w:rFonts w:ascii="Times New Roman" w:hAnsi="Times New Roman" w:cs="Times New Roman"/>
          <w:sz w:val="24"/>
          <w:szCs w:val="24"/>
        </w:rPr>
        <w:t>perdido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62D4">
        <w:rPr>
          <w:rFonts w:ascii="Times New Roman" w:hAnsi="Times New Roman" w:cs="Times New Roman"/>
          <w:sz w:val="24"/>
          <w:szCs w:val="24"/>
        </w:rPr>
        <w:t xml:space="preserve">todo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pudor </w:t>
      </w:r>
      <w:r w:rsidR="00097715">
        <w:rPr>
          <w:rFonts w:ascii="Times New Roman" w:hAnsi="Times New Roman" w:cs="Times New Roman"/>
          <w:sz w:val="24"/>
          <w:szCs w:val="24"/>
        </w:rPr>
        <w:t>em função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briga </w:t>
      </w:r>
      <w:r w:rsidR="00B021C0">
        <w:rPr>
          <w:rFonts w:ascii="Times New Roman" w:hAnsi="Times New Roman" w:cs="Times New Roman"/>
          <w:sz w:val="24"/>
          <w:szCs w:val="24"/>
        </w:rPr>
        <w:t>feroz</w:t>
      </w:r>
      <w:r w:rsidR="00B021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</w:t>
      </w:r>
      <w:r w:rsidR="00B021C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dois homens </w:t>
      </w:r>
      <w:r w:rsidR="001A62D4" w:rsidRPr="004E3D7C">
        <w:rPr>
          <w:rFonts w:ascii="Times New Roman" w:hAnsi="Times New Roman" w:cs="Times New Roman"/>
          <w:sz w:val="24"/>
          <w:szCs w:val="24"/>
        </w:rPr>
        <w:t>cobertos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6A51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62D4">
        <w:rPr>
          <w:rFonts w:ascii="Times New Roman" w:hAnsi="Times New Roman" w:cs="Times New Roman"/>
          <w:sz w:val="24"/>
          <w:szCs w:val="24"/>
        </w:rPr>
        <w:t xml:space="preserve">foi sua vergonha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desnudou, mas </w:t>
      </w:r>
      <w:r w:rsidR="001A62D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beleza e, de vez em quando, </w:t>
      </w:r>
      <w:r w:rsidR="00356A51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FEA">
        <w:rPr>
          <w:rFonts w:ascii="Times New Roman" w:hAnsi="Times New Roman" w:cs="Times New Roman"/>
          <w:sz w:val="24"/>
          <w:szCs w:val="24"/>
        </w:rPr>
        <w:t>dois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6A51">
        <w:rPr>
          <w:rFonts w:ascii="Times New Roman" w:hAnsi="Times New Roman" w:cs="Times New Roman"/>
          <w:sz w:val="24"/>
          <w:szCs w:val="24"/>
        </w:rPr>
        <w:t xml:space="preserve">lhe </w:t>
      </w:r>
      <w:r w:rsidR="00025F35">
        <w:rPr>
          <w:rFonts w:ascii="Times New Roman" w:hAnsi="Times New Roman" w:cs="Times New Roman"/>
          <w:sz w:val="24"/>
          <w:szCs w:val="24"/>
        </w:rPr>
        <w:t>lançavam olhares,</w:t>
      </w:r>
      <w:r w:rsidR="00097715">
        <w:rPr>
          <w:rFonts w:ascii="Times New Roman" w:hAnsi="Times New Roman" w:cs="Times New Roman"/>
          <w:sz w:val="24"/>
          <w:szCs w:val="24"/>
        </w:rPr>
        <w:t xml:space="preserve"> </w:t>
      </w:r>
      <w:r w:rsidR="00356A51">
        <w:rPr>
          <w:rFonts w:ascii="Times New Roman" w:hAnsi="Times New Roman" w:cs="Times New Roman"/>
          <w:sz w:val="24"/>
          <w:szCs w:val="24"/>
        </w:rPr>
        <w:t>já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briga</w:t>
      </w:r>
      <w:r w:rsidR="00025F35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tanta</w:t>
      </w:r>
      <w:r w:rsidR="00255BCD">
        <w:rPr>
          <w:rFonts w:ascii="Times New Roman" w:hAnsi="Times New Roman" w:cs="Times New Roman"/>
          <w:sz w:val="24"/>
          <w:szCs w:val="24"/>
        </w:rPr>
        <w:t xml:space="preserve"> veemência</w:t>
      </w:r>
      <w:r w:rsidRPr="00C5704C">
        <w:rPr>
          <w:rFonts w:ascii="Times New Roman" w:hAnsi="Times New Roman" w:cs="Times New Roman"/>
          <w:sz w:val="24"/>
          <w:szCs w:val="24"/>
        </w:rPr>
        <w:t>. Ks</w:t>
      </w:r>
      <w:r w:rsidR="00356A5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356A51">
        <w:rPr>
          <w:rFonts w:ascii="Times New Roman" w:hAnsi="Times New Roman" w:cs="Times New Roman"/>
          <w:sz w:val="24"/>
          <w:szCs w:val="24"/>
        </w:rPr>
        <w:t>apareceu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nua, mas </w:t>
      </w:r>
      <w:r w:rsidR="00891BB8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se estivesse vestida; se Maria </w:t>
      </w:r>
      <w:r w:rsidR="00356A51">
        <w:rPr>
          <w:rFonts w:ascii="Times New Roman" w:hAnsi="Times New Roman" w:cs="Times New Roman"/>
          <w:sz w:val="24"/>
          <w:szCs w:val="24"/>
        </w:rPr>
        <w:t>aparecesse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nua, </w:t>
      </w:r>
      <w:r w:rsidR="001A62D4">
        <w:rPr>
          <w:rFonts w:ascii="Times New Roman" w:hAnsi="Times New Roman" w:cs="Times New Roman"/>
          <w:sz w:val="24"/>
          <w:szCs w:val="24"/>
        </w:rPr>
        <w:t>permaneceria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nua e seria motivo </w:t>
      </w:r>
      <w:r w:rsidR="00356A51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zombarias. As pernas de Maria eram ossudas e </w:t>
      </w:r>
      <w:r w:rsidRPr="001A62D4">
        <w:rPr>
          <w:rFonts w:ascii="Times New Roman" w:hAnsi="Times New Roman" w:cs="Times New Roman"/>
          <w:sz w:val="24"/>
          <w:szCs w:val="24"/>
          <w:highlight w:val="yellow"/>
        </w:rPr>
        <w:t xml:space="preserve">a barriga </w:t>
      </w:r>
      <w:r w:rsidR="00F50C52">
        <w:rPr>
          <w:rFonts w:ascii="Times New Roman" w:hAnsi="Times New Roman" w:cs="Times New Roman"/>
          <w:sz w:val="24"/>
          <w:szCs w:val="24"/>
          <w:highlight w:val="yellow"/>
        </w:rPr>
        <w:t>saliente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Pr="00C93BA8">
        <w:rPr>
          <w:rFonts w:ascii="Times New Roman" w:hAnsi="Times New Roman" w:cs="Times New Roman"/>
          <w:sz w:val="24"/>
          <w:szCs w:val="24"/>
        </w:rPr>
        <w:t>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356A5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255BCD">
        <w:rPr>
          <w:rFonts w:ascii="Times New Roman" w:hAnsi="Times New Roman" w:cs="Times New Roman"/>
          <w:sz w:val="24"/>
          <w:szCs w:val="24"/>
        </w:rPr>
        <w:t>exibia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beleza Maria </w:t>
      </w:r>
      <w:r w:rsidR="00255BCD">
        <w:rPr>
          <w:rFonts w:ascii="Times New Roman" w:hAnsi="Times New Roman" w:cs="Times New Roman"/>
          <w:sz w:val="24"/>
          <w:szCs w:val="24"/>
        </w:rPr>
        <w:t>exibia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cicatriz. Antes Maria não pensava n</w:t>
      </w:r>
      <w:r w:rsidR="00097715">
        <w:rPr>
          <w:rFonts w:ascii="Times New Roman" w:hAnsi="Times New Roman" w:cs="Times New Roman"/>
          <w:sz w:val="24"/>
          <w:szCs w:val="24"/>
        </w:rPr>
        <w:t>essas coisas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255BCD">
        <w:rPr>
          <w:rFonts w:ascii="Times New Roman" w:hAnsi="Times New Roman" w:cs="Times New Roman"/>
          <w:sz w:val="24"/>
          <w:szCs w:val="24"/>
        </w:rPr>
        <w:t xml:space="preserve">, </w:t>
      </w:r>
      <w:r w:rsidR="00255BCD" w:rsidRPr="00C93BA8">
        <w:rPr>
          <w:rFonts w:ascii="Times New Roman" w:hAnsi="Times New Roman" w:cs="Times New Roman"/>
          <w:sz w:val="24"/>
          <w:szCs w:val="24"/>
        </w:rPr>
        <w:t>depois</w:t>
      </w:r>
      <w:r w:rsidRPr="00C93BA8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Gricha a violent</w:t>
      </w:r>
      <w:r w:rsidR="00255BCD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>, ela começou a pensar e agora</w:t>
      </w:r>
      <w:r w:rsidR="00025F35">
        <w:rPr>
          <w:rFonts w:ascii="Times New Roman" w:hAnsi="Times New Roman" w:cs="Times New Roman"/>
          <w:sz w:val="24"/>
          <w:szCs w:val="24"/>
        </w:rPr>
        <w:t>, olhando para Ksiénia,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entendia que</w:t>
      </w:r>
      <w:r w:rsidR="001B030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0C52">
        <w:rPr>
          <w:rFonts w:ascii="Times New Roman" w:hAnsi="Times New Roman" w:cs="Times New Roman"/>
          <w:sz w:val="24"/>
          <w:szCs w:val="24"/>
        </w:rPr>
        <w:t xml:space="preserve">se ela um 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permitisse </w:t>
      </w:r>
      <w:r w:rsidR="00255BCD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alguém se aproxima</w:t>
      </w:r>
      <w:r w:rsidR="00255BCD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>, seria n</w:t>
      </w:r>
      <w:r w:rsidR="00255BCD">
        <w:rPr>
          <w:rFonts w:ascii="Times New Roman" w:hAnsi="Times New Roman" w:cs="Times New Roman"/>
          <w:sz w:val="24"/>
          <w:szCs w:val="24"/>
        </w:rPr>
        <w:t>o escuro</w:t>
      </w:r>
      <w:r w:rsidRPr="00C5704C">
        <w:rPr>
          <w:rFonts w:ascii="Times New Roman" w:hAnsi="Times New Roman" w:cs="Times New Roman"/>
          <w:sz w:val="24"/>
          <w:szCs w:val="24"/>
        </w:rPr>
        <w:t>. Já Ks</w:t>
      </w:r>
      <w:r w:rsidR="00255BCD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poderia </w:t>
      </w:r>
      <w:r w:rsidR="00255BCD">
        <w:rPr>
          <w:rFonts w:ascii="Times New Roman" w:hAnsi="Times New Roman" w:cs="Times New Roman"/>
          <w:sz w:val="24"/>
          <w:szCs w:val="24"/>
        </w:rPr>
        <w:t xml:space="preserve">fazê-lo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="00255BCD">
        <w:rPr>
          <w:rFonts w:ascii="Times New Roman" w:hAnsi="Times New Roman" w:cs="Times New Roman"/>
          <w:sz w:val="24"/>
          <w:szCs w:val="24"/>
        </w:rPr>
        <w:t>na claridade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5338">
        <w:rPr>
          <w:rFonts w:ascii="Times New Roman" w:hAnsi="Times New Roman" w:cs="Times New Roman"/>
          <w:sz w:val="24"/>
          <w:szCs w:val="24"/>
        </w:rPr>
        <w:t xml:space="preserve">Assim, através de Gricha e </w:t>
      </w:r>
      <w:r w:rsidR="00F50C52" w:rsidRPr="00E65338">
        <w:rPr>
          <w:rFonts w:ascii="Times New Roman" w:hAnsi="Times New Roman" w:cs="Times New Roman"/>
          <w:sz w:val="24"/>
          <w:szCs w:val="24"/>
        </w:rPr>
        <w:t>d</w:t>
      </w:r>
      <w:r w:rsidR="00E65338">
        <w:rPr>
          <w:rFonts w:ascii="Times New Roman" w:hAnsi="Times New Roman" w:cs="Times New Roman"/>
          <w:sz w:val="24"/>
          <w:szCs w:val="24"/>
        </w:rPr>
        <w:t>os</w:t>
      </w:r>
      <w:r w:rsidR="00F50C52" w:rsidRPr="00E65338">
        <w:rPr>
          <w:rFonts w:ascii="Times New Roman" w:hAnsi="Times New Roman" w:cs="Times New Roman"/>
          <w:sz w:val="24"/>
          <w:szCs w:val="24"/>
        </w:rPr>
        <w:t xml:space="preserve"> episódio</w:t>
      </w:r>
      <w:r w:rsidR="00E65338">
        <w:rPr>
          <w:rFonts w:ascii="Times New Roman" w:hAnsi="Times New Roman" w:cs="Times New Roman"/>
          <w:sz w:val="24"/>
          <w:szCs w:val="24"/>
        </w:rPr>
        <w:t>s</w:t>
      </w:r>
      <w:r w:rsidR="00F50C52" w:rsidRPr="00E65338">
        <w:rPr>
          <w:rFonts w:ascii="Times New Roman" w:hAnsi="Times New Roman" w:cs="Times New Roman"/>
          <w:sz w:val="24"/>
          <w:szCs w:val="24"/>
        </w:rPr>
        <w:t xml:space="preserve"> </w:t>
      </w:r>
      <w:r w:rsidR="00E65338">
        <w:rPr>
          <w:rFonts w:ascii="Times New Roman" w:hAnsi="Times New Roman" w:cs="Times New Roman"/>
          <w:sz w:val="24"/>
          <w:szCs w:val="24"/>
        </w:rPr>
        <w:t xml:space="preserve">que </w:t>
      </w:r>
      <w:r w:rsidR="00A1730B">
        <w:rPr>
          <w:rFonts w:ascii="Times New Roman" w:hAnsi="Times New Roman" w:cs="Times New Roman"/>
          <w:sz w:val="24"/>
          <w:szCs w:val="24"/>
        </w:rPr>
        <w:t>se desenrolaram depois</w:t>
      </w:r>
      <w:r w:rsidRPr="00E65338">
        <w:rPr>
          <w:rFonts w:ascii="Times New Roman" w:hAnsi="Times New Roman" w:cs="Times New Roman"/>
          <w:sz w:val="24"/>
          <w:szCs w:val="24"/>
        </w:rPr>
        <w:t>, Maria</w:t>
      </w:r>
      <w:r w:rsidR="00255BCD" w:rsidRPr="00E65338">
        <w:rPr>
          <w:rFonts w:ascii="Times New Roman" w:hAnsi="Times New Roman" w:cs="Times New Roman"/>
          <w:sz w:val="24"/>
          <w:szCs w:val="24"/>
        </w:rPr>
        <w:t xml:space="preserve"> conhece</w:t>
      </w:r>
      <w:r w:rsidR="00FB7554" w:rsidRPr="00E65338">
        <w:rPr>
          <w:rFonts w:ascii="Times New Roman" w:hAnsi="Times New Roman" w:cs="Times New Roman"/>
          <w:sz w:val="24"/>
          <w:szCs w:val="24"/>
        </w:rPr>
        <w:t>u</w:t>
      </w:r>
      <w:r w:rsidRPr="00E65338">
        <w:rPr>
          <w:rFonts w:ascii="Times New Roman" w:hAnsi="Times New Roman" w:cs="Times New Roman"/>
          <w:sz w:val="24"/>
          <w:szCs w:val="24"/>
        </w:rPr>
        <w:t xml:space="preserve"> </w:t>
      </w:r>
      <w:r w:rsidR="00086D09" w:rsidRPr="00E65338">
        <w:rPr>
          <w:rFonts w:ascii="Times New Roman" w:hAnsi="Times New Roman" w:cs="Times New Roman"/>
          <w:sz w:val="24"/>
          <w:szCs w:val="24"/>
        </w:rPr>
        <w:t>o</w:t>
      </w:r>
      <w:r w:rsidRPr="00E65338">
        <w:rPr>
          <w:rFonts w:ascii="Times New Roman" w:hAnsi="Times New Roman" w:cs="Times New Roman"/>
          <w:sz w:val="24"/>
          <w:szCs w:val="24"/>
        </w:rPr>
        <w:t xml:space="preserve"> terceir</w:t>
      </w:r>
      <w:r w:rsidR="002B3173">
        <w:rPr>
          <w:rFonts w:ascii="Times New Roman" w:hAnsi="Times New Roman" w:cs="Times New Roman"/>
          <w:sz w:val="24"/>
          <w:szCs w:val="24"/>
        </w:rPr>
        <w:t>o</w:t>
      </w:r>
      <w:r w:rsidR="00086D09" w:rsidRPr="00E65338">
        <w:rPr>
          <w:rFonts w:ascii="Times New Roman" w:hAnsi="Times New Roman" w:cs="Times New Roman"/>
          <w:sz w:val="24"/>
          <w:szCs w:val="24"/>
        </w:rPr>
        <w:t xml:space="preserve"> pesado flagelo</w:t>
      </w:r>
      <w:r w:rsidR="00025F35">
        <w:rPr>
          <w:rFonts w:ascii="Times New Roman" w:hAnsi="Times New Roman" w:cs="Times New Roman"/>
          <w:sz w:val="24"/>
          <w:szCs w:val="24"/>
        </w:rPr>
        <w:t xml:space="preserve"> </w:t>
      </w:r>
      <w:r w:rsidR="00086D09" w:rsidRPr="00E65338">
        <w:rPr>
          <w:rFonts w:ascii="Times New Roman" w:hAnsi="Times New Roman" w:cs="Times New Roman"/>
          <w:sz w:val="24"/>
          <w:szCs w:val="24"/>
        </w:rPr>
        <w:t>enviado</w:t>
      </w:r>
      <w:r w:rsidR="00B27C0A">
        <w:rPr>
          <w:rFonts w:ascii="Times New Roman" w:hAnsi="Times New Roman" w:cs="Times New Roman"/>
          <w:sz w:val="24"/>
          <w:szCs w:val="24"/>
        </w:rPr>
        <w:t xml:space="preserve"> </w:t>
      </w:r>
      <w:r w:rsidR="00E65338">
        <w:rPr>
          <w:rFonts w:ascii="Times New Roman" w:hAnsi="Times New Roman" w:cs="Times New Roman"/>
          <w:sz w:val="24"/>
          <w:szCs w:val="24"/>
        </w:rPr>
        <w:t>a</w:t>
      </w:r>
      <w:r w:rsidR="00E65338" w:rsidRPr="00C5704C">
        <w:rPr>
          <w:rFonts w:ascii="Times New Roman" w:hAnsi="Times New Roman" w:cs="Times New Roman"/>
          <w:sz w:val="24"/>
          <w:szCs w:val="24"/>
        </w:rPr>
        <w:t>os homens</w:t>
      </w:r>
      <w:r w:rsidR="00E65338">
        <w:rPr>
          <w:rFonts w:ascii="Times New Roman" w:hAnsi="Times New Roman" w:cs="Times New Roman"/>
          <w:sz w:val="24"/>
          <w:szCs w:val="24"/>
        </w:rPr>
        <w:t xml:space="preserve"> </w:t>
      </w:r>
      <w:r w:rsidR="00B27C0A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o Senhor, d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falava 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profeta Ezequiel. </w:t>
      </w:r>
      <w:r w:rsidR="00E65338">
        <w:rPr>
          <w:rFonts w:ascii="Times New Roman" w:hAnsi="Times New Roman" w:cs="Times New Roman"/>
          <w:sz w:val="24"/>
          <w:szCs w:val="24"/>
        </w:rPr>
        <w:t>O</w:t>
      </w:r>
      <w:r w:rsidR="00E6533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terceir</w:t>
      </w:r>
      <w:r w:rsidR="00E65338">
        <w:rPr>
          <w:rFonts w:ascii="Times New Roman" w:hAnsi="Times New Roman" w:cs="Times New Roman"/>
          <w:sz w:val="24"/>
          <w:szCs w:val="24"/>
        </w:rPr>
        <w:t>o flagelo</w:t>
      </w:r>
      <w:r w:rsidR="005A57B9">
        <w:rPr>
          <w:rFonts w:ascii="Times New Roman" w:hAnsi="Times New Roman" w:cs="Times New Roman"/>
          <w:sz w:val="24"/>
          <w:szCs w:val="24"/>
        </w:rPr>
        <w:t xml:space="preserve"> do Senhor,</w:t>
      </w:r>
      <w:r w:rsidR="00E6533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Pr="00C93BA8">
        <w:rPr>
          <w:rFonts w:ascii="Times New Roman" w:hAnsi="Times New Roman" w:cs="Times New Roman"/>
          <w:sz w:val="24"/>
          <w:szCs w:val="24"/>
        </w:rPr>
        <w:t>animal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7B9">
        <w:rPr>
          <w:rFonts w:ascii="Times New Roman" w:hAnsi="Times New Roman" w:cs="Times New Roman"/>
          <w:sz w:val="24"/>
          <w:szCs w:val="24"/>
        </w:rPr>
        <w:t>chamad</w:t>
      </w:r>
      <w:r w:rsidR="0074573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luxúria</w:t>
      </w:r>
      <w:r w:rsidR="005A57B9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745733">
        <w:rPr>
          <w:rFonts w:ascii="Times New Roman" w:hAnsi="Times New Roman" w:cs="Times New Roman"/>
          <w:sz w:val="24"/>
          <w:szCs w:val="24"/>
        </w:rPr>
        <w:t>peculiar</w:t>
      </w:r>
      <w:r w:rsidRPr="00C5704C">
        <w:rPr>
          <w:rFonts w:ascii="Times New Roman" w:hAnsi="Times New Roman" w:cs="Times New Roman"/>
          <w:sz w:val="24"/>
          <w:szCs w:val="24"/>
        </w:rPr>
        <w:t>, pois os profetas não temem a espada, a fome</w:t>
      </w:r>
      <w:r w:rsidR="00C600D0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Pr="00C93BA8">
        <w:rPr>
          <w:rFonts w:ascii="Times New Roman" w:hAnsi="Times New Roman" w:cs="Times New Roman"/>
          <w:sz w:val="24"/>
          <w:szCs w:val="24"/>
        </w:rPr>
        <w:t>doença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B0301" w:rsidRPr="00C5704C">
        <w:rPr>
          <w:rFonts w:ascii="Times New Roman" w:hAnsi="Times New Roman" w:cs="Times New Roman"/>
          <w:sz w:val="24"/>
          <w:szCs w:val="24"/>
        </w:rPr>
        <w:t xml:space="preserve">temem </w:t>
      </w:r>
      <w:r w:rsidRPr="00745733">
        <w:rPr>
          <w:rFonts w:ascii="Times New Roman" w:hAnsi="Times New Roman" w:cs="Times New Roman"/>
          <w:sz w:val="24"/>
          <w:szCs w:val="24"/>
        </w:rPr>
        <w:t>o animal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rei Salomão, </w:t>
      </w:r>
      <w:r w:rsidR="00A1730B">
        <w:rPr>
          <w:rFonts w:ascii="Times New Roman" w:hAnsi="Times New Roman" w:cs="Times New Roman"/>
          <w:sz w:val="24"/>
          <w:szCs w:val="24"/>
        </w:rPr>
        <w:t>que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justo, fo</w:t>
      </w:r>
      <w:r w:rsidR="004E3D7C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1BB8">
        <w:rPr>
          <w:rFonts w:ascii="Times New Roman" w:hAnsi="Times New Roman" w:cs="Times New Roman"/>
          <w:sz w:val="24"/>
          <w:szCs w:val="24"/>
        </w:rPr>
        <w:t>castigado</w:t>
      </w:r>
      <w:r w:rsidR="00891BB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A1730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A1730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730B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Dã, </w:t>
      </w:r>
      <w:r w:rsidR="00C600D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sabia que</w:t>
      </w:r>
      <w:r w:rsidR="00891B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00D0">
        <w:rPr>
          <w:rFonts w:ascii="Times New Roman" w:hAnsi="Times New Roman" w:cs="Times New Roman"/>
          <w:sz w:val="24"/>
          <w:szCs w:val="24"/>
        </w:rPr>
        <w:t xml:space="preserve">ao </w:t>
      </w:r>
      <w:r w:rsidR="00A1730B">
        <w:rPr>
          <w:rFonts w:ascii="Times New Roman" w:hAnsi="Times New Roman" w:cs="Times New Roman"/>
          <w:sz w:val="24"/>
          <w:szCs w:val="24"/>
        </w:rPr>
        <w:t xml:space="preserve">transpor </w:t>
      </w:r>
      <w:r w:rsidRPr="00C5704C">
        <w:rPr>
          <w:rFonts w:ascii="Times New Roman" w:hAnsi="Times New Roman" w:cs="Times New Roman"/>
          <w:sz w:val="24"/>
          <w:szCs w:val="24"/>
        </w:rPr>
        <w:t>caminhos terre</w:t>
      </w:r>
      <w:r w:rsidR="00C5614E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</w:t>
      </w:r>
      <w:r w:rsidR="00C600D0">
        <w:rPr>
          <w:rFonts w:ascii="Times New Roman" w:hAnsi="Times New Roman" w:cs="Times New Roman"/>
          <w:sz w:val="24"/>
          <w:szCs w:val="24"/>
        </w:rPr>
        <w:t xml:space="preserve">não precisava temer 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730B">
        <w:rPr>
          <w:rFonts w:ascii="Times New Roman" w:hAnsi="Times New Roman" w:cs="Times New Roman"/>
          <w:sz w:val="24"/>
          <w:szCs w:val="24"/>
        </w:rPr>
        <w:t>flagelo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="00891BB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espada, pois era imortal; </w:t>
      </w:r>
      <w:r w:rsidR="00A1730B">
        <w:rPr>
          <w:rFonts w:ascii="Times New Roman" w:hAnsi="Times New Roman" w:cs="Times New Roman"/>
          <w:sz w:val="24"/>
          <w:szCs w:val="24"/>
        </w:rPr>
        <w:t>nem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fome, pois sua bolsa de pastor estava </w:t>
      </w:r>
      <w:r w:rsidR="00C600D0">
        <w:rPr>
          <w:rFonts w:ascii="Times New Roman" w:hAnsi="Times New Roman" w:cs="Times New Roman"/>
          <w:sz w:val="24"/>
          <w:szCs w:val="24"/>
        </w:rPr>
        <w:t>repleta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pão impuro do exílio; </w:t>
      </w:r>
      <w:r w:rsidR="00A1730B">
        <w:rPr>
          <w:rFonts w:ascii="Times New Roman" w:hAnsi="Times New Roman" w:cs="Times New Roman"/>
          <w:sz w:val="24"/>
          <w:szCs w:val="24"/>
        </w:rPr>
        <w:t>tampouco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7B9" w:rsidRPr="00C5704C">
        <w:rPr>
          <w:rFonts w:ascii="Times New Roman" w:hAnsi="Times New Roman" w:cs="Times New Roman"/>
          <w:sz w:val="24"/>
          <w:szCs w:val="24"/>
        </w:rPr>
        <w:t>quart</w:t>
      </w:r>
      <w:r w:rsidR="005A57B9">
        <w:rPr>
          <w:rFonts w:ascii="Times New Roman" w:hAnsi="Times New Roman" w:cs="Times New Roman"/>
          <w:sz w:val="24"/>
          <w:szCs w:val="24"/>
        </w:rPr>
        <w:t>o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93BA8">
        <w:rPr>
          <w:rFonts w:ascii="Times New Roman" w:hAnsi="Times New Roman" w:cs="Times New Roman"/>
          <w:sz w:val="24"/>
          <w:szCs w:val="24"/>
        </w:rPr>
        <w:t>a doença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="00025F3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pois ele </w:t>
      </w:r>
      <w:r w:rsidR="005A57B9">
        <w:rPr>
          <w:rFonts w:ascii="Times New Roman" w:hAnsi="Times New Roman" w:cs="Times New Roman"/>
          <w:sz w:val="24"/>
          <w:szCs w:val="24"/>
        </w:rPr>
        <w:t>era</w:t>
      </w:r>
      <w:r w:rsidR="005A57B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730B">
        <w:rPr>
          <w:rFonts w:ascii="Times New Roman" w:hAnsi="Times New Roman" w:cs="Times New Roman"/>
          <w:sz w:val="24"/>
          <w:szCs w:val="24"/>
        </w:rPr>
        <w:t>suscetível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aos castigos </w:t>
      </w:r>
      <w:r w:rsidR="00891BB8">
        <w:rPr>
          <w:rFonts w:ascii="Times New Roman" w:hAnsi="Times New Roman" w:cs="Times New Roman"/>
          <w:sz w:val="24"/>
          <w:szCs w:val="24"/>
        </w:rPr>
        <w:t>d</w:t>
      </w:r>
      <w:r w:rsidR="00891BB8" w:rsidRPr="00C5704C">
        <w:rPr>
          <w:rFonts w:ascii="Times New Roman" w:hAnsi="Times New Roman" w:cs="Times New Roman"/>
          <w:sz w:val="24"/>
          <w:szCs w:val="24"/>
        </w:rPr>
        <w:t>ivinos</w:t>
      </w:r>
      <w:r w:rsidR="00C600D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5A57B9">
        <w:rPr>
          <w:rFonts w:ascii="Times New Roman" w:hAnsi="Times New Roman" w:cs="Times New Roman"/>
          <w:sz w:val="24"/>
          <w:szCs w:val="24"/>
        </w:rPr>
        <w:t>d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A1730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730B">
        <w:rPr>
          <w:rFonts w:ascii="Times New Roman" w:hAnsi="Times New Roman" w:cs="Times New Roman"/>
          <w:sz w:val="24"/>
          <w:szCs w:val="24"/>
        </w:rPr>
        <w:t>flagelo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="00891BB8">
        <w:rPr>
          <w:rFonts w:ascii="Times New Roman" w:hAnsi="Times New Roman" w:cs="Times New Roman"/>
          <w:sz w:val="24"/>
          <w:szCs w:val="24"/>
        </w:rPr>
        <w:t xml:space="preserve"> </w:t>
      </w:r>
      <w:r w:rsidRPr="00C93BA8">
        <w:rPr>
          <w:rFonts w:ascii="Times New Roman" w:hAnsi="Times New Roman" w:cs="Times New Roman"/>
          <w:sz w:val="24"/>
          <w:szCs w:val="24"/>
        </w:rPr>
        <w:t>o adultério</w:t>
      </w:r>
      <w:r w:rsidR="00C600D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deve</w:t>
      </w:r>
      <w:r w:rsidR="005075EB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7B9">
        <w:rPr>
          <w:rFonts w:ascii="Times New Roman" w:hAnsi="Times New Roman" w:cs="Times New Roman"/>
          <w:sz w:val="24"/>
          <w:szCs w:val="24"/>
        </w:rPr>
        <w:t>se precaver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733">
        <w:rPr>
          <w:rFonts w:ascii="Times New Roman" w:hAnsi="Times New Roman" w:cs="Times New Roman"/>
          <w:sz w:val="24"/>
          <w:szCs w:val="24"/>
        </w:rPr>
        <w:t xml:space="preserve">Moisés, que </w:t>
      </w:r>
      <w:r w:rsidR="00D40DB7" w:rsidRPr="00745733">
        <w:rPr>
          <w:rFonts w:ascii="Times New Roman" w:hAnsi="Times New Roman" w:cs="Times New Roman"/>
          <w:sz w:val="24"/>
          <w:szCs w:val="24"/>
        </w:rPr>
        <w:t xml:space="preserve">havia </w:t>
      </w:r>
      <w:r w:rsidR="00557C05">
        <w:rPr>
          <w:rFonts w:ascii="Times New Roman" w:hAnsi="Times New Roman" w:cs="Times New Roman"/>
          <w:sz w:val="24"/>
          <w:szCs w:val="24"/>
        </w:rPr>
        <w:t>conduzido</w:t>
      </w:r>
      <w:r w:rsidR="00D40DB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povo para longe da opressão egípcia, dizia que </w:t>
      </w:r>
      <w:r w:rsidR="00557C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557C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7C05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0DB7">
        <w:rPr>
          <w:rFonts w:ascii="Times New Roman" w:hAnsi="Times New Roman" w:cs="Times New Roman"/>
          <w:sz w:val="24"/>
          <w:szCs w:val="24"/>
        </w:rPr>
        <w:t xml:space="preserve">ainda </w:t>
      </w:r>
      <w:r w:rsidR="006A3A0E">
        <w:rPr>
          <w:rFonts w:ascii="Times New Roman" w:hAnsi="Times New Roman" w:cs="Times New Roman"/>
          <w:sz w:val="24"/>
          <w:szCs w:val="24"/>
        </w:rPr>
        <w:t>viria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D40DB7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Jeremias, que muitos séculos depois </w:t>
      </w:r>
      <w:proofErr w:type="gramStart"/>
      <w:r w:rsidR="00557C05">
        <w:rPr>
          <w:rFonts w:ascii="Times New Roman" w:hAnsi="Times New Roman" w:cs="Times New Roman"/>
          <w:sz w:val="24"/>
          <w:szCs w:val="24"/>
        </w:rPr>
        <w:t>conduziu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o povo para longe da opressão babilônica, dizia que </w:t>
      </w:r>
      <w:r w:rsidR="00946D8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946D8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6D8E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tinha </w:t>
      </w:r>
      <w:r w:rsidR="006A3A0E">
        <w:rPr>
          <w:rFonts w:ascii="Times New Roman" w:hAnsi="Times New Roman" w:cs="Times New Roman"/>
          <w:sz w:val="24"/>
          <w:szCs w:val="24"/>
        </w:rPr>
        <w:t>vindo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40DB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para Moisés o destino do rei Salomão, </w:t>
      </w:r>
      <w:r w:rsidRPr="00C93BA8">
        <w:rPr>
          <w:rFonts w:ascii="Times New Roman" w:hAnsi="Times New Roman" w:cs="Times New Roman"/>
          <w:sz w:val="24"/>
          <w:szCs w:val="24"/>
        </w:rPr>
        <w:t>o justo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ainda era desconhecido, para </w:t>
      </w:r>
      <w:r w:rsidRPr="00C93BA8">
        <w:rPr>
          <w:rFonts w:ascii="Times New Roman" w:hAnsi="Times New Roman" w:cs="Times New Roman"/>
          <w:sz w:val="24"/>
          <w:szCs w:val="24"/>
        </w:rPr>
        <w:t>Neemias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6D8E">
        <w:rPr>
          <w:rFonts w:ascii="Times New Roman" w:hAnsi="Times New Roman" w:cs="Times New Roman"/>
          <w:sz w:val="24"/>
          <w:szCs w:val="24"/>
        </w:rPr>
        <w:t>era conhecido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6D8E">
        <w:rPr>
          <w:rFonts w:ascii="Times New Roman" w:hAnsi="Times New Roman" w:cs="Times New Roman"/>
          <w:sz w:val="24"/>
          <w:szCs w:val="24"/>
        </w:rPr>
        <w:t>funcionava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parábola.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865" w:rsidRPr="00B32C8F">
        <w:rPr>
          <w:rFonts w:ascii="Times New Roman" w:hAnsi="Times New Roman" w:cs="Times New Roman"/>
          <w:sz w:val="24"/>
          <w:szCs w:val="24"/>
        </w:rPr>
        <w:t>—</w:t>
      </w:r>
      <w:r w:rsidRPr="00B32C8F">
        <w:rPr>
          <w:rFonts w:ascii="Times New Roman" w:hAnsi="Times New Roman" w:cs="Times New Roman"/>
          <w:sz w:val="24"/>
          <w:szCs w:val="24"/>
        </w:rPr>
        <w:t xml:space="preserve"> Não pecou </w:t>
      </w:r>
      <w:r w:rsidR="00D40DB7" w:rsidRPr="00B32C8F">
        <w:rPr>
          <w:rFonts w:ascii="Times New Roman" w:hAnsi="Times New Roman" w:cs="Times New Roman"/>
          <w:sz w:val="24"/>
          <w:szCs w:val="24"/>
        </w:rPr>
        <w:t xml:space="preserve">por </w:t>
      </w:r>
      <w:r w:rsidR="00B32C8F">
        <w:rPr>
          <w:rFonts w:ascii="Times New Roman" w:hAnsi="Times New Roman" w:cs="Times New Roman"/>
          <w:sz w:val="24"/>
          <w:szCs w:val="24"/>
        </w:rPr>
        <w:t>isso</w:t>
      </w:r>
      <w:r w:rsidRPr="00B32C8F">
        <w:rPr>
          <w:rFonts w:ascii="Times New Roman" w:hAnsi="Times New Roman" w:cs="Times New Roman"/>
          <w:sz w:val="24"/>
          <w:szCs w:val="24"/>
        </w:rPr>
        <w:t xml:space="preserve"> Salomão, o rei de Israel? </w:t>
      </w:r>
      <w:r w:rsidR="00D40DB7" w:rsidRPr="00B32C8F">
        <w:rPr>
          <w:rFonts w:ascii="Times New Roman" w:hAnsi="Times New Roman" w:cs="Times New Roman"/>
          <w:sz w:val="24"/>
          <w:szCs w:val="24"/>
        </w:rPr>
        <w:t>— dizia Neemias. —</w:t>
      </w:r>
      <w:r w:rsidR="005846E8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557C05" w:rsidRPr="00B32C8F">
        <w:rPr>
          <w:rFonts w:ascii="Times New Roman" w:hAnsi="Times New Roman" w:cs="Times New Roman"/>
          <w:sz w:val="24"/>
          <w:szCs w:val="24"/>
        </w:rPr>
        <w:t>Poucos povos tiveram um rei como Salomão</w:t>
      </w:r>
      <w:r w:rsidR="00B32C8F">
        <w:rPr>
          <w:rFonts w:ascii="Times New Roman" w:hAnsi="Times New Roman" w:cs="Times New Roman"/>
          <w:sz w:val="24"/>
          <w:szCs w:val="24"/>
        </w:rPr>
        <w:t>;</w:t>
      </w:r>
      <w:r w:rsidRPr="00B32C8F">
        <w:rPr>
          <w:rFonts w:ascii="Times New Roman" w:hAnsi="Times New Roman" w:cs="Times New Roman"/>
          <w:sz w:val="24"/>
          <w:szCs w:val="24"/>
        </w:rPr>
        <w:t xml:space="preserve"> ele era amado por seu Deus</w:t>
      </w:r>
      <w:r w:rsidR="005846E8" w:rsidRPr="00B32C8F">
        <w:rPr>
          <w:rFonts w:ascii="Times New Roman" w:hAnsi="Times New Roman" w:cs="Times New Roman"/>
          <w:sz w:val="24"/>
          <w:szCs w:val="24"/>
        </w:rPr>
        <w:t>,</w:t>
      </w:r>
      <w:r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B32C8F">
        <w:rPr>
          <w:rFonts w:ascii="Times New Roman" w:hAnsi="Times New Roman" w:cs="Times New Roman"/>
          <w:sz w:val="24"/>
          <w:szCs w:val="24"/>
        </w:rPr>
        <w:t>e Deus</w:t>
      </w:r>
      <w:r w:rsidRPr="00B32C8F">
        <w:rPr>
          <w:rFonts w:ascii="Times New Roman" w:hAnsi="Times New Roman" w:cs="Times New Roman"/>
          <w:sz w:val="24"/>
          <w:szCs w:val="24"/>
        </w:rPr>
        <w:t xml:space="preserve"> o </w:t>
      </w:r>
      <w:r w:rsidR="00833D3B" w:rsidRPr="00B32C8F">
        <w:rPr>
          <w:rFonts w:ascii="Times New Roman" w:hAnsi="Times New Roman" w:cs="Times New Roman"/>
          <w:sz w:val="24"/>
          <w:szCs w:val="24"/>
        </w:rPr>
        <w:t>tornou</w:t>
      </w:r>
      <w:r w:rsidRPr="00B32C8F">
        <w:rPr>
          <w:rFonts w:ascii="Times New Roman" w:hAnsi="Times New Roman" w:cs="Times New Roman"/>
          <w:sz w:val="24"/>
          <w:szCs w:val="24"/>
        </w:rPr>
        <w:t xml:space="preserve"> rei </w:t>
      </w:r>
      <w:r w:rsidR="005846E8" w:rsidRPr="00B32C8F">
        <w:rPr>
          <w:rFonts w:ascii="Times New Roman" w:hAnsi="Times New Roman" w:cs="Times New Roman"/>
          <w:sz w:val="24"/>
          <w:szCs w:val="24"/>
        </w:rPr>
        <w:t>de</w:t>
      </w:r>
      <w:r w:rsidRPr="00B32C8F">
        <w:rPr>
          <w:rFonts w:ascii="Times New Roman" w:hAnsi="Times New Roman" w:cs="Times New Roman"/>
          <w:sz w:val="24"/>
          <w:szCs w:val="24"/>
        </w:rPr>
        <w:t xml:space="preserve"> todos os israelitas</w:t>
      </w:r>
      <w:r w:rsidR="00B32C8F">
        <w:rPr>
          <w:rFonts w:ascii="Times New Roman" w:hAnsi="Times New Roman" w:cs="Times New Roman"/>
          <w:sz w:val="24"/>
          <w:szCs w:val="24"/>
        </w:rPr>
        <w:t>;</w:t>
      </w:r>
      <w:r w:rsidRPr="00B32C8F">
        <w:rPr>
          <w:rFonts w:ascii="Times New Roman" w:hAnsi="Times New Roman" w:cs="Times New Roman"/>
          <w:sz w:val="24"/>
          <w:szCs w:val="24"/>
        </w:rPr>
        <w:t xml:space="preserve"> no entanto, </w:t>
      </w:r>
      <w:r w:rsidR="00CA55F4" w:rsidRPr="00B32C8F">
        <w:rPr>
          <w:rFonts w:ascii="Times New Roman" w:hAnsi="Times New Roman" w:cs="Times New Roman"/>
          <w:sz w:val="24"/>
          <w:szCs w:val="24"/>
        </w:rPr>
        <w:t xml:space="preserve">até ele foi levado a pecar por </w:t>
      </w:r>
      <w:r w:rsidRPr="00B32C8F">
        <w:rPr>
          <w:rFonts w:ascii="Times New Roman" w:hAnsi="Times New Roman" w:cs="Times New Roman"/>
          <w:sz w:val="24"/>
          <w:szCs w:val="24"/>
        </w:rPr>
        <w:t>mulheres estrangeiras...</w:t>
      </w:r>
      <w:proofErr w:type="gramStart"/>
      <w:r w:rsidRPr="00B32C8F">
        <w:rPr>
          <w:rStyle w:val="Refdenotaderodap"/>
          <w:rFonts w:ascii="Times New Roman" w:hAnsi="Times New Roman" w:cs="Times New Roman"/>
          <w:sz w:val="24"/>
          <w:szCs w:val="24"/>
        </w:rPr>
        <w:footnoteReference w:id="39"/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5846E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qual é o </w:t>
      </w:r>
      <w:r w:rsidR="000A0823">
        <w:rPr>
          <w:rFonts w:ascii="Times New Roman" w:hAnsi="Times New Roman" w:cs="Times New Roman"/>
          <w:sz w:val="24"/>
          <w:szCs w:val="24"/>
        </w:rPr>
        <w:t>mistério</w:t>
      </w:r>
      <w:r w:rsidR="000A08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</w:t>
      </w:r>
      <w:r w:rsidR="00557C05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557C05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7C05">
        <w:rPr>
          <w:rFonts w:ascii="Times New Roman" w:hAnsi="Times New Roman" w:cs="Times New Roman"/>
          <w:sz w:val="24"/>
          <w:szCs w:val="24"/>
        </w:rPr>
        <w:t>flagelo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Senhor? Por que estão </w:t>
      </w:r>
      <w:r>
        <w:rPr>
          <w:rFonts w:ascii="Times New Roman" w:hAnsi="Times New Roman" w:cs="Times New Roman"/>
          <w:sz w:val="24"/>
          <w:szCs w:val="24"/>
        </w:rPr>
        <w:t>fadados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el</w:t>
      </w:r>
      <w:r w:rsidR="00557C05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somente os pecadores, mas também os justos? Porque a espada, a fome e a doença </w:t>
      </w:r>
      <w:r>
        <w:rPr>
          <w:rFonts w:ascii="Times New Roman" w:hAnsi="Times New Roman" w:cs="Times New Roman"/>
          <w:sz w:val="24"/>
          <w:szCs w:val="24"/>
        </w:rPr>
        <w:t>apenas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dilaceram, </w:t>
      </w:r>
      <w:r>
        <w:rPr>
          <w:rFonts w:ascii="Times New Roman" w:hAnsi="Times New Roman" w:cs="Times New Roman"/>
          <w:sz w:val="24"/>
          <w:szCs w:val="24"/>
        </w:rPr>
        <w:t>enquanto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93BA8">
        <w:rPr>
          <w:rFonts w:ascii="Times New Roman" w:hAnsi="Times New Roman" w:cs="Times New Roman"/>
          <w:sz w:val="24"/>
          <w:szCs w:val="24"/>
        </w:rPr>
        <w:t xml:space="preserve">animal </w:t>
      </w:r>
      <w:r w:rsidR="00C93BA8">
        <w:rPr>
          <w:rFonts w:ascii="Times New Roman" w:hAnsi="Times New Roman" w:cs="Times New Roman"/>
          <w:sz w:val="24"/>
          <w:szCs w:val="24"/>
        </w:rPr>
        <w:t>feroz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="006F7029" w:rsidRPr="00C5704C">
        <w:rPr>
          <w:rFonts w:ascii="Times New Roman" w:hAnsi="Times New Roman" w:cs="Times New Roman"/>
          <w:sz w:val="24"/>
          <w:szCs w:val="24"/>
        </w:rPr>
        <w:t>dilacera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>, frutifica. Porque n</w:t>
      </w:r>
      <w:r w:rsidR="0074573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74573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5733">
        <w:rPr>
          <w:rFonts w:ascii="Times New Roman" w:hAnsi="Times New Roman" w:cs="Times New Roman"/>
          <w:sz w:val="24"/>
          <w:szCs w:val="24"/>
        </w:rPr>
        <w:t>flagelo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há somente o joio, mas também o trigo. Porque nem a razão nem a justiça</w:t>
      </w:r>
      <w:r w:rsidR="00E21CA3">
        <w:rPr>
          <w:rFonts w:ascii="Times New Roman" w:hAnsi="Times New Roman" w:cs="Times New Roman"/>
          <w:sz w:val="24"/>
          <w:szCs w:val="24"/>
        </w:rPr>
        <w:t xml:space="preserve"> nos salvarão dele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21CA3">
        <w:rPr>
          <w:rFonts w:ascii="Times New Roman" w:hAnsi="Times New Roman" w:cs="Times New Roman"/>
          <w:sz w:val="24"/>
          <w:szCs w:val="24"/>
        </w:rPr>
        <w:t xml:space="preserve">Mesmo os ascetas, que violam 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próprio corpo, </w:t>
      </w:r>
      <w:r w:rsidR="00CA55F4">
        <w:rPr>
          <w:rFonts w:ascii="Times New Roman" w:hAnsi="Times New Roman" w:cs="Times New Roman"/>
          <w:sz w:val="24"/>
          <w:szCs w:val="24"/>
        </w:rPr>
        <w:t>não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salvarão: eles </w:t>
      </w:r>
      <w:r w:rsidR="00A27E36">
        <w:rPr>
          <w:rFonts w:ascii="Times New Roman" w:hAnsi="Times New Roman" w:cs="Times New Roman"/>
          <w:sz w:val="24"/>
          <w:szCs w:val="24"/>
        </w:rPr>
        <w:t>alcançarão</w:t>
      </w:r>
      <w:r w:rsidR="00A27E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somente </w:t>
      </w:r>
      <w:r w:rsidR="00A27E36">
        <w:rPr>
          <w:rFonts w:ascii="Times New Roman" w:hAnsi="Times New Roman" w:cs="Times New Roman"/>
          <w:sz w:val="24"/>
          <w:szCs w:val="24"/>
        </w:rPr>
        <w:t>a</w:t>
      </w:r>
      <w:r w:rsidR="00A27E3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deformidade, </w:t>
      </w:r>
      <w:r w:rsidR="00BF154D">
        <w:rPr>
          <w:rFonts w:ascii="Times New Roman" w:hAnsi="Times New Roman" w:cs="Times New Roman"/>
          <w:sz w:val="24"/>
          <w:szCs w:val="24"/>
        </w:rPr>
        <w:t xml:space="preserve">como mostra </w:t>
      </w:r>
      <w:r w:rsidR="006F7029" w:rsidRPr="00C5704C">
        <w:rPr>
          <w:rFonts w:ascii="Times New Roman" w:hAnsi="Times New Roman" w:cs="Times New Roman"/>
          <w:sz w:val="24"/>
          <w:szCs w:val="24"/>
        </w:rPr>
        <w:t>o exemplo dos monges de Alexandria,</w:t>
      </w:r>
      <w:r w:rsidR="00C93BA8">
        <w:rPr>
          <w:rFonts w:ascii="Times New Roman" w:hAnsi="Times New Roman" w:cs="Times New Roman"/>
          <w:sz w:val="24"/>
          <w:szCs w:val="24"/>
        </w:rPr>
        <w:t xml:space="preserve"> </w:t>
      </w:r>
      <w:r w:rsidR="00C93BA8" w:rsidRPr="00C93BA8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6F7029" w:rsidRPr="00C93BA8">
        <w:rPr>
          <w:rFonts w:ascii="Times New Roman" w:hAnsi="Times New Roman" w:cs="Times New Roman"/>
          <w:sz w:val="24"/>
          <w:szCs w:val="24"/>
          <w:highlight w:val="yellow"/>
        </w:rPr>
        <w:t>os</w:t>
      </w:r>
      <w:r w:rsidR="00C93BA8">
        <w:rPr>
          <w:rFonts w:ascii="Times New Roman" w:hAnsi="Times New Roman" w:cs="Times New Roman"/>
          <w:sz w:val="24"/>
          <w:szCs w:val="24"/>
        </w:rPr>
        <w:t xml:space="preserve"> quais os</w:t>
      </w:r>
      <w:r w:rsidR="006F7029" w:rsidRPr="00C93BA8">
        <w:rPr>
          <w:rFonts w:ascii="Times New Roman" w:hAnsi="Times New Roman" w:cs="Times New Roman"/>
          <w:sz w:val="24"/>
          <w:szCs w:val="24"/>
        </w:rPr>
        <w:t xml:space="preserve"> cristãos da Idade Média </w:t>
      </w:r>
      <w:r w:rsidR="00C93BA8" w:rsidRPr="00C93BA8">
        <w:rPr>
          <w:rFonts w:ascii="Times New Roman" w:hAnsi="Times New Roman" w:cs="Times New Roman"/>
          <w:sz w:val="24"/>
          <w:szCs w:val="24"/>
        </w:rPr>
        <w:t xml:space="preserve">haviam </w:t>
      </w:r>
      <w:r w:rsidR="006F7029" w:rsidRPr="00C93BA8">
        <w:rPr>
          <w:rFonts w:ascii="Times New Roman" w:hAnsi="Times New Roman" w:cs="Times New Roman"/>
          <w:sz w:val="24"/>
          <w:szCs w:val="24"/>
        </w:rPr>
        <w:t>substituí</w:t>
      </w:r>
      <w:r w:rsidR="00C93BA8" w:rsidRPr="00C93BA8">
        <w:rPr>
          <w:rFonts w:ascii="Times New Roman" w:hAnsi="Times New Roman" w:cs="Times New Roman"/>
          <w:sz w:val="24"/>
          <w:szCs w:val="24"/>
        </w:rPr>
        <w:t>do</w:t>
      </w:r>
      <w:r w:rsidR="006F7029" w:rsidRPr="00C93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029" w:rsidRPr="00C93BA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gramEnd"/>
      <w:r w:rsidR="006F7029" w:rsidRPr="00C93BA8">
        <w:rPr>
          <w:rFonts w:ascii="Times New Roman" w:hAnsi="Times New Roman" w:cs="Times New Roman"/>
          <w:sz w:val="24"/>
          <w:szCs w:val="24"/>
        </w:rPr>
        <w:t xml:space="preserve"> imagem de Jesus</w:t>
      </w:r>
      <w:r w:rsidR="00C93BA8" w:rsidRPr="00C93BA8">
        <w:rPr>
          <w:rFonts w:ascii="Times New Roman" w:hAnsi="Times New Roman" w:cs="Times New Roman"/>
          <w:sz w:val="24"/>
          <w:szCs w:val="24"/>
        </w:rPr>
        <w:t>,</w:t>
      </w:r>
      <w:r w:rsidR="006F7029" w:rsidRPr="00C93BA8">
        <w:rPr>
          <w:rFonts w:ascii="Times New Roman" w:hAnsi="Times New Roman" w:cs="Times New Roman"/>
          <w:sz w:val="24"/>
          <w:szCs w:val="24"/>
        </w:rPr>
        <w:t xml:space="preserve"> da tribo de Judá.</w:t>
      </w:r>
    </w:p>
    <w:p w:rsidR="006F7029" w:rsidRPr="00C5704C" w:rsidRDefault="0071337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sua indignação com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mulher </w:t>
      </w:r>
      <w:r>
        <w:rPr>
          <w:rFonts w:ascii="Times New Roman" w:hAnsi="Times New Roman" w:cs="Times New Roman"/>
          <w:sz w:val="24"/>
          <w:szCs w:val="24"/>
        </w:rPr>
        <w:t>pela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maçã d</w:t>
      </w:r>
      <w:r w:rsidR="00FB755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Éden, </w:t>
      </w:r>
      <w:r w:rsidR="00FB7554">
        <w:rPr>
          <w:rFonts w:ascii="Times New Roman" w:hAnsi="Times New Roman" w:cs="Times New Roman"/>
          <w:sz w:val="24"/>
          <w:szCs w:val="24"/>
        </w:rPr>
        <w:t xml:space="preserve">o Senhor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transferiu </w:t>
      </w:r>
      <w:r w:rsidR="00E21CA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E21CA3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1CA3">
        <w:rPr>
          <w:rFonts w:ascii="Times New Roman" w:hAnsi="Times New Roman" w:cs="Times New Roman"/>
          <w:sz w:val="24"/>
          <w:szCs w:val="24"/>
        </w:rPr>
        <w:t>flagelo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as mãos </w:t>
      </w:r>
      <w:r w:rsidR="00FB7554">
        <w:rPr>
          <w:rFonts w:ascii="Times New Roman" w:hAnsi="Times New Roman" w:cs="Times New Roman"/>
          <w:sz w:val="24"/>
          <w:szCs w:val="24"/>
        </w:rPr>
        <w:t>poderosas</w:t>
      </w:r>
      <w:r w:rsidR="00FB75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do ímpio, por isso só é possível resis</w:t>
      </w:r>
      <w:r w:rsidR="00FB7554">
        <w:rPr>
          <w:rFonts w:ascii="Times New Roman" w:hAnsi="Times New Roman" w:cs="Times New Roman"/>
          <w:sz w:val="24"/>
          <w:szCs w:val="24"/>
        </w:rPr>
        <w:t>t</w:t>
      </w:r>
      <w:r w:rsidR="006F7029" w:rsidRPr="00C5704C">
        <w:rPr>
          <w:rFonts w:ascii="Times New Roman" w:hAnsi="Times New Roman" w:cs="Times New Roman"/>
          <w:sz w:val="24"/>
          <w:szCs w:val="24"/>
        </w:rPr>
        <w:t>ir a ele pela não</w:t>
      </w:r>
      <w:r w:rsidR="005F40CE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violência, como </w:t>
      </w:r>
      <w:r w:rsidR="004E4232" w:rsidRPr="00C5704C">
        <w:rPr>
          <w:rFonts w:ascii="Times New Roman" w:hAnsi="Times New Roman" w:cs="Times New Roman"/>
          <w:sz w:val="24"/>
          <w:szCs w:val="24"/>
        </w:rPr>
        <w:t>ensin</w:t>
      </w:r>
      <w:r w:rsidR="00A7338B">
        <w:rPr>
          <w:rFonts w:ascii="Times New Roman" w:hAnsi="Times New Roman" w:cs="Times New Roman"/>
          <w:sz w:val="24"/>
          <w:szCs w:val="24"/>
        </w:rPr>
        <w:t>ara</w:t>
      </w:r>
      <w:r w:rsidR="004E423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profeta Jeremias e como</w:t>
      </w:r>
      <w:r w:rsidR="00C4299F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sete séculos depois</w:t>
      </w:r>
      <w:r w:rsidR="00C4299F">
        <w:rPr>
          <w:rFonts w:ascii="Times New Roman" w:hAnsi="Times New Roman" w:cs="Times New Roman"/>
          <w:sz w:val="24"/>
          <w:szCs w:val="24"/>
        </w:rPr>
        <w:t>, reforçou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Jesus, da tribo de Judá. No entanto, a salvação </w:t>
      </w:r>
      <w:r w:rsidR="00C03C81">
        <w:rPr>
          <w:rFonts w:ascii="Times New Roman" w:hAnsi="Times New Roman" w:cs="Times New Roman"/>
          <w:sz w:val="24"/>
          <w:szCs w:val="24"/>
        </w:rPr>
        <w:t>só</w:t>
      </w:r>
      <w:r w:rsidR="00C03C8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 possível </w:t>
      </w:r>
      <w:r w:rsidR="001B0301">
        <w:rPr>
          <w:rFonts w:ascii="Times New Roman" w:hAnsi="Times New Roman" w:cs="Times New Roman"/>
          <w:sz w:val="24"/>
          <w:szCs w:val="24"/>
        </w:rPr>
        <w:t>segundo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99F">
        <w:rPr>
          <w:rFonts w:ascii="Times New Roman" w:hAnsi="Times New Roman" w:cs="Times New Roman"/>
          <w:sz w:val="24"/>
          <w:szCs w:val="24"/>
        </w:rPr>
        <w:t>a ressalva d</w:t>
      </w:r>
      <w:r w:rsidR="006F7029" w:rsidRPr="00C5704C">
        <w:rPr>
          <w:rFonts w:ascii="Times New Roman" w:hAnsi="Times New Roman" w:cs="Times New Roman"/>
          <w:sz w:val="24"/>
          <w:szCs w:val="24"/>
        </w:rPr>
        <w:t>o profeta Jeremias</w:t>
      </w:r>
      <w:r w:rsidR="00C4299F">
        <w:rPr>
          <w:rFonts w:ascii="Times New Roman" w:hAnsi="Times New Roman" w:cs="Times New Roman"/>
          <w:sz w:val="24"/>
          <w:szCs w:val="24"/>
        </w:rPr>
        <w:t>: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entreg</w:t>
      </w:r>
      <w:r w:rsidR="00C93BA8" w:rsidRPr="00C93BA8">
        <w:rPr>
          <w:rFonts w:ascii="Times New Roman" w:hAnsi="Times New Roman" w:cs="Times New Roman"/>
          <w:sz w:val="24"/>
          <w:szCs w:val="24"/>
          <w:highlight w:val="yellow"/>
        </w:rPr>
        <w:t>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3C81" w:rsidRPr="00C5704C">
        <w:rPr>
          <w:rFonts w:ascii="Times New Roman" w:hAnsi="Times New Roman" w:cs="Times New Roman"/>
          <w:sz w:val="24"/>
          <w:szCs w:val="24"/>
        </w:rPr>
        <w:t xml:space="preserve">tudo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ao ímpio, mas </w:t>
      </w:r>
      <w:r w:rsidR="00C4299F">
        <w:rPr>
          <w:rFonts w:ascii="Times New Roman" w:hAnsi="Times New Roman" w:cs="Times New Roman"/>
          <w:sz w:val="24"/>
          <w:szCs w:val="24"/>
        </w:rPr>
        <w:t>conserv</w:t>
      </w:r>
      <w:r w:rsidR="00C52731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4299F">
        <w:rPr>
          <w:rFonts w:ascii="Times New Roman" w:hAnsi="Times New Roman" w:cs="Times New Roman"/>
          <w:sz w:val="24"/>
          <w:szCs w:val="24"/>
        </w:rPr>
        <w:t>como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butim, a </w:t>
      </w:r>
      <w:r w:rsidR="00C93BA8" w:rsidRPr="00C93BA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EC3980">
        <w:rPr>
          <w:rFonts w:ascii="Times New Roman" w:hAnsi="Times New Roman" w:cs="Times New Roman"/>
          <w:sz w:val="24"/>
          <w:szCs w:val="24"/>
        </w:rPr>
        <w:t xml:space="preserve">ua </w:t>
      </w:r>
      <w:r w:rsidR="006F7029" w:rsidRPr="00C5704C">
        <w:rPr>
          <w:rFonts w:ascii="Times New Roman" w:hAnsi="Times New Roman" w:cs="Times New Roman"/>
          <w:sz w:val="24"/>
          <w:szCs w:val="24"/>
        </w:rPr>
        <w:t>própria alma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. O amor foi inventado </w:t>
      </w:r>
      <w:r w:rsidR="00C03C81" w:rsidRPr="00767BBC">
        <w:rPr>
          <w:rFonts w:ascii="Times New Roman" w:hAnsi="Times New Roman" w:cs="Times New Roman"/>
          <w:sz w:val="24"/>
          <w:szCs w:val="24"/>
        </w:rPr>
        <w:t>justamente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 para </w:t>
      </w:r>
      <w:r w:rsidR="00C03C81" w:rsidRPr="00767BBC">
        <w:rPr>
          <w:rFonts w:ascii="Times New Roman" w:hAnsi="Times New Roman" w:cs="Times New Roman"/>
          <w:sz w:val="24"/>
          <w:szCs w:val="24"/>
        </w:rPr>
        <w:t xml:space="preserve">que se </w:t>
      </w:r>
      <w:r w:rsidR="00C4299F" w:rsidRPr="00767BBC">
        <w:rPr>
          <w:rFonts w:ascii="Times New Roman" w:hAnsi="Times New Roman" w:cs="Times New Roman"/>
          <w:sz w:val="24"/>
          <w:szCs w:val="24"/>
        </w:rPr>
        <w:t>pegue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 o butim</w:t>
      </w:r>
      <w:r w:rsidR="00C4299F" w:rsidRPr="00767BBC">
        <w:rPr>
          <w:rFonts w:ascii="Times New Roman" w:hAnsi="Times New Roman" w:cs="Times New Roman"/>
          <w:sz w:val="24"/>
          <w:szCs w:val="24"/>
        </w:rPr>
        <w:t>, a alma,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 do ímpio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adúltero. Para</w:t>
      </w:r>
      <w:r w:rsidR="00C03C81">
        <w:rPr>
          <w:rFonts w:ascii="Times New Roman" w:hAnsi="Times New Roman" w:cs="Times New Roman"/>
          <w:sz w:val="24"/>
          <w:szCs w:val="24"/>
        </w:rPr>
        <w:t xml:space="preserve">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ao separar o joio do trigo e </w:t>
      </w:r>
      <w:r w:rsidR="00767BBC">
        <w:rPr>
          <w:rFonts w:ascii="Times New Roman" w:hAnsi="Times New Roman" w:cs="Times New Roman"/>
          <w:sz w:val="24"/>
          <w:szCs w:val="24"/>
        </w:rPr>
        <w:t xml:space="preserve">ao </w:t>
      </w:r>
      <w:r w:rsidR="00B13F1E">
        <w:rPr>
          <w:rFonts w:ascii="Times New Roman" w:hAnsi="Times New Roman" w:cs="Times New Roman"/>
          <w:sz w:val="24"/>
          <w:szCs w:val="24"/>
        </w:rPr>
        <w:t>pagar</w:t>
      </w:r>
      <w:r w:rsidR="00B13F1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tributo </w:t>
      </w:r>
      <w:r w:rsidR="00C03C81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B32C8F">
        <w:rPr>
          <w:rFonts w:ascii="Times New Roman" w:hAnsi="Times New Roman" w:cs="Times New Roman"/>
          <w:sz w:val="24"/>
          <w:szCs w:val="24"/>
        </w:rPr>
        <w:t>animal-luxúria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3C81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>conserv</w:t>
      </w:r>
      <w:r w:rsidR="00C03C81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6F7029" w:rsidRPr="00B702DE">
        <w:rPr>
          <w:rFonts w:ascii="Times New Roman" w:hAnsi="Times New Roman" w:cs="Times New Roman"/>
          <w:sz w:val="24"/>
          <w:szCs w:val="24"/>
        </w:rPr>
        <w:t>frutificação</w:t>
      </w:r>
      <w:r w:rsidR="006F7029" w:rsidRPr="00C5704C">
        <w:rPr>
          <w:rFonts w:ascii="Times New Roman" w:hAnsi="Times New Roman" w:cs="Times New Roman"/>
          <w:sz w:val="24"/>
          <w:szCs w:val="24"/>
        </w:rPr>
        <w:t>. Mas</w:t>
      </w:r>
      <w:r w:rsidR="005F40C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3F1E">
        <w:rPr>
          <w:rFonts w:ascii="Times New Roman" w:hAnsi="Times New Roman" w:cs="Times New Roman"/>
          <w:sz w:val="24"/>
          <w:szCs w:val="24"/>
        </w:rPr>
        <w:t>em virtude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tal amor, é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necessário </w:t>
      </w:r>
      <w:r w:rsidR="00C03C81">
        <w:rPr>
          <w:rFonts w:ascii="Times New Roman" w:hAnsi="Times New Roman" w:cs="Times New Roman"/>
          <w:sz w:val="24"/>
          <w:szCs w:val="24"/>
        </w:rPr>
        <w:t xml:space="preserve">que se </w:t>
      </w:r>
      <w:r w:rsidR="00C03C81">
        <w:rPr>
          <w:rFonts w:ascii="Times New Roman" w:hAnsi="Times New Roman" w:cs="Times New Roman"/>
          <w:sz w:val="24"/>
          <w:szCs w:val="24"/>
        </w:rPr>
        <w:lastRenderedPageBreak/>
        <w:t>cumpra</w:t>
      </w:r>
      <w:proofErr w:type="gramEnd"/>
      <w:r w:rsidR="00C03C8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maldição de Deus e </w:t>
      </w:r>
      <w:r w:rsidR="00C03C81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>suplant</w:t>
      </w:r>
      <w:r w:rsidR="00C03C81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razão seduzida pela serpente. </w:t>
      </w:r>
      <w:r w:rsidR="00B13F1E">
        <w:rPr>
          <w:rFonts w:ascii="Times New Roman" w:hAnsi="Times New Roman" w:cs="Times New Roman"/>
          <w:sz w:val="24"/>
          <w:szCs w:val="24"/>
        </w:rPr>
        <w:t>Mesmo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</w:t>
      </w:r>
      <w:r w:rsidR="00B13F1E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a razão </w:t>
      </w:r>
      <w:r w:rsidR="00B13F1E">
        <w:rPr>
          <w:rFonts w:ascii="Times New Roman" w:hAnsi="Times New Roman" w:cs="Times New Roman"/>
          <w:sz w:val="24"/>
          <w:szCs w:val="24"/>
        </w:rPr>
        <w:t>for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grande</w:t>
      </w:r>
      <w:r w:rsidR="004E371C" w:rsidRPr="004E4232">
        <w:rPr>
          <w:rFonts w:ascii="Times New Roman" w:hAnsi="Times New Roman" w:cs="Times New Roman"/>
          <w:sz w:val="24"/>
          <w:szCs w:val="24"/>
        </w:rPr>
        <w:t>,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o justo fica</w:t>
      </w:r>
      <w:r w:rsidR="00B13F1E">
        <w:rPr>
          <w:rFonts w:ascii="Times New Roman" w:hAnsi="Times New Roman" w:cs="Times New Roman"/>
          <w:sz w:val="24"/>
          <w:szCs w:val="24"/>
        </w:rPr>
        <w:t>rá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enfraquecido, como </w:t>
      </w:r>
      <w:r>
        <w:rPr>
          <w:rFonts w:ascii="Times New Roman" w:hAnsi="Times New Roman" w:cs="Times New Roman"/>
          <w:sz w:val="24"/>
          <w:szCs w:val="24"/>
        </w:rPr>
        <w:t>ficara o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rei Salomão, </w:t>
      </w:r>
      <w:r w:rsidR="004E4232">
        <w:rPr>
          <w:rFonts w:ascii="Times New Roman" w:hAnsi="Times New Roman" w:cs="Times New Roman"/>
          <w:sz w:val="24"/>
          <w:szCs w:val="24"/>
        </w:rPr>
        <w:t>em quem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a mulher </w:t>
      </w:r>
      <w:r w:rsidR="004E4232">
        <w:rPr>
          <w:rFonts w:ascii="Times New Roman" w:hAnsi="Times New Roman" w:cs="Times New Roman"/>
          <w:sz w:val="24"/>
          <w:szCs w:val="24"/>
        </w:rPr>
        <w:t>superou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Deus. No entanto, </w:t>
      </w:r>
      <w:r w:rsidR="00B13F1E">
        <w:rPr>
          <w:rFonts w:ascii="Times New Roman" w:hAnsi="Times New Roman" w:cs="Times New Roman"/>
          <w:sz w:val="24"/>
          <w:szCs w:val="24"/>
        </w:rPr>
        <w:t>um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a </w:t>
      </w:r>
      <w:r w:rsidR="00B13F1E">
        <w:rPr>
          <w:rFonts w:ascii="Times New Roman" w:hAnsi="Times New Roman" w:cs="Times New Roman"/>
          <w:sz w:val="24"/>
          <w:szCs w:val="24"/>
        </w:rPr>
        <w:t xml:space="preserve">razão </w:t>
      </w:r>
      <w:r w:rsidR="006F7029" w:rsidRPr="004E4232">
        <w:rPr>
          <w:rFonts w:ascii="Times New Roman" w:hAnsi="Times New Roman" w:cs="Times New Roman"/>
          <w:sz w:val="24"/>
          <w:szCs w:val="24"/>
        </w:rPr>
        <w:t>pequena</w:t>
      </w:r>
      <w:r w:rsidR="00B13F1E">
        <w:rPr>
          <w:rFonts w:ascii="Times New Roman" w:hAnsi="Times New Roman" w:cs="Times New Roman"/>
          <w:sz w:val="24"/>
          <w:szCs w:val="24"/>
        </w:rPr>
        <w:t xml:space="preserve"> é um estorvo ainda maior para 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o trabalho espiritual, pois, </w:t>
      </w:r>
      <w:r w:rsidR="00153022">
        <w:rPr>
          <w:rFonts w:ascii="Times New Roman" w:hAnsi="Times New Roman" w:cs="Times New Roman"/>
          <w:sz w:val="24"/>
          <w:szCs w:val="24"/>
        </w:rPr>
        <w:t>à medida que se diminui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a razão, diminui</w:t>
      </w:r>
      <w:r w:rsidR="004E4232">
        <w:rPr>
          <w:rFonts w:ascii="Times New Roman" w:hAnsi="Times New Roman" w:cs="Times New Roman"/>
          <w:sz w:val="24"/>
          <w:szCs w:val="24"/>
        </w:rPr>
        <w:t>-se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a necessidade de </w:t>
      </w:r>
      <w:r w:rsidR="00B13F1E">
        <w:rPr>
          <w:rFonts w:ascii="Times New Roman" w:hAnsi="Times New Roman" w:cs="Times New Roman"/>
          <w:sz w:val="24"/>
          <w:szCs w:val="24"/>
        </w:rPr>
        <w:t>dominá</w:t>
      </w:r>
      <w:r w:rsidR="006F7029" w:rsidRPr="004E4232">
        <w:rPr>
          <w:rFonts w:ascii="Times New Roman" w:hAnsi="Times New Roman" w:cs="Times New Roman"/>
          <w:sz w:val="24"/>
          <w:szCs w:val="24"/>
        </w:rPr>
        <w:t>-la</w:t>
      </w:r>
      <w:r w:rsidR="000A0823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</w:t>
      </w:r>
      <w:r w:rsidR="000A0823">
        <w:rPr>
          <w:rFonts w:ascii="Times New Roman" w:hAnsi="Times New Roman" w:cs="Times New Roman"/>
          <w:sz w:val="24"/>
          <w:szCs w:val="24"/>
        </w:rPr>
        <w:t xml:space="preserve">se </w:t>
      </w:r>
      <w:r w:rsidR="004B3F8D">
        <w:rPr>
          <w:rFonts w:ascii="Times New Roman" w:hAnsi="Times New Roman" w:cs="Times New Roman"/>
          <w:sz w:val="24"/>
          <w:szCs w:val="24"/>
        </w:rPr>
        <w:t>cresce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a atração pelo ócio. A mais elevada manifestação do ócio espiritual é </w:t>
      </w:r>
      <w:r w:rsidR="006F7029" w:rsidRPr="00C93BA8">
        <w:rPr>
          <w:rFonts w:ascii="Times New Roman" w:hAnsi="Times New Roman" w:cs="Times New Roman"/>
          <w:sz w:val="24"/>
          <w:szCs w:val="24"/>
        </w:rPr>
        <w:t>o animal-luxúria.</w:t>
      </w:r>
      <w:r w:rsidR="006F7029" w:rsidRPr="004E4232">
        <w:rPr>
          <w:rFonts w:ascii="Times New Roman" w:hAnsi="Times New Roman" w:cs="Times New Roman"/>
          <w:sz w:val="24"/>
          <w:szCs w:val="24"/>
        </w:rPr>
        <w:t xml:space="preserve"> Assim era também na Antiguidade.</w:t>
      </w:r>
    </w:p>
    <w:p w:rsidR="00713376" w:rsidRPr="00B32C8F" w:rsidRDefault="004E0FA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Levanta teus olhos para as alturas </w:t>
      </w:r>
      <w:r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disse com tristeza </w:t>
      </w:r>
      <w:r w:rsidR="00767BBC" w:rsidRPr="00B32C8F">
        <w:rPr>
          <w:rFonts w:ascii="Times New Roman" w:hAnsi="Times New Roman" w:cs="Times New Roman"/>
          <w:sz w:val="24"/>
          <w:szCs w:val="24"/>
        </w:rPr>
        <w:t xml:space="preserve">Jeremias, </w:t>
      </w:r>
      <w:r w:rsidR="006F7029" w:rsidRPr="00B32C8F">
        <w:rPr>
          <w:rFonts w:ascii="Times New Roman" w:hAnsi="Times New Roman" w:cs="Times New Roman"/>
          <w:sz w:val="24"/>
          <w:szCs w:val="24"/>
        </w:rPr>
        <w:t>o profeta</w:t>
      </w:r>
      <w:r w:rsid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sofredor </w:t>
      </w:r>
      <w:r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e </w:t>
      </w:r>
      <w:r w:rsidR="006F0FAC" w:rsidRPr="00B32C8F">
        <w:rPr>
          <w:rFonts w:ascii="Times New Roman" w:hAnsi="Times New Roman" w:cs="Times New Roman"/>
          <w:sz w:val="24"/>
          <w:szCs w:val="24"/>
        </w:rPr>
        <w:t>vê</w:t>
      </w:r>
      <w:r w:rsidR="00B32C8F">
        <w:rPr>
          <w:rFonts w:ascii="Times New Roman" w:hAnsi="Times New Roman" w:cs="Times New Roman"/>
          <w:sz w:val="24"/>
          <w:szCs w:val="24"/>
        </w:rPr>
        <w:t>:</w:t>
      </w:r>
      <w:r w:rsidR="006F0FAC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onde </w:t>
      </w:r>
      <w:r w:rsidR="00713376" w:rsidRPr="00B32C8F">
        <w:rPr>
          <w:rFonts w:ascii="Times New Roman" w:hAnsi="Times New Roman" w:cs="Times New Roman"/>
          <w:sz w:val="24"/>
          <w:szCs w:val="24"/>
        </w:rPr>
        <w:t xml:space="preserve">tu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não </w:t>
      </w:r>
      <w:r w:rsidR="00B32C8F">
        <w:rPr>
          <w:rFonts w:ascii="Times New Roman" w:hAnsi="Times New Roman" w:cs="Times New Roman"/>
          <w:sz w:val="24"/>
          <w:szCs w:val="24"/>
        </w:rPr>
        <w:t>te profanaste?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713376" w:rsidRPr="00B32C8F">
        <w:rPr>
          <w:rFonts w:ascii="Times New Roman" w:hAnsi="Times New Roman" w:cs="Times New Roman"/>
          <w:sz w:val="24"/>
          <w:szCs w:val="24"/>
        </w:rPr>
        <w:t>Tu s</w:t>
      </w:r>
      <w:r w:rsidR="00833D3B" w:rsidRPr="00B32C8F">
        <w:rPr>
          <w:rFonts w:ascii="Times New Roman" w:hAnsi="Times New Roman" w:cs="Times New Roman"/>
          <w:sz w:val="24"/>
          <w:szCs w:val="24"/>
        </w:rPr>
        <w:t>entavas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para eles na </w:t>
      </w:r>
      <w:r w:rsidR="00DD2FF0" w:rsidRPr="00B32C8F">
        <w:rPr>
          <w:rFonts w:ascii="Times New Roman" w:hAnsi="Times New Roman" w:cs="Times New Roman"/>
          <w:sz w:val="24"/>
          <w:szCs w:val="24"/>
        </w:rPr>
        <w:t>estrada</w:t>
      </w:r>
      <w:r w:rsidR="00713376" w:rsidRPr="00B32C8F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macula</w:t>
      </w:r>
      <w:r w:rsidR="00713376" w:rsidRPr="00B32C8F">
        <w:rPr>
          <w:rFonts w:ascii="Times New Roman" w:hAnsi="Times New Roman" w:cs="Times New Roman"/>
          <w:sz w:val="24"/>
          <w:szCs w:val="24"/>
        </w:rPr>
        <w:t>vas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 terra com tua </w:t>
      </w:r>
      <w:r w:rsidR="00713376" w:rsidRPr="00B32C8F">
        <w:rPr>
          <w:rFonts w:ascii="Times New Roman" w:hAnsi="Times New Roman" w:cs="Times New Roman"/>
          <w:sz w:val="24"/>
          <w:szCs w:val="24"/>
        </w:rPr>
        <w:t>perversão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e malícia. Por isso foram retidas as </w:t>
      </w:r>
      <w:r w:rsidR="00833D3B" w:rsidRPr="00B32C8F">
        <w:rPr>
          <w:rFonts w:ascii="Times New Roman" w:hAnsi="Times New Roman" w:cs="Times New Roman"/>
          <w:sz w:val="24"/>
          <w:szCs w:val="24"/>
        </w:rPr>
        <w:t xml:space="preserve">águas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e não </w:t>
      </w:r>
      <w:r w:rsidR="00DD2FF0" w:rsidRPr="00B32C8F">
        <w:rPr>
          <w:rFonts w:ascii="Times New Roman" w:hAnsi="Times New Roman" w:cs="Times New Roman"/>
          <w:sz w:val="24"/>
          <w:szCs w:val="24"/>
        </w:rPr>
        <w:t xml:space="preserve">vieram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as chuvas tardias, mas </w:t>
      </w:r>
      <w:r w:rsidR="00DD2FF0" w:rsidRPr="00B32C8F">
        <w:rPr>
          <w:rFonts w:ascii="Times New Roman" w:hAnsi="Times New Roman" w:cs="Times New Roman"/>
          <w:sz w:val="24"/>
          <w:szCs w:val="24"/>
        </w:rPr>
        <w:t>tu exibias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 </w:t>
      </w:r>
      <w:r w:rsidR="00B32C8F">
        <w:rPr>
          <w:rFonts w:ascii="Times New Roman" w:hAnsi="Times New Roman" w:cs="Times New Roman"/>
          <w:sz w:val="24"/>
          <w:szCs w:val="24"/>
        </w:rPr>
        <w:t>face</w:t>
      </w:r>
      <w:r w:rsidR="00B32C8F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de </w:t>
      </w:r>
      <w:r w:rsidR="00B32C8F">
        <w:rPr>
          <w:rFonts w:ascii="Times New Roman" w:hAnsi="Times New Roman" w:cs="Times New Roman"/>
          <w:sz w:val="24"/>
          <w:szCs w:val="24"/>
        </w:rPr>
        <w:t>prostituta</w:t>
      </w:r>
      <w:r w:rsidR="00B32C8F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e não </w:t>
      </w:r>
      <w:r w:rsidR="006F0FAC" w:rsidRPr="00B32C8F">
        <w:rPr>
          <w:rFonts w:ascii="Times New Roman" w:hAnsi="Times New Roman" w:cs="Times New Roman"/>
          <w:sz w:val="24"/>
          <w:szCs w:val="24"/>
        </w:rPr>
        <w:t>te envergonhavas</w:t>
      </w:r>
      <w:r w:rsidR="006F7029" w:rsidRPr="00B32C8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B32C8F">
        <w:rPr>
          <w:rStyle w:val="Refdenotaderodap"/>
          <w:rFonts w:ascii="Times New Roman" w:hAnsi="Times New Roman" w:cs="Times New Roman"/>
          <w:sz w:val="24"/>
          <w:szCs w:val="24"/>
        </w:rPr>
        <w:footnoteReference w:id="40"/>
      </w:r>
      <w:proofErr w:type="gramEnd"/>
      <w:r w:rsidR="006F7029" w:rsidRPr="00B32C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71337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C8F">
        <w:rPr>
          <w:rFonts w:ascii="Times New Roman" w:hAnsi="Times New Roman" w:cs="Times New Roman"/>
          <w:sz w:val="24"/>
          <w:szCs w:val="24"/>
        </w:rPr>
        <w:t xml:space="preserve">— </w:t>
      </w:r>
      <w:r w:rsidR="00DD2FF0" w:rsidRPr="00B32C8F">
        <w:rPr>
          <w:rFonts w:ascii="Times New Roman" w:hAnsi="Times New Roman" w:cs="Times New Roman"/>
          <w:sz w:val="24"/>
          <w:szCs w:val="24"/>
        </w:rPr>
        <w:t xml:space="preserve">A cada começo de estrada, tu construías </w:t>
      </w:r>
      <w:r w:rsidR="00B32C8F" w:rsidRPr="00B32C8F">
        <w:rPr>
          <w:rFonts w:ascii="Times New Roman" w:hAnsi="Times New Roman" w:cs="Times New Roman"/>
          <w:sz w:val="24"/>
          <w:szCs w:val="24"/>
        </w:rPr>
        <w:t>para ti um lugar alto</w:t>
      </w:r>
      <w:r w:rsidR="00DD2FF0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0FAC"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disse também o profeta do exílio Ezequiel </w:t>
      </w:r>
      <w:r w:rsidR="006F0FAC"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, </w:t>
      </w:r>
      <w:r w:rsidR="00B32C8F" w:rsidRPr="00B32C8F">
        <w:rPr>
          <w:rFonts w:ascii="Times New Roman" w:hAnsi="Times New Roman" w:cs="Times New Roman"/>
          <w:sz w:val="24"/>
          <w:szCs w:val="24"/>
        </w:rPr>
        <w:t xml:space="preserve">para </w:t>
      </w:r>
      <w:r w:rsidR="006F0FAC" w:rsidRPr="00B32C8F">
        <w:rPr>
          <w:rFonts w:ascii="Times New Roman" w:hAnsi="Times New Roman" w:cs="Times New Roman"/>
          <w:sz w:val="24"/>
          <w:szCs w:val="24"/>
        </w:rPr>
        <w:t>desonra</w:t>
      </w:r>
      <w:r w:rsidR="00B32C8F" w:rsidRPr="00B32C8F">
        <w:rPr>
          <w:rFonts w:ascii="Times New Roman" w:hAnsi="Times New Roman" w:cs="Times New Roman"/>
          <w:sz w:val="24"/>
          <w:szCs w:val="24"/>
        </w:rPr>
        <w:t>r</w:t>
      </w:r>
      <w:r w:rsidR="006F0FAC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tua </w:t>
      </w:r>
      <w:r w:rsidR="00B32C8F" w:rsidRPr="00B32C8F">
        <w:rPr>
          <w:rFonts w:ascii="Times New Roman" w:hAnsi="Times New Roman" w:cs="Times New Roman"/>
          <w:sz w:val="24"/>
          <w:szCs w:val="24"/>
        </w:rPr>
        <w:t xml:space="preserve">própria </w:t>
      </w:r>
      <w:r w:rsidR="006F7029" w:rsidRPr="00B32C8F">
        <w:rPr>
          <w:rFonts w:ascii="Times New Roman" w:hAnsi="Times New Roman" w:cs="Times New Roman"/>
          <w:sz w:val="24"/>
          <w:szCs w:val="24"/>
        </w:rPr>
        <w:t>beleza</w:t>
      </w:r>
      <w:r w:rsidR="00B32C8F" w:rsidRPr="00B32C8F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abri</w:t>
      </w:r>
      <w:r w:rsidR="00B32C8F" w:rsidRPr="00B32C8F">
        <w:rPr>
          <w:rFonts w:ascii="Times New Roman" w:hAnsi="Times New Roman" w:cs="Times New Roman"/>
          <w:sz w:val="24"/>
          <w:szCs w:val="24"/>
        </w:rPr>
        <w:t>r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as pernas </w:t>
      </w:r>
      <w:r w:rsidR="006F0FAC" w:rsidRPr="00B32C8F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B32C8F">
        <w:rPr>
          <w:rFonts w:ascii="Times New Roman" w:hAnsi="Times New Roman" w:cs="Times New Roman"/>
          <w:sz w:val="24"/>
          <w:szCs w:val="24"/>
        </w:rPr>
        <w:t>qualquer um que passava</w:t>
      </w:r>
      <w:r w:rsidR="00B32C8F" w:rsidRPr="00B32C8F">
        <w:rPr>
          <w:rFonts w:ascii="Times New Roman" w:hAnsi="Times New Roman" w:cs="Times New Roman"/>
          <w:sz w:val="24"/>
          <w:szCs w:val="24"/>
        </w:rPr>
        <w:t>,</w:t>
      </w:r>
      <w:r w:rsidR="00833D3B" w:rsidRPr="00B32C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2C8F" w:rsidRPr="00B32C8F">
        <w:rPr>
          <w:rFonts w:ascii="Times New Roman" w:hAnsi="Times New Roman" w:cs="Times New Roman"/>
          <w:sz w:val="24"/>
          <w:szCs w:val="24"/>
        </w:rPr>
        <w:t>assim</w:t>
      </w:r>
      <w:r w:rsidR="00833D3B" w:rsidRPr="00B32C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3D3B" w:rsidRPr="00B32C8F">
        <w:rPr>
          <w:rFonts w:ascii="Times New Roman" w:hAnsi="Times New Roman" w:cs="Times New Roman"/>
          <w:sz w:val="24"/>
          <w:szCs w:val="24"/>
        </w:rPr>
        <w:t>multiplicaste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 </w:t>
      </w:r>
      <w:r w:rsidR="00B32C8F" w:rsidRPr="00B32C8F">
        <w:rPr>
          <w:rFonts w:ascii="Times New Roman" w:hAnsi="Times New Roman" w:cs="Times New Roman"/>
          <w:sz w:val="24"/>
          <w:szCs w:val="24"/>
        </w:rPr>
        <w:t>tua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libertinagem...</w:t>
      </w:r>
      <w:proofErr w:type="gramStart"/>
      <w:r w:rsidR="006F7029" w:rsidRPr="00B32C8F">
        <w:rPr>
          <w:rStyle w:val="Refdenotaderodap"/>
          <w:rFonts w:ascii="Times New Roman" w:hAnsi="Times New Roman" w:cs="Times New Roman"/>
          <w:sz w:val="24"/>
          <w:szCs w:val="24"/>
        </w:rPr>
        <w:footnoteReference w:id="41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224E2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também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pensava </w:t>
      </w:r>
      <w:r>
        <w:rPr>
          <w:rFonts w:ascii="Times New Roman" w:hAnsi="Times New Roman" w:cs="Times New Roman"/>
          <w:sz w:val="24"/>
          <w:szCs w:val="24"/>
        </w:rPr>
        <w:t xml:space="preserve">o técnico ferroviário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Aleksei Aleksándrovitch, </w:t>
      </w:r>
      <w:r>
        <w:rPr>
          <w:rFonts w:ascii="Times New Roman" w:hAnsi="Times New Roman" w:cs="Times New Roman"/>
          <w:sz w:val="24"/>
          <w:szCs w:val="24"/>
          <w:lang w:val="en-GB"/>
        </w:rPr>
        <w:t>mas</w:t>
      </w:r>
      <w:r>
        <w:rPr>
          <w:rFonts w:ascii="Times New Roman" w:hAnsi="Times New Roman" w:cs="Times New Roman"/>
          <w:sz w:val="24"/>
          <w:szCs w:val="24"/>
        </w:rPr>
        <w:t xml:space="preserve"> à maneira de Vorónej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>brandiu a mão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218B3">
        <w:rPr>
          <w:rFonts w:ascii="Times New Roman" w:hAnsi="Times New Roman" w:cs="Times New Roman"/>
          <w:sz w:val="24"/>
          <w:szCs w:val="24"/>
        </w:rPr>
        <w:t>esbofeteou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os dentes do homem </w:t>
      </w:r>
      <w:r w:rsidR="00131830">
        <w:rPr>
          <w:rFonts w:ascii="Times New Roman" w:hAnsi="Times New Roman" w:cs="Times New Roman"/>
          <w:sz w:val="24"/>
          <w:szCs w:val="24"/>
        </w:rPr>
        <w:t>de</w:t>
      </w:r>
      <w:r w:rsidR="001318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ceroulas.</w:t>
      </w:r>
    </w:p>
    <w:p w:rsidR="006F7029" w:rsidRPr="00767BBC" w:rsidRDefault="0013183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BBC">
        <w:rPr>
          <w:rFonts w:ascii="Times New Roman" w:hAnsi="Times New Roman" w:cs="Times New Roman"/>
          <w:sz w:val="24"/>
          <w:szCs w:val="24"/>
        </w:rPr>
        <w:t>—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 Por que está me batendo?</w:t>
      </w:r>
      <w:r w:rsidRPr="00767BBC">
        <w:rPr>
          <w:rFonts w:ascii="Times New Roman" w:hAnsi="Times New Roman" w:cs="Times New Roman"/>
          <w:sz w:val="24"/>
          <w:szCs w:val="24"/>
        </w:rPr>
        <w:t xml:space="preserve"> —</w:t>
      </w:r>
      <w:r w:rsidR="006F7029" w:rsidRPr="00767BBC">
        <w:rPr>
          <w:rFonts w:ascii="Times New Roman" w:hAnsi="Times New Roman" w:cs="Times New Roman"/>
          <w:sz w:val="24"/>
          <w:szCs w:val="24"/>
        </w:rPr>
        <w:t xml:space="preserve"> perguntou</w:t>
      </w:r>
      <w:r w:rsidR="00833D3B" w:rsidRPr="00767BBC">
        <w:rPr>
          <w:rFonts w:ascii="Times New Roman" w:hAnsi="Times New Roman" w:cs="Times New Roman"/>
          <w:sz w:val="24"/>
          <w:szCs w:val="24"/>
        </w:rPr>
        <w:t xml:space="preserve"> ele</w:t>
      </w:r>
      <w:r w:rsidR="006F7029" w:rsidRPr="00767BBC">
        <w:rPr>
          <w:rFonts w:ascii="Times New Roman" w:hAnsi="Times New Roman" w:cs="Times New Roman"/>
          <w:sz w:val="24"/>
          <w:szCs w:val="24"/>
        </w:rPr>
        <w:t>, limpando o sangue.</w:t>
      </w:r>
    </w:p>
    <w:p w:rsidR="006F7029" w:rsidRPr="00C5704C" w:rsidRDefault="0013183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B702DE">
        <w:rPr>
          <w:rFonts w:ascii="Times New Roman" w:hAnsi="Times New Roman" w:cs="Times New Roman"/>
          <w:sz w:val="24"/>
          <w:szCs w:val="24"/>
        </w:rPr>
        <w:t>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sua baixeza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explicou Aleksei Aleksándrovitch.</w:t>
      </w:r>
    </w:p>
    <w:p w:rsidR="006F7029" w:rsidRPr="00C5704C" w:rsidRDefault="00F454C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Então bata nela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homem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ceroulas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somente </w:t>
      </w:r>
      <w:r>
        <w:rPr>
          <w:rFonts w:ascii="Times New Roman" w:hAnsi="Times New Roman" w:cs="Times New Roman"/>
          <w:sz w:val="24"/>
          <w:szCs w:val="24"/>
        </w:rPr>
        <w:t>satisfiz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o seu pedido.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 w:rsidR="00D0226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momento, Aleksei Aleksándrovitch </w:t>
      </w:r>
      <w:r w:rsidR="004B3F8D">
        <w:rPr>
          <w:rFonts w:ascii="Times New Roman" w:hAnsi="Times New Roman" w:cs="Times New Roman"/>
          <w:sz w:val="24"/>
          <w:szCs w:val="24"/>
        </w:rPr>
        <w:t>chutou-lhe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bota que Maria engraxara, </w:t>
      </w:r>
      <w:r w:rsidR="00D0226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02269">
        <w:rPr>
          <w:rFonts w:ascii="Times New Roman" w:hAnsi="Times New Roman" w:cs="Times New Roman"/>
          <w:sz w:val="24"/>
          <w:szCs w:val="24"/>
        </w:rPr>
        <w:t>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ferradur</w:t>
      </w:r>
      <w:r w:rsidR="00C0500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s, pesada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647C4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pedra </w:t>
      </w:r>
      <w:r w:rsidR="00D02269">
        <w:rPr>
          <w:rFonts w:ascii="Times New Roman" w:hAnsi="Times New Roman" w:cs="Times New Roman"/>
          <w:sz w:val="24"/>
          <w:szCs w:val="24"/>
        </w:rPr>
        <w:t>do</w:t>
      </w:r>
      <w:r w:rsidR="00D0226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calçamento. </w:t>
      </w:r>
      <w:r w:rsidR="00662024">
        <w:rPr>
          <w:rFonts w:ascii="Times New Roman" w:hAnsi="Times New Roman" w:cs="Times New Roman"/>
          <w:sz w:val="24"/>
          <w:szCs w:val="24"/>
        </w:rPr>
        <w:t xml:space="preserve">Após </w:t>
      </w:r>
      <w:r w:rsidR="0055023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golpe, o homem </w:t>
      </w:r>
      <w:r w:rsidR="000311EB">
        <w:rPr>
          <w:rFonts w:ascii="Times New Roman" w:hAnsi="Times New Roman" w:cs="Times New Roman"/>
          <w:sz w:val="24"/>
          <w:szCs w:val="24"/>
        </w:rPr>
        <w:t>das</w:t>
      </w:r>
      <w:r w:rsidR="000311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ceroulas enfiadas </w:t>
      </w:r>
      <w:r w:rsidR="0055023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de feltro passou a andar como numa parada, com passadas </w:t>
      </w:r>
      <w:r w:rsidR="00153022">
        <w:rPr>
          <w:rFonts w:ascii="Times New Roman" w:hAnsi="Times New Roman" w:cs="Times New Roman"/>
          <w:sz w:val="24"/>
          <w:szCs w:val="24"/>
        </w:rPr>
        <w:t>solenes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</w:t>
      </w:r>
      <w:r w:rsidR="002D29BB">
        <w:rPr>
          <w:rFonts w:ascii="Times New Roman" w:hAnsi="Times New Roman" w:cs="Times New Roman"/>
          <w:sz w:val="24"/>
          <w:szCs w:val="24"/>
        </w:rPr>
        <w:t>trás</w:t>
      </w:r>
      <w:r w:rsidR="002D29BB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para 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frente, </w:t>
      </w:r>
      <w:r w:rsidR="007954D3">
        <w:rPr>
          <w:rFonts w:ascii="Times New Roman" w:hAnsi="Times New Roman" w:cs="Times New Roman"/>
          <w:sz w:val="24"/>
          <w:szCs w:val="24"/>
        </w:rPr>
        <w:t xml:space="preserve">golpeou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janela, quebrou o vidro e atirou-se pelo </w:t>
      </w:r>
      <w:r w:rsidR="002401EA">
        <w:rPr>
          <w:rFonts w:ascii="Times New Roman" w:hAnsi="Times New Roman" w:cs="Times New Roman"/>
          <w:sz w:val="24"/>
          <w:szCs w:val="24"/>
        </w:rPr>
        <w:t>vão</w:t>
      </w:r>
      <w:r w:rsidR="0056472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1EA">
        <w:rPr>
          <w:rFonts w:ascii="Times New Roman" w:hAnsi="Times New Roman" w:cs="Times New Roman"/>
          <w:sz w:val="24"/>
          <w:szCs w:val="24"/>
        </w:rPr>
        <w:t>lançando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499E">
        <w:rPr>
          <w:rFonts w:ascii="Times New Roman" w:hAnsi="Times New Roman" w:cs="Times New Roman"/>
          <w:sz w:val="24"/>
          <w:szCs w:val="24"/>
        </w:rPr>
        <w:t xml:space="preserve">as </w:t>
      </w:r>
      <w:r w:rsidR="002401EA">
        <w:rPr>
          <w:rFonts w:ascii="Times New Roman" w:hAnsi="Times New Roman" w:cs="Times New Roman"/>
          <w:sz w:val="24"/>
          <w:szCs w:val="24"/>
        </w:rPr>
        <w:t>botas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cima, de maneira que</w:t>
      </w:r>
      <w:ins w:id="23" w:author="Daniela Mountian" w:date="2017-06-18T00:04:00Z">
        <w:r w:rsidR="005749C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num instante</w:t>
      </w:r>
      <w:ins w:id="24" w:author="Daniela Mountian" w:date="2017-06-18T00:04:00Z">
        <w:r w:rsidR="005749C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5712">
        <w:rPr>
          <w:rFonts w:ascii="Times New Roman" w:hAnsi="Times New Roman" w:cs="Times New Roman"/>
          <w:sz w:val="24"/>
          <w:szCs w:val="24"/>
        </w:rPr>
        <w:t xml:space="preserve">ele </w:t>
      </w:r>
      <w:r w:rsidR="00564721">
        <w:rPr>
          <w:rFonts w:ascii="Times New Roman" w:hAnsi="Times New Roman" w:cs="Times New Roman"/>
          <w:sz w:val="24"/>
          <w:szCs w:val="24"/>
        </w:rPr>
        <w:t xml:space="preserve">desapareceu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cozinha, onde </w:t>
      </w:r>
      <w:r w:rsidR="00550238">
        <w:rPr>
          <w:rFonts w:ascii="Times New Roman" w:hAnsi="Times New Roman" w:cs="Times New Roman"/>
          <w:sz w:val="24"/>
          <w:szCs w:val="24"/>
        </w:rPr>
        <w:t>restaram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Aleksándrovitch, bem </w:t>
      </w:r>
      <w:r w:rsidRPr="002401EA">
        <w:rPr>
          <w:rFonts w:ascii="Times New Roman" w:hAnsi="Times New Roman" w:cs="Times New Roman"/>
          <w:sz w:val="24"/>
          <w:szCs w:val="24"/>
        </w:rPr>
        <w:t>agasalhado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botas, e </w:t>
      </w:r>
      <w:r w:rsidR="00550238">
        <w:rPr>
          <w:rFonts w:ascii="Times New Roman" w:hAnsi="Times New Roman" w:cs="Times New Roman"/>
          <w:sz w:val="24"/>
          <w:szCs w:val="24"/>
        </w:rPr>
        <w:t xml:space="preserve">Ksiénia,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nua e descalça, já que Maria, esquecida por todos num canto, </w:t>
      </w:r>
      <w:r w:rsidR="00662024">
        <w:rPr>
          <w:rFonts w:ascii="Times New Roman" w:hAnsi="Times New Roman" w:cs="Times New Roman"/>
          <w:sz w:val="24"/>
          <w:szCs w:val="24"/>
        </w:rPr>
        <w:t xml:space="preserve">parecia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153022">
        <w:rPr>
          <w:rFonts w:ascii="Times New Roman" w:hAnsi="Times New Roman" w:cs="Times New Roman"/>
          <w:sz w:val="24"/>
          <w:szCs w:val="24"/>
        </w:rPr>
        <w:t>existir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01EA">
        <w:rPr>
          <w:rFonts w:ascii="Times New Roman" w:hAnsi="Times New Roman" w:cs="Times New Roman"/>
          <w:sz w:val="24"/>
          <w:szCs w:val="24"/>
        </w:rPr>
        <w:t>M</w:t>
      </w:r>
      <w:r w:rsidR="00153022">
        <w:rPr>
          <w:rFonts w:ascii="Times New Roman" w:hAnsi="Times New Roman" w:cs="Times New Roman"/>
          <w:sz w:val="24"/>
          <w:szCs w:val="24"/>
        </w:rPr>
        <w:t>arido e mulher f</w:t>
      </w:r>
      <w:r w:rsidRPr="00C5704C">
        <w:rPr>
          <w:rFonts w:ascii="Times New Roman" w:hAnsi="Times New Roman" w:cs="Times New Roman"/>
          <w:sz w:val="24"/>
          <w:szCs w:val="24"/>
        </w:rPr>
        <w:t xml:space="preserve">icaram </w:t>
      </w:r>
      <w:r w:rsidR="00153022" w:rsidRPr="00C5704C">
        <w:rPr>
          <w:rFonts w:ascii="Times New Roman" w:hAnsi="Times New Roman" w:cs="Times New Roman"/>
          <w:sz w:val="24"/>
          <w:szCs w:val="24"/>
        </w:rPr>
        <w:t xml:space="preserve">praticamente </w:t>
      </w:r>
      <w:r w:rsidR="002401EA">
        <w:rPr>
          <w:rFonts w:ascii="Times New Roman" w:hAnsi="Times New Roman" w:cs="Times New Roman"/>
          <w:sz w:val="24"/>
          <w:szCs w:val="24"/>
        </w:rPr>
        <w:t>face a face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01EA">
        <w:rPr>
          <w:rFonts w:ascii="Times New Roman" w:hAnsi="Times New Roman" w:cs="Times New Roman"/>
          <w:sz w:val="24"/>
          <w:szCs w:val="24"/>
        </w:rPr>
        <w:t>Sem nem tirar o chapé</w:t>
      </w:r>
      <w:r w:rsidR="00032080">
        <w:rPr>
          <w:rFonts w:ascii="Times New Roman" w:hAnsi="Times New Roman" w:cs="Times New Roman"/>
          <w:sz w:val="24"/>
          <w:szCs w:val="24"/>
        </w:rPr>
        <w:t>u</w:t>
      </w:r>
      <w:r w:rsidR="009B625B">
        <w:rPr>
          <w:rFonts w:ascii="Times New Roman" w:hAnsi="Times New Roman" w:cs="Times New Roman"/>
          <w:sz w:val="24"/>
          <w:szCs w:val="24"/>
        </w:rPr>
        <w:t xml:space="preserve"> de pele</w:t>
      </w:r>
      <w:r w:rsidR="002401EA">
        <w:rPr>
          <w:rFonts w:ascii="Times New Roman" w:hAnsi="Times New Roman" w:cs="Times New Roman"/>
          <w:sz w:val="24"/>
          <w:szCs w:val="24"/>
        </w:rPr>
        <w:t>,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2080">
        <w:rPr>
          <w:rFonts w:ascii="Times New Roman" w:hAnsi="Times New Roman" w:cs="Times New Roman"/>
          <w:sz w:val="24"/>
          <w:szCs w:val="24"/>
        </w:rPr>
        <w:t>fixou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olhos in</w:t>
      </w:r>
      <w:r w:rsidR="00F412B6">
        <w:rPr>
          <w:rFonts w:ascii="Times New Roman" w:hAnsi="Times New Roman" w:cs="Times New Roman"/>
          <w:sz w:val="24"/>
          <w:szCs w:val="24"/>
        </w:rPr>
        <w:t>jetados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2080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15302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</w:t>
      </w:r>
      <w:r w:rsidR="00032080">
        <w:rPr>
          <w:rFonts w:ascii="Times New Roman" w:hAnsi="Times New Roman" w:cs="Times New Roman"/>
          <w:sz w:val="24"/>
          <w:szCs w:val="24"/>
        </w:rPr>
        <w:t xml:space="preserve"> </w:t>
      </w:r>
      <w:r w:rsidR="002401EA">
        <w:rPr>
          <w:rFonts w:ascii="Times New Roman" w:hAnsi="Times New Roman" w:cs="Times New Roman"/>
          <w:sz w:val="24"/>
          <w:szCs w:val="24"/>
        </w:rPr>
        <w:t>por um</w:t>
      </w:r>
      <w:r w:rsidR="005A5B76">
        <w:rPr>
          <w:rFonts w:ascii="Times New Roman" w:hAnsi="Times New Roman" w:cs="Times New Roman"/>
          <w:sz w:val="24"/>
          <w:szCs w:val="24"/>
        </w:rPr>
        <w:t xml:space="preserve"> ou</w:t>
      </w:r>
      <w:r w:rsidR="002401EA">
        <w:rPr>
          <w:rFonts w:ascii="Times New Roman" w:hAnsi="Times New Roman" w:cs="Times New Roman"/>
          <w:sz w:val="24"/>
          <w:szCs w:val="24"/>
        </w:rPr>
        <w:t xml:space="preserve"> dois minutos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Depois estendeu </w:t>
      </w:r>
      <w:r w:rsidR="00032080">
        <w:rPr>
          <w:rFonts w:ascii="Times New Roman" w:hAnsi="Times New Roman" w:cs="Times New Roman"/>
          <w:sz w:val="24"/>
          <w:szCs w:val="24"/>
        </w:rPr>
        <w:t>os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1F23A6">
        <w:rPr>
          <w:rFonts w:ascii="Times New Roman" w:hAnsi="Times New Roman" w:cs="Times New Roman"/>
          <w:sz w:val="24"/>
          <w:szCs w:val="24"/>
        </w:rPr>
        <w:t>segur</w:t>
      </w:r>
      <w:r w:rsidR="001F23A6" w:rsidRPr="00C5704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-la e castig</w:t>
      </w:r>
      <w:r w:rsidR="00032080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>. Ks</w:t>
      </w:r>
      <w:r w:rsidR="0015302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não o impediu</w:t>
      </w:r>
      <w:r w:rsidR="00F14096">
        <w:rPr>
          <w:rFonts w:ascii="Times New Roman" w:hAnsi="Times New Roman" w:cs="Times New Roman"/>
          <w:sz w:val="24"/>
          <w:szCs w:val="24"/>
        </w:rPr>
        <w:t xml:space="preserve">, 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apenas, com um movimento das coxas largas, evitou que ele a pegasse pela garganta e, em </w:t>
      </w:r>
      <w:r w:rsidR="00153022">
        <w:rPr>
          <w:rFonts w:ascii="Times New Roman" w:hAnsi="Times New Roman" w:cs="Times New Roman"/>
          <w:sz w:val="24"/>
          <w:szCs w:val="24"/>
        </w:rPr>
        <w:t>vez disso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Aleksei Aleksándrovitch, </w:t>
      </w:r>
      <w:r w:rsidR="008E5712">
        <w:rPr>
          <w:rFonts w:ascii="Times New Roman" w:hAnsi="Times New Roman" w:cs="Times New Roman"/>
          <w:sz w:val="24"/>
          <w:szCs w:val="24"/>
        </w:rPr>
        <w:t xml:space="preserve">visivelmente em </w:t>
      </w:r>
      <w:r w:rsidRPr="00C5704C">
        <w:rPr>
          <w:rFonts w:ascii="Times New Roman" w:hAnsi="Times New Roman" w:cs="Times New Roman"/>
          <w:sz w:val="24"/>
          <w:szCs w:val="24"/>
        </w:rPr>
        <w:t>choque, começou</w:t>
      </w:r>
      <w:r w:rsidR="00F412B6">
        <w:rPr>
          <w:rFonts w:ascii="Times New Roman" w:hAnsi="Times New Roman" w:cs="Times New Roman"/>
          <w:sz w:val="24"/>
          <w:szCs w:val="24"/>
        </w:rPr>
        <w:t>, com uma mão,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Pr="00F412B6">
        <w:rPr>
          <w:rFonts w:ascii="Times New Roman" w:hAnsi="Times New Roman" w:cs="Times New Roman"/>
          <w:sz w:val="24"/>
          <w:szCs w:val="24"/>
          <w:highlight w:val="yellow"/>
        </w:rPr>
        <w:t>estrangular</w:t>
      </w:r>
      <w:r w:rsidR="00153022">
        <w:rPr>
          <w:rFonts w:ascii="Times New Roman" w:hAnsi="Times New Roman" w:cs="Times New Roman"/>
          <w:sz w:val="24"/>
          <w:szCs w:val="24"/>
        </w:rPr>
        <w:t xml:space="preserve"> o seio </w:t>
      </w:r>
      <w:r w:rsidR="00153022" w:rsidRPr="00F412B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encorpado</w:t>
      </w:r>
      <w:r w:rsidR="00153022">
        <w:rPr>
          <w:rFonts w:ascii="Times New Roman" w:hAnsi="Times New Roman" w:cs="Times New Roman"/>
          <w:sz w:val="24"/>
          <w:szCs w:val="24"/>
        </w:rPr>
        <w:t xml:space="preserve"> e leitoso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Ks</w:t>
      </w:r>
      <w:r w:rsidR="0015302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énia, motivo pelo qual seu mamilo, comprido como um dedinho de bebê</w:t>
      </w:r>
      <w:r w:rsidR="001F23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tensionou; com a outra mão</w:t>
      </w:r>
      <w:r w:rsidR="0015302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Aleksándrovitch </w:t>
      </w:r>
      <w:r w:rsidR="001F23A6">
        <w:rPr>
          <w:rFonts w:ascii="Times New Roman" w:hAnsi="Times New Roman" w:cs="Times New Roman"/>
          <w:sz w:val="24"/>
          <w:szCs w:val="24"/>
        </w:rPr>
        <w:t>agarrou</w:t>
      </w:r>
      <w:r w:rsidR="001F23A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Ksénia por sua</w:t>
      </w:r>
      <w:r w:rsidR="001F23A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beleza</w:t>
      </w:r>
      <w:r w:rsidR="008E57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5712">
        <w:rPr>
          <w:rFonts w:ascii="Times New Roman" w:hAnsi="Times New Roman" w:cs="Times New Roman"/>
          <w:sz w:val="24"/>
          <w:szCs w:val="24"/>
        </w:rPr>
        <w:t>exuberante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E5712">
        <w:rPr>
          <w:rFonts w:ascii="Times New Roman" w:hAnsi="Times New Roman" w:cs="Times New Roman"/>
          <w:sz w:val="24"/>
          <w:szCs w:val="24"/>
        </w:rPr>
        <w:t>deu</w:t>
      </w:r>
      <w:r w:rsidR="008E571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grito, </w:t>
      </w:r>
      <w:r w:rsidR="009B625B">
        <w:rPr>
          <w:rFonts w:ascii="Times New Roman" w:hAnsi="Times New Roman" w:cs="Times New Roman"/>
          <w:sz w:val="24"/>
          <w:szCs w:val="24"/>
        </w:rPr>
        <w:t>ergueu</w:t>
      </w:r>
      <w:r w:rsidRPr="00C5704C">
        <w:rPr>
          <w:rFonts w:ascii="Times New Roman" w:hAnsi="Times New Roman" w:cs="Times New Roman"/>
          <w:sz w:val="24"/>
          <w:szCs w:val="24"/>
        </w:rPr>
        <w:t xml:space="preserve">-a como uma pesada caixa de ferramentas da ferrovia, </w:t>
      </w:r>
      <w:r w:rsidR="00F14096">
        <w:rPr>
          <w:rFonts w:ascii="Times New Roman" w:hAnsi="Times New Roman" w:cs="Times New Roman"/>
          <w:sz w:val="24"/>
          <w:szCs w:val="24"/>
        </w:rPr>
        <w:t>pressionando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palma </w:t>
      </w:r>
      <w:r w:rsidR="00F14096">
        <w:rPr>
          <w:rFonts w:ascii="Times New Roman" w:hAnsi="Times New Roman" w:cs="Times New Roman"/>
          <w:sz w:val="24"/>
          <w:szCs w:val="24"/>
        </w:rPr>
        <w:t>contra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ventre redondo</w:t>
      </w:r>
      <w:r w:rsidR="00F14096">
        <w:rPr>
          <w:rFonts w:ascii="Times New Roman" w:hAnsi="Times New Roman" w:cs="Times New Roman"/>
          <w:sz w:val="24"/>
          <w:szCs w:val="24"/>
        </w:rPr>
        <w:t xml:space="preserve"> da esposa</w:t>
      </w:r>
      <w:r w:rsidRPr="00C5704C">
        <w:rPr>
          <w:rFonts w:ascii="Times New Roman" w:hAnsi="Times New Roman" w:cs="Times New Roman"/>
          <w:sz w:val="24"/>
          <w:szCs w:val="24"/>
        </w:rPr>
        <w:t>, e levou-a da cozinha</w:t>
      </w:r>
      <w:r w:rsidR="008E571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4096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 </w:t>
      </w:r>
      <w:r w:rsidR="00F14096">
        <w:rPr>
          <w:rFonts w:ascii="Times New Roman" w:hAnsi="Times New Roman" w:cs="Times New Roman"/>
          <w:sz w:val="24"/>
          <w:szCs w:val="24"/>
        </w:rPr>
        <w:t>seu braço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rechonchud</w:t>
      </w:r>
      <w:r w:rsidR="00F14096">
        <w:rPr>
          <w:rFonts w:ascii="Times New Roman" w:hAnsi="Times New Roman" w:cs="Times New Roman"/>
          <w:sz w:val="24"/>
          <w:szCs w:val="24"/>
        </w:rPr>
        <w:t>o que 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covinha no cotovelo, </w:t>
      </w:r>
      <w:r w:rsidR="00F14096">
        <w:rPr>
          <w:rFonts w:ascii="Times New Roman" w:hAnsi="Times New Roman" w:cs="Times New Roman"/>
          <w:sz w:val="24"/>
          <w:szCs w:val="24"/>
        </w:rPr>
        <w:t xml:space="preserve">Ksiénia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fechou </w:t>
      </w:r>
      <w:r w:rsidR="008E5712">
        <w:rPr>
          <w:rFonts w:ascii="Times New Roman" w:hAnsi="Times New Roman" w:cs="Times New Roman"/>
          <w:sz w:val="24"/>
          <w:szCs w:val="24"/>
        </w:rPr>
        <w:t xml:space="preserve">a porta </w:t>
      </w:r>
      <w:r w:rsidRPr="00C5704C">
        <w:rPr>
          <w:rFonts w:ascii="Times New Roman" w:hAnsi="Times New Roman" w:cs="Times New Roman"/>
          <w:sz w:val="24"/>
          <w:szCs w:val="24"/>
        </w:rPr>
        <w:t>atrás de si.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Por algum tempo </w:t>
      </w:r>
      <w:r w:rsidR="00326367">
        <w:rPr>
          <w:rFonts w:ascii="Times New Roman" w:hAnsi="Times New Roman" w:cs="Times New Roman"/>
          <w:sz w:val="24"/>
          <w:szCs w:val="24"/>
        </w:rPr>
        <w:t>se podia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ouvir um </w:t>
      </w:r>
      <w:r w:rsidR="0083499E">
        <w:rPr>
          <w:rFonts w:ascii="Times New Roman" w:hAnsi="Times New Roman" w:cs="Times New Roman"/>
          <w:sz w:val="24"/>
          <w:szCs w:val="24"/>
        </w:rPr>
        <w:t>ruído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atrás da porta, o </w:t>
      </w:r>
      <w:r w:rsidR="00326367">
        <w:rPr>
          <w:rFonts w:ascii="Times New Roman" w:hAnsi="Times New Roman" w:cs="Times New Roman"/>
          <w:sz w:val="24"/>
          <w:szCs w:val="24"/>
        </w:rPr>
        <w:t>choro fraco</w:t>
      </w:r>
      <w:r w:rsidR="003263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Ks</w:t>
      </w:r>
      <w:r w:rsidR="00D218B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</w:t>
      </w:r>
      <w:r w:rsidR="00D218B3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18B3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>ogo tudo silenciou</w:t>
      </w:r>
      <w:r w:rsidR="00D218B3">
        <w:rPr>
          <w:rFonts w:ascii="Times New Roman" w:hAnsi="Times New Roman" w:cs="Times New Roman"/>
          <w:sz w:val="24"/>
          <w:szCs w:val="24"/>
        </w:rPr>
        <w:t>. De repente,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D218B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D218B3">
        <w:rPr>
          <w:rFonts w:ascii="Times New Roman" w:hAnsi="Times New Roman" w:cs="Times New Roman"/>
          <w:sz w:val="24"/>
          <w:szCs w:val="24"/>
        </w:rPr>
        <w:t xml:space="preserve">voltou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gemer melodiosamente. </w:t>
      </w:r>
      <w:r w:rsidR="005749C0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endo perdido o amante, </w:t>
      </w:r>
      <w:r w:rsidR="009B625B">
        <w:rPr>
          <w:rFonts w:ascii="Times New Roman" w:hAnsi="Times New Roman" w:cs="Times New Roman"/>
          <w:sz w:val="24"/>
          <w:szCs w:val="24"/>
        </w:rPr>
        <w:t>ela</w:t>
      </w:r>
      <w:r w:rsidR="009B62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seduziu o marido... E de novo Maria </w:t>
      </w:r>
      <w:r w:rsidR="00D218B3">
        <w:rPr>
          <w:rFonts w:ascii="Times New Roman" w:hAnsi="Times New Roman" w:cs="Times New Roman"/>
          <w:sz w:val="24"/>
          <w:szCs w:val="24"/>
        </w:rPr>
        <w:t>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calafrio, mas muito mais forte que</w:t>
      </w:r>
      <w:r w:rsidR="00D218B3">
        <w:rPr>
          <w:rFonts w:ascii="Times New Roman" w:hAnsi="Times New Roman" w:cs="Times New Roman"/>
          <w:sz w:val="24"/>
          <w:szCs w:val="24"/>
        </w:rPr>
        <w:t xml:space="preserve"> </w:t>
      </w:r>
      <w:r w:rsidR="005749C0">
        <w:rPr>
          <w:rFonts w:ascii="Times New Roman" w:hAnsi="Times New Roman" w:cs="Times New Roman"/>
          <w:sz w:val="24"/>
          <w:szCs w:val="24"/>
        </w:rPr>
        <w:t>o primeiro</w:t>
      </w:r>
      <w:r w:rsidRPr="00C5704C">
        <w:rPr>
          <w:rFonts w:ascii="Times New Roman" w:hAnsi="Times New Roman" w:cs="Times New Roman"/>
          <w:sz w:val="24"/>
          <w:szCs w:val="24"/>
        </w:rPr>
        <w:t>, um calafrio</w:t>
      </w:r>
      <w:r w:rsidR="00326367">
        <w:rPr>
          <w:rFonts w:ascii="Times New Roman" w:hAnsi="Times New Roman" w:cs="Times New Roman"/>
          <w:sz w:val="24"/>
          <w:szCs w:val="24"/>
        </w:rPr>
        <w:t xml:space="preserve"> não 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6367">
        <w:rPr>
          <w:rFonts w:ascii="Times New Roman" w:hAnsi="Times New Roman" w:cs="Times New Roman"/>
          <w:sz w:val="24"/>
          <w:szCs w:val="24"/>
        </w:rPr>
        <w:t>por</w:t>
      </w:r>
      <w:r w:rsidR="003263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 </w:t>
      </w:r>
      <w:r w:rsidR="009B625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havia acontecido </w:t>
      </w:r>
      <w:r w:rsidR="00326367">
        <w:rPr>
          <w:rFonts w:ascii="Times New Roman" w:hAnsi="Times New Roman" w:cs="Times New Roman"/>
          <w:sz w:val="24"/>
          <w:szCs w:val="24"/>
        </w:rPr>
        <w:t>como também pelo vento que vinha da</w:t>
      </w:r>
      <w:r w:rsidR="005647C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janela </w:t>
      </w:r>
      <w:r w:rsidR="009B625B">
        <w:rPr>
          <w:rFonts w:ascii="Times New Roman" w:hAnsi="Times New Roman" w:cs="Times New Roman"/>
          <w:sz w:val="24"/>
          <w:szCs w:val="24"/>
        </w:rPr>
        <w:t>quebrada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não dormiu a noite inteira</w:t>
      </w:r>
      <w:r w:rsidR="00B80323">
        <w:rPr>
          <w:rFonts w:ascii="Times New Roman" w:hAnsi="Times New Roman" w:cs="Times New Roman"/>
          <w:sz w:val="24"/>
          <w:szCs w:val="24"/>
        </w:rPr>
        <w:t xml:space="preserve"> </w:t>
      </w:r>
      <w:r w:rsidR="00B8032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tentando se aquecer, </w:t>
      </w:r>
      <w:r w:rsidR="00D218B3">
        <w:rPr>
          <w:rFonts w:ascii="Times New Roman" w:hAnsi="Times New Roman" w:cs="Times New Roman"/>
          <w:sz w:val="24"/>
          <w:szCs w:val="24"/>
        </w:rPr>
        <w:t xml:space="preserve">andou de um lado para </w:t>
      </w:r>
      <w:proofErr w:type="gramStart"/>
      <w:r w:rsidR="00D218B3">
        <w:rPr>
          <w:rFonts w:ascii="Times New Roman" w:hAnsi="Times New Roman" w:cs="Times New Roman"/>
          <w:sz w:val="24"/>
          <w:szCs w:val="24"/>
        </w:rPr>
        <w:t>outro en</w:t>
      </w:r>
      <w:r w:rsidR="000B79DE">
        <w:rPr>
          <w:rFonts w:ascii="Times New Roman" w:hAnsi="Times New Roman" w:cs="Times New Roman"/>
          <w:sz w:val="24"/>
          <w:szCs w:val="24"/>
        </w:rPr>
        <w:t>rolada</w:t>
      </w:r>
      <w:proofErr w:type="gramEnd"/>
      <w:r w:rsidR="00D218B3">
        <w:rPr>
          <w:rFonts w:ascii="Times New Roman" w:hAnsi="Times New Roman" w:cs="Times New Roman"/>
          <w:sz w:val="24"/>
          <w:szCs w:val="24"/>
        </w:rPr>
        <w:t xml:space="preserve"> 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9B625B">
        <w:rPr>
          <w:rFonts w:ascii="Times New Roman" w:hAnsi="Times New Roman" w:cs="Times New Roman"/>
          <w:sz w:val="24"/>
          <w:szCs w:val="24"/>
        </w:rPr>
        <w:t>xales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velhos </w:t>
      </w:r>
      <w:r w:rsidR="009B625B">
        <w:rPr>
          <w:rFonts w:ascii="Times New Roman" w:hAnsi="Times New Roman" w:cs="Times New Roman"/>
          <w:sz w:val="24"/>
          <w:szCs w:val="24"/>
        </w:rPr>
        <w:t>sobre os quais dormia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 manhã, bem tarde, </w:t>
      </w:r>
      <w:r w:rsidR="00D218B3">
        <w:rPr>
          <w:rFonts w:ascii="Times New Roman" w:hAnsi="Times New Roman" w:cs="Times New Roman"/>
          <w:sz w:val="24"/>
          <w:szCs w:val="24"/>
        </w:rPr>
        <w:t xml:space="preserve">Ksiénia </w:t>
      </w:r>
      <w:r w:rsidRPr="00C5704C">
        <w:rPr>
          <w:rFonts w:ascii="Times New Roman" w:hAnsi="Times New Roman" w:cs="Times New Roman"/>
          <w:sz w:val="24"/>
          <w:szCs w:val="24"/>
        </w:rPr>
        <w:t>finalmente entrou na cozinha, de rosto amassado, sonolento e feio</w:t>
      </w:r>
      <w:r w:rsidR="009F5841">
        <w:rPr>
          <w:rFonts w:ascii="Times New Roman" w:hAnsi="Times New Roman" w:cs="Times New Roman"/>
          <w:sz w:val="24"/>
          <w:szCs w:val="24"/>
        </w:rPr>
        <w:t xml:space="preserve">, </w:t>
      </w:r>
      <w:r w:rsidR="006575D6">
        <w:rPr>
          <w:rFonts w:ascii="Times New Roman" w:hAnsi="Times New Roman" w:cs="Times New Roman"/>
          <w:sz w:val="24"/>
          <w:szCs w:val="24"/>
        </w:rPr>
        <w:t xml:space="preserve">justo </w:t>
      </w:r>
      <w:r w:rsidR="009F5841">
        <w:rPr>
          <w:rFonts w:ascii="Times New Roman" w:hAnsi="Times New Roman" w:cs="Times New Roman"/>
          <w:sz w:val="24"/>
          <w:szCs w:val="24"/>
        </w:rPr>
        <w:t>ela que,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disso, </w:t>
      </w:r>
      <w:r w:rsidR="00D218B3">
        <w:rPr>
          <w:rFonts w:ascii="Times New Roman" w:hAnsi="Times New Roman" w:cs="Times New Roman"/>
          <w:sz w:val="24"/>
          <w:szCs w:val="24"/>
        </w:rPr>
        <w:t>tinha</w:t>
      </w:r>
      <w:r w:rsidR="009F5841">
        <w:rPr>
          <w:rFonts w:ascii="Times New Roman" w:hAnsi="Times New Roman" w:cs="Times New Roman"/>
          <w:sz w:val="24"/>
          <w:szCs w:val="24"/>
        </w:rPr>
        <w:t xml:space="preserve"> o </w:t>
      </w:r>
      <w:r w:rsidRPr="00C5704C">
        <w:rPr>
          <w:rFonts w:ascii="Times New Roman" w:hAnsi="Times New Roman" w:cs="Times New Roman"/>
          <w:sz w:val="24"/>
          <w:szCs w:val="24"/>
        </w:rPr>
        <w:t>rosto sempre bonito.</w:t>
      </w:r>
    </w:p>
    <w:p w:rsidR="006F7029" w:rsidRPr="00C5704C" w:rsidRDefault="009F584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Escute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</w:t>
      </w:r>
      <w:r w:rsidR="0083499E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com o rosto feio </w:t>
      </w:r>
      <w:r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enrugado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5DC1">
        <w:rPr>
          <w:rFonts w:ascii="Times New Roman" w:hAnsi="Times New Roman" w:cs="Times New Roman"/>
          <w:sz w:val="24"/>
          <w:szCs w:val="24"/>
        </w:rPr>
        <w:t>eu e Aleksei Aleksándrovitch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decidimos </w:t>
      </w:r>
      <w:r w:rsidR="00B55036">
        <w:rPr>
          <w:rFonts w:ascii="Times New Roman" w:hAnsi="Times New Roman" w:cs="Times New Roman"/>
          <w:sz w:val="24"/>
          <w:szCs w:val="24"/>
        </w:rPr>
        <w:t>mandá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-la para casa, para a aldeia. Vamos colocá-la no trem, daremos dinheiro e </w:t>
      </w:r>
      <w:r w:rsidR="006F7029" w:rsidRPr="00025DC1">
        <w:rPr>
          <w:rFonts w:ascii="Times New Roman" w:hAnsi="Times New Roman" w:cs="Times New Roman"/>
          <w:sz w:val="24"/>
          <w:szCs w:val="24"/>
        </w:rPr>
        <w:t>provisões</w:t>
      </w:r>
      <w:r w:rsidR="006F7029" w:rsidRPr="00C5704C">
        <w:rPr>
          <w:rFonts w:ascii="Times New Roman" w:hAnsi="Times New Roman" w:cs="Times New Roman"/>
          <w:sz w:val="24"/>
          <w:szCs w:val="24"/>
        </w:rPr>
        <w:t>... Você concorda?</w:t>
      </w:r>
    </w:p>
    <w:p w:rsidR="006F7029" w:rsidRPr="00C5704C" w:rsidRDefault="009F584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Concordo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</w:t>
      </w:r>
    </w:p>
    <w:p w:rsidR="006F7029" w:rsidRPr="00C5704C" w:rsidRDefault="00ED369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dizer isso</w:t>
      </w:r>
      <w:r w:rsidR="009F5841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7E4">
        <w:rPr>
          <w:rFonts w:ascii="Times New Roman" w:hAnsi="Times New Roman" w:cs="Times New Roman"/>
          <w:sz w:val="24"/>
          <w:szCs w:val="24"/>
        </w:rPr>
        <w:t>sentiu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67E4">
        <w:rPr>
          <w:rFonts w:ascii="Times New Roman" w:hAnsi="Times New Roman" w:cs="Times New Roman"/>
          <w:sz w:val="24"/>
          <w:szCs w:val="24"/>
        </w:rPr>
        <w:t xml:space="preserve">de fato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vontade de ver o sítio, com </w:t>
      </w:r>
      <w:r w:rsidR="009F5841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7EDF">
        <w:rPr>
          <w:rFonts w:ascii="Times New Roman" w:hAnsi="Times New Roman" w:cs="Times New Roman"/>
          <w:sz w:val="24"/>
          <w:szCs w:val="24"/>
        </w:rPr>
        <w:t>canteiro</w:t>
      </w:r>
      <w:r w:rsidR="00257E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em frente </w:t>
      </w:r>
      <w:r w:rsidR="009F5841" w:rsidRPr="00C5704C">
        <w:rPr>
          <w:rFonts w:ascii="Times New Roman" w:hAnsi="Times New Roman" w:cs="Times New Roman"/>
          <w:sz w:val="24"/>
          <w:szCs w:val="24"/>
        </w:rPr>
        <w:t>d</w:t>
      </w:r>
      <w:r w:rsidR="009F5841">
        <w:rPr>
          <w:rFonts w:ascii="Times New Roman" w:hAnsi="Times New Roman" w:cs="Times New Roman"/>
          <w:sz w:val="24"/>
          <w:szCs w:val="24"/>
        </w:rPr>
        <w:t>a</w:t>
      </w:r>
      <w:r w:rsidR="009F584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casa, onde </w:t>
      </w:r>
      <w:r w:rsidR="005E44D4">
        <w:rPr>
          <w:rFonts w:ascii="Times New Roman" w:hAnsi="Times New Roman" w:cs="Times New Roman"/>
          <w:sz w:val="24"/>
          <w:szCs w:val="24"/>
        </w:rPr>
        <w:t xml:space="preserve">se </w:t>
      </w:r>
      <w:r w:rsidR="00B80323"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>odia colher morango</w:t>
      </w:r>
      <w:r w:rsidR="009967E4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silvestre</w:t>
      </w:r>
      <w:r w:rsidR="009967E4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cogumelos. </w:t>
      </w:r>
      <w:r w:rsidR="009967E4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diante </w:t>
      </w:r>
      <w:r w:rsidR="009967E4">
        <w:rPr>
          <w:rFonts w:ascii="Times New Roman" w:hAnsi="Times New Roman" w:cs="Times New Roman"/>
          <w:sz w:val="24"/>
          <w:szCs w:val="24"/>
        </w:rPr>
        <w:t>ficava</w:t>
      </w:r>
      <w:r w:rsidR="009967E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igreja, ao lado o clube e</w:t>
      </w:r>
      <w:r w:rsidR="00BF154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pé da colina</w:t>
      </w:r>
      <w:r w:rsidR="00BF154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575D6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5749C0">
        <w:rPr>
          <w:rFonts w:ascii="Times New Roman" w:hAnsi="Times New Roman" w:cs="Times New Roman"/>
          <w:sz w:val="24"/>
          <w:szCs w:val="24"/>
        </w:rPr>
        <w:t>ri</w:t>
      </w:r>
      <w:r w:rsidR="00F412B6">
        <w:rPr>
          <w:rFonts w:ascii="Times New Roman" w:hAnsi="Times New Roman" w:cs="Times New Roman"/>
          <w:sz w:val="24"/>
          <w:szCs w:val="24"/>
        </w:rPr>
        <w:t>acho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o moinho d’água. O riacho </w:t>
      </w:r>
      <w:r w:rsidR="00025DC1">
        <w:rPr>
          <w:rFonts w:ascii="Times New Roman" w:hAnsi="Times New Roman" w:cs="Times New Roman"/>
          <w:sz w:val="24"/>
          <w:szCs w:val="24"/>
        </w:rPr>
        <w:t>corria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025DC1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C5704C">
        <w:rPr>
          <w:rFonts w:ascii="Times New Roman" w:hAnsi="Times New Roman" w:cs="Times New Roman"/>
          <w:sz w:val="24"/>
          <w:szCs w:val="24"/>
        </w:rPr>
        <w:t>outra vila, Kom-</w:t>
      </w:r>
      <w:r w:rsidR="000F1726" w:rsidRPr="00C5704C">
        <w:rPr>
          <w:rFonts w:ascii="Times New Roman" w:hAnsi="Times New Roman" w:cs="Times New Roman"/>
          <w:sz w:val="24"/>
          <w:szCs w:val="24"/>
        </w:rPr>
        <w:t>Kuznet</w:t>
      </w:r>
      <w:r w:rsidR="00025DC1">
        <w:rPr>
          <w:rFonts w:ascii="Times New Roman" w:hAnsi="Times New Roman" w:cs="Times New Roman"/>
          <w:sz w:val="24"/>
          <w:szCs w:val="24"/>
        </w:rPr>
        <w:t>s</w:t>
      </w:r>
      <w:r w:rsidR="000F1726">
        <w:rPr>
          <w:rFonts w:ascii="Times New Roman" w:hAnsi="Times New Roman" w:cs="Times New Roman"/>
          <w:sz w:val="24"/>
          <w:szCs w:val="24"/>
        </w:rPr>
        <w:t>ó</w:t>
      </w:r>
      <w:r w:rsidR="000F1726" w:rsidRPr="00C5704C">
        <w:rPr>
          <w:rFonts w:ascii="Times New Roman" w:hAnsi="Times New Roman" w:cs="Times New Roman"/>
          <w:sz w:val="24"/>
          <w:szCs w:val="24"/>
        </w:rPr>
        <w:t>vskoie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 </w:t>
      </w:r>
      <w:r w:rsidR="006F7029" w:rsidRPr="00D6693F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ia até a cidade de Dimítrov e</w:t>
      </w:r>
      <w:r w:rsidR="000F172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da </w:t>
      </w:r>
      <w:r w:rsidR="006F7029" w:rsidRPr="000B79DE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575D6">
        <w:rPr>
          <w:rFonts w:ascii="Times New Roman" w:hAnsi="Times New Roman" w:cs="Times New Roman"/>
          <w:sz w:val="24"/>
          <w:szCs w:val="24"/>
        </w:rPr>
        <w:t>via-se</w:t>
      </w:r>
      <w:r w:rsidR="009967E4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0F1726" w:rsidRPr="00CF2289">
        <w:rPr>
          <w:rFonts w:ascii="Times New Roman" w:hAnsi="Times New Roman" w:cs="Times New Roman"/>
          <w:i/>
          <w:sz w:val="24"/>
          <w:szCs w:val="24"/>
        </w:rPr>
        <w:t>zak</w:t>
      </w:r>
      <w:r w:rsidR="00CF2289" w:rsidRPr="00CF2289">
        <w:rPr>
          <w:rFonts w:ascii="Times New Roman" w:hAnsi="Times New Roman" w:cs="Times New Roman"/>
          <w:i/>
          <w:sz w:val="24"/>
          <w:szCs w:val="24"/>
        </w:rPr>
        <w:t>á</w:t>
      </w:r>
      <w:r w:rsidR="000F1726" w:rsidRPr="00CF2289">
        <w:rPr>
          <w:rFonts w:ascii="Times New Roman" w:hAnsi="Times New Roman" w:cs="Times New Roman"/>
          <w:i/>
          <w:sz w:val="24"/>
          <w:szCs w:val="24"/>
        </w:rPr>
        <w:t>z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0F172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3AA7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133AA7">
        <w:rPr>
          <w:rFonts w:ascii="Times New Roman" w:hAnsi="Times New Roman" w:cs="Times New Roman"/>
          <w:sz w:val="24"/>
          <w:szCs w:val="24"/>
        </w:rPr>
        <w:t>já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queria </w:t>
      </w:r>
      <w:r w:rsidR="006F7029" w:rsidRPr="00A867CB">
        <w:rPr>
          <w:rFonts w:ascii="Times New Roman" w:hAnsi="Times New Roman" w:cs="Times New Roman"/>
          <w:sz w:val="24"/>
          <w:szCs w:val="24"/>
        </w:rPr>
        <w:t>voltar para casa</w:t>
      </w:r>
      <w:r w:rsidR="00995B0C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621342">
        <w:rPr>
          <w:rFonts w:ascii="Times New Roman" w:hAnsi="Times New Roman" w:cs="Times New Roman"/>
          <w:sz w:val="24"/>
          <w:szCs w:val="24"/>
        </w:rPr>
        <w:t>—</w:t>
      </w:r>
      <w:r w:rsidR="00995B0C">
        <w:rPr>
          <w:rFonts w:ascii="Times New Roman" w:hAnsi="Times New Roman" w:cs="Times New Roman"/>
          <w:sz w:val="24"/>
          <w:szCs w:val="24"/>
        </w:rPr>
        <w:t xml:space="preserve"> </w:t>
      </w:r>
      <w:r w:rsidR="00995B0C" w:rsidRPr="00A867CB">
        <w:rPr>
          <w:rFonts w:ascii="Times New Roman" w:hAnsi="Times New Roman" w:cs="Times New Roman"/>
          <w:sz w:val="24"/>
          <w:szCs w:val="24"/>
        </w:rPr>
        <w:t xml:space="preserve">disse Maria </w:t>
      </w:r>
      <w:r w:rsidR="00995B0C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, só que eu e Vássia não </w:t>
      </w:r>
      <w:r w:rsidR="00995B0C">
        <w:rPr>
          <w:rFonts w:ascii="Times New Roman" w:hAnsi="Times New Roman" w:cs="Times New Roman"/>
          <w:sz w:val="24"/>
          <w:szCs w:val="24"/>
        </w:rPr>
        <w:t>conseguimos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achar a nossa vila de jeito nenhum. Passamos por muitas vilas, mas </w:t>
      </w:r>
      <w:r>
        <w:rPr>
          <w:rFonts w:ascii="Times New Roman" w:hAnsi="Times New Roman" w:cs="Times New Roman"/>
          <w:sz w:val="24"/>
          <w:szCs w:val="24"/>
        </w:rPr>
        <w:t xml:space="preserve">não encontramos </w:t>
      </w:r>
      <w:r w:rsidR="006F7029" w:rsidRPr="00A867CB">
        <w:rPr>
          <w:rFonts w:ascii="Times New Roman" w:hAnsi="Times New Roman" w:cs="Times New Roman"/>
          <w:sz w:val="24"/>
          <w:szCs w:val="24"/>
        </w:rPr>
        <w:t>a nossa. Tínhamos</w:t>
      </w:r>
      <w:r w:rsidR="00F445D1">
        <w:rPr>
          <w:rFonts w:ascii="Times New Roman" w:hAnsi="Times New Roman" w:cs="Times New Roman"/>
          <w:sz w:val="24"/>
          <w:szCs w:val="24"/>
        </w:rPr>
        <w:t xml:space="preserve"> até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um guia </w:t>
      </w:r>
      <w:r w:rsidR="00E33F5E">
        <w:rPr>
          <w:rFonts w:ascii="Times New Roman" w:hAnsi="Times New Roman" w:cs="Times New Roman"/>
          <w:sz w:val="24"/>
          <w:szCs w:val="24"/>
        </w:rPr>
        <w:t>particular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Maria, porém, não estendeu </w:t>
      </w:r>
      <w:r w:rsidR="00995B0C">
        <w:rPr>
          <w:rFonts w:ascii="Times New Roman" w:hAnsi="Times New Roman" w:cs="Times New Roman"/>
          <w:sz w:val="24"/>
          <w:szCs w:val="24"/>
        </w:rPr>
        <w:t>a conversa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sobre o guia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Gricha.</w:t>
      </w:r>
    </w:p>
    <w:p w:rsidR="006F7029" w:rsidRPr="00C5704C" w:rsidRDefault="000F1726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E33F5E">
        <w:rPr>
          <w:rFonts w:ascii="Times New Roman" w:hAnsi="Times New Roman" w:cs="Times New Roman"/>
          <w:sz w:val="24"/>
          <w:szCs w:val="24"/>
        </w:rPr>
        <w:t>não?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Ksénia</w:t>
      </w:r>
      <w:r w:rsidR="00E33F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F5E">
        <w:rPr>
          <w:rFonts w:ascii="Times New Roman" w:hAnsi="Times New Roman" w:cs="Times New Roman"/>
          <w:sz w:val="24"/>
          <w:szCs w:val="24"/>
        </w:rPr>
        <w:t>Por acaso não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sabe que a nossa vila </w:t>
      </w:r>
      <w:r w:rsidR="005266BD">
        <w:rPr>
          <w:rFonts w:ascii="Times New Roman" w:hAnsi="Times New Roman" w:cs="Times New Roman"/>
          <w:sz w:val="24"/>
          <w:szCs w:val="24"/>
        </w:rPr>
        <w:t>pertence 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F5E">
        <w:rPr>
          <w:rFonts w:ascii="Times New Roman" w:hAnsi="Times New Roman" w:cs="Times New Roman"/>
          <w:sz w:val="24"/>
          <w:szCs w:val="24"/>
        </w:rPr>
        <w:t>distrito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Di</w:t>
      </w:r>
      <w:r w:rsidR="006F7029" w:rsidRPr="00E33F5E">
        <w:rPr>
          <w:rFonts w:ascii="Times New Roman" w:hAnsi="Times New Roman" w:cs="Times New Roman"/>
          <w:sz w:val="24"/>
          <w:szCs w:val="24"/>
        </w:rPr>
        <w:t>mít</w:t>
      </w:r>
      <w:r w:rsidR="006F7029" w:rsidRPr="00C5704C">
        <w:rPr>
          <w:rFonts w:ascii="Times New Roman" w:hAnsi="Times New Roman" w:cs="Times New Roman"/>
          <w:sz w:val="24"/>
          <w:szCs w:val="24"/>
        </w:rPr>
        <w:t>rov?</w:t>
      </w:r>
    </w:p>
    <w:p w:rsidR="006F7029" w:rsidRPr="005749C0" w:rsidRDefault="005266B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F5E">
        <w:rPr>
          <w:rFonts w:ascii="Times New Roman" w:hAnsi="Times New Roman" w:cs="Times New Roman"/>
          <w:sz w:val="24"/>
          <w:szCs w:val="24"/>
        </w:rPr>
        <w:t>Eu sabia q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ue </w:t>
      </w:r>
      <w:r w:rsidR="00E33F5E">
        <w:rPr>
          <w:rFonts w:ascii="Times New Roman" w:hAnsi="Times New Roman" w:cs="Times New Roman"/>
          <w:sz w:val="24"/>
          <w:szCs w:val="24"/>
        </w:rPr>
        <w:t xml:space="preserve">se pode chegar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até Dimítrov pela </w:t>
      </w:r>
      <w:r w:rsidR="006F7029" w:rsidRPr="00995B0C">
        <w:rPr>
          <w:rFonts w:ascii="Times New Roman" w:hAnsi="Times New Roman" w:cs="Times New Roman"/>
          <w:i/>
          <w:sz w:val="24"/>
          <w:szCs w:val="24"/>
        </w:rPr>
        <w:t>tamba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995B0C">
        <w:rPr>
          <w:rFonts w:ascii="Times New Roman" w:hAnsi="Times New Roman" w:cs="Times New Roman"/>
          <w:sz w:val="24"/>
          <w:szCs w:val="24"/>
        </w:rPr>
        <w:t xml:space="preserve">não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E33F5E">
        <w:rPr>
          <w:rFonts w:ascii="Times New Roman" w:hAnsi="Times New Roman" w:cs="Times New Roman"/>
          <w:sz w:val="24"/>
          <w:szCs w:val="24"/>
        </w:rPr>
        <w:t xml:space="preserve">Dimítrov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 um </w:t>
      </w:r>
      <w:r w:rsidR="00F445D1">
        <w:rPr>
          <w:rFonts w:ascii="Times New Roman" w:hAnsi="Times New Roman" w:cs="Times New Roman"/>
          <w:sz w:val="24"/>
          <w:szCs w:val="24"/>
        </w:rPr>
        <w:t>distrito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B0C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ossos pais nunca </w:t>
      </w:r>
      <w:r w:rsidR="00EE23C4">
        <w:rPr>
          <w:rFonts w:ascii="Times New Roman" w:hAnsi="Times New Roman" w:cs="Times New Roman"/>
          <w:sz w:val="24"/>
          <w:szCs w:val="24"/>
        </w:rPr>
        <w:t>nos explicaram</w:t>
      </w:r>
      <w:r w:rsidR="006F7029" w:rsidRPr="00C5704C">
        <w:rPr>
          <w:rFonts w:ascii="Times New Roman" w:hAnsi="Times New Roman" w:cs="Times New Roman"/>
          <w:sz w:val="24"/>
          <w:szCs w:val="24"/>
        </w:rPr>
        <w:t>, tinham</w:t>
      </w:r>
      <w:r w:rsidR="00E33F5E">
        <w:rPr>
          <w:rFonts w:ascii="Times New Roman" w:hAnsi="Times New Roman" w:cs="Times New Roman"/>
          <w:sz w:val="24"/>
          <w:szCs w:val="24"/>
        </w:rPr>
        <w:t xml:space="preserve"> outras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E33F5E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F5E">
        <w:rPr>
          <w:rFonts w:ascii="Times New Roman" w:hAnsi="Times New Roman" w:cs="Times New Roman"/>
          <w:sz w:val="24"/>
          <w:szCs w:val="24"/>
        </w:rPr>
        <w:t>para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fazer. </w:t>
      </w:r>
    </w:p>
    <w:p w:rsidR="006F7029" w:rsidRPr="00C5704C" w:rsidRDefault="005D7C3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Ksénia, </w:t>
      </w:r>
      <w:r w:rsidR="00F22F53">
        <w:rPr>
          <w:rFonts w:ascii="Times New Roman" w:hAnsi="Times New Roman" w:cs="Times New Roman"/>
          <w:sz w:val="24"/>
          <w:szCs w:val="24"/>
        </w:rPr>
        <w:t xml:space="preserve">ela </w:t>
      </w:r>
      <w:r w:rsidR="00F445D1">
        <w:rPr>
          <w:rFonts w:ascii="Times New Roman" w:hAnsi="Times New Roman" w:cs="Times New Roman"/>
          <w:sz w:val="24"/>
          <w:szCs w:val="24"/>
        </w:rPr>
        <w:t>soube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sua mãe também se chamava Maria e </w:t>
      </w:r>
      <w:r w:rsidR="00F445D1">
        <w:rPr>
          <w:rFonts w:ascii="Times New Roman" w:hAnsi="Times New Roman" w:cs="Times New Roman"/>
          <w:sz w:val="24"/>
          <w:szCs w:val="24"/>
        </w:rPr>
        <w:t>seu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pai Nikolai</w:t>
      </w:r>
      <w:r w:rsidR="00E33F5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E33F5E">
        <w:rPr>
          <w:rFonts w:ascii="Times New Roman" w:hAnsi="Times New Roman" w:cs="Times New Roman"/>
          <w:sz w:val="24"/>
          <w:szCs w:val="24"/>
        </w:rPr>
        <w:t>seu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irmão Kólia.</w:t>
      </w:r>
      <w:proofErr w:type="gramStart"/>
      <w:r w:rsidR="005749C0" w:rsidRPr="005749C0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5749C0">
        <w:rPr>
          <w:rStyle w:val="Refdenotaderodap"/>
          <w:rFonts w:ascii="Times New Roman" w:hAnsi="Times New Roman" w:cs="Times New Roman"/>
          <w:sz w:val="24"/>
          <w:szCs w:val="24"/>
        </w:rPr>
        <w:footnoteReference w:id="42"/>
      </w:r>
      <w:proofErr w:type="gramEnd"/>
    </w:p>
    <w:p w:rsidR="006F7029" w:rsidRPr="00C5704C" w:rsidRDefault="005D7C3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B0C">
        <w:rPr>
          <w:rFonts w:ascii="Times New Roman" w:hAnsi="Times New Roman" w:cs="Times New Roman"/>
          <w:sz w:val="24"/>
          <w:szCs w:val="24"/>
        </w:rPr>
        <w:t>Mas 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tenho medo </w:t>
      </w:r>
      <w:r w:rsidR="007866A0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="007866A0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que Kólia e Chura me culp</w:t>
      </w:r>
      <w:r w:rsidR="00995B0C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eu ter </w:t>
      </w:r>
      <w:r w:rsidR="00054393">
        <w:rPr>
          <w:rFonts w:ascii="Times New Roman" w:hAnsi="Times New Roman" w:cs="Times New Roman"/>
          <w:sz w:val="24"/>
          <w:szCs w:val="24"/>
        </w:rPr>
        <w:t>abandonado</w:t>
      </w:r>
      <w:r w:rsidR="000543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Vássia numa terra estranha e </w:t>
      </w:r>
      <w:r w:rsidR="00D6693F">
        <w:rPr>
          <w:rFonts w:ascii="Times New Roman" w:hAnsi="Times New Roman" w:cs="Times New Roman"/>
          <w:sz w:val="24"/>
          <w:szCs w:val="24"/>
        </w:rPr>
        <w:t xml:space="preserve">por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ter cuidado bem </w:t>
      </w:r>
      <w:r w:rsidR="007866A0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>ele.</w:t>
      </w:r>
    </w:p>
    <w:p w:rsidR="00F445D1" w:rsidRDefault="007866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não tem culpa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Ks</w:t>
      </w:r>
      <w:r w:rsidR="00995B0C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não foi por sua culpa que</w:t>
      </w:r>
      <w:r w:rsidR="00F445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nossos destinos</w:t>
      </w:r>
      <w:r w:rsidR="00F445D1">
        <w:rPr>
          <w:rFonts w:ascii="Times New Roman" w:hAnsi="Times New Roman" w:cs="Times New Roman"/>
          <w:sz w:val="24"/>
          <w:szCs w:val="24"/>
        </w:rPr>
        <w:t xml:space="preserve"> foram separados</w:t>
      </w:r>
      <w:r w:rsidR="005749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7866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Dizendo isso, </w:t>
      </w:r>
      <w:r w:rsidR="00AB605D">
        <w:rPr>
          <w:rFonts w:ascii="Times New Roman" w:hAnsi="Times New Roman" w:cs="Times New Roman"/>
          <w:sz w:val="24"/>
          <w:szCs w:val="24"/>
        </w:rPr>
        <w:t>deu uma espiada n</w:t>
      </w:r>
      <w:r w:rsidR="006F7029" w:rsidRPr="00C5704C">
        <w:rPr>
          <w:rFonts w:ascii="Times New Roman" w:hAnsi="Times New Roman" w:cs="Times New Roman"/>
          <w:sz w:val="24"/>
          <w:szCs w:val="24"/>
        </w:rPr>
        <w:t>a porta da cozinha,</w:t>
      </w:r>
      <w:r w:rsidR="00AB605D">
        <w:rPr>
          <w:rFonts w:ascii="Times New Roman" w:hAnsi="Times New Roman" w:cs="Times New Roman"/>
          <w:sz w:val="24"/>
          <w:szCs w:val="24"/>
        </w:rPr>
        <w:t xml:space="preserve"> para se certificar que estava fechada, </w:t>
      </w:r>
      <w:r w:rsidR="006F7029" w:rsidRPr="00C5704C">
        <w:rPr>
          <w:rFonts w:ascii="Times New Roman" w:hAnsi="Times New Roman" w:cs="Times New Roman"/>
          <w:sz w:val="24"/>
          <w:szCs w:val="24"/>
        </w:rPr>
        <w:t>e sussurrou:</w:t>
      </w:r>
    </w:p>
    <w:p w:rsidR="00E61431" w:rsidRDefault="007866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Pegue </w:t>
      </w:r>
      <w:r w:rsidRPr="00C5704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e, para que ninguém </w:t>
      </w:r>
      <w:r w:rsidR="00D6693F">
        <w:rPr>
          <w:rFonts w:ascii="Times New Roman" w:hAnsi="Times New Roman" w:cs="Times New Roman"/>
          <w:sz w:val="24"/>
          <w:szCs w:val="24"/>
        </w:rPr>
        <w:t>descubra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esconda </w:t>
      </w:r>
      <w:r w:rsidR="0038776B">
        <w:rPr>
          <w:rFonts w:ascii="Times New Roman" w:hAnsi="Times New Roman" w:cs="Times New Roman"/>
          <w:sz w:val="24"/>
          <w:szCs w:val="24"/>
        </w:rPr>
        <w:t>bem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8776B">
        <w:rPr>
          <w:rFonts w:ascii="Times New Roman" w:hAnsi="Times New Roman" w:cs="Times New Roman"/>
          <w:sz w:val="24"/>
          <w:szCs w:val="24"/>
        </w:rPr>
        <w:t>não gaste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porque é dinheiro. </w:t>
      </w:r>
      <w:r w:rsidR="00AB605D">
        <w:rPr>
          <w:rFonts w:ascii="Times New Roman" w:hAnsi="Times New Roman" w:cs="Times New Roman"/>
          <w:sz w:val="24"/>
          <w:szCs w:val="24"/>
        </w:rPr>
        <w:t xml:space="preserve">Para você, em separado, darei </w:t>
      </w:r>
      <w:r w:rsidR="006F7029" w:rsidRPr="00C5704C">
        <w:rPr>
          <w:rFonts w:ascii="Times New Roman" w:hAnsi="Times New Roman" w:cs="Times New Roman"/>
          <w:sz w:val="24"/>
          <w:szCs w:val="24"/>
        </w:rPr>
        <w:t>dinheiro e provis</w:t>
      </w:r>
      <w:r w:rsidR="00F412B6">
        <w:rPr>
          <w:rFonts w:ascii="Times New Roman" w:hAnsi="Times New Roman" w:cs="Times New Roman"/>
          <w:sz w:val="24"/>
          <w:szCs w:val="24"/>
        </w:rPr>
        <w:t>ões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B605D">
        <w:rPr>
          <w:rFonts w:ascii="Times New Roman" w:hAnsi="Times New Roman" w:cs="Times New Roman"/>
          <w:sz w:val="24"/>
          <w:szCs w:val="24"/>
        </w:rPr>
        <w:t xml:space="preserve">conforme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foi combinado com Aleksei Aleksándrovitch, mas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dinheiro é</w:t>
      </w:r>
      <w:r w:rsidR="00E61431">
        <w:rPr>
          <w:rFonts w:ascii="Times New Roman" w:hAnsi="Times New Roman" w:cs="Times New Roman"/>
          <w:sz w:val="24"/>
          <w:szCs w:val="24"/>
        </w:rPr>
        <w:t xml:space="preserve"> meu, </w:t>
      </w:r>
      <w:r w:rsidR="002E7C0E">
        <w:rPr>
          <w:rFonts w:ascii="Times New Roman" w:hAnsi="Times New Roman" w:cs="Times New Roman"/>
          <w:sz w:val="24"/>
          <w:szCs w:val="24"/>
        </w:rPr>
        <w:t>de minha parte</w:t>
      </w:r>
      <w:r w:rsidR="00E61431">
        <w:rPr>
          <w:rFonts w:ascii="Times New Roman" w:hAnsi="Times New Roman" w:cs="Times New Roman"/>
          <w:sz w:val="24"/>
          <w:szCs w:val="24"/>
        </w:rPr>
        <w:t>, para mamãe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Caso </w:t>
      </w:r>
      <w:r w:rsidR="008F33D4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esteja em casa, entregue para Kólia e Chura </w:t>
      </w:r>
      <w:r w:rsidR="008F33D4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3D4">
        <w:rPr>
          <w:rFonts w:ascii="Times New Roman" w:hAnsi="Times New Roman" w:cs="Times New Roman"/>
          <w:sz w:val="24"/>
          <w:szCs w:val="24"/>
        </w:rPr>
        <w:t>disse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3D4" w:rsidRPr="00C5704C">
        <w:rPr>
          <w:rFonts w:ascii="Times New Roman" w:hAnsi="Times New Roman" w:cs="Times New Roman"/>
          <w:sz w:val="24"/>
          <w:szCs w:val="24"/>
        </w:rPr>
        <w:t>estende</w:t>
      </w:r>
      <w:r w:rsidR="008F33D4">
        <w:rPr>
          <w:rFonts w:ascii="Times New Roman" w:hAnsi="Times New Roman" w:cs="Times New Roman"/>
          <w:sz w:val="24"/>
          <w:szCs w:val="24"/>
        </w:rPr>
        <w:t>ndo</w:t>
      </w:r>
      <w:r w:rsidR="008F33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776B">
        <w:rPr>
          <w:rFonts w:ascii="Times New Roman" w:hAnsi="Times New Roman" w:cs="Times New Roman"/>
          <w:sz w:val="24"/>
          <w:szCs w:val="24"/>
        </w:rPr>
        <w:t>um pacote 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8F33D4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3D4" w:rsidRPr="00621342">
        <w:rPr>
          <w:rFonts w:ascii="Times New Roman" w:hAnsi="Times New Roman" w:cs="Times New Roman"/>
          <w:sz w:val="24"/>
          <w:szCs w:val="24"/>
        </w:rPr>
        <w:t>—</w:t>
      </w:r>
      <w:r w:rsidR="008F33D4">
        <w:rPr>
          <w:rFonts w:ascii="Times New Roman" w:hAnsi="Times New Roman" w:cs="Times New Roman"/>
          <w:sz w:val="24"/>
          <w:szCs w:val="24"/>
        </w:rPr>
        <w:t xml:space="preserve"> </w:t>
      </w:r>
      <w:r w:rsidR="008F33D4" w:rsidRPr="00C5704C">
        <w:rPr>
          <w:rFonts w:ascii="Times New Roman" w:hAnsi="Times New Roman" w:cs="Times New Roman"/>
          <w:sz w:val="24"/>
          <w:szCs w:val="24"/>
        </w:rPr>
        <w:t>Escond</w:t>
      </w:r>
      <w:r w:rsidR="008F33D4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sua calcinha</w:t>
      </w:r>
      <w:r w:rsidR="00E61431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mas, </w:t>
      </w:r>
      <w:r w:rsidR="000B79DE">
        <w:rPr>
          <w:rFonts w:ascii="Times New Roman" w:hAnsi="Times New Roman" w:cs="Times New Roman"/>
          <w:sz w:val="24"/>
          <w:szCs w:val="24"/>
        </w:rPr>
        <w:t>na hora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79DE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fazer as necessidades, não o perca.</w:t>
      </w:r>
      <w:r w:rsidR="008F3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31260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fez </w:t>
      </w:r>
      <w:r w:rsidR="006F7029" w:rsidRPr="00312601">
        <w:rPr>
          <w:rFonts w:ascii="Times New Roman" w:hAnsi="Times New Roman" w:cs="Times New Roman"/>
          <w:sz w:val="24"/>
          <w:szCs w:val="24"/>
        </w:rPr>
        <w:t>Maria, e Ks</w:t>
      </w:r>
      <w:r w:rsidR="00E61431" w:rsidRPr="00312601">
        <w:rPr>
          <w:rFonts w:ascii="Times New Roman" w:hAnsi="Times New Roman" w:cs="Times New Roman"/>
          <w:sz w:val="24"/>
          <w:szCs w:val="24"/>
        </w:rPr>
        <w:t>i</w:t>
      </w:r>
      <w:r w:rsidR="006F7029" w:rsidRPr="00312601">
        <w:rPr>
          <w:rFonts w:ascii="Times New Roman" w:hAnsi="Times New Roman" w:cs="Times New Roman"/>
          <w:sz w:val="24"/>
          <w:szCs w:val="24"/>
        </w:rPr>
        <w:t>énia acompanhou-a diret</w:t>
      </w:r>
      <w:r>
        <w:rPr>
          <w:rFonts w:ascii="Times New Roman" w:hAnsi="Times New Roman" w:cs="Times New Roman"/>
          <w:sz w:val="24"/>
          <w:szCs w:val="24"/>
        </w:rPr>
        <w:t>amente</w:t>
      </w:r>
      <w:r w:rsidR="006F7029" w:rsidRPr="00312601">
        <w:rPr>
          <w:rFonts w:ascii="Times New Roman" w:hAnsi="Times New Roman" w:cs="Times New Roman"/>
          <w:sz w:val="24"/>
          <w:szCs w:val="24"/>
        </w:rPr>
        <w:t xml:space="preserve"> da cozinha até o trem,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modo que Maria não mais entrou nos quartos e não se despediu de Aleksei Aleksándrovitch. Já </w:t>
      </w:r>
      <w:r w:rsidR="008F33D4">
        <w:rPr>
          <w:rFonts w:ascii="Times New Roman" w:hAnsi="Times New Roman" w:cs="Times New Roman"/>
          <w:sz w:val="24"/>
          <w:szCs w:val="24"/>
        </w:rPr>
        <w:t>de</w:t>
      </w:r>
      <w:r w:rsidR="008F33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 w:rsidR="00E61431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se despediu </w:t>
      </w:r>
      <w:r>
        <w:rPr>
          <w:rFonts w:ascii="Times New Roman" w:hAnsi="Times New Roman" w:cs="Times New Roman"/>
          <w:sz w:val="24"/>
          <w:szCs w:val="24"/>
        </w:rPr>
        <w:t>afetuosamente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Chorando,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 w:rsidR="00E61431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 abraçou</w:t>
      </w:r>
      <w:r w:rsidR="00D1799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</w:t>
      </w:r>
      <w:r w:rsidR="006E0492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bei</w:t>
      </w:r>
      <w:r w:rsidR="006E0492">
        <w:rPr>
          <w:rFonts w:ascii="Times New Roman" w:hAnsi="Times New Roman" w:cs="Times New Roman"/>
          <w:sz w:val="24"/>
          <w:szCs w:val="24"/>
        </w:rPr>
        <w:t>j</w:t>
      </w:r>
      <w:r w:rsidR="006F7029" w:rsidRPr="00C5704C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>-a</w:t>
      </w:r>
      <w:r w:rsidR="006E0492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acen</w:t>
      </w:r>
      <w:r w:rsidR="006E0492">
        <w:rPr>
          <w:rFonts w:ascii="Times New Roman" w:hAnsi="Times New Roman" w:cs="Times New Roman"/>
          <w:sz w:val="24"/>
          <w:szCs w:val="24"/>
        </w:rPr>
        <w:t>ando</w:t>
      </w:r>
      <w:r w:rsidR="00E61431">
        <w:rPr>
          <w:rFonts w:ascii="Times New Roman" w:hAnsi="Times New Roman" w:cs="Times New Roman"/>
          <w:sz w:val="24"/>
          <w:szCs w:val="24"/>
        </w:rPr>
        <w:t>-lhe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1228">
        <w:rPr>
          <w:rFonts w:ascii="Times New Roman" w:hAnsi="Times New Roman" w:cs="Times New Roman"/>
          <w:sz w:val="24"/>
          <w:szCs w:val="24"/>
        </w:rPr>
        <w:t xml:space="preserve">até </w:t>
      </w:r>
      <w:r w:rsidR="00DF65EF">
        <w:rPr>
          <w:rFonts w:ascii="Times New Roman" w:hAnsi="Times New Roman" w:cs="Times New Roman"/>
          <w:sz w:val="24"/>
          <w:szCs w:val="24"/>
        </w:rPr>
        <w:t>ficar fora de vista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E com </w:t>
      </w:r>
      <w:r w:rsidR="00054393">
        <w:rPr>
          <w:rFonts w:ascii="Times New Roman" w:hAnsi="Times New Roman" w:cs="Times New Roman"/>
          <w:sz w:val="24"/>
          <w:szCs w:val="24"/>
        </w:rPr>
        <w:t>Ksiénia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desapareceu a </w:t>
      </w:r>
      <w:r w:rsidR="008E0AC3">
        <w:rPr>
          <w:rFonts w:ascii="Times New Roman" w:hAnsi="Times New Roman" w:cs="Times New Roman"/>
          <w:sz w:val="24"/>
          <w:szCs w:val="24"/>
        </w:rPr>
        <w:t>bela</w:t>
      </w:r>
      <w:r w:rsidR="008E0AC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cidade de Vorónej.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viajava em </w:t>
      </w:r>
      <w:r w:rsidR="00E61431">
        <w:rPr>
          <w:rFonts w:ascii="Times New Roman" w:hAnsi="Times New Roman" w:cs="Times New Roman"/>
          <w:sz w:val="24"/>
          <w:szCs w:val="24"/>
        </w:rPr>
        <w:t>assento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próprio e com provisão própria; além </w:t>
      </w:r>
      <w:r w:rsidR="00DF65EF">
        <w:rPr>
          <w:rFonts w:ascii="Times New Roman" w:hAnsi="Times New Roman" w:cs="Times New Roman"/>
          <w:sz w:val="24"/>
          <w:szCs w:val="24"/>
        </w:rPr>
        <w:t>disso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F65EF">
        <w:rPr>
          <w:rFonts w:ascii="Times New Roman" w:hAnsi="Times New Roman" w:cs="Times New Roman"/>
          <w:sz w:val="24"/>
          <w:szCs w:val="24"/>
        </w:rPr>
        <w:t xml:space="preserve">levava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entre as pernas, apertado por um elástico, </w:t>
      </w:r>
      <w:r w:rsidR="00E6143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pacote com </w:t>
      </w:r>
      <w:r w:rsidR="00DF65E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dinheiro </w:t>
      </w:r>
      <w:r w:rsidR="00DF65EF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E6143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DF65EF">
        <w:rPr>
          <w:rFonts w:ascii="Times New Roman" w:hAnsi="Times New Roman" w:cs="Times New Roman"/>
          <w:sz w:val="24"/>
          <w:szCs w:val="24"/>
        </w:rPr>
        <w:t>mandara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mãe. </w:t>
      </w:r>
      <w:r w:rsidR="00391ACB">
        <w:rPr>
          <w:rFonts w:ascii="Times New Roman" w:hAnsi="Times New Roman" w:cs="Times New Roman"/>
          <w:sz w:val="24"/>
          <w:szCs w:val="24"/>
        </w:rPr>
        <w:t>Durante a viagem,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E61431">
        <w:rPr>
          <w:rFonts w:ascii="Times New Roman" w:hAnsi="Times New Roman" w:cs="Times New Roman"/>
          <w:sz w:val="24"/>
          <w:szCs w:val="24"/>
        </w:rPr>
        <w:t xml:space="preserve">falou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ninguém, para </w:t>
      </w:r>
      <w:r w:rsidR="004967DD">
        <w:rPr>
          <w:rFonts w:ascii="Times New Roman" w:hAnsi="Times New Roman" w:cs="Times New Roman"/>
          <w:sz w:val="24"/>
          <w:szCs w:val="24"/>
        </w:rPr>
        <w:t>proteger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65EF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dinheiro, e também não dividi</w:t>
      </w:r>
      <w:r w:rsidR="00E61431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pão e </w:t>
      </w:r>
      <w:r w:rsidR="00E6143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embutido. Se alguém lhe pedisse, até </w:t>
      </w:r>
      <w:r w:rsidR="00A7338B">
        <w:rPr>
          <w:rFonts w:ascii="Times New Roman" w:hAnsi="Times New Roman" w:cs="Times New Roman"/>
          <w:sz w:val="24"/>
          <w:szCs w:val="24"/>
        </w:rPr>
        <w:t xml:space="preserve">poderia </w:t>
      </w:r>
      <w:r w:rsidR="00391ACB">
        <w:rPr>
          <w:rFonts w:ascii="Times New Roman" w:hAnsi="Times New Roman" w:cs="Times New Roman"/>
          <w:sz w:val="24"/>
          <w:szCs w:val="24"/>
        </w:rPr>
        <w:t>da</w:t>
      </w:r>
      <w:r w:rsidR="00A7338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oferecer </w:t>
      </w:r>
      <w:r w:rsidR="00391ACB">
        <w:rPr>
          <w:rFonts w:ascii="Times New Roman" w:hAnsi="Times New Roman" w:cs="Times New Roman"/>
          <w:sz w:val="24"/>
          <w:szCs w:val="24"/>
        </w:rPr>
        <w:t>de vontade própria</w:t>
      </w:r>
      <w:r w:rsidR="00E61431">
        <w:rPr>
          <w:rFonts w:ascii="Times New Roman" w:hAnsi="Times New Roman" w:cs="Times New Roman"/>
          <w:sz w:val="24"/>
          <w:szCs w:val="24"/>
        </w:rPr>
        <w:t>, isso ela não faria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“É melhor levar os </w:t>
      </w:r>
      <w:r w:rsidR="00E96EE7">
        <w:rPr>
          <w:rFonts w:ascii="Times New Roman" w:hAnsi="Times New Roman" w:cs="Times New Roman"/>
          <w:sz w:val="24"/>
          <w:szCs w:val="24"/>
        </w:rPr>
        <w:t>sobras</w:t>
      </w:r>
      <w:r w:rsidR="00E96E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para Kólia e Chura</w:t>
      </w:r>
      <w:r w:rsidR="00E61431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</w:t>
      </w:r>
      <w:r w:rsidR="00E614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1431">
        <w:rPr>
          <w:rFonts w:ascii="Times New Roman" w:hAnsi="Times New Roman" w:cs="Times New Roman"/>
          <w:sz w:val="24"/>
          <w:szCs w:val="24"/>
        </w:rPr>
        <w:t>“</w:t>
      </w:r>
      <w:r w:rsidR="00D1799F">
        <w:rPr>
          <w:rFonts w:ascii="Times New Roman" w:hAnsi="Times New Roman" w:cs="Times New Roman"/>
          <w:sz w:val="24"/>
          <w:szCs w:val="24"/>
        </w:rPr>
        <w:t>passam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 no sítio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Mas ninguém </w:t>
      </w:r>
      <w:r w:rsidR="00DF65EF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pediu pão, </w:t>
      </w:r>
      <w:r w:rsidR="00923F31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1431">
        <w:rPr>
          <w:rFonts w:ascii="Times New Roman" w:hAnsi="Times New Roman" w:cs="Times New Roman"/>
          <w:sz w:val="24"/>
          <w:szCs w:val="24"/>
        </w:rPr>
        <w:t>suspeitou d</w:t>
      </w:r>
      <w:r w:rsidR="00923F31">
        <w:rPr>
          <w:rFonts w:ascii="Times New Roman" w:hAnsi="Times New Roman" w:cs="Times New Roman"/>
          <w:sz w:val="24"/>
          <w:szCs w:val="24"/>
        </w:rPr>
        <w:t>o dinheiro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67DD">
        <w:rPr>
          <w:rFonts w:ascii="Times New Roman" w:hAnsi="Times New Roman" w:cs="Times New Roman"/>
          <w:sz w:val="24"/>
          <w:szCs w:val="24"/>
        </w:rPr>
        <w:t xml:space="preserve">Maria chegou </w:t>
      </w:r>
      <w:r w:rsidR="00054393" w:rsidRPr="004967DD">
        <w:rPr>
          <w:rFonts w:ascii="Times New Roman" w:hAnsi="Times New Roman" w:cs="Times New Roman"/>
          <w:sz w:val="24"/>
          <w:szCs w:val="24"/>
        </w:rPr>
        <w:t>a</w:t>
      </w:r>
      <w:r w:rsidRPr="004967DD">
        <w:rPr>
          <w:rFonts w:ascii="Times New Roman" w:hAnsi="Times New Roman" w:cs="Times New Roman"/>
          <w:sz w:val="24"/>
          <w:szCs w:val="24"/>
        </w:rPr>
        <w:t xml:space="preserve"> Dimítrov</w:t>
      </w:r>
      <w:r w:rsidR="00D1799F">
        <w:rPr>
          <w:rFonts w:ascii="Times New Roman" w:hAnsi="Times New Roman" w:cs="Times New Roman"/>
          <w:sz w:val="24"/>
          <w:szCs w:val="24"/>
        </w:rPr>
        <w:t xml:space="preserve"> e</w:t>
      </w:r>
      <w:r w:rsidRPr="004967D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1799F">
        <w:rPr>
          <w:rFonts w:ascii="Times New Roman" w:hAnsi="Times New Roman" w:cs="Times New Roman"/>
          <w:sz w:val="24"/>
          <w:szCs w:val="24"/>
        </w:rPr>
        <w:t xml:space="preserve">ao </w:t>
      </w:r>
      <w:r w:rsidR="00E96EE7" w:rsidRPr="004967DD">
        <w:rPr>
          <w:rFonts w:ascii="Times New Roman" w:hAnsi="Times New Roman" w:cs="Times New Roman"/>
          <w:sz w:val="24"/>
          <w:szCs w:val="24"/>
        </w:rPr>
        <w:t>se v</w:t>
      </w:r>
      <w:r w:rsidR="00D1799F">
        <w:rPr>
          <w:rFonts w:ascii="Times New Roman" w:hAnsi="Times New Roman" w:cs="Times New Roman"/>
          <w:sz w:val="24"/>
          <w:szCs w:val="24"/>
        </w:rPr>
        <w:t>er</w:t>
      </w:r>
      <w:proofErr w:type="gramEnd"/>
      <w:r w:rsidR="00E96EE7" w:rsidRPr="004967DD">
        <w:rPr>
          <w:rFonts w:ascii="Times New Roman" w:hAnsi="Times New Roman" w:cs="Times New Roman"/>
          <w:sz w:val="24"/>
          <w:szCs w:val="24"/>
        </w:rPr>
        <w:t xml:space="preserve"> entre</w:t>
      </w:r>
      <w:r w:rsidRPr="004967DD">
        <w:rPr>
          <w:rFonts w:ascii="Times New Roman" w:hAnsi="Times New Roman" w:cs="Times New Roman"/>
          <w:sz w:val="24"/>
          <w:szCs w:val="24"/>
        </w:rPr>
        <w:t xml:space="preserve"> lugares conhecidos</w:t>
      </w:r>
      <w:r w:rsidR="00D1799F">
        <w:rPr>
          <w:rFonts w:ascii="Times New Roman" w:hAnsi="Times New Roman" w:cs="Times New Roman"/>
          <w:sz w:val="24"/>
          <w:szCs w:val="24"/>
        </w:rPr>
        <w:t>,</w:t>
      </w:r>
      <w:r w:rsidRPr="004967DD">
        <w:rPr>
          <w:rFonts w:ascii="Times New Roman" w:hAnsi="Times New Roman" w:cs="Times New Roman"/>
          <w:sz w:val="24"/>
          <w:szCs w:val="24"/>
        </w:rPr>
        <w:t xml:space="preserve"> </w:t>
      </w:r>
      <w:r w:rsidR="00BE0607" w:rsidRPr="004967DD">
        <w:rPr>
          <w:rFonts w:ascii="Times New Roman" w:hAnsi="Times New Roman" w:cs="Times New Roman"/>
          <w:sz w:val="24"/>
          <w:szCs w:val="24"/>
        </w:rPr>
        <w:t xml:space="preserve">derramou </w:t>
      </w:r>
      <w:r w:rsidRPr="004967DD">
        <w:rPr>
          <w:rFonts w:ascii="Times New Roman" w:hAnsi="Times New Roman" w:cs="Times New Roman"/>
          <w:sz w:val="24"/>
          <w:szCs w:val="24"/>
        </w:rPr>
        <w:t xml:space="preserve">lágrimas de alegria. </w:t>
      </w:r>
      <w:r w:rsidR="00351A0D" w:rsidRPr="004967DD">
        <w:rPr>
          <w:rFonts w:ascii="Times New Roman" w:hAnsi="Times New Roman" w:cs="Times New Roman"/>
          <w:sz w:val="24"/>
          <w:szCs w:val="24"/>
        </w:rPr>
        <w:t>“</w:t>
      </w:r>
      <w:r w:rsidR="00B93F52" w:rsidRPr="004967DD">
        <w:rPr>
          <w:rFonts w:ascii="Times New Roman" w:hAnsi="Times New Roman" w:cs="Times New Roman"/>
          <w:sz w:val="24"/>
          <w:szCs w:val="24"/>
        </w:rPr>
        <w:t>Todos</w:t>
      </w:r>
      <w:r w:rsidR="00B93F52">
        <w:rPr>
          <w:rFonts w:ascii="Times New Roman" w:hAnsi="Times New Roman" w:cs="Times New Roman"/>
          <w:sz w:val="24"/>
          <w:szCs w:val="24"/>
        </w:rPr>
        <w:t xml:space="preserve"> os lugares 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diferente</w:t>
      </w:r>
      <w:r w:rsidR="00B93F52">
        <w:rPr>
          <w:rFonts w:ascii="Times New Roman" w:hAnsi="Times New Roman" w:cs="Times New Roman"/>
          <w:sz w:val="24"/>
          <w:szCs w:val="24"/>
        </w:rPr>
        <w:t>s</w:t>
      </w:r>
      <w:r w:rsidR="00E96EE7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</w:t>
      </w:r>
      <w:r w:rsidR="00E96EE7">
        <w:rPr>
          <w:rFonts w:ascii="Times New Roman" w:hAnsi="Times New Roman" w:cs="Times New Roman"/>
          <w:sz w:val="24"/>
          <w:szCs w:val="24"/>
        </w:rPr>
        <w:t>,</w:t>
      </w:r>
      <w:r w:rsidR="00B93F52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Kursk é </w:t>
      </w:r>
      <w:r w:rsidR="00B93F52">
        <w:rPr>
          <w:rFonts w:ascii="Times New Roman" w:hAnsi="Times New Roman" w:cs="Times New Roman"/>
          <w:sz w:val="24"/>
          <w:szCs w:val="24"/>
        </w:rPr>
        <w:t>uma</w:t>
      </w:r>
      <w:r w:rsidR="00B93F5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cidade ruim, Lg</w:t>
      </w:r>
      <w:r w:rsidR="004967D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4967DD">
        <w:rPr>
          <w:rFonts w:ascii="Times New Roman" w:hAnsi="Times New Roman" w:cs="Times New Roman"/>
          <w:sz w:val="24"/>
          <w:szCs w:val="24"/>
        </w:rPr>
        <w:t>um pouco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melhor, Izium e Vorónej são </w:t>
      </w:r>
      <w:r w:rsidR="00F930A1">
        <w:rPr>
          <w:rFonts w:ascii="Times New Roman" w:hAnsi="Times New Roman" w:cs="Times New Roman"/>
          <w:sz w:val="24"/>
          <w:szCs w:val="24"/>
        </w:rPr>
        <w:t xml:space="preserve">cidades </w:t>
      </w:r>
      <w:r w:rsidR="00B80323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boas, mas não </w:t>
      </w:r>
      <w:r w:rsidR="004A7AC1">
        <w:rPr>
          <w:rFonts w:ascii="Times New Roman" w:hAnsi="Times New Roman" w:cs="Times New Roman"/>
          <w:sz w:val="24"/>
          <w:szCs w:val="24"/>
        </w:rPr>
        <w:t>existe</w:t>
      </w:r>
      <w:r w:rsidR="00351A0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nada </w:t>
      </w:r>
      <w:r w:rsidR="004A7AC1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casa da gente, em parte alguma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="00351A0D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começou a andar</w:t>
      </w:r>
      <w:r w:rsidR="00064371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Dimítrov e reconheceu a casa </w:t>
      </w:r>
      <w:r w:rsidR="00E96EE7">
        <w:rPr>
          <w:rFonts w:ascii="Times New Roman" w:hAnsi="Times New Roman" w:cs="Times New Roman"/>
          <w:sz w:val="24"/>
          <w:szCs w:val="24"/>
        </w:rPr>
        <w:t>diante da 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também </w:t>
      </w:r>
      <w:r w:rsidR="00E96EE7">
        <w:rPr>
          <w:rFonts w:ascii="Times New Roman" w:hAnsi="Times New Roman" w:cs="Times New Roman"/>
          <w:sz w:val="24"/>
          <w:szCs w:val="24"/>
        </w:rPr>
        <w:t xml:space="preserve">chamada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Maria, </w:t>
      </w:r>
      <w:r w:rsidR="002D3433">
        <w:rPr>
          <w:rFonts w:ascii="Times New Roman" w:hAnsi="Times New Roman" w:cs="Times New Roman"/>
          <w:sz w:val="24"/>
          <w:szCs w:val="24"/>
        </w:rPr>
        <w:t xml:space="preserve">acomodara-os sobre </w:t>
      </w:r>
      <w:r w:rsidR="002D3433">
        <w:rPr>
          <w:rFonts w:ascii="Times New Roman" w:hAnsi="Times New Roman" w:cs="Times New Roman"/>
          <w:sz w:val="24"/>
          <w:szCs w:val="24"/>
        </w:rPr>
        <w:lastRenderedPageBreak/>
        <w:t>um punhado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</w:t>
      </w:r>
      <w:r w:rsidR="00351A0D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>a e os deixara</w:t>
      </w:r>
      <w:r w:rsidR="00E747D1">
        <w:rPr>
          <w:rFonts w:ascii="Times New Roman" w:hAnsi="Times New Roman" w:cs="Times New Roman"/>
          <w:sz w:val="24"/>
          <w:szCs w:val="24"/>
        </w:rPr>
        <w:t xml:space="preserve"> para 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feira atrás </w:t>
      </w:r>
      <w:r w:rsidR="00E96EE7" w:rsidRPr="00C5704C">
        <w:rPr>
          <w:rFonts w:ascii="Times New Roman" w:hAnsi="Times New Roman" w:cs="Times New Roman"/>
          <w:sz w:val="24"/>
          <w:szCs w:val="24"/>
        </w:rPr>
        <w:t>d</w:t>
      </w:r>
      <w:r w:rsidR="00E96EE7">
        <w:rPr>
          <w:rFonts w:ascii="Times New Roman" w:hAnsi="Times New Roman" w:cs="Times New Roman"/>
          <w:sz w:val="24"/>
          <w:szCs w:val="24"/>
        </w:rPr>
        <w:t>e</w:t>
      </w:r>
      <w:r w:rsidR="00E96E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ameixas secas</w:t>
      </w:r>
      <w:r w:rsidR="00E96EE7">
        <w:rPr>
          <w:rFonts w:ascii="Times New Roman" w:hAnsi="Times New Roman" w:cs="Times New Roman"/>
          <w:sz w:val="24"/>
          <w:szCs w:val="24"/>
        </w:rPr>
        <w:t xml:space="preserve">, </w:t>
      </w:r>
      <w:r w:rsidR="009A1B9F">
        <w:rPr>
          <w:rFonts w:ascii="Times New Roman" w:hAnsi="Times New Roman" w:cs="Times New Roman"/>
          <w:sz w:val="24"/>
          <w:szCs w:val="24"/>
        </w:rPr>
        <w:t>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47D1" w:rsidRPr="00C5704C">
        <w:rPr>
          <w:rFonts w:ascii="Times New Roman" w:hAnsi="Times New Roman" w:cs="Times New Roman"/>
          <w:sz w:val="24"/>
          <w:szCs w:val="24"/>
        </w:rPr>
        <w:t>nes</w:t>
      </w:r>
      <w:r w:rsidR="00E747D1">
        <w:rPr>
          <w:rFonts w:ascii="Times New Roman" w:hAnsi="Times New Roman" w:cs="Times New Roman"/>
          <w:sz w:val="24"/>
          <w:szCs w:val="24"/>
        </w:rPr>
        <w:t>s</w:t>
      </w:r>
      <w:r w:rsidR="00E747D1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meio</w:t>
      </w:r>
      <w:r w:rsidR="009A1B9F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tempo, uma </w:t>
      </w:r>
      <w:r w:rsidR="00E96EE7">
        <w:rPr>
          <w:rFonts w:ascii="Times New Roman" w:hAnsi="Times New Roman" w:cs="Times New Roman"/>
          <w:sz w:val="24"/>
          <w:szCs w:val="24"/>
        </w:rPr>
        <w:t>mulher</w:t>
      </w:r>
      <w:r w:rsidR="00E96E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estranha lev</w:t>
      </w:r>
      <w:r w:rsidR="00E96EE7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 xml:space="preserve">embora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110FB5">
        <w:rPr>
          <w:rFonts w:ascii="Times New Roman" w:hAnsi="Times New Roman" w:cs="Times New Roman"/>
          <w:sz w:val="24"/>
          <w:szCs w:val="24"/>
        </w:rPr>
        <w:t>pequeno</w:t>
      </w:r>
      <w:r w:rsidR="00110F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</w:t>
      </w:r>
      <w:r w:rsidR="00E96EE7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rik. Maria saiu da cidade</w:t>
      </w:r>
      <w:r w:rsidR="00E96EE7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caminhou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r w:rsidRPr="00E96EE7">
        <w:rPr>
          <w:rFonts w:ascii="Times New Roman" w:hAnsi="Times New Roman" w:cs="Times New Roman"/>
          <w:i/>
          <w:sz w:val="24"/>
          <w:szCs w:val="24"/>
        </w:rPr>
        <w:t>tamba</w:t>
      </w:r>
      <w:r w:rsidR="00E96EE7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reconhece</w:t>
      </w:r>
      <w:r w:rsidR="00E96EE7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lugar onde o forasteiro </w:t>
      </w:r>
      <w:r w:rsidR="00E747D1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oferecera pão, mas </w:t>
      </w:r>
      <w:r w:rsidR="009A1B9F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mãe, assustada, tirou</w:t>
      </w:r>
      <w:r w:rsidR="009679A2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E747D1">
        <w:rPr>
          <w:rFonts w:ascii="Times New Roman" w:hAnsi="Times New Roman" w:cs="Times New Roman"/>
          <w:sz w:val="24"/>
          <w:szCs w:val="24"/>
        </w:rPr>
        <w:t xml:space="preserve">dela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E747D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jogou no campo. </w:t>
      </w:r>
      <w:r w:rsidR="00E96EE7">
        <w:rPr>
          <w:rFonts w:ascii="Times New Roman" w:hAnsi="Times New Roman" w:cs="Times New Roman"/>
          <w:sz w:val="24"/>
          <w:szCs w:val="24"/>
        </w:rPr>
        <w:t>À medida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avançava, reconhecia lugares queridos. </w:t>
      </w:r>
      <w:r w:rsidR="00E96EE7">
        <w:rPr>
          <w:rFonts w:ascii="Times New Roman" w:hAnsi="Times New Roman" w:cs="Times New Roman"/>
          <w:sz w:val="24"/>
          <w:szCs w:val="24"/>
        </w:rPr>
        <w:t>Lá</w:t>
      </w:r>
      <w:r w:rsidR="00817F2A">
        <w:rPr>
          <w:rFonts w:ascii="Times New Roman" w:hAnsi="Times New Roman" w:cs="Times New Roman"/>
          <w:sz w:val="24"/>
          <w:szCs w:val="24"/>
        </w:rPr>
        <w:t xml:space="preserve"> 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3D5BD1" w:rsidRPr="00E96EE7">
        <w:rPr>
          <w:rFonts w:ascii="Times New Roman" w:hAnsi="Times New Roman" w:cs="Times New Roman"/>
          <w:i/>
          <w:sz w:val="24"/>
          <w:szCs w:val="24"/>
        </w:rPr>
        <w:t>zak</w:t>
      </w:r>
      <w:r w:rsidR="00E96EE7" w:rsidRPr="00E96EE7">
        <w:rPr>
          <w:rFonts w:ascii="Times New Roman" w:hAnsi="Times New Roman" w:cs="Times New Roman"/>
          <w:i/>
          <w:sz w:val="24"/>
          <w:szCs w:val="24"/>
        </w:rPr>
        <w:t>á</w:t>
      </w:r>
      <w:r w:rsidR="003D5BD1" w:rsidRPr="00E96EE7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>, todo branco, brilhando ao sol, com galhos curva</w:t>
      </w:r>
      <w:r w:rsidR="00E96EE7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E96EE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 a neve. </w:t>
      </w:r>
      <w:r w:rsidR="00E96EE7">
        <w:rPr>
          <w:rFonts w:ascii="Times New Roman" w:hAnsi="Times New Roman" w:cs="Times New Roman"/>
          <w:sz w:val="24"/>
          <w:szCs w:val="24"/>
        </w:rPr>
        <w:t>Lá e</w:t>
      </w:r>
      <w:r w:rsidR="00817F2A">
        <w:rPr>
          <w:rFonts w:ascii="Times New Roman" w:hAnsi="Times New Roman" w:cs="Times New Roman"/>
          <w:sz w:val="24"/>
          <w:szCs w:val="24"/>
        </w:rPr>
        <w:t>stavam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riacho e as rodas do moinho presas no gelo. </w:t>
      </w:r>
      <w:r w:rsidR="009A1B9F">
        <w:rPr>
          <w:rFonts w:ascii="Times New Roman" w:hAnsi="Times New Roman" w:cs="Times New Roman"/>
          <w:sz w:val="24"/>
          <w:szCs w:val="24"/>
        </w:rPr>
        <w:t>Logo</w:t>
      </w:r>
      <w:r w:rsidR="00E96EE7">
        <w:rPr>
          <w:rFonts w:ascii="Times New Roman" w:hAnsi="Times New Roman" w:cs="Times New Roman"/>
          <w:sz w:val="24"/>
          <w:szCs w:val="24"/>
        </w:rPr>
        <w:t xml:space="preserve"> 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igreja sobre a colina. Maria </w:t>
      </w:r>
      <w:r w:rsidRPr="009A1B9F">
        <w:rPr>
          <w:rFonts w:ascii="Times New Roman" w:hAnsi="Times New Roman" w:cs="Times New Roman"/>
          <w:sz w:val="24"/>
          <w:szCs w:val="24"/>
        </w:rPr>
        <w:t xml:space="preserve">não notou nada </w:t>
      </w:r>
      <w:r w:rsidR="00B976AB">
        <w:rPr>
          <w:rFonts w:ascii="Times New Roman" w:hAnsi="Times New Roman" w:cs="Times New Roman"/>
          <w:sz w:val="24"/>
          <w:szCs w:val="24"/>
        </w:rPr>
        <w:t>fora do comum</w:t>
      </w:r>
      <w:r w:rsidRPr="00C5704C">
        <w:rPr>
          <w:rFonts w:ascii="Times New Roman" w:hAnsi="Times New Roman" w:cs="Times New Roman"/>
          <w:sz w:val="24"/>
          <w:szCs w:val="24"/>
        </w:rPr>
        <w:t>, como quando procura</w:t>
      </w:r>
      <w:r w:rsidR="00A7338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vila com Vássia e Gricha, </w:t>
      </w:r>
      <w:r w:rsidR="00E96EE7">
        <w:rPr>
          <w:rFonts w:ascii="Times New Roman" w:hAnsi="Times New Roman" w:cs="Times New Roman"/>
          <w:sz w:val="24"/>
          <w:szCs w:val="24"/>
        </w:rPr>
        <w:t xml:space="preserve">o guia </w:t>
      </w:r>
      <w:r w:rsidRPr="00C5704C">
        <w:rPr>
          <w:rFonts w:ascii="Times New Roman" w:hAnsi="Times New Roman" w:cs="Times New Roman"/>
          <w:sz w:val="24"/>
          <w:szCs w:val="24"/>
        </w:rPr>
        <w:t>que a violent</w:t>
      </w:r>
      <w:r w:rsidR="00E96EE7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1B9F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96EE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quela vez, ela só </w:t>
      </w:r>
      <w:r w:rsidR="005B3A72">
        <w:rPr>
          <w:rFonts w:ascii="Times New Roman" w:hAnsi="Times New Roman" w:cs="Times New Roman"/>
          <w:sz w:val="24"/>
          <w:szCs w:val="24"/>
        </w:rPr>
        <w:t>vira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B976AB">
        <w:rPr>
          <w:rFonts w:ascii="Times New Roman" w:hAnsi="Times New Roman" w:cs="Times New Roman"/>
          <w:sz w:val="24"/>
          <w:szCs w:val="24"/>
        </w:rPr>
        <w:t xml:space="preserve">que era </w:t>
      </w:r>
      <w:r w:rsidRPr="00C5704C">
        <w:rPr>
          <w:rFonts w:ascii="Times New Roman" w:hAnsi="Times New Roman" w:cs="Times New Roman"/>
          <w:sz w:val="24"/>
          <w:szCs w:val="24"/>
        </w:rPr>
        <w:t>estranho, desconhecido</w:t>
      </w:r>
      <w:r w:rsidR="00817F2A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</w:t>
      </w:r>
      <w:r w:rsidR="003D5BD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lhe era familiar. </w:t>
      </w:r>
      <w:r w:rsidR="003D5BD1">
        <w:rPr>
          <w:rFonts w:ascii="Times New Roman" w:hAnsi="Times New Roman" w:cs="Times New Roman"/>
          <w:sz w:val="24"/>
          <w:szCs w:val="24"/>
        </w:rPr>
        <w:t>Ali 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vila de Chagaro-Petróvskoie, invernal, nevada, </w:t>
      </w:r>
      <w:r w:rsidR="00B976AB">
        <w:rPr>
          <w:rFonts w:ascii="Times New Roman" w:hAnsi="Times New Roman" w:cs="Times New Roman"/>
          <w:sz w:val="24"/>
          <w:szCs w:val="24"/>
        </w:rPr>
        <w:t>bela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fumaça saindo das casas. </w:t>
      </w:r>
      <w:r w:rsidR="00B976A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rua </w:t>
      </w:r>
      <w:r w:rsidR="00FD011C">
        <w:rPr>
          <w:rFonts w:ascii="Times New Roman" w:hAnsi="Times New Roman" w:cs="Times New Roman"/>
          <w:sz w:val="24"/>
          <w:szCs w:val="24"/>
        </w:rPr>
        <w:t>uma multidão de pessoas</w:t>
      </w:r>
      <w:r w:rsidR="00B976AB">
        <w:rPr>
          <w:rFonts w:ascii="Times New Roman" w:hAnsi="Times New Roman" w:cs="Times New Roman"/>
          <w:sz w:val="24"/>
          <w:szCs w:val="24"/>
        </w:rPr>
        <w:t xml:space="preserve"> </w:t>
      </w:r>
      <w:r w:rsidR="00FD011C">
        <w:rPr>
          <w:rFonts w:ascii="Times New Roman" w:hAnsi="Times New Roman" w:cs="Times New Roman"/>
          <w:sz w:val="24"/>
          <w:szCs w:val="24"/>
        </w:rPr>
        <w:t xml:space="preserve">andava segurando </w:t>
      </w:r>
      <w:r w:rsidRPr="00C5704C">
        <w:rPr>
          <w:rFonts w:ascii="Times New Roman" w:hAnsi="Times New Roman" w:cs="Times New Roman"/>
          <w:sz w:val="24"/>
          <w:szCs w:val="24"/>
        </w:rPr>
        <w:t>bandeiras. E</w:t>
      </w:r>
      <w:r w:rsidR="00DC0661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ouviu uma conversa entre um homem que vagamente reconhecia e um camponês local que conhecia de </w:t>
      </w:r>
      <w:r w:rsidR="00FD011C">
        <w:rPr>
          <w:rFonts w:ascii="Times New Roman" w:hAnsi="Times New Roman" w:cs="Times New Roman"/>
          <w:sz w:val="24"/>
          <w:szCs w:val="24"/>
        </w:rPr>
        <w:t>vista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festa é esta?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perguntou o homem.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4393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amarada, não é uma festa, </w:t>
      </w:r>
      <w:r w:rsidR="00FD011C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enterro de um membro do partido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o camponês. 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Quem </w:t>
      </w:r>
      <w:proofErr w:type="gramStart"/>
      <w:r>
        <w:rPr>
          <w:rFonts w:ascii="Times New Roman" w:hAnsi="Times New Roman" w:cs="Times New Roman"/>
          <w:sz w:val="24"/>
          <w:szCs w:val="24"/>
        </w:rPr>
        <w:t>estão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enterrando?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Semiónovitch, o chefe da brigada</w:t>
      </w:r>
      <w:r>
        <w:rPr>
          <w:rFonts w:ascii="Times New Roman" w:hAnsi="Times New Roman" w:cs="Times New Roman"/>
          <w:sz w:val="24"/>
          <w:szCs w:val="24"/>
        </w:rPr>
        <w:t>. 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 assassinado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o camponês. 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5943">
        <w:rPr>
          <w:rFonts w:ascii="Times New Roman" w:hAnsi="Times New Roman" w:cs="Times New Roman"/>
          <w:sz w:val="24"/>
          <w:szCs w:val="24"/>
        </w:rPr>
        <w:t>Mas q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uem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matou?</w:t>
      </w:r>
    </w:p>
    <w:p w:rsidR="006F7029" w:rsidRPr="00C5704C" w:rsidRDefault="003D5BD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Parece que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moleiro</w:t>
      </w:r>
      <w:r w:rsidR="00FD011C">
        <w:rPr>
          <w:rFonts w:ascii="Times New Roman" w:hAnsi="Times New Roman" w:cs="Times New Roman"/>
          <w:sz w:val="24"/>
          <w:szCs w:val="24"/>
        </w:rPr>
        <w:t>, não pode ser outro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6D22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o camponês </w:t>
      </w:r>
      <w:r w:rsidR="00A36D22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 moleiro e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seu </w:t>
      </w:r>
      <w:r w:rsidR="00E96EE7">
        <w:rPr>
          <w:rFonts w:ascii="Times New Roman" w:hAnsi="Times New Roman" w:cs="Times New Roman"/>
          <w:sz w:val="24"/>
          <w:szCs w:val="24"/>
        </w:rPr>
        <w:t>caçula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Lióchka, por causa do </w:t>
      </w:r>
      <w:r w:rsidR="00064371">
        <w:rPr>
          <w:rFonts w:ascii="Times New Roman" w:hAnsi="Times New Roman" w:cs="Times New Roman"/>
          <w:sz w:val="24"/>
          <w:szCs w:val="24"/>
        </w:rPr>
        <w:t xml:space="preserve">seu </w:t>
      </w:r>
      <w:r w:rsidR="006F7029" w:rsidRPr="00C5704C">
        <w:rPr>
          <w:rFonts w:ascii="Times New Roman" w:hAnsi="Times New Roman" w:cs="Times New Roman"/>
          <w:sz w:val="24"/>
          <w:szCs w:val="24"/>
        </w:rPr>
        <w:t>filho mai</w:t>
      </w:r>
      <w:r w:rsidR="00E96EE7">
        <w:rPr>
          <w:rFonts w:ascii="Times New Roman" w:hAnsi="Times New Roman" w:cs="Times New Roman"/>
          <w:sz w:val="24"/>
          <w:szCs w:val="24"/>
        </w:rPr>
        <w:t>s velho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Mitka, que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A36D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Semiónovitch </w:t>
      </w:r>
      <w:r w:rsidR="00FD011C" w:rsidRPr="00C5704C">
        <w:rPr>
          <w:rFonts w:ascii="Times New Roman" w:hAnsi="Times New Roman" w:cs="Times New Roman"/>
          <w:sz w:val="24"/>
          <w:szCs w:val="24"/>
        </w:rPr>
        <w:t>es</w:t>
      </w:r>
      <w:r w:rsidR="00FD011C">
        <w:rPr>
          <w:rFonts w:ascii="Times New Roman" w:hAnsi="Times New Roman" w:cs="Times New Roman"/>
          <w:sz w:val="24"/>
          <w:szCs w:val="24"/>
        </w:rPr>
        <w:t>trangul</w:t>
      </w:r>
      <w:r w:rsidR="00FD011C" w:rsidRPr="00C5704C">
        <w:rPr>
          <w:rFonts w:ascii="Times New Roman" w:hAnsi="Times New Roman" w:cs="Times New Roman"/>
          <w:sz w:val="24"/>
          <w:szCs w:val="24"/>
        </w:rPr>
        <w:t>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Mas </w:t>
      </w:r>
      <w:r w:rsidR="00E96EE7">
        <w:rPr>
          <w:rFonts w:ascii="Times New Roman" w:hAnsi="Times New Roman" w:cs="Times New Roman"/>
          <w:sz w:val="24"/>
          <w:szCs w:val="24"/>
        </w:rPr>
        <w:t xml:space="preserve">o moleiro </w:t>
      </w:r>
      <w:r w:rsidR="00064371">
        <w:rPr>
          <w:rFonts w:ascii="Times New Roman" w:hAnsi="Times New Roman" w:cs="Times New Roman"/>
          <w:sz w:val="24"/>
          <w:szCs w:val="24"/>
        </w:rPr>
        <w:t>fez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um jeito que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A36D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Semiónovitch não </w:t>
      </w:r>
      <w:r w:rsidR="00E96EE7">
        <w:rPr>
          <w:rFonts w:ascii="Times New Roman" w:hAnsi="Times New Roman" w:cs="Times New Roman"/>
          <w:sz w:val="24"/>
          <w:szCs w:val="24"/>
        </w:rPr>
        <w:t>parecia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064371">
        <w:rPr>
          <w:rFonts w:ascii="Times New Roman" w:hAnsi="Times New Roman" w:cs="Times New Roman"/>
          <w:sz w:val="24"/>
          <w:szCs w:val="24"/>
        </w:rPr>
        <w:t>cadáver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BD017D">
        <w:rPr>
          <w:rFonts w:ascii="Times New Roman" w:hAnsi="Times New Roman" w:cs="Times New Roman"/>
          <w:sz w:val="24"/>
          <w:szCs w:val="24"/>
        </w:rPr>
        <w:t xml:space="preserve">uma peça de </w:t>
      </w:r>
      <w:r w:rsidR="006F7029" w:rsidRPr="00BD017D">
        <w:rPr>
          <w:rFonts w:ascii="Times New Roman" w:hAnsi="Times New Roman" w:cs="Times New Roman"/>
          <w:sz w:val="24"/>
          <w:szCs w:val="24"/>
        </w:rPr>
        <w:t>carne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</w:t>
      </w:r>
      <w:r w:rsidR="00E96EE7">
        <w:rPr>
          <w:rFonts w:ascii="Times New Roman" w:hAnsi="Times New Roman" w:cs="Times New Roman"/>
          <w:sz w:val="24"/>
          <w:szCs w:val="24"/>
        </w:rPr>
        <w:t>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ina ou suína </w:t>
      </w:r>
      <w:r w:rsidR="00E96EE7">
        <w:rPr>
          <w:rFonts w:ascii="Times New Roman" w:hAnsi="Times New Roman" w:cs="Times New Roman"/>
          <w:sz w:val="24"/>
          <w:szCs w:val="24"/>
        </w:rPr>
        <w:t xml:space="preserve">largada </w:t>
      </w:r>
      <w:r w:rsidR="006F7029" w:rsidRPr="00C5704C">
        <w:rPr>
          <w:rFonts w:ascii="Times New Roman" w:hAnsi="Times New Roman" w:cs="Times New Roman"/>
          <w:sz w:val="24"/>
          <w:szCs w:val="24"/>
        </w:rPr>
        <w:t>em cima d</w:t>
      </w:r>
      <w:r w:rsidR="00E96EE7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balcão d</w:t>
      </w:r>
      <w:r w:rsidR="00E96EE7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açougue de Dimítrov, nos tempos</w:t>
      </w:r>
      <w:r w:rsidR="003107B5">
        <w:rPr>
          <w:rFonts w:ascii="Times New Roman" w:hAnsi="Times New Roman" w:cs="Times New Roman"/>
          <w:sz w:val="24"/>
          <w:szCs w:val="24"/>
        </w:rPr>
        <w:t xml:space="preserve"> </w:t>
      </w:r>
      <w:r w:rsidR="00807212">
        <w:rPr>
          <w:rFonts w:ascii="Times New Roman" w:hAnsi="Times New Roman" w:cs="Times New Roman"/>
          <w:sz w:val="24"/>
          <w:szCs w:val="24"/>
        </w:rPr>
        <w:t>de fartura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Agora o moleiro e </w:t>
      </w:r>
      <w:r w:rsidR="00FC1161">
        <w:rPr>
          <w:rFonts w:ascii="Times New Roman" w:hAnsi="Times New Roman" w:cs="Times New Roman"/>
          <w:sz w:val="24"/>
          <w:szCs w:val="24"/>
        </w:rPr>
        <w:t>seu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filho Lióchka </w:t>
      </w:r>
      <w:r w:rsidR="00064371">
        <w:rPr>
          <w:rFonts w:ascii="Times New Roman" w:hAnsi="Times New Roman" w:cs="Times New Roman"/>
          <w:sz w:val="24"/>
          <w:szCs w:val="24"/>
        </w:rPr>
        <w:t>serão condenados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07B5">
        <w:rPr>
          <w:rFonts w:ascii="Times New Roman" w:hAnsi="Times New Roman" w:cs="Times New Roman"/>
          <w:sz w:val="24"/>
          <w:szCs w:val="24"/>
        </w:rPr>
        <w:t xml:space="preserve">e </w:t>
      </w:r>
      <w:r w:rsidR="003107B5" w:rsidRPr="00D1799F">
        <w:rPr>
          <w:rFonts w:ascii="Times New Roman" w:hAnsi="Times New Roman" w:cs="Times New Roman"/>
          <w:sz w:val="24"/>
          <w:szCs w:val="24"/>
        </w:rPr>
        <w:t>fuz</w:t>
      </w:r>
      <w:r w:rsidR="0037148F" w:rsidRPr="00D1799F">
        <w:rPr>
          <w:rFonts w:ascii="Times New Roman" w:hAnsi="Times New Roman" w:cs="Times New Roman"/>
          <w:sz w:val="24"/>
          <w:szCs w:val="24"/>
        </w:rPr>
        <w:t>il</w:t>
      </w:r>
      <w:r w:rsidR="003107B5" w:rsidRPr="00D1799F">
        <w:rPr>
          <w:rFonts w:ascii="Times New Roman" w:hAnsi="Times New Roman" w:cs="Times New Roman"/>
          <w:sz w:val="24"/>
          <w:szCs w:val="24"/>
        </w:rPr>
        <w:t>ados</w:t>
      </w:r>
      <w:r w:rsidR="006F7029" w:rsidRPr="00C5704C">
        <w:rPr>
          <w:rFonts w:ascii="Times New Roman" w:hAnsi="Times New Roman" w:cs="Times New Roman"/>
          <w:sz w:val="24"/>
          <w:szCs w:val="24"/>
        </w:rPr>
        <w:t>, levaram</w:t>
      </w:r>
      <w:r w:rsidR="00E96EE7">
        <w:rPr>
          <w:rFonts w:ascii="Times New Roman" w:hAnsi="Times New Roman" w:cs="Times New Roman"/>
          <w:sz w:val="24"/>
          <w:szCs w:val="24"/>
        </w:rPr>
        <w:t xml:space="preserve"> o dois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Khárkov.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ouvi</w:t>
      </w:r>
      <w:r w:rsidR="00E96EE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a conversa</w:t>
      </w:r>
      <w:r w:rsidR="00064371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371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reconhece</w:t>
      </w:r>
      <w:r w:rsidR="00064371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EE7">
        <w:rPr>
          <w:rFonts w:ascii="Times New Roman" w:hAnsi="Times New Roman" w:cs="Times New Roman"/>
          <w:sz w:val="24"/>
          <w:szCs w:val="24"/>
        </w:rPr>
        <w:t>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64371">
        <w:rPr>
          <w:rFonts w:ascii="Times New Roman" w:hAnsi="Times New Roman" w:cs="Times New Roman"/>
          <w:sz w:val="24"/>
          <w:szCs w:val="24"/>
        </w:rPr>
        <w:t>indagava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Lembrava-se, porém, de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A8658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Semiónovitch. </w:t>
      </w:r>
      <w:r w:rsidR="00DC0661" w:rsidRPr="00FC1161">
        <w:rPr>
          <w:rFonts w:ascii="Times New Roman" w:hAnsi="Times New Roman" w:cs="Times New Roman"/>
          <w:sz w:val="24"/>
          <w:szCs w:val="24"/>
        </w:rPr>
        <w:t>A</w:t>
      </w:r>
      <w:r w:rsidRPr="00FC1161">
        <w:rPr>
          <w:rFonts w:ascii="Times New Roman" w:hAnsi="Times New Roman" w:cs="Times New Roman"/>
          <w:sz w:val="24"/>
          <w:szCs w:val="24"/>
        </w:rPr>
        <w:t xml:space="preserve">pesar de lamentar </w:t>
      </w:r>
      <w:r w:rsidR="00DC0661" w:rsidRPr="00FC1161">
        <w:rPr>
          <w:rFonts w:ascii="Times New Roman" w:hAnsi="Times New Roman" w:cs="Times New Roman"/>
          <w:sz w:val="24"/>
          <w:szCs w:val="24"/>
        </w:rPr>
        <w:t>sua morte</w:t>
      </w:r>
      <w:r w:rsidRPr="00FC1161">
        <w:rPr>
          <w:rFonts w:ascii="Times New Roman" w:hAnsi="Times New Roman" w:cs="Times New Roman"/>
          <w:sz w:val="24"/>
          <w:szCs w:val="24"/>
        </w:rPr>
        <w:t xml:space="preserve">, </w:t>
      </w:r>
      <w:r w:rsidR="00DC0661" w:rsidRPr="00FC1161">
        <w:rPr>
          <w:rFonts w:ascii="Times New Roman" w:hAnsi="Times New Roman" w:cs="Times New Roman"/>
          <w:sz w:val="24"/>
          <w:szCs w:val="24"/>
        </w:rPr>
        <w:t xml:space="preserve">ela </w:t>
      </w:r>
      <w:r w:rsidRPr="00FC1161">
        <w:rPr>
          <w:rFonts w:ascii="Times New Roman" w:hAnsi="Times New Roman" w:cs="Times New Roman"/>
          <w:sz w:val="24"/>
          <w:szCs w:val="24"/>
        </w:rPr>
        <w:t xml:space="preserve">não </w:t>
      </w:r>
      <w:r w:rsidR="00DC0661" w:rsidRPr="00FC1161">
        <w:rPr>
          <w:rFonts w:ascii="Times New Roman" w:hAnsi="Times New Roman" w:cs="Times New Roman"/>
          <w:sz w:val="24"/>
          <w:szCs w:val="24"/>
        </w:rPr>
        <w:t>chorou</w:t>
      </w:r>
      <w:r w:rsidRPr="00FC1161">
        <w:rPr>
          <w:rFonts w:ascii="Times New Roman" w:hAnsi="Times New Roman" w:cs="Times New Roman"/>
          <w:sz w:val="24"/>
          <w:szCs w:val="24"/>
        </w:rPr>
        <w:t xml:space="preserve">. Reparou que todos em volta lamentavam </w:t>
      </w:r>
      <w:r w:rsidR="00DC0661" w:rsidRPr="00FC1161">
        <w:rPr>
          <w:rFonts w:ascii="Times New Roman" w:hAnsi="Times New Roman" w:cs="Times New Roman"/>
          <w:sz w:val="24"/>
          <w:szCs w:val="24"/>
        </w:rPr>
        <w:t>a morte de</w:t>
      </w:r>
      <w:r w:rsidRPr="00FC1161">
        <w:rPr>
          <w:rFonts w:ascii="Times New Roman" w:hAnsi="Times New Roman" w:cs="Times New Roman"/>
          <w:sz w:val="24"/>
          <w:szCs w:val="24"/>
        </w:rPr>
        <w:t xml:space="preserve"> </w:t>
      </w:r>
      <w:r w:rsidR="00B85754" w:rsidRPr="00FC1161">
        <w:rPr>
          <w:rFonts w:ascii="Times New Roman" w:hAnsi="Times New Roman" w:cs="Times New Roman"/>
          <w:sz w:val="24"/>
          <w:szCs w:val="24"/>
        </w:rPr>
        <w:t>Petró</w:t>
      </w:r>
      <w:r w:rsidR="008279B2" w:rsidRPr="00FC1161">
        <w:rPr>
          <w:rFonts w:ascii="Times New Roman" w:hAnsi="Times New Roman" w:cs="Times New Roman"/>
          <w:sz w:val="24"/>
          <w:szCs w:val="24"/>
        </w:rPr>
        <w:t xml:space="preserve"> </w:t>
      </w:r>
      <w:r w:rsidRPr="00FC1161">
        <w:rPr>
          <w:rFonts w:ascii="Times New Roman" w:hAnsi="Times New Roman" w:cs="Times New Roman"/>
          <w:sz w:val="24"/>
          <w:szCs w:val="24"/>
        </w:rPr>
        <w:t>Semiónovitch</w:t>
      </w:r>
      <w:r w:rsidR="00110FB5">
        <w:rPr>
          <w:rFonts w:ascii="Times New Roman" w:hAnsi="Times New Roman" w:cs="Times New Roman"/>
          <w:sz w:val="24"/>
          <w:szCs w:val="24"/>
        </w:rPr>
        <w:t xml:space="preserve"> e também não </w:t>
      </w:r>
      <w:r w:rsidR="00DC0661">
        <w:rPr>
          <w:rFonts w:ascii="Times New Roman" w:hAnsi="Times New Roman" w:cs="Times New Roman"/>
          <w:sz w:val="24"/>
          <w:szCs w:val="24"/>
        </w:rPr>
        <w:t>chorava</w:t>
      </w:r>
      <w:r w:rsidR="00110FB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279B2">
        <w:rPr>
          <w:rFonts w:ascii="Times New Roman" w:hAnsi="Times New Roman" w:cs="Times New Roman"/>
          <w:sz w:val="24"/>
          <w:szCs w:val="24"/>
        </w:rPr>
        <w:t>leva</w:t>
      </w:r>
      <w:r w:rsidR="00110FB5">
        <w:rPr>
          <w:rFonts w:ascii="Times New Roman" w:hAnsi="Times New Roman" w:cs="Times New Roman"/>
          <w:sz w:val="24"/>
          <w:szCs w:val="24"/>
        </w:rPr>
        <w:t>ndo-</w:t>
      </w:r>
      <w:r w:rsidR="005B3A7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8279B2" w:rsidRPr="00C5704C">
        <w:rPr>
          <w:rFonts w:ascii="Times New Roman" w:hAnsi="Times New Roman" w:cs="Times New Roman"/>
          <w:sz w:val="24"/>
          <w:szCs w:val="24"/>
        </w:rPr>
        <w:t>sil</w:t>
      </w:r>
      <w:r w:rsidR="008279B2">
        <w:rPr>
          <w:rFonts w:ascii="Times New Roman" w:hAnsi="Times New Roman" w:cs="Times New Roman"/>
          <w:sz w:val="24"/>
          <w:szCs w:val="24"/>
        </w:rPr>
        <w:t>ê</w:t>
      </w:r>
      <w:r w:rsidR="008279B2" w:rsidRPr="00C5704C">
        <w:rPr>
          <w:rFonts w:ascii="Times New Roman" w:hAnsi="Times New Roman" w:cs="Times New Roman"/>
          <w:sz w:val="24"/>
          <w:szCs w:val="24"/>
        </w:rPr>
        <w:t>ncio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3A72">
        <w:rPr>
          <w:rFonts w:ascii="Times New Roman" w:hAnsi="Times New Roman" w:cs="Times New Roman"/>
          <w:sz w:val="24"/>
          <w:szCs w:val="24"/>
        </w:rPr>
        <w:t xml:space="preserve">dentro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caixão fechado. Maria passou </w:t>
      </w:r>
      <w:r w:rsidR="00D1028B">
        <w:rPr>
          <w:rFonts w:ascii="Times New Roman" w:hAnsi="Times New Roman" w:cs="Times New Roman"/>
          <w:sz w:val="24"/>
          <w:szCs w:val="24"/>
        </w:rPr>
        <w:t>pelo</w:t>
      </w:r>
      <w:r w:rsidR="00DC0661">
        <w:rPr>
          <w:rFonts w:ascii="Times New Roman" w:hAnsi="Times New Roman" w:cs="Times New Roman"/>
          <w:sz w:val="24"/>
          <w:szCs w:val="24"/>
        </w:rPr>
        <w:t xml:space="preserve"> cortejo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8279B2">
        <w:rPr>
          <w:rFonts w:ascii="Times New Roman" w:hAnsi="Times New Roman" w:cs="Times New Roman"/>
          <w:sz w:val="24"/>
          <w:szCs w:val="24"/>
        </w:rPr>
        <w:t>logo</w:t>
      </w:r>
      <w:r w:rsidR="008279B2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0661">
        <w:rPr>
          <w:rFonts w:ascii="Times New Roman" w:hAnsi="Times New Roman" w:cs="Times New Roman"/>
          <w:sz w:val="24"/>
          <w:szCs w:val="24"/>
        </w:rPr>
        <w:t>surgiram</w:t>
      </w:r>
      <w:proofErr w:type="gramEnd"/>
      <w:r w:rsidR="00DC06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8279B2" w:rsidRPr="00C5704C">
        <w:rPr>
          <w:rFonts w:ascii="Times New Roman" w:hAnsi="Times New Roman" w:cs="Times New Roman"/>
          <w:sz w:val="24"/>
          <w:szCs w:val="24"/>
        </w:rPr>
        <w:t>s</w:t>
      </w:r>
      <w:r w:rsidR="008279B2">
        <w:rPr>
          <w:rFonts w:ascii="Times New Roman" w:hAnsi="Times New Roman" w:cs="Times New Roman"/>
          <w:sz w:val="24"/>
          <w:szCs w:val="24"/>
        </w:rPr>
        <w:t>í</w:t>
      </w:r>
      <w:r w:rsidR="008279B2" w:rsidRPr="00C5704C">
        <w:rPr>
          <w:rFonts w:ascii="Times New Roman" w:hAnsi="Times New Roman" w:cs="Times New Roman"/>
          <w:sz w:val="24"/>
          <w:szCs w:val="24"/>
        </w:rPr>
        <w:t>tio Lugov</w:t>
      </w:r>
      <w:r w:rsidR="00054393">
        <w:rPr>
          <w:rFonts w:ascii="Times New Roman" w:hAnsi="Times New Roman" w:cs="Times New Roman"/>
          <w:sz w:val="24"/>
          <w:szCs w:val="24"/>
        </w:rPr>
        <w:t>o</w:t>
      </w:r>
      <w:r w:rsidR="008279B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cerca do sanatório, o </w:t>
      </w:r>
      <w:r w:rsidR="00257EDF">
        <w:rPr>
          <w:rFonts w:ascii="Times New Roman" w:hAnsi="Times New Roman" w:cs="Times New Roman"/>
          <w:sz w:val="24"/>
          <w:szCs w:val="24"/>
        </w:rPr>
        <w:t>canteiro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coberto de neve e</w:t>
      </w:r>
      <w:r w:rsidR="008279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28B">
        <w:rPr>
          <w:rFonts w:ascii="Times New Roman" w:hAnsi="Times New Roman" w:cs="Times New Roman"/>
          <w:sz w:val="24"/>
          <w:szCs w:val="24"/>
        </w:rPr>
        <w:t>atrás dele</w:t>
      </w:r>
      <w:r w:rsidR="008279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28B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querida casa. </w:t>
      </w:r>
      <w:r w:rsidR="00DC066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h, como </w:t>
      </w:r>
      <w:r w:rsidR="00DC0661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 </w:t>
      </w:r>
      <w:r w:rsidR="00DC0661">
        <w:rPr>
          <w:rFonts w:ascii="Times New Roman" w:hAnsi="Times New Roman" w:cs="Times New Roman"/>
          <w:sz w:val="24"/>
          <w:szCs w:val="24"/>
        </w:rPr>
        <w:t>disparou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ela gostaria que </w:t>
      </w:r>
      <w:r w:rsidR="008279B2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>mãe</w:t>
      </w:r>
      <w:r w:rsidR="008279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8279B2">
        <w:rPr>
          <w:rFonts w:ascii="Times New Roman" w:hAnsi="Times New Roman" w:cs="Times New Roman"/>
          <w:sz w:val="24"/>
          <w:szCs w:val="24"/>
        </w:rPr>
        <w:t>, 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abrisse a porta </w:t>
      </w:r>
      <w:r w:rsidR="00DC0661">
        <w:rPr>
          <w:rFonts w:ascii="Times New Roman" w:hAnsi="Times New Roman" w:cs="Times New Roman"/>
          <w:sz w:val="24"/>
          <w:szCs w:val="24"/>
        </w:rPr>
        <w:t xml:space="preserve">e </w:t>
      </w:r>
      <w:r w:rsidR="008279B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abraçasse</w:t>
      </w:r>
      <w:r w:rsidR="00D1028B">
        <w:rPr>
          <w:rFonts w:ascii="Times New Roman" w:hAnsi="Times New Roman" w:cs="Times New Roman"/>
          <w:sz w:val="24"/>
          <w:szCs w:val="24"/>
        </w:rPr>
        <w:t xml:space="preserve"> entre lágrimas</w:t>
      </w:r>
      <w:r w:rsidR="00F22F5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Ks</w:t>
      </w:r>
      <w:r w:rsidR="00DC066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5B3A72">
        <w:rPr>
          <w:rFonts w:ascii="Times New Roman" w:hAnsi="Times New Roman" w:cs="Times New Roman"/>
          <w:sz w:val="24"/>
          <w:szCs w:val="24"/>
        </w:rPr>
        <w:t xml:space="preserve">fizera </w:t>
      </w:r>
      <w:r w:rsidR="00DC0661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se </w:t>
      </w:r>
      <w:r w:rsidR="00DC0661" w:rsidRPr="00C5704C">
        <w:rPr>
          <w:rFonts w:ascii="Times New Roman" w:hAnsi="Times New Roman" w:cs="Times New Roman"/>
          <w:sz w:val="24"/>
          <w:szCs w:val="24"/>
        </w:rPr>
        <w:t>despedi</w:t>
      </w:r>
      <w:r w:rsidR="00DC066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que </w:t>
      </w:r>
      <w:r w:rsidR="00DC0661" w:rsidRPr="00C5704C">
        <w:rPr>
          <w:rFonts w:ascii="Times New Roman" w:hAnsi="Times New Roman" w:cs="Times New Roman"/>
          <w:sz w:val="24"/>
          <w:szCs w:val="24"/>
        </w:rPr>
        <w:t xml:space="preserve">Vássia </w:t>
      </w:r>
      <w:r w:rsidR="00DC0661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>tivesse a</w:t>
      </w:r>
      <w:r w:rsidR="00FC116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lado, que</w:t>
      </w:r>
      <w:r w:rsidR="008279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0661">
        <w:rPr>
          <w:rFonts w:ascii="Times New Roman" w:hAnsi="Times New Roman" w:cs="Times New Roman"/>
          <w:sz w:val="24"/>
          <w:szCs w:val="24"/>
        </w:rPr>
        <w:t xml:space="preserve">sem mais roubar, teria </w:t>
      </w:r>
      <w:r w:rsidR="00DC0D1A" w:rsidRPr="00C5704C">
        <w:rPr>
          <w:rFonts w:ascii="Times New Roman" w:hAnsi="Times New Roman" w:cs="Times New Roman"/>
          <w:sz w:val="24"/>
          <w:szCs w:val="24"/>
        </w:rPr>
        <w:t>volta</w:t>
      </w:r>
      <w:r w:rsidR="00DC0661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para casa antes dela...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foi Chura</w:t>
      </w:r>
      <w:r w:rsidR="006D5A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28B">
        <w:rPr>
          <w:rFonts w:ascii="Times New Roman" w:hAnsi="Times New Roman" w:cs="Times New Roman"/>
          <w:sz w:val="24"/>
          <w:szCs w:val="24"/>
        </w:rPr>
        <w:t xml:space="preserve">sua irmã,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054393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abriu.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28B">
        <w:rPr>
          <w:rFonts w:ascii="Times New Roman" w:hAnsi="Times New Roman" w:cs="Times New Roman"/>
          <w:sz w:val="24"/>
          <w:szCs w:val="24"/>
        </w:rPr>
        <w:t>De onde v</w:t>
      </w:r>
      <w:r w:rsidR="006F7029" w:rsidRPr="00C5704C">
        <w:rPr>
          <w:rFonts w:ascii="Times New Roman" w:hAnsi="Times New Roman" w:cs="Times New Roman"/>
          <w:sz w:val="24"/>
          <w:szCs w:val="24"/>
        </w:rPr>
        <w:t>ocê veio?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perguntou. 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estive </w:t>
      </w:r>
      <w:r w:rsidR="00DC0661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Vorónej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1028B">
        <w:rPr>
          <w:rFonts w:ascii="Times New Roman" w:hAnsi="Times New Roman" w:cs="Times New Roman"/>
          <w:sz w:val="24"/>
          <w:szCs w:val="24"/>
        </w:rPr>
        <w:t>na casa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DC0661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énia. 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D1028B">
        <w:rPr>
          <w:rFonts w:ascii="Times New Roman" w:hAnsi="Times New Roman" w:cs="Times New Roman"/>
          <w:sz w:val="24"/>
          <w:szCs w:val="24"/>
        </w:rPr>
        <w:t xml:space="preserve">onde está </w:t>
      </w:r>
      <w:r w:rsidR="006F7029" w:rsidRPr="00C5704C">
        <w:rPr>
          <w:rFonts w:ascii="Times New Roman" w:hAnsi="Times New Roman" w:cs="Times New Roman"/>
          <w:sz w:val="24"/>
          <w:szCs w:val="24"/>
        </w:rPr>
        <w:t>Vássia?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</w:t>
      </w:r>
      <w:r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 perdeu </w:t>
      </w:r>
      <w:r w:rsidR="00DC0661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Izium.</w:t>
      </w:r>
    </w:p>
    <w:p w:rsidR="006F7029" w:rsidRPr="00C5704C" w:rsidRDefault="00D1028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conteceu </w:t>
      </w:r>
      <w:r w:rsidR="00DC0661">
        <w:rPr>
          <w:rFonts w:ascii="Times New Roman" w:hAnsi="Times New Roman" w:cs="Times New Roman"/>
          <w:sz w:val="24"/>
          <w:szCs w:val="24"/>
        </w:rPr>
        <w:t>o</w:t>
      </w:r>
      <w:r w:rsidR="00DC06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Maria mais temia: Chura começou a </w:t>
      </w:r>
      <w:r>
        <w:rPr>
          <w:rFonts w:ascii="Times New Roman" w:hAnsi="Times New Roman" w:cs="Times New Roman"/>
          <w:sz w:val="24"/>
          <w:szCs w:val="24"/>
        </w:rPr>
        <w:t>repreendê-la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DC0661">
        <w:rPr>
          <w:rFonts w:ascii="Times New Roman" w:hAnsi="Times New Roman" w:cs="Times New Roman"/>
          <w:sz w:val="24"/>
          <w:szCs w:val="24"/>
        </w:rPr>
        <w:t>foi abandonar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 num lugar estranho?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ela.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ficou em silêncio, não </w:t>
      </w:r>
      <w:r w:rsidR="00F930A1">
        <w:rPr>
          <w:rFonts w:ascii="Times New Roman" w:hAnsi="Times New Roman" w:cs="Times New Roman"/>
          <w:sz w:val="24"/>
          <w:szCs w:val="24"/>
        </w:rPr>
        <w:t>sabia o que responder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C0661" w:rsidRPr="00F930A1">
        <w:rPr>
          <w:rFonts w:ascii="Times New Roman" w:hAnsi="Times New Roman" w:cs="Times New Roman"/>
          <w:sz w:val="24"/>
          <w:szCs w:val="24"/>
        </w:rPr>
        <w:t xml:space="preserve">A voz de </w:t>
      </w:r>
      <w:r w:rsidRPr="00F930A1">
        <w:rPr>
          <w:rFonts w:ascii="Times New Roman" w:hAnsi="Times New Roman" w:cs="Times New Roman"/>
          <w:sz w:val="24"/>
          <w:szCs w:val="24"/>
        </w:rPr>
        <w:t xml:space="preserve">Kólia </w:t>
      </w:r>
      <w:r w:rsidR="00DC0661" w:rsidRPr="00F930A1">
        <w:rPr>
          <w:rFonts w:ascii="Times New Roman" w:hAnsi="Times New Roman" w:cs="Times New Roman"/>
          <w:sz w:val="24"/>
          <w:szCs w:val="24"/>
        </w:rPr>
        <w:t>soou de dentro</w:t>
      </w:r>
      <w:r w:rsidRPr="00F930A1">
        <w:rPr>
          <w:rFonts w:ascii="Times New Roman" w:hAnsi="Times New Roman" w:cs="Times New Roman"/>
          <w:sz w:val="24"/>
          <w:szCs w:val="24"/>
        </w:rPr>
        <w:t xml:space="preserve"> d</w:t>
      </w:r>
      <w:r w:rsidR="00807212">
        <w:rPr>
          <w:rFonts w:ascii="Times New Roman" w:hAnsi="Times New Roman" w:cs="Times New Roman"/>
          <w:sz w:val="24"/>
          <w:szCs w:val="24"/>
        </w:rPr>
        <w:t>e</w:t>
      </w:r>
      <w:r w:rsidRPr="00F930A1">
        <w:rPr>
          <w:rFonts w:ascii="Times New Roman" w:hAnsi="Times New Roman" w:cs="Times New Roman"/>
          <w:sz w:val="24"/>
          <w:szCs w:val="24"/>
        </w:rPr>
        <w:t xml:space="preserve"> casa: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Quem </w:t>
      </w:r>
      <w:r w:rsidR="00F930A1">
        <w:rPr>
          <w:rFonts w:ascii="Times New Roman" w:hAnsi="Times New Roman" w:cs="Times New Roman"/>
          <w:sz w:val="24"/>
          <w:szCs w:val="24"/>
        </w:rPr>
        <w:t>está aí</w:t>
      </w:r>
      <w:r w:rsidR="006F7029" w:rsidRPr="00C5704C">
        <w:rPr>
          <w:rFonts w:ascii="Times New Roman" w:hAnsi="Times New Roman" w:cs="Times New Roman"/>
          <w:sz w:val="24"/>
          <w:szCs w:val="24"/>
        </w:rPr>
        <w:t>?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Maria, que acabou de voltar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Chura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Vássia se perdeu </w:t>
      </w:r>
      <w:r w:rsidR="00F930A1">
        <w:rPr>
          <w:rFonts w:ascii="Times New Roman" w:hAnsi="Times New Roman" w:cs="Times New Roman"/>
          <w:sz w:val="24"/>
          <w:szCs w:val="24"/>
        </w:rPr>
        <w:t>no caminho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Kólia também </w:t>
      </w:r>
      <w:r w:rsidR="00F45653">
        <w:rPr>
          <w:rFonts w:ascii="Times New Roman" w:hAnsi="Times New Roman" w:cs="Times New Roman"/>
          <w:sz w:val="24"/>
          <w:szCs w:val="24"/>
        </w:rPr>
        <w:t xml:space="preserve">a </w:t>
      </w:r>
      <w:r w:rsidR="00F930A1">
        <w:rPr>
          <w:rFonts w:ascii="Times New Roman" w:hAnsi="Times New Roman" w:cs="Times New Roman"/>
          <w:sz w:val="24"/>
          <w:szCs w:val="24"/>
        </w:rPr>
        <w:t>repreendeu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F4565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que você não cuidou de Vássia? O que vamos responder para </w:t>
      </w:r>
      <w:r w:rsidR="00FC70EA">
        <w:rPr>
          <w:rFonts w:ascii="Times New Roman" w:hAnsi="Times New Roman" w:cs="Times New Roman"/>
          <w:sz w:val="24"/>
          <w:szCs w:val="24"/>
        </w:rPr>
        <w:t>mamãe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FC70EA">
        <w:rPr>
          <w:rFonts w:ascii="Times New Roman" w:hAnsi="Times New Roman" w:cs="Times New Roman"/>
          <w:sz w:val="24"/>
          <w:szCs w:val="24"/>
        </w:rPr>
        <w:t>mandou uma</w:t>
      </w:r>
      <w:r w:rsidR="00F930A1">
        <w:rPr>
          <w:rFonts w:ascii="Times New Roman" w:hAnsi="Times New Roman" w:cs="Times New Roman"/>
          <w:sz w:val="24"/>
          <w:szCs w:val="24"/>
        </w:rPr>
        <w:t xml:space="preserve"> carta </w:t>
      </w:r>
      <w:r>
        <w:rPr>
          <w:rFonts w:ascii="Times New Roman" w:hAnsi="Times New Roman" w:cs="Times New Roman"/>
          <w:sz w:val="24"/>
          <w:szCs w:val="24"/>
        </w:rPr>
        <w:t>pergunta</w:t>
      </w:r>
      <w:r w:rsidR="00F930A1">
        <w:rPr>
          <w:rFonts w:ascii="Times New Roman" w:hAnsi="Times New Roman" w:cs="Times New Roman"/>
          <w:sz w:val="24"/>
          <w:szCs w:val="24"/>
        </w:rPr>
        <w:t>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você e de Vássia?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que Maria </w:t>
      </w:r>
      <w:r w:rsidRPr="00DB7A67">
        <w:rPr>
          <w:rFonts w:ascii="Times New Roman" w:hAnsi="Times New Roman" w:cs="Times New Roman"/>
          <w:sz w:val="24"/>
          <w:szCs w:val="24"/>
        </w:rPr>
        <w:t xml:space="preserve">ouviu </w:t>
      </w:r>
      <w:r w:rsidR="00DB7A67">
        <w:rPr>
          <w:rFonts w:ascii="Times New Roman" w:hAnsi="Times New Roman" w:cs="Times New Roman"/>
          <w:sz w:val="24"/>
          <w:szCs w:val="24"/>
        </w:rPr>
        <w:t>falar</w:t>
      </w:r>
      <w:r w:rsidR="00AB41D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da carta d</w:t>
      </w:r>
      <w:r w:rsidR="00AB41D6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esqueceu-se de </w:t>
      </w:r>
      <w:r w:rsidR="00110FB5">
        <w:rPr>
          <w:rFonts w:ascii="Times New Roman" w:hAnsi="Times New Roman" w:cs="Times New Roman"/>
          <w:sz w:val="24"/>
          <w:szCs w:val="24"/>
        </w:rPr>
        <w:t>qualquer</w:t>
      </w:r>
      <w:r w:rsidR="00110F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mágoa. </w:t>
      </w:r>
    </w:p>
    <w:p w:rsidR="006F7029" w:rsidRPr="00C5704C" w:rsidRDefault="00841D0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Onde está </w:t>
      </w:r>
      <w:r w:rsidR="00FC70EA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mãe?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perguntou.</w:t>
      </w:r>
    </w:p>
    <w:p w:rsidR="006F7029" w:rsidRPr="00C5704C" w:rsidRDefault="00841D0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7A7C">
        <w:rPr>
          <w:rFonts w:ascii="Times New Roman" w:hAnsi="Times New Roman" w:cs="Times New Roman"/>
          <w:sz w:val="24"/>
          <w:szCs w:val="24"/>
        </w:rPr>
        <w:t xml:space="preserve">Ela está </w:t>
      </w:r>
      <w:r w:rsidR="00AB41D6">
        <w:rPr>
          <w:rFonts w:ascii="Times New Roman" w:hAnsi="Times New Roman" w:cs="Times New Roman"/>
          <w:sz w:val="24"/>
          <w:szCs w:val="24"/>
        </w:rPr>
        <w:t>em</w:t>
      </w:r>
      <w:r w:rsidR="00C27A7C">
        <w:rPr>
          <w:rFonts w:ascii="Times New Roman" w:hAnsi="Times New Roman" w:cs="Times New Roman"/>
          <w:sz w:val="24"/>
          <w:szCs w:val="24"/>
        </w:rPr>
        <w:t xml:space="preserve"> Kertch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7A7C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Kólia</w:t>
      </w:r>
      <w:r w:rsidR="00C27A7C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7A7C" w:rsidRPr="00621342">
        <w:rPr>
          <w:rFonts w:ascii="Times New Roman" w:hAnsi="Times New Roman" w:cs="Times New Roman"/>
          <w:sz w:val="24"/>
          <w:szCs w:val="24"/>
        </w:rPr>
        <w:t>—</w:t>
      </w:r>
      <w:r w:rsidR="00C27A7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Mas por</w:t>
      </w:r>
      <w:r w:rsidR="00C27A7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que você não ficou com Ks</w:t>
      </w:r>
      <w:r w:rsidR="00AB41D6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</w:t>
      </w:r>
      <w:r w:rsidR="00C27A7C"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7A7C"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>or acaso ela vive na pobreza, não poderia alimentá-la?</w:t>
      </w:r>
    </w:p>
    <w:p w:rsidR="006F7029" w:rsidRPr="00C5704C" w:rsidRDefault="00C27A7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7E7DAD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="007E7DAD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Ks</w:t>
      </w:r>
      <w:r w:rsidR="00AB41D6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 não vive na pobreza, até mandou dinheiro para vocês</w:t>
      </w:r>
      <w:r w:rsidR="00AB41D6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voltei porque estava com saudade d</w:t>
      </w:r>
      <w:r w:rsidR="00FC70EA">
        <w:rPr>
          <w:rFonts w:ascii="Times New Roman" w:hAnsi="Times New Roman" w:cs="Times New Roman"/>
          <w:sz w:val="24"/>
          <w:szCs w:val="24"/>
        </w:rPr>
        <w:t>e</w:t>
      </w:r>
      <w:r w:rsidR="007E7DA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casa </w:t>
      </w:r>
      <w:r w:rsidR="007E7DAD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depois </w:t>
      </w:r>
      <w:r w:rsidR="005B3A72">
        <w:rPr>
          <w:rFonts w:ascii="Times New Roman" w:hAnsi="Times New Roman" w:cs="Times New Roman"/>
          <w:sz w:val="24"/>
          <w:szCs w:val="24"/>
        </w:rPr>
        <w:t>de dizer isso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tirou </w:t>
      </w:r>
      <w:r w:rsidR="00AC70BC" w:rsidRPr="00C5704C">
        <w:rPr>
          <w:rFonts w:ascii="Times New Roman" w:hAnsi="Times New Roman" w:cs="Times New Roman"/>
          <w:sz w:val="24"/>
          <w:szCs w:val="24"/>
        </w:rPr>
        <w:t>o pacote</w:t>
      </w:r>
      <w:r w:rsidR="00AC70BC" w:rsidRPr="00C5704C" w:rsidDel="00AB41D6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da calcinha e o entregou a Chura.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Chura pegou o pacote e começou a contar o dinheiro com Kólia. Depois </w:t>
      </w:r>
      <w:r w:rsidR="00FC70EA">
        <w:rPr>
          <w:rFonts w:ascii="Times New Roman" w:hAnsi="Times New Roman" w:cs="Times New Roman"/>
          <w:sz w:val="24"/>
          <w:szCs w:val="24"/>
        </w:rPr>
        <w:t>e</w:t>
      </w:r>
      <w:r w:rsidR="00FC1161">
        <w:rPr>
          <w:rFonts w:ascii="Times New Roman" w:hAnsi="Times New Roman" w:cs="Times New Roman"/>
          <w:sz w:val="24"/>
          <w:szCs w:val="24"/>
        </w:rPr>
        <w:t>l</w:t>
      </w:r>
      <w:r w:rsidR="00FC70EA">
        <w:rPr>
          <w:rFonts w:ascii="Times New Roman" w:hAnsi="Times New Roman" w:cs="Times New Roman"/>
          <w:sz w:val="24"/>
          <w:szCs w:val="24"/>
        </w:rPr>
        <w:t>a</w:t>
      </w:r>
      <w:r w:rsidR="00AC70B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disse:</w:t>
      </w:r>
    </w:p>
    <w:p w:rsidR="006F7029" w:rsidRPr="00C5704C" w:rsidRDefault="00E52D7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AB41D6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 sempre soube se arrumar </w:t>
      </w:r>
      <w:r w:rsidR="00AC70BC">
        <w:rPr>
          <w:rFonts w:ascii="Times New Roman" w:hAnsi="Times New Roman" w:cs="Times New Roman"/>
          <w:sz w:val="24"/>
          <w:szCs w:val="24"/>
        </w:rPr>
        <w:t xml:space="preserve">na vida,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 abundância e riqueza, </w:t>
      </w:r>
      <w:r w:rsidR="006F7029" w:rsidRPr="00FC70EA">
        <w:rPr>
          <w:rFonts w:ascii="Times New Roman" w:hAnsi="Times New Roman" w:cs="Times New Roman"/>
          <w:sz w:val="24"/>
          <w:szCs w:val="24"/>
        </w:rPr>
        <w:t>mas aqui</w:t>
      </w:r>
      <w:r w:rsidR="00CA2A85">
        <w:rPr>
          <w:rFonts w:ascii="Times New Roman" w:hAnsi="Times New Roman" w:cs="Times New Roman"/>
          <w:sz w:val="24"/>
          <w:szCs w:val="24"/>
        </w:rPr>
        <w:t xml:space="preserve"> estamos perdidos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C70EA">
        <w:rPr>
          <w:rFonts w:ascii="Times New Roman" w:hAnsi="Times New Roman" w:cs="Times New Roman"/>
          <w:sz w:val="24"/>
          <w:szCs w:val="24"/>
        </w:rPr>
        <w:t>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fugiu em 1923, aos </w:t>
      </w:r>
      <w:r w:rsidR="00FC70EA">
        <w:rPr>
          <w:rFonts w:ascii="Times New Roman" w:hAnsi="Times New Roman" w:cs="Times New Roman"/>
          <w:sz w:val="24"/>
          <w:szCs w:val="24"/>
        </w:rPr>
        <w:t>catorze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anos, com um fotógrafo </w:t>
      </w:r>
      <w:r w:rsidR="00FC70EA">
        <w:rPr>
          <w:rFonts w:ascii="Times New Roman" w:hAnsi="Times New Roman" w:cs="Times New Roman"/>
          <w:sz w:val="24"/>
          <w:szCs w:val="24"/>
        </w:rPr>
        <w:t>que passou por aqui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C70EA">
        <w:rPr>
          <w:rFonts w:ascii="Times New Roman" w:hAnsi="Times New Roman" w:cs="Times New Roman"/>
          <w:sz w:val="24"/>
          <w:szCs w:val="24"/>
        </w:rPr>
        <w:t>e</w:t>
      </w:r>
      <w:r w:rsidR="00AC70B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voltou mais... Ela </w:t>
      </w:r>
      <w:r w:rsidR="00054393" w:rsidRPr="00C5704C">
        <w:rPr>
          <w:rFonts w:ascii="Times New Roman" w:hAnsi="Times New Roman" w:cs="Times New Roman"/>
          <w:sz w:val="24"/>
          <w:szCs w:val="24"/>
        </w:rPr>
        <w:t xml:space="preserve">ainda </w:t>
      </w:r>
      <w:r w:rsidR="006F7029" w:rsidRPr="00C5704C">
        <w:rPr>
          <w:rFonts w:ascii="Times New Roman" w:hAnsi="Times New Roman" w:cs="Times New Roman"/>
          <w:sz w:val="24"/>
          <w:szCs w:val="24"/>
        </w:rPr>
        <w:t>está com esse fotógrafo?</w:t>
      </w:r>
    </w:p>
    <w:p w:rsidR="006F7029" w:rsidRPr="00C5704C" w:rsidRDefault="007371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ela mora com Aleksei Aleksándrovitch, um técnic</w:t>
      </w:r>
      <w:r w:rsidR="00520131" w:rsidRPr="00C5704C">
        <w:rPr>
          <w:rFonts w:ascii="Times New Roman" w:hAnsi="Times New Roman" w:cs="Times New Roman"/>
          <w:sz w:val="24"/>
          <w:szCs w:val="24"/>
        </w:rPr>
        <w:t>o ferroviário, mas</w:t>
      </w:r>
      <w:r w:rsidR="00AC70BC">
        <w:rPr>
          <w:rFonts w:ascii="Times New Roman" w:hAnsi="Times New Roman" w:cs="Times New Roman"/>
          <w:sz w:val="24"/>
          <w:szCs w:val="24"/>
        </w:rPr>
        <w:t>,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antes disso</w:t>
      </w:r>
      <w:r w:rsidR="00AC70BC">
        <w:rPr>
          <w:rFonts w:ascii="Times New Roman" w:hAnsi="Times New Roman" w:cs="Times New Roman"/>
          <w:sz w:val="24"/>
          <w:szCs w:val="24"/>
        </w:rPr>
        <w:t>,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70EA">
        <w:rPr>
          <w:rFonts w:ascii="Times New Roman" w:hAnsi="Times New Roman" w:cs="Times New Roman"/>
          <w:sz w:val="24"/>
          <w:szCs w:val="24"/>
        </w:rPr>
        <w:t xml:space="preserve">trabalhava numa casa </w:t>
      </w:r>
      <w:r w:rsidR="00807212">
        <w:rPr>
          <w:rFonts w:ascii="Times New Roman" w:hAnsi="Times New Roman" w:cs="Times New Roman"/>
          <w:sz w:val="24"/>
          <w:szCs w:val="24"/>
        </w:rPr>
        <w:t>d</w:t>
      </w:r>
      <w:r w:rsidR="00FC70EA">
        <w:rPr>
          <w:rFonts w:ascii="Times New Roman" w:hAnsi="Times New Roman" w:cs="Times New Roman"/>
          <w:sz w:val="24"/>
          <w:szCs w:val="24"/>
        </w:rPr>
        <w:t>e repouso 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Lg</w:t>
      </w:r>
      <w:r w:rsidR="00FC70EA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v... Mamãe </w:t>
      </w:r>
      <w:r w:rsidR="00FC70EA">
        <w:rPr>
          <w:rFonts w:ascii="Times New Roman" w:hAnsi="Times New Roman" w:cs="Times New Roman"/>
          <w:sz w:val="24"/>
          <w:szCs w:val="24"/>
        </w:rPr>
        <w:t>tinha me contado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7371A0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Mamãe sempre a </w:t>
      </w:r>
      <w:r w:rsidR="00AC70BC" w:rsidRPr="00C5704C">
        <w:rPr>
          <w:rFonts w:ascii="Times New Roman" w:hAnsi="Times New Roman" w:cs="Times New Roman"/>
          <w:sz w:val="24"/>
          <w:szCs w:val="24"/>
        </w:rPr>
        <w:t>mim</w:t>
      </w:r>
      <w:r w:rsidR="00AC70BC">
        <w:rPr>
          <w:rFonts w:ascii="Times New Roman" w:hAnsi="Times New Roman" w:cs="Times New Roman"/>
          <w:sz w:val="24"/>
          <w:szCs w:val="24"/>
        </w:rPr>
        <w:t>ou</w:t>
      </w:r>
      <w:r w:rsidR="00AC70B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mais do que os outros</w:t>
      </w:r>
      <w:r w:rsidR="006A6B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6BBF">
        <w:rPr>
          <w:rFonts w:ascii="Times New Roman" w:hAnsi="Times New Roman" w:cs="Times New Roman"/>
          <w:sz w:val="24"/>
          <w:szCs w:val="24"/>
        </w:rPr>
        <w:t>filhos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Chura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 pai, </w:t>
      </w:r>
      <w:r w:rsidR="00AC70BC">
        <w:rPr>
          <w:rFonts w:ascii="Times New Roman" w:hAnsi="Times New Roman" w:cs="Times New Roman"/>
          <w:sz w:val="24"/>
          <w:szCs w:val="24"/>
        </w:rPr>
        <w:t>quando</w:t>
      </w:r>
      <w:r w:rsidR="006A6BBF">
        <w:rPr>
          <w:rFonts w:ascii="Times New Roman" w:hAnsi="Times New Roman" w:cs="Times New Roman"/>
          <w:sz w:val="24"/>
          <w:szCs w:val="24"/>
        </w:rPr>
        <w:t xml:space="preserve"> estava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vivo, amava-a</w:t>
      </w:r>
      <w:r w:rsidR="00AC70BC">
        <w:rPr>
          <w:rFonts w:ascii="Times New Roman" w:hAnsi="Times New Roman" w:cs="Times New Roman"/>
          <w:sz w:val="24"/>
          <w:szCs w:val="24"/>
        </w:rPr>
        <w:t xml:space="preserve"> muito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eu me lembro... </w:t>
      </w:r>
      <w:r w:rsidR="00AC70BC">
        <w:rPr>
          <w:rFonts w:ascii="Times New Roman" w:hAnsi="Times New Roman" w:cs="Times New Roman"/>
          <w:sz w:val="24"/>
          <w:szCs w:val="24"/>
        </w:rPr>
        <w:t>Bem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já que você </w:t>
      </w:r>
      <w:r w:rsidR="00AC70BC">
        <w:rPr>
          <w:rFonts w:ascii="Times New Roman" w:hAnsi="Times New Roman" w:cs="Times New Roman"/>
          <w:sz w:val="24"/>
          <w:szCs w:val="24"/>
        </w:rPr>
        <w:t>voltou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sente-se, eu vou lhe </w:t>
      </w:r>
      <w:r>
        <w:rPr>
          <w:rFonts w:ascii="Times New Roman" w:hAnsi="Times New Roman" w:cs="Times New Roman"/>
          <w:sz w:val="24"/>
          <w:szCs w:val="24"/>
        </w:rPr>
        <w:t>servir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prato de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134133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5A26">
        <w:rPr>
          <w:rFonts w:ascii="Times New Roman" w:hAnsi="Times New Roman" w:cs="Times New Roman"/>
          <w:sz w:val="24"/>
          <w:szCs w:val="24"/>
        </w:rPr>
        <w:t xml:space="preserve">E ela deu a Maria um prato de </w:t>
      </w:r>
      <w:r w:rsidRPr="004B5A26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Pr="004B5A26">
        <w:rPr>
          <w:rFonts w:ascii="Times New Roman" w:hAnsi="Times New Roman" w:cs="Times New Roman"/>
          <w:sz w:val="24"/>
          <w:szCs w:val="24"/>
        </w:rPr>
        <w:t xml:space="preserve"> frio, </w:t>
      </w:r>
      <w:r w:rsidR="005B3A72">
        <w:rPr>
          <w:rFonts w:ascii="Times New Roman" w:hAnsi="Times New Roman" w:cs="Times New Roman"/>
          <w:sz w:val="24"/>
          <w:szCs w:val="24"/>
        </w:rPr>
        <w:t>de</w:t>
      </w:r>
      <w:r w:rsidRPr="004B5A26">
        <w:rPr>
          <w:rFonts w:ascii="Times New Roman" w:hAnsi="Times New Roman" w:cs="Times New Roman"/>
          <w:sz w:val="24"/>
          <w:szCs w:val="24"/>
        </w:rPr>
        <w:t xml:space="preserve"> gosto </w:t>
      </w:r>
      <w:r w:rsidR="0049237A" w:rsidRPr="004B5A26">
        <w:rPr>
          <w:rFonts w:ascii="Times New Roman" w:hAnsi="Times New Roman" w:cs="Times New Roman"/>
          <w:sz w:val="24"/>
          <w:szCs w:val="24"/>
        </w:rPr>
        <w:t xml:space="preserve">entre o </w:t>
      </w:r>
      <w:r w:rsidRPr="004B5A26">
        <w:rPr>
          <w:rFonts w:ascii="Times New Roman" w:hAnsi="Times New Roman" w:cs="Times New Roman"/>
          <w:sz w:val="24"/>
          <w:szCs w:val="24"/>
        </w:rPr>
        <w:t xml:space="preserve">amargo </w:t>
      </w:r>
      <w:r w:rsidR="0049237A" w:rsidRPr="004B5A26">
        <w:rPr>
          <w:rFonts w:ascii="Times New Roman" w:hAnsi="Times New Roman" w:cs="Times New Roman"/>
          <w:sz w:val="24"/>
          <w:szCs w:val="24"/>
        </w:rPr>
        <w:t>e o</w:t>
      </w:r>
      <w:r w:rsidRPr="004B5A26">
        <w:rPr>
          <w:rFonts w:ascii="Times New Roman" w:hAnsi="Times New Roman" w:cs="Times New Roman"/>
          <w:sz w:val="24"/>
          <w:szCs w:val="24"/>
        </w:rPr>
        <w:t xml:space="preserve"> salgado,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pensando que a irmã ficaria agradecida, já que</w:t>
      </w:r>
      <w:r w:rsidR="0049237A">
        <w:rPr>
          <w:rFonts w:ascii="Times New Roman" w:hAnsi="Times New Roman" w:cs="Times New Roman"/>
          <w:sz w:val="24"/>
          <w:szCs w:val="24"/>
        </w:rPr>
        <w:t xml:space="preserve">, antes de sua </w:t>
      </w:r>
      <w:r w:rsidR="004B5A26">
        <w:rPr>
          <w:rFonts w:ascii="Times New Roman" w:hAnsi="Times New Roman" w:cs="Times New Roman"/>
          <w:sz w:val="24"/>
          <w:szCs w:val="24"/>
        </w:rPr>
        <w:t>partida</w:t>
      </w:r>
      <w:r w:rsidR="0049237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comiam um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237A">
        <w:rPr>
          <w:rFonts w:ascii="Times New Roman" w:hAnsi="Times New Roman" w:cs="Times New Roman"/>
          <w:sz w:val="24"/>
          <w:szCs w:val="24"/>
        </w:rPr>
        <w:t>como esse</w:t>
      </w:r>
      <w:r w:rsidR="004B5A26">
        <w:rPr>
          <w:rFonts w:ascii="Times New Roman" w:hAnsi="Times New Roman" w:cs="Times New Roman"/>
          <w:sz w:val="24"/>
          <w:szCs w:val="24"/>
        </w:rPr>
        <w:t xml:space="preserve"> </w:t>
      </w:r>
      <w:r w:rsidR="004B5A2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5A26">
        <w:rPr>
          <w:rFonts w:ascii="Times New Roman" w:hAnsi="Times New Roman" w:cs="Times New Roman"/>
          <w:sz w:val="24"/>
          <w:szCs w:val="24"/>
        </w:rPr>
        <w:t>d</w:t>
      </w:r>
      <w:r w:rsidR="004B5A26" w:rsidRPr="004B5A26">
        <w:rPr>
          <w:rFonts w:ascii="Times New Roman" w:hAnsi="Times New Roman" w:cs="Times New Roman"/>
          <w:sz w:val="24"/>
          <w:szCs w:val="24"/>
        </w:rPr>
        <w:t>esde</w:t>
      </w:r>
      <w:r w:rsidRPr="004B5A26">
        <w:rPr>
          <w:rFonts w:ascii="Times New Roman" w:hAnsi="Times New Roman" w:cs="Times New Roman"/>
          <w:sz w:val="24"/>
          <w:szCs w:val="24"/>
        </w:rPr>
        <w:t xml:space="preserve"> que Chura e Kólia </w:t>
      </w:r>
      <w:r w:rsidR="00CA2A85" w:rsidRPr="004B5A26">
        <w:rPr>
          <w:rFonts w:ascii="Times New Roman" w:hAnsi="Times New Roman" w:cs="Times New Roman"/>
          <w:sz w:val="24"/>
          <w:szCs w:val="24"/>
        </w:rPr>
        <w:t>passaram</w:t>
      </w:r>
      <w:r w:rsidRPr="004B5A26">
        <w:rPr>
          <w:rFonts w:ascii="Times New Roman" w:hAnsi="Times New Roman" w:cs="Times New Roman"/>
          <w:sz w:val="24"/>
          <w:szCs w:val="24"/>
        </w:rPr>
        <w:t xml:space="preserve"> a </w:t>
      </w:r>
      <w:r w:rsidR="0049237A" w:rsidRPr="004B5A26">
        <w:rPr>
          <w:rFonts w:ascii="Times New Roman" w:hAnsi="Times New Roman" w:cs="Times New Roman"/>
          <w:sz w:val="24"/>
          <w:szCs w:val="24"/>
        </w:rPr>
        <w:t>trabalhar n</w:t>
      </w:r>
      <w:r w:rsidRPr="004B5A26">
        <w:rPr>
          <w:rFonts w:ascii="Times New Roman" w:hAnsi="Times New Roman" w:cs="Times New Roman"/>
          <w:sz w:val="24"/>
          <w:szCs w:val="24"/>
        </w:rPr>
        <w:t xml:space="preserve">o campo do colcoz, </w:t>
      </w:r>
      <w:r w:rsidR="00CA2A85" w:rsidRPr="004B5A26">
        <w:rPr>
          <w:rFonts w:ascii="Times New Roman" w:hAnsi="Times New Roman" w:cs="Times New Roman"/>
          <w:sz w:val="24"/>
          <w:szCs w:val="24"/>
        </w:rPr>
        <w:t>começou a haver</w:t>
      </w:r>
      <w:r w:rsidR="0049237A" w:rsidRPr="004B5A26">
        <w:rPr>
          <w:rFonts w:ascii="Times New Roman" w:hAnsi="Times New Roman" w:cs="Times New Roman"/>
          <w:sz w:val="24"/>
          <w:szCs w:val="24"/>
        </w:rPr>
        <w:t xml:space="preserve"> </w:t>
      </w:r>
      <w:r w:rsidRPr="004B5A26">
        <w:rPr>
          <w:rFonts w:ascii="Times New Roman" w:hAnsi="Times New Roman" w:cs="Times New Roman"/>
          <w:sz w:val="24"/>
          <w:szCs w:val="24"/>
        </w:rPr>
        <w:t>alguma comida</w:t>
      </w:r>
      <w:r w:rsidR="0049237A" w:rsidRPr="004B5A26">
        <w:rPr>
          <w:rFonts w:ascii="Times New Roman" w:hAnsi="Times New Roman" w:cs="Times New Roman"/>
          <w:sz w:val="24"/>
          <w:szCs w:val="24"/>
        </w:rPr>
        <w:t xml:space="preserve"> </w:t>
      </w:r>
      <w:r w:rsidR="00110FB5" w:rsidRPr="004B5A26">
        <w:rPr>
          <w:rFonts w:ascii="Times New Roman" w:hAnsi="Times New Roman" w:cs="Times New Roman"/>
          <w:sz w:val="24"/>
          <w:szCs w:val="24"/>
        </w:rPr>
        <w:t>na mesa</w:t>
      </w:r>
      <w:r w:rsidRPr="004B5A26">
        <w:rPr>
          <w:rFonts w:ascii="Times New Roman" w:hAnsi="Times New Roman" w:cs="Times New Roman"/>
          <w:sz w:val="24"/>
          <w:szCs w:val="24"/>
        </w:rPr>
        <w:t xml:space="preserve">, embora, com certeza, </w:t>
      </w:r>
      <w:r w:rsidR="00110FB5" w:rsidRPr="004B5A26">
        <w:rPr>
          <w:rFonts w:ascii="Times New Roman" w:hAnsi="Times New Roman" w:cs="Times New Roman"/>
          <w:sz w:val="24"/>
          <w:szCs w:val="24"/>
        </w:rPr>
        <w:t>não sobrasse nada</w:t>
      </w:r>
      <w:r w:rsidRPr="004B5A26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Disso Maria </w:t>
      </w:r>
      <w:r w:rsidR="0049237A">
        <w:rPr>
          <w:rFonts w:ascii="Times New Roman" w:hAnsi="Times New Roman" w:cs="Times New Roman"/>
          <w:sz w:val="24"/>
          <w:szCs w:val="24"/>
        </w:rPr>
        <w:t>pôde</w:t>
      </w:r>
      <w:r w:rsidR="0049237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237A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convence</w:t>
      </w:r>
      <w:r w:rsidR="0049237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depressa, pois </w:t>
      </w:r>
      <w:r w:rsidR="0049237A">
        <w:rPr>
          <w:rFonts w:ascii="Times New Roman" w:hAnsi="Times New Roman" w:cs="Times New Roman"/>
          <w:sz w:val="24"/>
          <w:szCs w:val="24"/>
        </w:rPr>
        <w:t>voltou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passar fome, só que </w:t>
      </w:r>
      <w:r w:rsidR="00CA2A85">
        <w:rPr>
          <w:rFonts w:ascii="Times New Roman" w:hAnsi="Times New Roman" w:cs="Times New Roman"/>
          <w:sz w:val="24"/>
          <w:szCs w:val="24"/>
        </w:rPr>
        <w:t xml:space="preserve">ali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896FDC">
        <w:rPr>
          <w:rFonts w:ascii="Times New Roman" w:hAnsi="Times New Roman" w:cs="Times New Roman"/>
          <w:sz w:val="24"/>
          <w:szCs w:val="24"/>
        </w:rPr>
        <w:t>havia</w:t>
      </w:r>
      <w:r w:rsidR="00896FD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0FB5">
        <w:rPr>
          <w:rFonts w:ascii="Times New Roman" w:hAnsi="Times New Roman" w:cs="Times New Roman"/>
          <w:sz w:val="24"/>
          <w:szCs w:val="24"/>
        </w:rPr>
        <w:t>a 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pedir</w:t>
      </w:r>
      <w:r w:rsidR="0049237A">
        <w:rPr>
          <w:rFonts w:ascii="Times New Roman" w:hAnsi="Times New Roman" w:cs="Times New Roman"/>
          <w:sz w:val="24"/>
          <w:szCs w:val="24"/>
        </w:rPr>
        <w:t xml:space="preserve"> esmola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era Vorónej </w:t>
      </w:r>
      <w:r w:rsidR="0049237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Izium</w:t>
      </w:r>
      <w:r w:rsidR="00896FD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ali,</w:t>
      </w:r>
      <w:r w:rsidR="0049237A">
        <w:rPr>
          <w:rFonts w:ascii="Times New Roman" w:hAnsi="Times New Roman" w:cs="Times New Roman"/>
          <w:sz w:val="24"/>
          <w:szCs w:val="24"/>
        </w:rPr>
        <w:t xml:space="preserve"> em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</w:t>
      </w:r>
      <w:r w:rsidR="00FC4C55">
        <w:rPr>
          <w:rFonts w:ascii="Times New Roman" w:hAnsi="Times New Roman" w:cs="Times New Roman"/>
          <w:sz w:val="24"/>
          <w:szCs w:val="24"/>
        </w:rPr>
        <w:t>natal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96FDC">
        <w:rPr>
          <w:rFonts w:ascii="Times New Roman" w:hAnsi="Times New Roman" w:cs="Times New Roman"/>
          <w:sz w:val="24"/>
          <w:szCs w:val="24"/>
        </w:rPr>
        <w:t>a</w:t>
      </w:r>
      <w:r w:rsidR="00896FD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esmola </w:t>
      </w:r>
      <w:r w:rsidR="00896FDC">
        <w:rPr>
          <w:rFonts w:ascii="Times New Roman" w:hAnsi="Times New Roman" w:cs="Times New Roman"/>
          <w:sz w:val="24"/>
          <w:szCs w:val="24"/>
        </w:rPr>
        <w:t xml:space="preserve">que davam 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ainda pior que </w:t>
      </w:r>
      <w:r w:rsidR="0049237A">
        <w:rPr>
          <w:rFonts w:ascii="Times New Roman" w:hAnsi="Times New Roman" w:cs="Times New Roman"/>
          <w:sz w:val="24"/>
          <w:szCs w:val="24"/>
        </w:rPr>
        <w:t>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Kursk. </w:t>
      </w:r>
      <w:r w:rsidR="00067419">
        <w:rPr>
          <w:rFonts w:ascii="Times New Roman" w:hAnsi="Times New Roman" w:cs="Times New Roman"/>
          <w:sz w:val="24"/>
          <w:szCs w:val="24"/>
        </w:rPr>
        <w:t xml:space="preserve">Mas </w:t>
      </w:r>
      <w:r w:rsidR="0027712A">
        <w:rPr>
          <w:rFonts w:ascii="Times New Roman" w:hAnsi="Times New Roman" w:cs="Times New Roman"/>
          <w:sz w:val="24"/>
          <w:szCs w:val="24"/>
        </w:rPr>
        <w:t xml:space="preserve">ali </w:t>
      </w:r>
      <w:r w:rsidR="009202A1">
        <w:rPr>
          <w:rFonts w:ascii="Times New Roman" w:hAnsi="Times New Roman" w:cs="Times New Roman"/>
          <w:sz w:val="24"/>
          <w:szCs w:val="24"/>
        </w:rPr>
        <w:t>as paragens</w:t>
      </w:r>
      <w:r w:rsidR="00CA2A85">
        <w:rPr>
          <w:rFonts w:ascii="Times New Roman" w:hAnsi="Times New Roman" w:cs="Times New Roman"/>
          <w:sz w:val="24"/>
          <w:szCs w:val="24"/>
        </w:rPr>
        <w:t xml:space="preserve"> 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bonit</w:t>
      </w:r>
      <w:r w:rsidR="009202A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no verão</w:t>
      </w:r>
      <w:r w:rsidR="009202A1">
        <w:rPr>
          <w:rFonts w:ascii="Times New Roman" w:hAnsi="Times New Roman" w:cs="Times New Roman"/>
          <w:sz w:val="24"/>
          <w:szCs w:val="24"/>
        </w:rPr>
        <w:t xml:space="preserve">, </w:t>
      </w:r>
      <w:r w:rsidR="00CA2A85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inverno</w:t>
      </w:r>
      <w:r w:rsidR="009202A1">
        <w:rPr>
          <w:rFonts w:ascii="Times New Roman" w:hAnsi="Times New Roman" w:cs="Times New Roman"/>
          <w:sz w:val="24"/>
          <w:szCs w:val="24"/>
        </w:rPr>
        <w:t xml:space="preserve"> era</w:t>
      </w:r>
      <w:r w:rsidR="0027712A">
        <w:rPr>
          <w:rFonts w:ascii="Times New Roman" w:hAnsi="Times New Roman" w:cs="Times New Roman"/>
          <w:sz w:val="24"/>
          <w:szCs w:val="24"/>
        </w:rPr>
        <w:t>m</w:t>
      </w:r>
      <w:r w:rsidR="009202A1">
        <w:rPr>
          <w:rFonts w:ascii="Times New Roman" w:hAnsi="Times New Roman" w:cs="Times New Roman"/>
          <w:sz w:val="24"/>
          <w:szCs w:val="24"/>
        </w:rPr>
        <w:t xml:space="preserve"> bonitas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só era ruim no outono e na primavera, </w:t>
      </w:r>
      <w:r w:rsidR="009202A1">
        <w:rPr>
          <w:rFonts w:ascii="Times New Roman" w:hAnsi="Times New Roman" w:cs="Times New Roman"/>
          <w:sz w:val="24"/>
          <w:szCs w:val="24"/>
        </w:rPr>
        <w:t>quando chovia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49237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inverno</w:t>
      </w:r>
      <w:r w:rsidR="0049237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verão</w:t>
      </w:r>
      <w:r w:rsidR="009202A1">
        <w:rPr>
          <w:rFonts w:ascii="Times New Roman" w:hAnsi="Times New Roman" w:cs="Times New Roman"/>
          <w:sz w:val="24"/>
          <w:szCs w:val="24"/>
        </w:rPr>
        <w:t xml:space="preserve"> se vivia muito bem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atravessou a </w:t>
      </w:r>
      <w:r w:rsidRPr="00CA2A85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712A">
        <w:rPr>
          <w:rFonts w:ascii="Times New Roman" w:hAnsi="Times New Roman" w:cs="Times New Roman"/>
          <w:sz w:val="24"/>
          <w:szCs w:val="24"/>
        </w:rPr>
        <w:t>coberta de neve</w:t>
      </w:r>
      <w:r w:rsidRPr="00C5704C">
        <w:rPr>
          <w:rFonts w:ascii="Times New Roman" w:hAnsi="Times New Roman" w:cs="Times New Roman"/>
          <w:sz w:val="24"/>
          <w:szCs w:val="24"/>
        </w:rPr>
        <w:t>, marcada p</w:t>
      </w:r>
      <w:r w:rsidR="000F3AF6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trilhas d</w:t>
      </w:r>
      <w:r w:rsidR="000F3AF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carros e </w:t>
      </w:r>
      <w:r w:rsidR="001B2EA2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carroças </w:t>
      </w:r>
      <w:r w:rsidR="000F3AF6">
        <w:rPr>
          <w:rFonts w:ascii="Times New Roman" w:hAnsi="Times New Roman" w:cs="Times New Roman"/>
          <w:sz w:val="24"/>
          <w:szCs w:val="24"/>
        </w:rPr>
        <w:t>e</w:t>
      </w:r>
      <w:r w:rsidR="00110FB5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por um atalho</w:t>
      </w:r>
      <w:r w:rsidR="00110FB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0FB5">
        <w:rPr>
          <w:rFonts w:ascii="Times New Roman" w:hAnsi="Times New Roman" w:cs="Times New Roman"/>
          <w:sz w:val="24"/>
          <w:szCs w:val="24"/>
        </w:rPr>
        <w:t xml:space="preserve">dirigiu-se </w:t>
      </w:r>
      <w:r w:rsidR="0096633D">
        <w:rPr>
          <w:rFonts w:ascii="Times New Roman" w:hAnsi="Times New Roman" w:cs="Times New Roman"/>
          <w:sz w:val="24"/>
          <w:szCs w:val="24"/>
        </w:rPr>
        <w:t>a</w:t>
      </w:r>
      <w:r w:rsidR="00110FB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4C55" w:rsidRPr="000F3AF6">
        <w:rPr>
          <w:rFonts w:ascii="Times New Roman" w:hAnsi="Times New Roman" w:cs="Times New Roman"/>
          <w:i/>
          <w:sz w:val="24"/>
          <w:szCs w:val="24"/>
        </w:rPr>
        <w:t>zak</w:t>
      </w:r>
      <w:r w:rsidR="000F3AF6" w:rsidRPr="000F3AF6">
        <w:rPr>
          <w:rFonts w:ascii="Times New Roman" w:hAnsi="Times New Roman" w:cs="Times New Roman"/>
          <w:i/>
          <w:sz w:val="24"/>
          <w:szCs w:val="24"/>
        </w:rPr>
        <w:t>á</w:t>
      </w:r>
      <w:r w:rsidR="00FC4C55" w:rsidRPr="000F3AF6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 botas de feltro 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7712A">
        <w:rPr>
          <w:rFonts w:ascii="Times New Roman" w:hAnsi="Times New Roman" w:cs="Times New Roman"/>
          <w:sz w:val="24"/>
          <w:szCs w:val="24"/>
        </w:rPr>
        <w:t xml:space="preserve">xale </w:t>
      </w:r>
      <w:r w:rsidR="000F3AF6">
        <w:rPr>
          <w:rFonts w:ascii="Times New Roman" w:hAnsi="Times New Roman" w:cs="Times New Roman"/>
          <w:sz w:val="24"/>
          <w:szCs w:val="24"/>
        </w:rPr>
        <w:t>dados</w:t>
      </w:r>
      <w:proofErr w:type="gramEnd"/>
      <w:r w:rsidR="000F3AF6">
        <w:rPr>
          <w:rFonts w:ascii="Times New Roman" w:hAnsi="Times New Roman" w:cs="Times New Roman"/>
          <w:sz w:val="24"/>
          <w:szCs w:val="24"/>
        </w:rPr>
        <w:t xml:space="preserve">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0F3AF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0F3AF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aqueciam, assim como o casaco acolchoado </w:t>
      </w:r>
      <w:r w:rsidR="00DA1D7B">
        <w:rPr>
          <w:rFonts w:ascii="Times New Roman" w:hAnsi="Times New Roman" w:cs="Times New Roman"/>
          <w:sz w:val="24"/>
          <w:szCs w:val="24"/>
        </w:rPr>
        <w:t>de</w:t>
      </w:r>
      <w:r w:rsidR="000F3AF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Sofia, a lavadora de pratos</w:t>
      </w:r>
      <w:r w:rsidR="001B2EA2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>Lg</w:t>
      </w:r>
      <w:r w:rsidR="0027712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v; </w:t>
      </w:r>
      <w:r w:rsidR="001B2EA2">
        <w:rPr>
          <w:rFonts w:ascii="Times New Roman" w:hAnsi="Times New Roman" w:cs="Times New Roman"/>
          <w:sz w:val="24"/>
          <w:szCs w:val="24"/>
        </w:rPr>
        <w:t>ela caminhava agradavelmente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respirava com </w:t>
      </w:r>
      <w:r w:rsidR="001B2EA2">
        <w:rPr>
          <w:rFonts w:ascii="Times New Roman" w:hAnsi="Times New Roman" w:cs="Times New Roman"/>
          <w:sz w:val="24"/>
          <w:szCs w:val="24"/>
        </w:rPr>
        <w:t>leveza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B2EA2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m pássaro levant</w:t>
      </w:r>
      <w:r w:rsidR="001B2EA2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voo, </w:t>
      </w:r>
      <w:r w:rsidR="001B2EA2">
        <w:rPr>
          <w:rFonts w:ascii="Times New Roman" w:hAnsi="Times New Roman" w:cs="Times New Roman"/>
          <w:sz w:val="24"/>
          <w:szCs w:val="24"/>
        </w:rPr>
        <w:t>d</w:t>
      </w:r>
      <w:r w:rsidR="00254F57">
        <w:rPr>
          <w:rFonts w:ascii="Times New Roman" w:hAnsi="Times New Roman" w:cs="Times New Roman"/>
          <w:sz w:val="24"/>
          <w:szCs w:val="24"/>
        </w:rPr>
        <w:t>eixando cair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neve dos galhos d</w:t>
      </w:r>
      <w:r w:rsidR="001B2EA2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abeto, e ela se sentia 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bem. 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tinha fome e se agustiava </w:t>
      </w:r>
      <w:r w:rsidR="001B2EA2">
        <w:rPr>
          <w:rFonts w:ascii="Times New Roman" w:hAnsi="Times New Roman" w:cs="Times New Roman"/>
          <w:sz w:val="24"/>
          <w:szCs w:val="24"/>
        </w:rPr>
        <w:t>com a solidão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Antes nem </w:t>
      </w:r>
      <w:r w:rsidR="001B2EA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nem </w:t>
      </w:r>
      <w:r w:rsidR="001B2EA2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ai, </w:t>
      </w:r>
      <w:r w:rsidR="001B2EA2">
        <w:rPr>
          <w:rFonts w:ascii="Times New Roman" w:hAnsi="Times New Roman" w:cs="Times New Roman"/>
          <w:sz w:val="24"/>
          <w:szCs w:val="24"/>
        </w:rPr>
        <w:t>quando ele estava vivo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se ocupavam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dela, tampouco Chura ou Kólia, mas </w:t>
      </w:r>
      <w:r w:rsidR="000F3AF6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 sempre </w:t>
      </w:r>
      <w:r w:rsidR="001B2EA2">
        <w:rPr>
          <w:rFonts w:ascii="Times New Roman" w:hAnsi="Times New Roman" w:cs="Times New Roman"/>
          <w:sz w:val="24"/>
          <w:szCs w:val="24"/>
        </w:rPr>
        <w:t>ao lado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Vássia. Pode</w:t>
      </w:r>
      <w:r w:rsidR="00110FB5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dizer que </w:t>
      </w:r>
      <w:r w:rsidR="00110FB5">
        <w:rPr>
          <w:rFonts w:ascii="Times New Roman" w:hAnsi="Times New Roman" w:cs="Times New Roman"/>
          <w:sz w:val="24"/>
          <w:szCs w:val="24"/>
        </w:rPr>
        <w:t>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C12C4">
        <w:rPr>
          <w:rFonts w:ascii="Times New Roman" w:hAnsi="Times New Roman" w:cs="Times New Roman"/>
          <w:sz w:val="24"/>
          <w:szCs w:val="24"/>
        </w:rPr>
        <w:t xml:space="preserve">fez </w:t>
      </w:r>
      <w:proofErr w:type="gramStart"/>
      <w:r w:rsidR="008C12C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8C12C4">
        <w:rPr>
          <w:rFonts w:ascii="Times New Roman" w:hAnsi="Times New Roman" w:cs="Times New Roman"/>
          <w:sz w:val="24"/>
          <w:szCs w:val="24"/>
        </w:rPr>
        <w:t xml:space="preserve"> vezes de mãe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Vássia, e ele, quando pequeno, </w:t>
      </w:r>
      <w:r w:rsidR="001B2EA2">
        <w:rPr>
          <w:rFonts w:ascii="Times New Roman" w:hAnsi="Times New Roman" w:cs="Times New Roman"/>
          <w:sz w:val="24"/>
          <w:szCs w:val="24"/>
        </w:rPr>
        <w:t>trouxera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alegrias</w:t>
      </w:r>
      <w:r w:rsidR="00110FB5">
        <w:rPr>
          <w:rFonts w:ascii="Times New Roman" w:hAnsi="Times New Roman" w:cs="Times New Roman"/>
          <w:sz w:val="24"/>
          <w:szCs w:val="24"/>
        </w:rPr>
        <w:t xml:space="preserve"> à irmã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Maria começou a se acusar em pensamento de </w:t>
      </w:r>
      <w:r w:rsidR="008C12C4">
        <w:rPr>
          <w:rFonts w:ascii="Times New Roman" w:hAnsi="Times New Roman" w:cs="Times New Roman"/>
          <w:sz w:val="24"/>
          <w:szCs w:val="24"/>
        </w:rPr>
        <w:t>ter</w:t>
      </w:r>
      <w:r w:rsidR="005B3A72">
        <w:rPr>
          <w:rFonts w:ascii="Times New Roman" w:hAnsi="Times New Roman" w:cs="Times New Roman"/>
          <w:sz w:val="24"/>
          <w:szCs w:val="24"/>
        </w:rPr>
        <w:t xml:space="preserve"> </w:t>
      </w:r>
      <w:r w:rsidR="003107B5">
        <w:rPr>
          <w:rFonts w:ascii="Times New Roman" w:hAnsi="Times New Roman" w:cs="Times New Roman"/>
          <w:sz w:val="24"/>
          <w:szCs w:val="24"/>
        </w:rPr>
        <w:t xml:space="preserve">se </w:t>
      </w:r>
      <w:r w:rsidR="008C12C4">
        <w:rPr>
          <w:rFonts w:ascii="Times New Roman" w:hAnsi="Times New Roman" w:cs="Times New Roman"/>
          <w:sz w:val="24"/>
          <w:szCs w:val="24"/>
        </w:rPr>
        <w:t>descuidado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Vássia. </w:t>
      </w:r>
      <w:r w:rsidR="00110FB5">
        <w:rPr>
          <w:rFonts w:ascii="Times New Roman" w:hAnsi="Times New Roman" w:cs="Times New Roman"/>
          <w:sz w:val="24"/>
          <w:szCs w:val="24"/>
        </w:rPr>
        <w:t>Talvez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01E4">
        <w:rPr>
          <w:rFonts w:ascii="Times New Roman" w:hAnsi="Times New Roman" w:cs="Times New Roman"/>
          <w:sz w:val="24"/>
          <w:szCs w:val="24"/>
        </w:rPr>
        <w:t>devesse ter ido atrás de</w:t>
      </w:r>
      <w:r w:rsidR="00B55036">
        <w:rPr>
          <w:rFonts w:ascii="Times New Roman" w:hAnsi="Times New Roman" w:cs="Times New Roman"/>
          <w:sz w:val="24"/>
          <w:szCs w:val="24"/>
        </w:rPr>
        <w:t>le</w:t>
      </w:r>
      <w:r w:rsidR="008701E4">
        <w:rPr>
          <w:rFonts w:ascii="Times New Roman" w:hAnsi="Times New Roman" w:cs="Times New Roman"/>
          <w:sz w:val="24"/>
          <w:szCs w:val="24"/>
        </w:rPr>
        <w:t xml:space="preserve"> em Izium, em vez de ter </w:t>
      </w:r>
      <w:r w:rsidR="00110FB5">
        <w:rPr>
          <w:rFonts w:ascii="Times New Roman" w:hAnsi="Times New Roman" w:cs="Times New Roman"/>
          <w:sz w:val="24"/>
          <w:szCs w:val="24"/>
        </w:rPr>
        <w:t>seguido</w:t>
      </w:r>
      <w:r w:rsidR="008701E4">
        <w:rPr>
          <w:rFonts w:ascii="Times New Roman" w:hAnsi="Times New Roman" w:cs="Times New Roman"/>
          <w:sz w:val="24"/>
          <w:szCs w:val="24"/>
        </w:rPr>
        <w:t xml:space="preserve"> </w:t>
      </w:r>
      <w:r w:rsidR="00110FB5">
        <w:rPr>
          <w:rFonts w:ascii="Times New Roman" w:hAnsi="Times New Roman" w:cs="Times New Roman"/>
          <w:sz w:val="24"/>
          <w:szCs w:val="24"/>
        </w:rPr>
        <w:t xml:space="preserve">o </w:t>
      </w:r>
      <w:r w:rsidR="008701E4">
        <w:rPr>
          <w:rFonts w:ascii="Times New Roman" w:hAnsi="Times New Roman" w:cs="Times New Roman"/>
          <w:sz w:val="24"/>
          <w:szCs w:val="24"/>
        </w:rPr>
        <w:t xml:space="preserve">jovem </w:t>
      </w:r>
      <w:r w:rsidRPr="00C5704C">
        <w:rPr>
          <w:rFonts w:ascii="Times New Roman" w:hAnsi="Times New Roman" w:cs="Times New Roman"/>
          <w:sz w:val="24"/>
          <w:szCs w:val="24"/>
        </w:rPr>
        <w:t>em Andréievka...</w:t>
      </w:r>
    </w:p>
    <w:p w:rsidR="006F7029" w:rsidRPr="00C5704C" w:rsidRDefault="003579B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Angustiada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, Maria saiu do </w:t>
      </w:r>
      <w:r w:rsidR="008701E4" w:rsidRPr="0046459F">
        <w:rPr>
          <w:rFonts w:ascii="Times New Roman" w:hAnsi="Times New Roman" w:cs="Times New Roman"/>
          <w:i/>
          <w:sz w:val="24"/>
          <w:szCs w:val="24"/>
        </w:rPr>
        <w:t>zak</w:t>
      </w:r>
      <w:r w:rsidR="0046459F">
        <w:rPr>
          <w:rFonts w:ascii="Times New Roman" w:hAnsi="Times New Roman" w:cs="Times New Roman"/>
          <w:i/>
          <w:sz w:val="24"/>
          <w:szCs w:val="24"/>
        </w:rPr>
        <w:t>á</w:t>
      </w:r>
      <w:r w:rsidR="008701E4" w:rsidRPr="0046459F">
        <w:rPr>
          <w:rFonts w:ascii="Times New Roman" w:hAnsi="Times New Roman" w:cs="Times New Roman"/>
          <w:i/>
          <w:sz w:val="24"/>
          <w:szCs w:val="24"/>
        </w:rPr>
        <w:t>z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 e viu </w:t>
      </w:r>
      <w:r w:rsidR="00476477">
        <w:rPr>
          <w:rFonts w:ascii="Times New Roman" w:hAnsi="Times New Roman" w:cs="Times New Roman"/>
          <w:sz w:val="24"/>
          <w:szCs w:val="24"/>
        </w:rPr>
        <w:t>brilhando</w:t>
      </w:r>
      <w:r w:rsidR="00476477" w:rsidRPr="00DA1D7B">
        <w:rPr>
          <w:rFonts w:ascii="Times New Roman" w:hAnsi="Times New Roman" w:cs="Times New Roman"/>
          <w:sz w:val="24"/>
          <w:szCs w:val="24"/>
        </w:rPr>
        <w:t xml:space="preserve"> sobre o campo branco</w:t>
      </w:r>
      <w:r w:rsidR="00476477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um sol cor de framboesa. Ela se ajoelhou, </w:t>
      </w:r>
      <w:r>
        <w:rPr>
          <w:rFonts w:ascii="Times New Roman" w:hAnsi="Times New Roman" w:cs="Times New Roman"/>
          <w:sz w:val="24"/>
          <w:szCs w:val="24"/>
        </w:rPr>
        <w:t xml:space="preserve">sem 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que ninguém lhe </w:t>
      </w:r>
      <w:r>
        <w:rPr>
          <w:rFonts w:ascii="Times New Roman" w:hAnsi="Times New Roman" w:cs="Times New Roman"/>
          <w:sz w:val="24"/>
          <w:szCs w:val="24"/>
        </w:rPr>
        <w:t>houvesse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 ensinado, virou o rosto </w:t>
      </w:r>
      <w:r w:rsidR="00A16338" w:rsidRPr="00DA1D7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 w:rsidR="00A16338" w:rsidRPr="00DA1D7B">
        <w:rPr>
          <w:rFonts w:ascii="Times New Roman" w:hAnsi="Times New Roman" w:cs="Times New Roman"/>
          <w:sz w:val="24"/>
          <w:szCs w:val="24"/>
        </w:rPr>
        <w:t xml:space="preserve"> direção ao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 sol, estendeu </w:t>
      </w:r>
      <w:r w:rsidR="00AA07CD">
        <w:rPr>
          <w:rFonts w:ascii="Times New Roman" w:hAnsi="Times New Roman" w:cs="Times New Roman"/>
          <w:sz w:val="24"/>
          <w:szCs w:val="24"/>
        </w:rPr>
        <w:t>as mãos</w:t>
      </w:r>
      <w:r w:rsidR="006F7029" w:rsidRPr="00DA1D7B">
        <w:rPr>
          <w:rFonts w:ascii="Times New Roman" w:hAnsi="Times New Roman" w:cs="Times New Roman"/>
          <w:sz w:val="24"/>
          <w:szCs w:val="24"/>
        </w:rPr>
        <w:t xml:space="preserve">, como fazia ao </w:t>
      </w:r>
      <w:r w:rsidR="00A16338" w:rsidRPr="00DA1D7B">
        <w:rPr>
          <w:rFonts w:ascii="Times New Roman" w:hAnsi="Times New Roman" w:cs="Times New Roman"/>
          <w:sz w:val="24"/>
          <w:szCs w:val="24"/>
        </w:rPr>
        <w:t>esmolar</w:t>
      </w:r>
      <w:r w:rsidR="006F7029" w:rsidRPr="00DA1D7B">
        <w:rPr>
          <w:rFonts w:ascii="Times New Roman" w:hAnsi="Times New Roman" w:cs="Times New Roman"/>
          <w:sz w:val="24"/>
          <w:szCs w:val="24"/>
        </w:rPr>
        <w:t>, e disse:</w:t>
      </w:r>
    </w:p>
    <w:p w:rsidR="006F7029" w:rsidRPr="00C5704C" w:rsidRDefault="008701E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6477">
        <w:rPr>
          <w:rFonts w:ascii="Times New Roman" w:hAnsi="Times New Roman" w:cs="Times New Roman"/>
          <w:sz w:val="24"/>
          <w:szCs w:val="24"/>
        </w:rPr>
        <w:t>—</w:t>
      </w:r>
      <w:r w:rsidR="006F7029" w:rsidRPr="00476477">
        <w:rPr>
          <w:rFonts w:ascii="Times New Roman" w:hAnsi="Times New Roman" w:cs="Times New Roman"/>
          <w:sz w:val="24"/>
          <w:szCs w:val="24"/>
        </w:rPr>
        <w:t xml:space="preserve"> Senhor! Jesus Cristo! Filho de Deus!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se lembrou d</w:t>
      </w:r>
      <w:r w:rsidR="003579BB">
        <w:rPr>
          <w:rFonts w:ascii="Times New Roman" w:hAnsi="Times New Roman" w:cs="Times New Roman"/>
          <w:sz w:val="24"/>
          <w:szCs w:val="24"/>
        </w:rPr>
        <w:t>a história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6477">
        <w:rPr>
          <w:rFonts w:ascii="Times New Roman" w:hAnsi="Times New Roman" w:cs="Times New Roman"/>
          <w:sz w:val="24"/>
          <w:szCs w:val="24"/>
        </w:rPr>
        <w:t xml:space="preserve">que o </w:t>
      </w:r>
      <w:r w:rsidRPr="00C5704C">
        <w:rPr>
          <w:rFonts w:ascii="Times New Roman" w:hAnsi="Times New Roman" w:cs="Times New Roman"/>
          <w:sz w:val="24"/>
          <w:szCs w:val="24"/>
        </w:rPr>
        <w:t>velhinho</w:t>
      </w:r>
      <w:r w:rsidR="003579BB">
        <w:rPr>
          <w:rFonts w:ascii="Times New Roman" w:hAnsi="Times New Roman" w:cs="Times New Roman"/>
          <w:sz w:val="24"/>
          <w:szCs w:val="24"/>
        </w:rPr>
        <w:t xml:space="preserve"> bondoso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vigia noturno da estrebaria </w:t>
      </w:r>
      <w:r w:rsidR="0096633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Izium, </w:t>
      </w:r>
      <w:r w:rsidR="00476477">
        <w:rPr>
          <w:rFonts w:ascii="Times New Roman" w:hAnsi="Times New Roman" w:cs="Times New Roman"/>
          <w:sz w:val="24"/>
          <w:szCs w:val="24"/>
        </w:rPr>
        <w:t xml:space="preserve">contara </w:t>
      </w:r>
      <w:r w:rsidRPr="00C5704C">
        <w:rPr>
          <w:rFonts w:ascii="Times New Roman" w:hAnsi="Times New Roman" w:cs="Times New Roman"/>
          <w:sz w:val="24"/>
          <w:szCs w:val="24"/>
        </w:rPr>
        <w:t>sobre os judeus-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5B5882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33D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520131" w:rsidRPr="00C5704C">
        <w:rPr>
          <w:rFonts w:ascii="Times New Roman" w:hAnsi="Times New Roman" w:cs="Times New Roman"/>
          <w:sz w:val="24"/>
          <w:szCs w:val="24"/>
        </w:rPr>
        <w:t>inham</w:t>
      </w:r>
      <w:r w:rsidR="00252A05">
        <w:rPr>
          <w:rFonts w:ascii="Times New Roman" w:hAnsi="Times New Roman" w:cs="Times New Roman"/>
          <w:sz w:val="24"/>
          <w:szCs w:val="24"/>
        </w:rPr>
        <w:t xml:space="preserve"> 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matado o Filho de Deus, e </w:t>
      </w:r>
      <w:r w:rsidRPr="00C5704C">
        <w:rPr>
          <w:rFonts w:ascii="Times New Roman" w:hAnsi="Times New Roman" w:cs="Times New Roman"/>
          <w:sz w:val="24"/>
          <w:szCs w:val="24"/>
        </w:rPr>
        <w:t>chorou copiosamente po</w:t>
      </w:r>
      <w:r w:rsidR="003579B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sab</w:t>
      </w:r>
      <w:r w:rsidR="003579BB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quem poderia salvar Vássia, p</w:t>
      </w:r>
      <w:r w:rsidR="003579BB">
        <w:rPr>
          <w:rFonts w:ascii="Times New Roman" w:hAnsi="Times New Roman" w:cs="Times New Roman"/>
          <w:sz w:val="24"/>
          <w:szCs w:val="24"/>
        </w:rPr>
        <w:t>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79BB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Filho de Deus </w:t>
      </w:r>
      <w:r w:rsidR="003579BB">
        <w:rPr>
          <w:rFonts w:ascii="Times New Roman" w:hAnsi="Times New Roman" w:cs="Times New Roman"/>
          <w:sz w:val="24"/>
          <w:szCs w:val="24"/>
        </w:rPr>
        <w:t>continuasse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vivo, </w:t>
      </w:r>
      <w:r w:rsidR="00252A05" w:rsidRPr="00C5704C">
        <w:rPr>
          <w:rFonts w:ascii="Times New Roman" w:hAnsi="Times New Roman" w:cs="Times New Roman"/>
          <w:sz w:val="24"/>
          <w:szCs w:val="24"/>
        </w:rPr>
        <w:t>est</w:t>
      </w:r>
      <w:r w:rsidR="00252A05">
        <w:rPr>
          <w:rFonts w:ascii="Times New Roman" w:hAnsi="Times New Roman" w:cs="Times New Roman"/>
          <w:sz w:val="24"/>
          <w:szCs w:val="24"/>
        </w:rPr>
        <w:t>ava</w:t>
      </w:r>
      <w:r w:rsidR="00252A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 céu, e</w:t>
      </w:r>
      <w:r w:rsidR="00252A05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252A05" w:rsidRPr="00C5704C">
        <w:rPr>
          <w:rFonts w:ascii="Times New Roman" w:hAnsi="Times New Roman" w:cs="Times New Roman"/>
          <w:sz w:val="24"/>
          <w:szCs w:val="24"/>
        </w:rPr>
        <w:t>est</w:t>
      </w:r>
      <w:r w:rsidR="00252A05">
        <w:rPr>
          <w:rFonts w:ascii="Times New Roman" w:hAnsi="Times New Roman" w:cs="Times New Roman"/>
          <w:sz w:val="24"/>
          <w:szCs w:val="24"/>
        </w:rPr>
        <w:t>ava</w:t>
      </w:r>
      <w:r w:rsidR="00252A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terra, </w:t>
      </w:r>
      <w:r w:rsidR="0096633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Izium...</w:t>
      </w:r>
    </w:p>
    <w:p w:rsidR="006F7029" w:rsidRPr="00C5704C" w:rsidRDefault="0096633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meio-tempo,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CB5F5D">
        <w:rPr>
          <w:rFonts w:ascii="Times New Roman" w:hAnsi="Times New Roman" w:cs="Times New Roman"/>
          <w:sz w:val="24"/>
          <w:szCs w:val="24"/>
        </w:rPr>
        <w:t>rapaz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2C4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passava pelo campo nevado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perguntou a Maria</w:t>
      </w:r>
      <w:r w:rsidR="003579BB">
        <w:rPr>
          <w:rFonts w:ascii="Times New Roman" w:hAnsi="Times New Roman" w:cs="Times New Roman"/>
          <w:sz w:val="24"/>
          <w:szCs w:val="24"/>
        </w:rPr>
        <w:t xml:space="preserve"> </w:t>
      </w:r>
      <w:r w:rsidR="00252A05">
        <w:rPr>
          <w:rFonts w:ascii="Times New Roman" w:hAnsi="Times New Roman" w:cs="Times New Roman"/>
          <w:sz w:val="24"/>
          <w:szCs w:val="24"/>
        </w:rPr>
        <w:t>o mesmo que</w:t>
      </w:r>
      <w:r w:rsidR="00252A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jovem </w:t>
      </w:r>
      <w:r>
        <w:rPr>
          <w:rFonts w:ascii="Times New Roman" w:hAnsi="Times New Roman" w:cs="Times New Roman"/>
          <w:sz w:val="24"/>
          <w:szCs w:val="24"/>
        </w:rPr>
        <w:t>da</w:t>
      </w:r>
      <w:r w:rsidR="003579BB">
        <w:rPr>
          <w:rFonts w:ascii="Times New Roman" w:hAnsi="Times New Roman" w:cs="Times New Roman"/>
          <w:sz w:val="24"/>
          <w:szCs w:val="24"/>
        </w:rPr>
        <w:t xml:space="preserve"> estação de Andréiev</w:t>
      </w:r>
      <w:r w:rsidR="00EB5DF3">
        <w:rPr>
          <w:rFonts w:ascii="Times New Roman" w:hAnsi="Times New Roman" w:cs="Times New Roman"/>
          <w:sz w:val="24"/>
          <w:szCs w:val="24"/>
        </w:rPr>
        <w:t>k</w:t>
      </w:r>
      <w:r w:rsidR="003579B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havia perguntado</w:t>
      </w:r>
      <w:r w:rsidR="00252A05">
        <w:rPr>
          <w:rFonts w:ascii="Times New Roman" w:hAnsi="Times New Roman" w:cs="Times New Roman"/>
          <w:sz w:val="24"/>
          <w:szCs w:val="24"/>
        </w:rPr>
        <w:t>: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CB7E7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Menina, por que está</w:t>
      </w:r>
      <w:r w:rsidR="009D7F5E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chorando?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015C">
        <w:rPr>
          <w:rFonts w:ascii="Times New Roman" w:hAnsi="Times New Roman" w:cs="Times New Roman"/>
          <w:sz w:val="24"/>
          <w:szCs w:val="24"/>
        </w:rPr>
        <w:t xml:space="preserve">Maria </w:t>
      </w:r>
      <w:r w:rsidRPr="00412DFB">
        <w:rPr>
          <w:rFonts w:ascii="Times New Roman" w:hAnsi="Times New Roman" w:cs="Times New Roman"/>
          <w:sz w:val="24"/>
          <w:szCs w:val="24"/>
        </w:rPr>
        <w:t>respondeu:</w:t>
      </w:r>
    </w:p>
    <w:p w:rsidR="006F7029" w:rsidRPr="00C5704C" w:rsidRDefault="00BB5DB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Estou chorando porque </w:t>
      </w:r>
      <w:r w:rsidR="00392606">
        <w:rPr>
          <w:rFonts w:ascii="Times New Roman" w:hAnsi="Times New Roman" w:cs="Times New Roman"/>
          <w:sz w:val="24"/>
          <w:szCs w:val="24"/>
        </w:rPr>
        <w:t xml:space="preserve">os </w:t>
      </w:r>
      <w:r w:rsidR="006F7029" w:rsidRPr="00C5704C">
        <w:rPr>
          <w:rFonts w:ascii="Times New Roman" w:hAnsi="Times New Roman" w:cs="Times New Roman"/>
          <w:sz w:val="24"/>
          <w:szCs w:val="24"/>
        </w:rPr>
        <w:t>judeus-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CB7E7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B5882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mataram o Filho de Deus e ele agora está no céu, mas meu irmão Vássia está na terra, </w:t>
      </w:r>
      <w:r w:rsidR="003579BB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Izium, </w:t>
      </w:r>
      <w:r w:rsidR="003579BB">
        <w:rPr>
          <w:rFonts w:ascii="Times New Roman" w:hAnsi="Times New Roman" w:cs="Times New Roman"/>
          <w:sz w:val="24"/>
          <w:szCs w:val="24"/>
        </w:rPr>
        <w:t xml:space="preserve">e </w:t>
      </w:r>
      <w:r w:rsidR="0096015C">
        <w:rPr>
          <w:rFonts w:ascii="Times New Roman" w:hAnsi="Times New Roman" w:cs="Times New Roman"/>
          <w:sz w:val="24"/>
          <w:szCs w:val="24"/>
        </w:rPr>
        <w:t xml:space="preserve">não há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ninguém </w:t>
      </w:r>
      <w:r w:rsidR="0096015C">
        <w:rPr>
          <w:rFonts w:ascii="Times New Roman" w:hAnsi="Times New Roman" w:cs="Times New Roman"/>
          <w:sz w:val="24"/>
          <w:szCs w:val="24"/>
        </w:rPr>
        <w:t>para</w:t>
      </w:r>
      <w:r w:rsidR="00CB7E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ajudá-lo.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5B76">
        <w:rPr>
          <w:rFonts w:ascii="Times New Roman" w:hAnsi="Times New Roman" w:cs="Times New Roman"/>
          <w:sz w:val="24"/>
          <w:szCs w:val="24"/>
        </w:rPr>
        <w:t xml:space="preserve">E Dã da tribo de Dã, </w:t>
      </w:r>
      <w:r w:rsidR="00392606" w:rsidRPr="005A5B76">
        <w:rPr>
          <w:rFonts w:ascii="Times New Roman" w:hAnsi="Times New Roman" w:cs="Times New Roman"/>
          <w:sz w:val="24"/>
          <w:szCs w:val="24"/>
        </w:rPr>
        <w:t>a</w:t>
      </w:r>
      <w:r w:rsidRPr="005A5B76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96015C" w:rsidRPr="005A5B76">
        <w:rPr>
          <w:rFonts w:ascii="Times New Roman" w:hAnsi="Times New Roman" w:cs="Times New Roman"/>
          <w:sz w:val="24"/>
          <w:szCs w:val="24"/>
        </w:rPr>
        <w:t xml:space="preserve">disse </w:t>
      </w:r>
      <w:r w:rsidRPr="005A5B76">
        <w:rPr>
          <w:rFonts w:ascii="Times New Roman" w:hAnsi="Times New Roman" w:cs="Times New Roman"/>
          <w:sz w:val="24"/>
          <w:szCs w:val="24"/>
        </w:rPr>
        <w:t>as palavras do Senhor</w:t>
      </w:r>
      <w:r w:rsidR="0096015C" w:rsidRPr="005A5B76">
        <w:rPr>
          <w:rFonts w:ascii="Times New Roman" w:hAnsi="Times New Roman" w:cs="Times New Roman"/>
          <w:sz w:val="24"/>
          <w:szCs w:val="24"/>
        </w:rPr>
        <w:t xml:space="preserve"> que haviam sido</w:t>
      </w:r>
      <w:r w:rsidRPr="005A5B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B76">
        <w:rPr>
          <w:rFonts w:ascii="Times New Roman" w:hAnsi="Times New Roman" w:cs="Times New Roman"/>
          <w:sz w:val="24"/>
          <w:szCs w:val="24"/>
        </w:rPr>
        <w:t xml:space="preserve">pronunciadas </w:t>
      </w:r>
      <w:r w:rsidR="00EB5DF3" w:rsidRPr="005A5B76">
        <w:rPr>
          <w:rFonts w:ascii="Times New Roman" w:hAnsi="Times New Roman" w:cs="Times New Roman"/>
          <w:sz w:val="24"/>
          <w:szCs w:val="24"/>
        </w:rPr>
        <w:t>pelo</w:t>
      </w:r>
      <w:r w:rsidRPr="005A5B76">
        <w:rPr>
          <w:rFonts w:ascii="Times New Roman" w:hAnsi="Times New Roman" w:cs="Times New Roman"/>
          <w:sz w:val="24"/>
          <w:szCs w:val="24"/>
        </w:rPr>
        <w:t xml:space="preserve"> profeta Isaías</w:t>
      </w:r>
      <w:proofErr w:type="gramEnd"/>
      <w:r w:rsidRPr="005A5B7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palavras </w:t>
      </w:r>
      <w:r w:rsidR="0096015C">
        <w:rPr>
          <w:rFonts w:ascii="Times New Roman" w:hAnsi="Times New Roman" w:cs="Times New Roman"/>
          <w:sz w:val="24"/>
          <w:szCs w:val="24"/>
        </w:rPr>
        <w:t>celestias</w:t>
      </w:r>
      <w:r w:rsidR="00BD362D">
        <w:rPr>
          <w:rFonts w:ascii="Times New Roman" w:hAnsi="Times New Roman" w:cs="Times New Roman"/>
          <w:sz w:val="24"/>
          <w:szCs w:val="24"/>
        </w:rPr>
        <w:t xml:space="preserve">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7E73">
        <w:rPr>
          <w:rFonts w:ascii="Times New Roman" w:hAnsi="Times New Roman" w:cs="Times New Roman"/>
          <w:sz w:val="24"/>
          <w:szCs w:val="24"/>
        </w:rPr>
        <w:t>se encontra</w:t>
      </w:r>
      <w:r w:rsidR="00CB7E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AA5CAD">
        <w:rPr>
          <w:rFonts w:ascii="Times New Roman" w:hAnsi="Times New Roman" w:cs="Times New Roman"/>
          <w:sz w:val="24"/>
          <w:szCs w:val="24"/>
        </w:rPr>
        <w:t>sentido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tudo</w:t>
      </w:r>
      <w:r w:rsidR="00CB7E7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EC4304">
        <w:rPr>
          <w:rFonts w:ascii="Times New Roman" w:hAnsi="Times New Roman" w:cs="Times New Roman"/>
          <w:sz w:val="24"/>
          <w:szCs w:val="24"/>
        </w:rPr>
        <w:t>Dã</w:t>
      </w:r>
      <w:r w:rsidR="00EC430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havia </w:t>
      </w:r>
      <w:r w:rsidR="005B5882">
        <w:rPr>
          <w:rFonts w:ascii="Times New Roman" w:hAnsi="Times New Roman" w:cs="Times New Roman"/>
          <w:sz w:val="24"/>
          <w:szCs w:val="24"/>
        </w:rPr>
        <w:t>reservado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momento final</w:t>
      </w:r>
      <w:r w:rsidR="00BD362D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mas, </w:t>
      </w:r>
      <w:r w:rsidR="00BD362D">
        <w:rPr>
          <w:rFonts w:ascii="Times New Roman" w:hAnsi="Times New Roman" w:cs="Times New Roman"/>
          <w:sz w:val="24"/>
          <w:szCs w:val="24"/>
        </w:rPr>
        <w:t xml:space="preserve">ao passar por </w:t>
      </w:r>
      <w:r w:rsidR="00AA5CAD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>, compreende</w:t>
      </w:r>
      <w:r w:rsidR="00D85328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BD362D">
        <w:rPr>
          <w:rFonts w:ascii="Times New Roman" w:hAnsi="Times New Roman" w:cs="Times New Roman"/>
          <w:sz w:val="24"/>
          <w:szCs w:val="24"/>
        </w:rPr>
        <w:t>havia</w:t>
      </w:r>
      <w:r w:rsidR="00BD36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chegado a hora de usá-las</w:t>
      </w:r>
      <w:r w:rsidR="00AA5CA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0EC7">
        <w:rPr>
          <w:rFonts w:ascii="Times New Roman" w:hAnsi="Times New Roman" w:cs="Times New Roman"/>
          <w:sz w:val="24"/>
          <w:szCs w:val="24"/>
        </w:rPr>
        <w:t>para</w:t>
      </w:r>
      <w:r w:rsidR="00AA5CAD">
        <w:rPr>
          <w:rFonts w:ascii="Times New Roman" w:hAnsi="Times New Roman" w:cs="Times New Roman"/>
          <w:sz w:val="24"/>
          <w:szCs w:val="24"/>
        </w:rPr>
        <w:t xml:space="preserve"> 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repeti-las inúmeras vezes.</w:t>
      </w:r>
    </w:p>
    <w:p w:rsidR="00EB5DF3" w:rsidRDefault="00F00EC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Eu me revelei aos que não perguntavam por mim </w:t>
      </w:r>
      <w:r w:rsidRPr="00B32C8F">
        <w:rPr>
          <w:rFonts w:ascii="Times New Roman" w:hAnsi="Times New Roman" w:cs="Times New Roman"/>
          <w:sz w:val="24"/>
          <w:szCs w:val="24"/>
        </w:rPr>
        <w:t>—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através de Isaías, </w:t>
      </w:r>
      <w:r w:rsidR="00BD362D" w:rsidRPr="00B32C8F">
        <w:rPr>
          <w:rFonts w:ascii="Times New Roman" w:hAnsi="Times New Roman" w:cs="Times New Roman"/>
          <w:sz w:val="24"/>
          <w:szCs w:val="24"/>
        </w:rPr>
        <w:t xml:space="preserve">Dã pronunciava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as palavras do Senhor </w:t>
      </w:r>
      <w:r w:rsidRPr="00B32C8F">
        <w:rPr>
          <w:rFonts w:ascii="Times New Roman" w:hAnsi="Times New Roman" w:cs="Times New Roman"/>
          <w:sz w:val="24"/>
          <w:szCs w:val="24"/>
        </w:rPr>
        <w:t>—,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 </w:t>
      </w:r>
      <w:r w:rsidRPr="00B32C8F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B32C8F">
        <w:rPr>
          <w:rFonts w:ascii="Times New Roman" w:hAnsi="Times New Roman" w:cs="Times New Roman"/>
          <w:sz w:val="24"/>
          <w:szCs w:val="24"/>
        </w:rPr>
        <w:t xml:space="preserve">fui </w:t>
      </w:r>
      <w:r w:rsidRPr="00B32C8F">
        <w:rPr>
          <w:rFonts w:ascii="Times New Roman" w:hAnsi="Times New Roman" w:cs="Times New Roman"/>
          <w:sz w:val="24"/>
          <w:szCs w:val="24"/>
        </w:rPr>
        <w:t xml:space="preserve">encontrado </w:t>
      </w:r>
      <w:r w:rsidR="006F7029" w:rsidRPr="00B32C8F">
        <w:rPr>
          <w:rFonts w:ascii="Times New Roman" w:hAnsi="Times New Roman" w:cs="Times New Roman"/>
          <w:sz w:val="24"/>
          <w:szCs w:val="24"/>
        </w:rPr>
        <w:t>pelos que não estavam à minha procura...</w:t>
      </w:r>
      <w:r w:rsidR="006F7029" w:rsidRPr="00B32C8F">
        <w:rPr>
          <w:rStyle w:val="Refdenotaderodap"/>
          <w:rFonts w:ascii="Times New Roman" w:hAnsi="Times New Roman" w:cs="Times New Roman"/>
          <w:sz w:val="24"/>
          <w:szCs w:val="24"/>
        </w:rPr>
        <w:footnoteReference w:id="43"/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r w:rsidR="00AA5CAD">
        <w:rPr>
          <w:rFonts w:ascii="Times New Roman" w:hAnsi="Times New Roman" w:cs="Times New Roman"/>
          <w:sz w:val="24"/>
          <w:szCs w:val="24"/>
        </w:rPr>
        <w:t>os</w:t>
      </w:r>
      <w:r w:rsidR="00AA5C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1C17B9">
        <w:rPr>
          <w:rFonts w:ascii="Times New Roman" w:hAnsi="Times New Roman" w:cs="Times New Roman"/>
          <w:sz w:val="24"/>
          <w:szCs w:val="24"/>
        </w:rPr>
        <w:t xml:space="preserve">me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procuram </w:t>
      </w:r>
      <w:r w:rsidR="001C17B9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acrescentou Dã, </w:t>
      </w:r>
      <w:r w:rsidR="00BD362D">
        <w:rPr>
          <w:rFonts w:ascii="Times New Roman" w:hAnsi="Times New Roman" w:cs="Times New Roman"/>
          <w:sz w:val="24"/>
          <w:szCs w:val="24"/>
        </w:rPr>
        <w:t>após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uma pausa </w:t>
      </w:r>
      <w:r w:rsidR="001C17B9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BD362D">
        <w:rPr>
          <w:rFonts w:ascii="Times New Roman" w:hAnsi="Times New Roman" w:cs="Times New Roman"/>
          <w:sz w:val="24"/>
          <w:szCs w:val="24"/>
        </w:rPr>
        <w:t xml:space="preserve">me </w:t>
      </w:r>
      <w:r w:rsidR="001C17B9">
        <w:rPr>
          <w:rFonts w:ascii="Times New Roman" w:hAnsi="Times New Roman" w:cs="Times New Roman"/>
          <w:sz w:val="24"/>
          <w:szCs w:val="24"/>
        </w:rPr>
        <w:t>encontrarão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Eu me revelei </w:t>
      </w:r>
      <w:r w:rsidR="001C17B9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queles que eu mesmo escolhi, </w:t>
      </w:r>
      <w:r w:rsidR="007E68EC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7E68EC">
        <w:rPr>
          <w:rFonts w:ascii="Times New Roman" w:hAnsi="Times New Roman" w:cs="Times New Roman"/>
          <w:sz w:val="24"/>
          <w:szCs w:val="24"/>
        </w:rPr>
        <w:t xml:space="preserve">aos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 me escolheram... Já </w:t>
      </w:r>
      <w:r w:rsidR="00BD362D">
        <w:rPr>
          <w:rFonts w:ascii="Times New Roman" w:hAnsi="Times New Roman" w:cs="Times New Roman"/>
          <w:sz w:val="24"/>
          <w:szCs w:val="24"/>
        </w:rPr>
        <w:t>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me escolheram devem lembrar as palavras do meu Irmão, Jesus, da tribo de Judá, sobre seus filhos malvados e os </w:t>
      </w:r>
      <w:r w:rsidR="006F7029" w:rsidRPr="007C0F35">
        <w:rPr>
          <w:rFonts w:ascii="Times New Roman" w:hAnsi="Times New Roman" w:cs="Times New Roman"/>
          <w:sz w:val="24"/>
          <w:szCs w:val="24"/>
        </w:rPr>
        <w:t>cães bondosos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dos outros... Os </w:t>
      </w:r>
      <w:r w:rsidR="001C17B9">
        <w:rPr>
          <w:rFonts w:ascii="Times New Roman" w:hAnsi="Times New Roman" w:cs="Times New Roman"/>
          <w:sz w:val="24"/>
          <w:szCs w:val="24"/>
        </w:rPr>
        <w:t>cães</w:t>
      </w:r>
      <w:r w:rsidR="001C17B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7E68EC">
        <w:rPr>
          <w:rFonts w:ascii="Times New Roman" w:hAnsi="Times New Roman" w:cs="Times New Roman"/>
          <w:sz w:val="24"/>
          <w:szCs w:val="24"/>
        </w:rPr>
        <w:t>tomarão</w:t>
      </w:r>
      <w:r w:rsidR="00EB5DF3">
        <w:rPr>
          <w:rFonts w:ascii="Times New Roman" w:hAnsi="Times New Roman" w:cs="Times New Roman"/>
          <w:sz w:val="24"/>
          <w:szCs w:val="24"/>
        </w:rPr>
        <w:t xml:space="preserve"> a parte que cabe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5DF3">
        <w:rPr>
          <w:rFonts w:ascii="Times New Roman" w:hAnsi="Times New Roman" w:cs="Times New Roman"/>
          <w:sz w:val="24"/>
          <w:szCs w:val="24"/>
        </w:rPr>
        <w:t>às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crianças, mesmo </w:t>
      </w:r>
      <w:r w:rsidR="004C0052">
        <w:rPr>
          <w:rFonts w:ascii="Times New Roman" w:hAnsi="Times New Roman" w:cs="Times New Roman"/>
          <w:sz w:val="24"/>
          <w:szCs w:val="24"/>
        </w:rPr>
        <w:t>que sejam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 m</w:t>
      </w:r>
      <w:r w:rsidR="00EB5DF3">
        <w:rPr>
          <w:rFonts w:ascii="Times New Roman" w:hAnsi="Times New Roman" w:cs="Times New Roman"/>
          <w:sz w:val="24"/>
          <w:szCs w:val="24"/>
        </w:rPr>
        <w:t>alvadas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Somente através da </w:t>
      </w:r>
      <w:r w:rsidR="007E68EC">
        <w:rPr>
          <w:rFonts w:ascii="Times New Roman" w:hAnsi="Times New Roman" w:cs="Times New Roman"/>
          <w:sz w:val="24"/>
          <w:szCs w:val="24"/>
        </w:rPr>
        <w:t>fé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eles poderão receber seu </w:t>
      </w:r>
      <w:r w:rsidR="00FC2B12">
        <w:rPr>
          <w:rFonts w:ascii="Times New Roman" w:hAnsi="Times New Roman" w:cs="Times New Roman"/>
          <w:sz w:val="24"/>
          <w:szCs w:val="24"/>
        </w:rPr>
        <w:t>quinhão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EB5DF3">
        <w:rPr>
          <w:rFonts w:ascii="Times New Roman" w:hAnsi="Times New Roman" w:cs="Times New Roman"/>
          <w:sz w:val="24"/>
          <w:szCs w:val="24"/>
        </w:rPr>
        <w:t>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crianças</w:t>
      </w:r>
      <w:r w:rsidR="00EB5DF3">
        <w:rPr>
          <w:rFonts w:ascii="Times New Roman" w:hAnsi="Times New Roman" w:cs="Times New Roman"/>
          <w:sz w:val="24"/>
          <w:szCs w:val="24"/>
        </w:rPr>
        <w:t>, ao contrário</w:t>
      </w:r>
      <w:r w:rsidR="004C00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C0052">
        <w:rPr>
          <w:rFonts w:ascii="Times New Roman" w:hAnsi="Times New Roman" w:cs="Times New Roman"/>
          <w:sz w:val="24"/>
          <w:szCs w:val="24"/>
        </w:rPr>
        <w:t xml:space="preserve"> mesmo sem rezar, </w:t>
      </w:r>
      <w:r w:rsidR="00EB5DF3">
        <w:rPr>
          <w:rFonts w:ascii="Times New Roman" w:hAnsi="Times New Roman" w:cs="Times New Roman"/>
          <w:sz w:val="24"/>
          <w:szCs w:val="24"/>
        </w:rPr>
        <w:t>receb</w:t>
      </w:r>
      <w:r w:rsidR="004C0052">
        <w:rPr>
          <w:rFonts w:ascii="Times New Roman" w:hAnsi="Times New Roman" w:cs="Times New Roman"/>
          <w:sz w:val="24"/>
          <w:szCs w:val="24"/>
        </w:rPr>
        <w:t>erão sua parte</w:t>
      </w:r>
      <w:r w:rsidR="006F7029" w:rsidRPr="00C5704C">
        <w:rPr>
          <w:rFonts w:ascii="Times New Roman" w:hAnsi="Times New Roman" w:cs="Times New Roman"/>
          <w:sz w:val="24"/>
          <w:szCs w:val="24"/>
        </w:rPr>
        <w:t>... Assim diz o Cristo... Pois ou</w:t>
      </w:r>
      <w:r w:rsidR="007E68EC">
        <w:rPr>
          <w:rFonts w:ascii="Times New Roman" w:hAnsi="Times New Roman" w:cs="Times New Roman"/>
          <w:sz w:val="24"/>
          <w:szCs w:val="24"/>
        </w:rPr>
        <w:t xml:space="preserve"> tu </w:t>
      </w:r>
      <w:r w:rsidR="006F7029" w:rsidRPr="00C5704C">
        <w:rPr>
          <w:rFonts w:ascii="Times New Roman" w:hAnsi="Times New Roman" w:cs="Times New Roman"/>
          <w:sz w:val="24"/>
          <w:szCs w:val="24"/>
        </w:rPr>
        <w:t>te</w:t>
      </w:r>
      <w:r w:rsidR="007E68EC">
        <w:rPr>
          <w:rFonts w:ascii="Times New Roman" w:hAnsi="Times New Roman" w:cs="Times New Roman"/>
          <w:sz w:val="24"/>
          <w:szCs w:val="24"/>
        </w:rPr>
        <w:t>ns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uma matilha forte, que </w:t>
      </w:r>
      <w:r w:rsidR="007E68EC">
        <w:rPr>
          <w:rFonts w:ascii="Times New Roman" w:hAnsi="Times New Roman" w:cs="Times New Roman"/>
          <w:sz w:val="24"/>
          <w:szCs w:val="24"/>
        </w:rPr>
        <w:t>toma,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7E68EC">
        <w:rPr>
          <w:rFonts w:ascii="Times New Roman" w:hAnsi="Times New Roman" w:cs="Times New Roman"/>
          <w:sz w:val="24"/>
          <w:szCs w:val="24"/>
        </w:rPr>
        <w:t>tu</w:t>
      </w:r>
      <w:r w:rsidR="004C0052">
        <w:rPr>
          <w:rFonts w:ascii="Times New Roman" w:hAnsi="Times New Roman" w:cs="Times New Roman"/>
          <w:sz w:val="24"/>
          <w:szCs w:val="24"/>
        </w:rPr>
        <w:t xml:space="preserve"> te</w:t>
      </w:r>
      <w:r w:rsidR="007E68EC">
        <w:rPr>
          <w:rFonts w:ascii="Times New Roman" w:hAnsi="Times New Roman" w:cs="Times New Roman"/>
          <w:sz w:val="24"/>
          <w:szCs w:val="24"/>
        </w:rPr>
        <w:t>ns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Deus, que oferece... </w:t>
      </w:r>
    </w:p>
    <w:p w:rsidR="006F7029" w:rsidRPr="00C5704C" w:rsidRDefault="00EB5DF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izendo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isso, </w:t>
      </w: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="006F7029" w:rsidRPr="00C5704C">
        <w:rPr>
          <w:rFonts w:ascii="Times New Roman" w:hAnsi="Times New Roman" w:cs="Times New Roman"/>
          <w:sz w:val="24"/>
          <w:szCs w:val="24"/>
        </w:rPr>
        <w:t>atravessou o campo</w:t>
      </w:r>
      <w:r>
        <w:rPr>
          <w:rFonts w:ascii="Times New Roman" w:hAnsi="Times New Roman" w:cs="Times New Roman"/>
          <w:sz w:val="24"/>
          <w:szCs w:val="24"/>
        </w:rPr>
        <w:t xml:space="preserve"> em direção 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2D3A" w:rsidRPr="00EB5DF3">
        <w:rPr>
          <w:rFonts w:ascii="Times New Roman" w:hAnsi="Times New Roman" w:cs="Times New Roman"/>
          <w:i/>
          <w:sz w:val="24"/>
          <w:szCs w:val="24"/>
        </w:rPr>
        <w:t>zak</w:t>
      </w:r>
      <w:r w:rsidRPr="00EB5DF3">
        <w:rPr>
          <w:rFonts w:ascii="Times New Roman" w:hAnsi="Times New Roman" w:cs="Times New Roman"/>
          <w:i/>
          <w:sz w:val="24"/>
          <w:szCs w:val="24"/>
        </w:rPr>
        <w:t>á</w:t>
      </w:r>
      <w:r w:rsidR="00672D3A" w:rsidRPr="00EB5DF3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desapareceu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E68EC">
        <w:rPr>
          <w:rFonts w:ascii="Times New Roman" w:hAnsi="Times New Roman" w:cs="Times New Roman"/>
          <w:sz w:val="24"/>
          <w:szCs w:val="24"/>
        </w:rPr>
        <w:t>Só q</w:t>
      </w:r>
      <w:r>
        <w:rPr>
          <w:rFonts w:ascii="Times New Roman" w:hAnsi="Times New Roman" w:cs="Times New Roman"/>
          <w:sz w:val="24"/>
          <w:szCs w:val="24"/>
        </w:rPr>
        <w:t>uando ele ficou fora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672D3A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vista</w:t>
      </w:r>
      <w:r w:rsidR="00672D3A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4C55FF">
        <w:rPr>
          <w:rFonts w:ascii="Times New Roman" w:hAnsi="Times New Roman" w:cs="Times New Roman"/>
          <w:sz w:val="24"/>
          <w:szCs w:val="24"/>
        </w:rPr>
        <w:t>deu-se conta de que era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forasteiro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havia lhe oferecido pão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duas vezes, e lamentou não ter lhe pedido </w:t>
      </w:r>
      <w:r w:rsidR="00672D3A">
        <w:rPr>
          <w:rFonts w:ascii="Times New Roman" w:hAnsi="Times New Roman" w:cs="Times New Roman"/>
          <w:sz w:val="24"/>
          <w:szCs w:val="24"/>
        </w:rPr>
        <w:t>novamente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>, pois</w:t>
      </w:r>
      <w:r w:rsidR="000E556A">
        <w:rPr>
          <w:rFonts w:ascii="Times New Roman" w:hAnsi="Times New Roman" w:cs="Times New Roman"/>
          <w:sz w:val="24"/>
          <w:szCs w:val="24"/>
        </w:rPr>
        <w:t xml:space="preserve"> a</w:t>
      </w:r>
      <w:r w:rsidR="00B63AFE">
        <w:rPr>
          <w:rFonts w:ascii="Times New Roman" w:hAnsi="Times New Roman" w:cs="Times New Roman"/>
          <w:sz w:val="24"/>
          <w:szCs w:val="24"/>
        </w:rPr>
        <w:t>gora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chefe d</w:t>
      </w:r>
      <w:r w:rsidR="00885BD9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brigada</w:t>
      </w:r>
      <w:r w:rsidR="00EC4304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5754">
        <w:rPr>
          <w:rFonts w:ascii="Times New Roman" w:hAnsi="Times New Roman" w:cs="Times New Roman"/>
          <w:sz w:val="24"/>
          <w:szCs w:val="24"/>
        </w:rPr>
        <w:t>Petró</w:t>
      </w:r>
      <w:r w:rsidR="00672D3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Semiónovitch</w:t>
      </w:r>
      <w:r w:rsidR="00EC4304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estava morto</w:t>
      </w:r>
      <w:r w:rsidR="00EC4304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4304">
        <w:rPr>
          <w:rFonts w:ascii="Times New Roman" w:hAnsi="Times New Roman" w:cs="Times New Roman"/>
          <w:sz w:val="24"/>
          <w:szCs w:val="24"/>
        </w:rPr>
        <w:t>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8346DB">
        <w:rPr>
          <w:rFonts w:ascii="Times New Roman" w:hAnsi="Times New Roman" w:cs="Times New Roman"/>
          <w:sz w:val="24"/>
          <w:szCs w:val="24"/>
        </w:rPr>
        <w:t xml:space="preserve">vivia </w:t>
      </w:r>
      <w:r w:rsidR="00EC4304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Kertch, </w:t>
      </w:r>
      <w:r w:rsidR="00D85328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8346DB">
        <w:rPr>
          <w:rFonts w:ascii="Times New Roman" w:hAnsi="Times New Roman" w:cs="Times New Roman"/>
          <w:sz w:val="24"/>
          <w:szCs w:val="24"/>
        </w:rPr>
        <w:t xml:space="preserve">não havia ninguém para </w:t>
      </w:r>
      <w:r w:rsidR="008346DB">
        <w:rPr>
          <w:rFonts w:ascii="Times New Roman" w:hAnsi="Times New Roman" w:cs="Times New Roman"/>
          <w:sz w:val="24"/>
          <w:szCs w:val="24"/>
        </w:rPr>
        <w:t xml:space="preserve">lhe </w:t>
      </w:r>
      <w:r w:rsidR="006F7029" w:rsidRPr="008346DB">
        <w:rPr>
          <w:rFonts w:ascii="Times New Roman" w:hAnsi="Times New Roman" w:cs="Times New Roman"/>
          <w:sz w:val="24"/>
          <w:szCs w:val="24"/>
        </w:rPr>
        <w:t>tirar o pão</w:t>
      </w:r>
      <w:r w:rsidR="00D85328">
        <w:rPr>
          <w:rFonts w:ascii="Times New Roman" w:hAnsi="Times New Roman" w:cs="Times New Roman"/>
          <w:sz w:val="24"/>
          <w:szCs w:val="24"/>
        </w:rPr>
        <w:t xml:space="preserve"> —</w:t>
      </w:r>
      <w:r w:rsidR="008346DB">
        <w:rPr>
          <w:rFonts w:ascii="Times New Roman" w:hAnsi="Times New Roman" w:cs="Times New Roman"/>
          <w:sz w:val="24"/>
          <w:szCs w:val="24"/>
        </w:rPr>
        <w:t xml:space="preserve"> ela</w:t>
      </w:r>
      <w:r w:rsidR="006F7029" w:rsidRPr="008346DB">
        <w:rPr>
          <w:rFonts w:ascii="Times New Roman" w:hAnsi="Times New Roman" w:cs="Times New Roman"/>
          <w:sz w:val="24"/>
          <w:szCs w:val="24"/>
        </w:rPr>
        <w:t xml:space="preserve"> poderia se </w:t>
      </w:r>
      <w:r w:rsidR="008346DB">
        <w:rPr>
          <w:rFonts w:ascii="Times New Roman" w:hAnsi="Times New Roman" w:cs="Times New Roman"/>
          <w:sz w:val="24"/>
          <w:szCs w:val="24"/>
        </w:rPr>
        <w:t>saciar</w:t>
      </w:r>
      <w:r w:rsidR="006F7029" w:rsidRPr="008346DB">
        <w:rPr>
          <w:rFonts w:ascii="Times New Roman" w:hAnsi="Times New Roman" w:cs="Times New Roman"/>
          <w:sz w:val="24"/>
          <w:szCs w:val="24"/>
        </w:rPr>
        <w:t>. Pois não sabia se Chura lhe daria algo,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4304">
        <w:rPr>
          <w:rFonts w:ascii="Times New Roman" w:hAnsi="Times New Roman" w:cs="Times New Roman"/>
          <w:sz w:val="24"/>
          <w:szCs w:val="24"/>
        </w:rPr>
        <w:t>mesmo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 prato de </w:t>
      </w:r>
      <w:r w:rsidR="006F7029"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amargo e </w:t>
      </w:r>
      <w:r w:rsidR="00EC4304">
        <w:rPr>
          <w:rFonts w:ascii="Times New Roman" w:hAnsi="Times New Roman" w:cs="Times New Roman"/>
          <w:sz w:val="24"/>
          <w:szCs w:val="24"/>
        </w:rPr>
        <w:t>gelado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ou um</w:t>
      </w:r>
      <w:r w:rsidR="00EC4304">
        <w:rPr>
          <w:rFonts w:ascii="Times New Roman" w:hAnsi="Times New Roman" w:cs="Times New Roman"/>
          <w:sz w:val="24"/>
          <w:szCs w:val="24"/>
        </w:rPr>
        <w:t>a tigela</w:t>
      </w:r>
      <w:r w:rsidR="00B63AFE">
        <w:rPr>
          <w:rFonts w:ascii="Times New Roman" w:hAnsi="Times New Roman" w:cs="Times New Roman"/>
          <w:sz w:val="24"/>
          <w:szCs w:val="24"/>
        </w:rPr>
        <w:t xml:space="preserve"> </w:t>
      </w:r>
      <w:r w:rsidR="00EC4304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mingau</w:t>
      </w:r>
      <w:r w:rsidR="00B63AFE">
        <w:rPr>
          <w:rFonts w:ascii="Times New Roman" w:hAnsi="Times New Roman" w:cs="Times New Roman"/>
          <w:sz w:val="24"/>
          <w:szCs w:val="24"/>
        </w:rPr>
        <w:t xml:space="preserve"> ralo</w:t>
      </w:r>
      <w:r w:rsidR="006F7029" w:rsidRPr="00C5704C">
        <w:rPr>
          <w:rFonts w:ascii="Times New Roman" w:hAnsi="Times New Roman" w:cs="Times New Roman"/>
          <w:sz w:val="24"/>
          <w:szCs w:val="24"/>
        </w:rPr>
        <w:t>. A</w:t>
      </w:r>
      <w:r w:rsidR="00AE26B6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lembranças d</w:t>
      </w:r>
      <w:r w:rsidR="008346DB">
        <w:rPr>
          <w:rFonts w:ascii="Times New Roman" w:hAnsi="Times New Roman" w:cs="Times New Roman"/>
          <w:sz w:val="24"/>
          <w:szCs w:val="24"/>
        </w:rPr>
        <w:t>e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vida </w:t>
      </w:r>
      <w:r w:rsidR="00672D3A">
        <w:rPr>
          <w:rFonts w:ascii="Times New Roman" w:hAnsi="Times New Roman" w:cs="Times New Roman"/>
          <w:sz w:val="24"/>
          <w:szCs w:val="24"/>
        </w:rPr>
        <w:t xml:space="preserve">farta </w:t>
      </w:r>
      <w:r w:rsidR="006F7029" w:rsidRPr="00C5704C">
        <w:rPr>
          <w:rFonts w:ascii="Times New Roman" w:hAnsi="Times New Roman" w:cs="Times New Roman"/>
          <w:sz w:val="24"/>
          <w:szCs w:val="24"/>
        </w:rPr>
        <w:t>em terra</w:t>
      </w:r>
      <w:r w:rsidR="008346D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estranha</w:t>
      </w:r>
      <w:r w:rsidR="008346D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3AFE">
        <w:rPr>
          <w:rFonts w:ascii="Times New Roman" w:hAnsi="Times New Roman" w:cs="Times New Roman"/>
          <w:sz w:val="24"/>
          <w:szCs w:val="24"/>
        </w:rPr>
        <w:t xml:space="preserve">só aumentavam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fome </w:t>
      </w:r>
      <w:r w:rsidR="00B63AFE">
        <w:rPr>
          <w:rFonts w:ascii="Times New Roman" w:hAnsi="Times New Roman" w:cs="Times New Roman"/>
          <w:sz w:val="24"/>
          <w:szCs w:val="24"/>
        </w:rPr>
        <w:t>em terra natal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O mendigo que </w:t>
      </w:r>
      <w:r w:rsidR="00902A82">
        <w:rPr>
          <w:rFonts w:ascii="Times New Roman" w:hAnsi="Times New Roman" w:cs="Times New Roman"/>
          <w:sz w:val="24"/>
          <w:szCs w:val="24"/>
        </w:rPr>
        <w:t>vagueia</w:t>
      </w:r>
      <w:r w:rsidR="00B63AFE">
        <w:rPr>
          <w:rFonts w:ascii="Times New Roman" w:hAnsi="Times New Roman" w:cs="Times New Roman"/>
          <w:sz w:val="24"/>
          <w:szCs w:val="24"/>
        </w:rPr>
        <w:t xml:space="preserve"> pelo mundo, </w:t>
      </w:r>
      <w:r w:rsidR="00C44B2B">
        <w:rPr>
          <w:rFonts w:ascii="Times New Roman" w:hAnsi="Times New Roman" w:cs="Times New Roman"/>
          <w:sz w:val="24"/>
          <w:szCs w:val="24"/>
        </w:rPr>
        <w:t>longe 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</w:t>
      </w:r>
      <w:r w:rsidR="00CB5F5D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5F5D">
        <w:rPr>
          <w:rFonts w:ascii="Times New Roman" w:hAnsi="Times New Roman" w:cs="Times New Roman"/>
          <w:sz w:val="24"/>
          <w:szCs w:val="24"/>
        </w:rPr>
        <w:t>morada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não se surpreende com nenhum </w:t>
      </w:r>
      <w:r w:rsidR="004C55FF">
        <w:rPr>
          <w:rFonts w:ascii="Times New Roman" w:hAnsi="Times New Roman" w:cs="Times New Roman"/>
          <w:sz w:val="24"/>
          <w:szCs w:val="24"/>
        </w:rPr>
        <w:t>alimento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63AFE">
        <w:rPr>
          <w:rFonts w:ascii="Times New Roman" w:hAnsi="Times New Roman" w:cs="Times New Roman"/>
          <w:sz w:val="24"/>
          <w:szCs w:val="24"/>
        </w:rPr>
        <w:t>Prova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tudo</w:t>
      </w:r>
      <w:r w:rsidR="00A36251">
        <w:rPr>
          <w:rFonts w:ascii="Times New Roman" w:hAnsi="Times New Roman" w:cs="Times New Roman"/>
          <w:sz w:val="24"/>
          <w:szCs w:val="24"/>
        </w:rPr>
        <w:t>, venha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pobre</w:t>
      </w:r>
      <w:r w:rsidR="00986354">
        <w:rPr>
          <w:rFonts w:ascii="Times New Roman" w:hAnsi="Times New Roman" w:cs="Times New Roman"/>
          <w:sz w:val="24"/>
          <w:szCs w:val="24"/>
        </w:rPr>
        <w:t xml:space="preserve"> ou </w:t>
      </w:r>
      <w:r w:rsidR="006F7029" w:rsidRPr="00C5704C">
        <w:rPr>
          <w:rFonts w:ascii="Times New Roman" w:hAnsi="Times New Roman" w:cs="Times New Roman"/>
          <w:sz w:val="24"/>
          <w:szCs w:val="24"/>
        </w:rPr>
        <w:t>do rico. “Pena que eu não lhe pedi pão</w:t>
      </w:r>
      <w:r w:rsidR="00B63AFE">
        <w:rPr>
          <w:rFonts w:ascii="Times New Roman" w:hAnsi="Times New Roman" w:cs="Times New Roman"/>
          <w:sz w:val="24"/>
          <w:szCs w:val="24"/>
        </w:rPr>
        <w:t>,”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C44B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4B2B">
        <w:rPr>
          <w:rFonts w:ascii="Times New Roman" w:hAnsi="Times New Roman" w:cs="Times New Roman"/>
          <w:sz w:val="24"/>
          <w:szCs w:val="24"/>
        </w:rPr>
        <w:t>voltou a refletir</w:t>
      </w:r>
      <w:r w:rsidR="00B63AFE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3AFE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>eu não entendi o que ele disse</w:t>
      </w:r>
      <w:r w:rsidR="00C44B2B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esse homem</w:t>
      </w:r>
      <w:r w:rsidR="005A5B76">
        <w:rPr>
          <w:rFonts w:ascii="Times New Roman" w:hAnsi="Times New Roman" w:cs="Times New Roman"/>
          <w:sz w:val="24"/>
          <w:szCs w:val="24"/>
        </w:rPr>
        <w:t>, pelo visto,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ve</w:t>
      </w:r>
      <w:r w:rsidR="00C44B2B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longe, mas o pão eu </w:t>
      </w:r>
      <w:r w:rsidR="00B63AFE">
        <w:rPr>
          <w:rFonts w:ascii="Times New Roman" w:hAnsi="Times New Roman" w:cs="Times New Roman"/>
          <w:sz w:val="24"/>
          <w:szCs w:val="24"/>
        </w:rPr>
        <w:t>bem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 comeria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B63AF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Escurecia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rapidamente. Na região de Khárkov, as noites de inverno são de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frio </w:t>
      </w:r>
      <w:r w:rsidR="00B32C8F">
        <w:rPr>
          <w:rFonts w:ascii="Times New Roman" w:hAnsi="Times New Roman" w:cs="Times New Roman"/>
          <w:sz w:val="24"/>
          <w:szCs w:val="24"/>
        </w:rPr>
        <w:t>gelado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807212">
        <w:rPr>
          <w:rFonts w:ascii="Times New Roman" w:hAnsi="Times New Roman" w:cs="Times New Roman"/>
          <w:sz w:val="24"/>
          <w:szCs w:val="24"/>
        </w:rPr>
        <w:t>quando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estrelas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aparecem e a lua começa a brilhar, </w:t>
      </w:r>
      <w:r w:rsidR="002F3111">
        <w:rPr>
          <w:rFonts w:ascii="Times New Roman" w:hAnsi="Times New Roman" w:cs="Times New Roman"/>
          <w:sz w:val="24"/>
          <w:szCs w:val="24"/>
        </w:rPr>
        <w:t>esfria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ainda mais.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volt</w:t>
      </w:r>
      <w:r w:rsidR="00807212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casa</w:t>
      </w:r>
      <w:r w:rsidR="00807212">
        <w:rPr>
          <w:rFonts w:ascii="Times New Roman" w:hAnsi="Times New Roman" w:cs="Times New Roman"/>
          <w:sz w:val="24"/>
          <w:szCs w:val="24"/>
        </w:rPr>
        <w:t xml:space="preserve">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63AFE">
        <w:rPr>
          <w:rFonts w:ascii="Times New Roman" w:hAnsi="Times New Roman" w:cs="Times New Roman"/>
          <w:sz w:val="24"/>
          <w:szCs w:val="24"/>
        </w:rPr>
        <w:t xml:space="preserve">lá </w:t>
      </w:r>
      <w:r w:rsidRPr="00C5704C">
        <w:rPr>
          <w:rFonts w:ascii="Times New Roman" w:hAnsi="Times New Roman" w:cs="Times New Roman"/>
          <w:sz w:val="24"/>
          <w:szCs w:val="24"/>
        </w:rPr>
        <w:t>encontrou Chura, que disse:</w:t>
      </w:r>
    </w:p>
    <w:p w:rsidR="006F7029" w:rsidRPr="00C5704C" w:rsidRDefault="00B9078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 se deitar, Maria, porque </w:t>
      </w:r>
      <w:r w:rsidR="00D62D59">
        <w:rPr>
          <w:rFonts w:ascii="Times New Roman" w:hAnsi="Times New Roman" w:cs="Times New Roman"/>
          <w:sz w:val="24"/>
          <w:szCs w:val="24"/>
        </w:rPr>
        <w:t xml:space="preserve">amanhã você se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levantará cedo... Kólia e </w:t>
      </w:r>
      <w:r w:rsidR="00D62D59" w:rsidRPr="00C5704C">
        <w:rPr>
          <w:rFonts w:ascii="Times New Roman" w:hAnsi="Times New Roman" w:cs="Times New Roman"/>
          <w:sz w:val="24"/>
          <w:szCs w:val="24"/>
        </w:rPr>
        <w:t>e</w:t>
      </w:r>
      <w:r w:rsidR="00D62D59">
        <w:rPr>
          <w:rFonts w:ascii="Times New Roman" w:hAnsi="Times New Roman" w:cs="Times New Roman"/>
          <w:sz w:val="24"/>
          <w:szCs w:val="24"/>
        </w:rPr>
        <w:t>u</w:t>
      </w:r>
      <w:r w:rsidR="00D62D5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resolvemos mandá-la para </w:t>
      </w:r>
      <w:r w:rsidR="002F3111">
        <w:rPr>
          <w:rFonts w:ascii="Times New Roman" w:hAnsi="Times New Roman" w:cs="Times New Roman"/>
          <w:sz w:val="24"/>
          <w:szCs w:val="24"/>
        </w:rPr>
        <w:t xml:space="preserve">a casa de </w:t>
      </w:r>
      <w:r w:rsidR="00807212">
        <w:rPr>
          <w:rFonts w:ascii="Times New Roman" w:hAnsi="Times New Roman" w:cs="Times New Roman"/>
          <w:sz w:val="24"/>
          <w:szCs w:val="24"/>
        </w:rPr>
        <w:t>ma</w:t>
      </w:r>
      <w:r w:rsidR="006F7029" w:rsidRPr="00C5704C">
        <w:rPr>
          <w:rFonts w:ascii="Times New Roman" w:hAnsi="Times New Roman" w:cs="Times New Roman"/>
          <w:sz w:val="24"/>
          <w:szCs w:val="24"/>
        </w:rPr>
        <w:t>mãe em Kertch. Você concorda?</w:t>
      </w:r>
    </w:p>
    <w:p w:rsidR="006F7029" w:rsidRPr="00C5704C" w:rsidRDefault="00D62D5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Concordo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Maria, pensando consigo: “Eu estou com saudade de mamãe e </w:t>
      </w:r>
      <w:r w:rsidR="00F3278F">
        <w:rPr>
          <w:rFonts w:ascii="Times New Roman" w:hAnsi="Times New Roman" w:cs="Times New Roman"/>
          <w:sz w:val="24"/>
          <w:szCs w:val="24"/>
        </w:rPr>
        <w:t xml:space="preserve">quem sabe lá </w:t>
      </w:r>
      <w:r w:rsidR="00E217B9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>não passe fome”.</w:t>
      </w:r>
    </w:p>
    <w:p w:rsidR="006F7029" w:rsidRPr="00A867CB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 manhã, no escuro</w:t>
      </w:r>
      <w:r w:rsidR="00F3278F">
        <w:rPr>
          <w:rFonts w:ascii="Times New Roman" w:hAnsi="Times New Roman" w:cs="Times New Roman"/>
          <w:sz w:val="24"/>
          <w:szCs w:val="24"/>
        </w:rPr>
        <w:t>, 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</w:t>
      </w:r>
      <w:r w:rsidR="00F3278F">
        <w:rPr>
          <w:rFonts w:ascii="Times New Roman" w:hAnsi="Times New Roman" w:cs="Times New Roman"/>
          <w:sz w:val="24"/>
          <w:szCs w:val="24"/>
        </w:rPr>
        <w:t xml:space="preserve">brilhava </w:t>
      </w:r>
      <w:r w:rsidR="008C2A1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lua gelada, Maria se aprontou, </w:t>
      </w:r>
      <w:r w:rsidR="00F3278F">
        <w:rPr>
          <w:rFonts w:ascii="Times New Roman" w:hAnsi="Times New Roman" w:cs="Times New Roman"/>
          <w:sz w:val="24"/>
          <w:szCs w:val="24"/>
        </w:rPr>
        <w:t>beijou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Kólia e Chura e </w:t>
      </w:r>
      <w:r w:rsidR="00F3278F">
        <w:rPr>
          <w:rFonts w:ascii="Times New Roman" w:hAnsi="Times New Roman" w:cs="Times New Roman"/>
          <w:sz w:val="24"/>
          <w:szCs w:val="24"/>
        </w:rPr>
        <w:t>partiu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217B9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arecia estar triste, mas não muito... Ela </w:t>
      </w:r>
      <w:r w:rsidR="002F3111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procura</w:t>
      </w:r>
      <w:r w:rsidR="002F3111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278F">
        <w:rPr>
          <w:rFonts w:ascii="Times New Roman" w:hAnsi="Times New Roman" w:cs="Times New Roman"/>
          <w:sz w:val="24"/>
          <w:szCs w:val="24"/>
        </w:rPr>
        <w:t xml:space="preserve">sua terra natal </w:t>
      </w:r>
      <w:r w:rsidR="00CE78BF">
        <w:rPr>
          <w:rFonts w:ascii="Times New Roman" w:hAnsi="Times New Roman" w:cs="Times New Roman"/>
          <w:sz w:val="24"/>
          <w:szCs w:val="24"/>
        </w:rPr>
        <w:t xml:space="preserve">e </w:t>
      </w:r>
      <w:r w:rsidR="00F3278F">
        <w:rPr>
          <w:rFonts w:ascii="Times New Roman" w:hAnsi="Times New Roman" w:cs="Times New Roman"/>
          <w:sz w:val="24"/>
          <w:szCs w:val="24"/>
        </w:rPr>
        <w:t xml:space="preserve">a </w:t>
      </w:r>
      <w:r w:rsidR="00CB5F5D">
        <w:rPr>
          <w:rFonts w:ascii="Times New Roman" w:hAnsi="Times New Roman" w:cs="Times New Roman"/>
          <w:sz w:val="24"/>
          <w:szCs w:val="24"/>
        </w:rPr>
        <w:t>encontrado</w:t>
      </w:r>
      <w:r w:rsidRPr="00C5704C">
        <w:rPr>
          <w:rFonts w:ascii="Times New Roman" w:hAnsi="Times New Roman" w:cs="Times New Roman"/>
          <w:sz w:val="24"/>
          <w:szCs w:val="24"/>
        </w:rPr>
        <w:t>, portanto</w:t>
      </w:r>
      <w:r w:rsidR="00691978" w:rsidRPr="002F311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abandonava</w:t>
      </w:r>
      <w:r w:rsidR="00B5156D">
        <w:rPr>
          <w:rFonts w:ascii="Times New Roman" w:hAnsi="Times New Roman" w:cs="Times New Roman"/>
          <w:sz w:val="24"/>
          <w:szCs w:val="24"/>
          <w:lang w:val="ru-RU"/>
        </w:rPr>
        <w:t>-а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angústia, partindo a </w:t>
      </w:r>
      <w:r w:rsidR="00B5156D">
        <w:rPr>
          <w:rFonts w:ascii="Times New Roman" w:hAnsi="Times New Roman" w:cs="Times New Roman"/>
          <w:sz w:val="24"/>
          <w:szCs w:val="24"/>
        </w:rPr>
        <w:t>um lugar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156D">
        <w:rPr>
          <w:rFonts w:ascii="Times New Roman" w:hAnsi="Times New Roman" w:cs="Times New Roman"/>
          <w:sz w:val="24"/>
          <w:szCs w:val="24"/>
        </w:rPr>
        <w:t>desconhecido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86354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cidade de Kertch, para </w:t>
      </w:r>
      <w:r w:rsidR="00F3278F">
        <w:rPr>
          <w:rFonts w:ascii="Times New Roman" w:hAnsi="Times New Roman" w:cs="Times New Roman"/>
          <w:sz w:val="24"/>
          <w:szCs w:val="24"/>
        </w:rPr>
        <w:t>encontrar</w:t>
      </w:r>
      <w:r w:rsidR="00E217B9">
        <w:rPr>
          <w:rFonts w:ascii="Times New Roman" w:hAnsi="Times New Roman" w:cs="Times New Roman"/>
          <w:sz w:val="24"/>
          <w:szCs w:val="24"/>
        </w:rPr>
        <w:t xml:space="preserve">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mãe. </w:t>
      </w:r>
      <w:r w:rsidR="00691978">
        <w:rPr>
          <w:rFonts w:ascii="Times New Roman" w:hAnsi="Times New Roman" w:cs="Times New Roman"/>
          <w:sz w:val="24"/>
          <w:szCs w:val="24"/>
        </w:rPr>
        <w:t>S</w:t>
      </w:r>
      <w:r w:rsidR="00365D7E">
        <w:rPr>
          <w:rFonts w:ascii="Times New Roman" w:hAnsi="Times New Roman" w:cs="Times New Roman"/>
          <w:sz w:val="24"/>
          <w:szCs w:val="24"/>
        </w:rPr>
        <w:t>eria</w:t>
      </w:r>
      <w:r w:rsidR="00365D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bom</w:t>
      </w:r>
      <w:r w:rsidR="00B5156D">
        <w:rPr>
          <w:rFonts w:ascii="Times New Roman" w:hAnsi="Times New Roman" w:cs="Times New Roman"/>
          <w:sz w:val="24"/>
          <w:szCs w:val="24"/>
        </w:rPr>
        <w:t xml:space="preserve"> ir </w:t>
      </w:r>
      <w:proofErr w:type="gramStart"/>
      <w:r w:rsidR="00B5156D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B5156D">
        <w:rPr>
          <w:rFonts w:ascii="Times New Roman" w:hAnsi="Times New Roman" w:cs="Times New Roman"/>
          <w:sz w:val="24"/>
          <w:szCs w:val="24"/>
        </w:rPr>
        <w:t xml:space="preserve"> casa de</w:t>
      </w:r>
      <w:r w:rsidR="003107B5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5156D">
        <w:rPr>
          <w:rFonts w:ascii="Times New Roman" w:hAnsi="Times New Roman" w:cs="Times New Roman"/>
          <w:sz w:val="24"/>
          <w:szCs w:val="24"/>
        </w:rPr>
        <w:t>ela sentiria</w:t>
      </w:r>
      <w:r w:rsidR="00365D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pena d</w:t>
      </w:r>
      <w:r w:rsidR="008C2A1B">
        <w:rPr>
          <w:rFonts w:ascii="Times New Roman" w:hAnsi="Times New Roman" w:cs="Times New Roman"/>
          <w:sz w:val="24"/>
          <w:szCs w:val="24"/>
        </w:rPr>
        <w:t>a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</w:t>
      </w:r>
      <w:r w:rsidR="00365D7E" w:rsidRPr="00C5704C">
        <w:rPr>
          <w:rFonts w:ascii="Times New Roman" w:hAnsi="Times New Roman" w:cs="Times New Roman"/>
          <w:sz w:val="24"/>
          <w:szCs w:val="24"/>
        </w:rPr>
        <w:t>alimentar</w:t>
      </w:r>
      <w:r w:rsidR="00365D7E">
        <w:rPr>
          <w:rFonts w:ascii="Times New Roman" w:hAnsi="Times New Roman" w:cs="Times New Roman"/>
          <w:sz w:val="24"/>
          <w:szCs w:val="24"/>
        </w:rPr>
        <w:t>ia</w:t>
      </w:r>
      <w:r w:rsidR="00365D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o que </w:t>
      </w:r>
      <w:r w:rsidR="00365D7E" w:rsidRPr="00C5704C">
        <w:rPr>
          <w:rFonts w:ascii="Times New Roman" w:hAnsi="Times New Roman" w:cs="Times New Roman"/>
          <w:sz w:val="24"/>
          <w:szCs w:val="24"/>
        </w:rPr>
        <w:t>tive</w:t>
      </w:r>
      <w:r w:rsidR="00365D7E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Adeus, </w:t>
      </w:r>
      <w:r w:rsidR="00365D7E" w:rsidRPr="00E217B9">
        <w:rPr>
          <w:rFonts w:ascii="Times New Roman" w:hAnsi="Times New Roman" w:cs="Times New Roman"/>
          <w:i/>
          <w:sz w:val="24"/>
          <w:szCs w:val="24"/>
        </w:rPr>
        <w:t>zak</w:t>
      </w:r>
      <w:r w:rsidR="00E217B9" w:rsidRPr="00E217B9">
        <w:rPr>
          <w:rFonts w:ascii="Times New Roman" w:hAnsi="Times New Roman" w:cs="Times New Roman"/>
          <w:i/>
          <w:sz w:val="24"/>
          <w:szCs w:val="24"/>
        </w:rPr>
        <w:t>á</w:t>
      </w:r>
      <w:r w:rsidR="00365D7E" w:rsidRPr="00E217B9">
        <w:rPr>
          <w:rFonts w:ascii="Times New Roman" w:hAnsi="Times New Roman" w:cs="Times New Roman"/>
          <w:i/>
          <w:sz w:val="24"/>
          <w:szCs w:val="24"/>
        </w:rPr>
        <w:t>z</w:t>
      </w:r>
      <w:r w:rsidR="00691978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adeus, igreja </w:t>
      </w:r>
      <w:r w:rsidR="00B5156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colina</w:t>
      </w:r>
      <w:r w:rsidR="00691978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adeus, moinho d’água... </w:t>
      </w:r>
      <w:r w:rsidR="0069197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 de Chagaro-Petróvskoie</w:t>
      </w:r>
      <w:r w:rsidR="00691978">
        <w:rPr>
          <w:rFonts w:ascii="Times New Roman" w:hAnsi="Times New Roman" w:cs="Times New Roman"/>
          <w:sz w:val="24"/>
          <w:szCs w:val="24"/>
        </w:rPr>
        <w:t xml:space="preserve"> des</w:t>
      </w:r>
      <w:r w:rsidR="004F7F22">
        <w:rPr>
          <w:rFonts w:ascii="Times New Roman" w:hAnsi="Times New Roman" w:cs="Times New Roman"/>
          <w:sz w:val="24"/>
          <w:szCs w:val="24"/>
        </w:rPr>
        <w:t>a</w:t>
      </w:r>
      <w:r w:rsidR="00691978">
        <w:rPr>
          <w:rFonts w:ascii="Times New Roman" w:hAnsi="Times New Roman" w:cs="Times New Roman"/>
          <w:sz w:val="24"/>
          <w:szCs w:val="24"/>
        </w:rPr>
        <w:t>parecia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91978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como</w:t>
      </w:r>
      <w:r w:rsidR="00CE78BF">
        <w:rPr>
          <w:rFonts w:ascii="Times New Roman" w:hAnsi="Times New Roman" w:cs="Times New Roman"/>
          <w:sz w:val="24"/>
          <w:szCs w:val="24"/>
        </w:rPr>
        <w:t xml:space="preserve"> </w:t>
      </w:r>
      <w:r w:rsidR="00691978">
        <w:rPr>
          <w:rFonts w:ascii="Times New Roman" w:hAnsi="Times New Roman" w:cs="Times New Roman"/>
          <w:sz w:val="24"/>
          <w:szCs w:val="24"/>
        </w:rPr>
        <w:t xml:space="preserve">desapareceram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Izium, onde </w:t>
      </w:r>
      <w:r w:rsidR="00691978">
        <w:rPr>
          <w:rFonts w:ascii="Times New Roman" w:hAnsi="Times New Roman" w:cs="Times New Roman"/>
          <w:sz w:val="24"/>
          <w:szCs w:val="24"/>
        </w:rPr>
        <w:t>ela vivera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bem, Kursk, onde </w:t>
      </w:r>
      <w:r w:rsidR="00691978">
        <w:rPr>
          <w:rFonts w:ascii="Times New Roman" w:hAnsi="Times New Roman" w:cs="Times New Roman"/>
          <w:sz w:val="24"/>
          <w:szCs w:val="24"/>
        </w:rPr>
        <w:t>passara tão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Vorónej, onde </w:t>
      </w:r>
      <w:r w:rsidR="00691978">
        <w:rPr>
          <w:rFonts w:ascii="Times New Roman" w:hAnsi="Times New Roman" w:cs="Times New Roman"/>
          <w:sz w:val="24"/>
          <w:szCs w:val="24"/>
        </w:rPr>
        <w:t>vivera ainda melhor</w:t>
      </w:r>
      <w:r w:rsidRPr="00C5704C">
        <w:rPr>
          <w:rFonts w:ascii="Times New Roman" w:hAnsi="Times New Roman" w:cs="Times New Roman"/>
          <w:sz w:val="24"/>
          <w:szCs w:val="24"/>
        </w:rPr>
        <w:t>, perto de Ks</w:t>
      </w:r>
      <w:r w:rsidR="004F7F2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énia. Maria </w:t>
      </w:r>
      <w:r w:rsidR="00CE78BF">
        <w:rPr>
          <w:rFonts w:ascii="Times New Roman" w:hAnsi="Times New Roman" w:cs="Times New Roman"/>
          <w:sz w:val="24"/>
          <w:szCs w:val="24"/>
        </w:rPr>
        <w:t>segu</w:t>
      </w:r>
      <w:r w:rsidR="00902A82">
        <w:rPr>
          <w:rFonts w:ascii="Times New Roman" w:hAnsi="Times New Roman" w:cs="Times New Roman"/>
          <w:sz w:val="24"/>
          <w:szCs w:val="24"/>
        </w:rPr>
        <w:t xml:space="preserve">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pela </w:t>
      </w:r>
      <w:r w:rsidRPr="00691978">
        <w:rPr>
          <w:rFonts w:ascii="Times New Roman" w:hAnsi="Times New Roman" w:cs="Times New Roman"/>
          <w:i/>
          <w:sz w:val="24"/>
          <w:szCs w:val="24"/>
        </w:rPr>
        <w:t>tamba</w:t>
      </w:r>
      <w:r w:rsidR="004F7F22">
        <w:rPr>
          <w:rFonts w:ascii="Times New Roman" w:hAnsi="Times New Roman" w:cs="Times New Roman"/>
          <w:i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co</w:t>
      </w:r>
      <w:r w:rsidR="00895A78">
        <w:rPr>
          <w:rFonts w:ascii="Times New Roman" w:hAnsi="Times New Roman" w:cs="Times New Roman"/>
          <w:sz w:val="24"/>
          <w:szCs w:val="24"/>
        </w:rPr>
        <w:t>ntramão</w:t>
      </w:r>
      <w:r w:rsidR="005A5B76">
        <w:rPr>
          <w:rFonts w:ascii="Times New Roman" w:hAnsi="Times New Roman" w:cs="Times New Roman"/>
          <w:sz w:val="24"/>
          <w:szCs w:val="24"/>
        </w:rPr>
        <w:t>, rumo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B76">
        <w:rPr>
          <w:rFonts w:ascii="Times New Roman" w:hAnsi="Times New Roman" w:cs="Times New Roman"/>
          <w:sz w:val="24"/>
          <w:szCs w:val="24"/>
        </w:rPr>
        <w:t>à</w:t>
      </w:r>
      <w:r w:rsidR="00941706">
        <w:rPr>
          <w:rFonts w:ascii="Times New Roman" w:hAnsi="Times New Roman" w:cs="Times New Roman"/>
          <w:sz w:val="24"/>
          <w:szCs w:val="24"/>
        </w:rPr>
        <w:t xml:space="preserve"> estação </w:t>
      </w:r>
      <w:r w:rsidRPr="00C5704C">
        <w:rPr>
          <w:rFonts w:ascii="Times New Roman" w:hAnsi="Times New Roman" w:cs="Times New Roman"/>
          <w:sz w:val="24"/>
          <w:szCs w:val="24"/>
        </w:rPr>
        <w:t>de Dimítrov. Kólia e Chura lhe de</w:t>
      </w:r>
      <w:r w:rsidR="00520131" w:rsidRPr="00C5704C">
        <w:rPr>
          <w:rFonts w:ascii="Times New Roman" w:hAnsi="Times New Roman" w:cs="Times New Roman"/>
          <w:sz w:val="24"/>
          <w:szCs w:val="24"/>
        </w:rPr>
        <w:t>ram dinheiro para</w:t>
      </w:r>
      <w:r w:rsidR="00275990">
        <w:rPr>
          <w:rFonts w:ascii="Times New Roman" w:hAnsi="Times New Roman" w:cs="Times New Roman"/>
          <w:sz w:val="24"/>
          <w:szCs w:val="24"/>
        </w:rPr>
        <w:t xml:space="preserve"> 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passagem</w:t>
      </w:r>
      <w:r w:rsidR="004F7F22">
        <w:rPr>
          <w:rFonts w:ascii="Times New Roman" w:hAnsi="Times New Roman" w:cs="Times New Roman"/>
          <w:sz w:val="24"/>
          <w:szCs w:val="24"/>
        </w:rPr>
        <w:t>,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pão; </w:t>
      </w:r>
      <w:r w:rsidR="00986354" w:rsidRPr="00CB5F5D">
        <w:rPr>
          <w:rFonts w:ascii="Times New Roman" w:hAnsi="Times New Roman" w:cs="Times New Roman"/>
          <w:sz w:val="24"/>
          <w:szCs w:val="24"/>
        </w:rPr>
        <w:t>só</w:t>
      </w:r>
      <w:r w:rsidR="00986354">
        <w:rPr>
          <w:rFonts w:ascii="Times New Roman" w:hAnsi="Times New Roman" w:cs="Times New Roman"/>
          <w:sz w:val="24"/>
          <w:szCs w:val="24"/>
        </w:rPr>
        <w:t xml:space="preserve"> que </w:t>
      </w:r>
      <w:r w:rsidR="004F7F22">
        <w:rPr>
          <w:rFonts w:ascii="Times New Roman" w:hAnsi="Times New Roman" w:cs="Times New Roman"/>
          <w:sz w:val="24"/>
          <w:szCs w:val="24"/>
        </w:rPr>
        <w:t xml:space="preserve">não adiantaria </w:t>
      </w:r>
      <w:r w:rsidR="00275990">
        <w:rPr>
          <w:rFonts w:ascii="Times New Roman" w:hAnsi="Times New Roman" w:cs="Times New Roman"/>
          <w:sz w:val="24"/>
          <w:szCs w:val="24"/>
        </w:rPr>
        <w:t>mendigar</w:t>
      </w:r>
      <w:r w:rsidR="002759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</w:t>
      </w:r>
      <w:r w:rsidRPr="004F7F22">
        <w:rPr>
          <w:rFonts w:ascii="Times New Roman" w:hAnsi="Times New Roman" w:cs="Times New Roman"/>
          <w:i/>
          <w:sz w:val="24"/>
          <w:szCs w:val="24"/>
        </w:rPr>
        <w:t>tamba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ela teria </w:t>
      </w:r>
      <w:r w:rsidR="00081740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passar fome até </w:t>
      </w:r>
      <w:r w:rsidR="00B5156D">
        <w:rPr>
          <w:rFonts w:ascii="Times New Roman" w:hAnsi="Times New Roman" w:cs="Times New Roman"/>
          <w:sz w:val="24"/>
          <w:szCs w:val="24"/>
        </w:rPr>
        <w:t xml:space="preserve">chegar a </w:t>
      </w:r>
      <w:r w:rsidRPr="00C5704C">
        <w:rPr>
          <w:rFonts w:ascii="Times New Roman" w:hAnsi="Times New Roman" w:cs="Times New Roman"/>
          <w:sz w:val="24"/>
          <w:szCs w:val="24"/>
        </w:rPr>
        <w:t>Dimítrov. O</w:t>
      </w:r>
      <w:r w:rsidR="004F7F2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mendigo</w:t>
      </w:r>
      <w:r w:rsidR="004F7F2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7F22">
        <w:rPr>
          <w:rFonts w:ascii="Times New Roman" w:hAnsi="Times New Roman" w:cs="Times New Roman"/>
          <w:sz w:val="24"/>
          <w:szCs w:val="24"/>
        </w:rPr>
        <w:t>possuem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lei: </w:t>
      </w:r>
      <w:r w:rsidR="004F7F22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7F2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</w:t>
      </w:r>
      <w:r w:rsidR="004F7F22">
        <w:rPr>
          <w:rFonts w:ascii="Times New Roman" w:hAnsi="Times New Roman" w:cs="Times New Roman"/>
          <w:sz w:val="24"/>
          <w:szCs w:val="24"/>
        </w:rPr>
        <w:t xml:space="preserve"> apertar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F7F22">
        <w:rPr>
          <w:rFonts w:ascii="Times New Roman" w:hAnsi="Times New Roman" w:cs="Times New Roman"/>
          <w:sz w:val="24"/>
          <w:szCs w:val="24"/>
        </w:rPr>
        <w:t>se abasteça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paciência. </w:t>
      </w:r>
      <w:r w:rsidR="004F7F22">
        <w:rPr>
          <w:rFonts w:ascii="Times New Roman" w:hAnsi="Times New Roman" w:cs="Times New Roman"/>
          <w:sz w:val="24"/>
          <w:szCs w:val="24"/>
        </w:rPr>
        <w:t>Com efeito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81740">
        <w:rPr>
          <w:rFonts w:ascii="Times New Roman" w:hAnsi="Times New Roman" w:cs="Times New Roman"/>
          <w:sz w:val="24"/>
          <w:szCs w:val="24"/>
        </w:rPr>
        <w:t xml:space="preserve">foi </w:t>
      </w:r>
      <w:r w:rsidR="004F7F2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Dimítrov </w:t>
      </w:r>
      <w:r w:rsidR="00081740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</w:t>
      </w:r>
      <w:r w:rsidR="00FC2B12">
        <w:rPr>
          <w:rFonts w:ascii="Times New Roman" w:hAnsi="Times New Roman" w:cs="Times New Roman"/>
          <w:sz w:val="24"/>
          <w:szCs w:val="24"/>
        </w:rPr>
        <w:t>conseguiu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seco</w:t>
      </w:r>
      <w:r w:rsidR="002F311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de uma casa rica</w:t>
      </w:r>
      <w:r w:rsidR="00B5156D">
        <w:rPr>
          <w:rFonts w:ascii="Times New Roman" w:hAnsi="Times New Roman" w:cs="Times New Roman"/>
          <w:sz w:val="24"/>
          <w:szCs w:val="24"/>
        </w:rPr>
        <w:t xml:space="preserve">. Ela </w:t>
      </w:r>
      <w:r w:rsidR="00986354">
        <w:rPr>
          <w:rFonts w:ascii="Times New Roman" w:hAnsi="Times New Roman" w:cs="Times New Roman"/>
          <w:sz w:val="24"/>
          <w:szCs w:val="24"/>
        </w:rPr>
        <w:t xml:space="preserve">o </w:t>
      </w:r>
      <w:r w:rsidR="00B5156D">
        <w:rPr>
          <w:rFonts w:ascii="Times New Roman" w:hAnsi="Times New Roman" w:cs="Times New Roman"/>
          <w:sz w:val="24"/>
          <w:szCs w:val="24"/>
        </w:rPr>
        <w:t>comeu na estação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comprou </w:t>
      </w:r>
      <w:r w:rsidR="004F7F2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passagem até Khárkov, porque não </w:t>
      </w:r>
      <w:r w:rsidR="004F7F22">
        <w:rPr>
          <w:rFonts w:ascii="Times New Roman" w:hAnsi="Times New Roman" w:cs="Times New Roman"/>
          <w:sz w:val="24"/>
          <w:szCs w:val="24"/>
        </w:rPr>
        <w:t>vendiam</w:t>
      </w:r>
      <w:r w:rsidR="00B5156D">
        <w:rPr>
          <w:rFonts w:ascii="Times New Roman" w:hAnsi="Times New Roman" w:cs="Times New Roman"/>
          <w:sz w:val="24"/>
          <w:szCs w:val="24"/>
        </w:rPr>
        <w:t xml:space="preserve"> para Kertch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trem </w:t>
      </w:r>
      <w:r w:rsidR="004F7F22">
        <w:rPr>
          <w:rFonts w:ascii="Times New Roman" w:hAnsi="Times New Roman" w:cs="Times New Roman"/>
          <w:sz w:val="24"/>
          <w:szCs w:val="24"/>
        </w:rPr>
        <w:t xml:space="preserve">havia </w:t>
      </w:r>
      <w:r w:rsidR="00F33D72">
        <w:rPr>
          <w:rFonts w:ascii="Times New Roman" w:hAnsi="Times New Roman" w:cs="Times New Roman"/>
          <w:sz w:val="24"/>
          <w:szCs w:val="24"/>
        </w:rPr>
        <w:t>se transformado</w:t>
      </w:r>
      <w:r w:rsidR="00F33D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Maria </w:t>
      </w:r>
      <w:r w:rsidR="004F7F22">
        <w:rPr>
          <w:rFonts w:ascii="Times New Roman" w:hAnsi="Times New Roman" w:cs="Times New Roman"/>
          <w:sz w:val="24"/>
          <w:szCs w:val="24"/>
        </w:rPr>
        <w:t>em 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habitual, e Khárkov </w:t>
      </w:r>
      <w:r w:rsidR="004F7F22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a surpreendeu como da primeira vez. </w:t>
      </w:r>
      <w:r w:rsidR="002F3111">
        <w:rPr>
          <w:rFonts w:ascii="Times New Roman" w:hAnsi="Times New Roman" w:cs="Times New Roman"/>
          <w:sz w:val="24"/>
          <w:szCs w:val="24"/>
        </w:rPr>
        <w:t xml:space="preserve">Lá </w:t>
      </w:r>
      <w:r w:rsidR="00FC2B12">
        <w:rPr>
          <w:rFonts w:ascii="Times New Roman" w:hAnsi="Times New Roman" w:cs="Times New Roman"/>
          <w:sz w:val="24"/>
          <w:szCs w:val="24"/>
        </w:rPr>
        <w:t xml:space="preserve">ganhou mais </w:t>
      </w:r>
      <w:r w:rsidR="008C2A1B">
        <w:rPr>
          <w:rFonts w:ascii="Times New Roman" w:hAnsi="Times New Roman" w:cs="Times New Roman"/>
          <w:sz w:val="24"/>
          <w:szCs w:val="24"/>
        </w:rPr>
        <w:t>u</w:t>
      </w:r>
      <w:r w:rsidR="00FC2B12">
        <w:rPr>
          <w:rFonts w:ascii="Times New Roman" w:hAnsi="Times New Roman" w:cs="Times New Roman"/>
          <w:sz w:val="24"/>
          <w:szCs w:val="24"/>
        </w:rPr>
        <w:t xml:space="preserve">m pouco de </w:t>
      </w:r>
      <w:r w:rsidRPr="00C5704C">
        <w:rPr>
          <w:rFonts w:ascii="Times New Roman" w:hAnsi="Times New Roman" w:cs="Times New Roman"/>
          <w:sz w:val="24"/>
          <w:szCs w:val="24"/>
        </w:rPr>
        <w:t>pão d</w:t>
      </w:r>
      <w:r w:rsidR="00FC2B12">
        <w:rPr>
          <w:rFonts w:ascii="Times New Roman" w:hAnsi="Times New Roman" w:cs="Times New Roman"/>
          <w:sz w:val="24"/>
          <w:szCs w:val="24"/>
        </w:rPr>
        <w:t>e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passageiros ricos, comprou </w:t>
      </w:r>
      <w:r w:rsidR="00B5156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passagem </w:t>
      </w:r>
      <w:r w:rsidR="00081740">
        <w:rPr>
          <w:rFonts w:ascii="Times New Roman" w:hAnsi="Times New Roman" w:cs="Times New Roman"/>
          <w:sz w:val="24"/>
          <w:szCs w:val="24"/>
        </w:rPr>
        <w:t>e partiu</w:t>
      </w:r>
      <w:r w:rsidR="00B515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Kertch, </w:t>
      </w:r>
      <w:r w:rsidRPr="00A867CB">
        <w:rPr>
          <w:rFonts w:ascii="Times New Roman" w:hAnsi="Times New Roman" w:cs="Times New Roman"/>
          <w:sz w:val="24"/>
          <w:szCs w:val="24"/>
        </w:rPr>
        <w:t xml:space="preserve">que ela </w:t>
      </w:r>
      <w:r w:rsidR="006D53FC">
        <w:rPr>
          <w:rFonts w:ascii="Times New Roman" w:hAnsi="Times New Roman" w:cs="Times New Roman"/>
          <w:sz w:val="24"/>
          <w:szCs w:val="24"/>
        </w:rPr>
        <w:t>acreditava</w:t>
      </w:r>
      <w:r w:rsidR="006D53FC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>ser parecida com Izium ou Vorónej, pois sua mãe, Maria</w:t>
      </w:r>
      <w:r w:rsidR="006D53FC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não escolher</w:t>
      </w:r>
      <w:r w:rsidR="008C2A1B">
        <w:rPr>
          <w:rFonts w:ascii="Times New Roman" w:hAnsi="Times New Roman" w:cs="Times New Roman"/>
          <w:sz w:val="24"/>
          <w:szCs w:val="24"/>
        </w:rPr>
        <w:t>ia</w:t>
      </w:r>
      <w:r w:rsidRPr="00A867CB">
        <w:rPr>
          <w:rFonts w:ascii="Times New Roman" w:hAnsi="Times New Roman" w:cs="Times New Roman"/>
          <w:sz w:val="24"/>
          <w:szCs w:val="24"/>
        </w:rPr>
        <w:t xml:space="preserve"> morar </w:t>
      </w:r>
      <w:r w:rsidR="00FC2B12">
        <w:rPr>
          <w:rFonts w:ascii="Times New Roman" w:hAnsi="Times New Roman" w:cs="Times New Roman"/>
          <w:sz w:val="24"/>
          <w:szCs w:val="24"/>
        </w:rPr>
        <w:t xml:space="preserve">em </w:t>
      </w:r>
      <w:r w:rsidRPr="00A867CB">
        <w:rPr>
          <w:rFonts w:ascii="Times New Roman" w:hAnsi="Times New Roman" w:cs="Times New Roman"/>
          <w:sz w:val="24"/>
          <w:szCs w:val="24"/>
        </w:rPr>
        <w:t xml:space="preserve">uma cidade ruim como Kursk.  </w:t>
      </w:r>
    </w:p>
    <w:p w:rsidR="006F7029" w:rsidRPr="00C5704C" w:rsidRDefault="0028062B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viagem para Kertch durou um dia e uma noite. D</w:t>
      </w:r>
      <w:r w:rsidR="006F7029" w:rsidRPr="00A867CB">
        <w:rPr>
          <w:rFonts w:ascii="Times New Roman" w:hAnsi="Times New Roman" w:cs="Times New Roman"/>
          <w:sz w:val="24"/>
          <w:szCs w:val="24"/>
        </w:rPr>
        <w:t xml:space="preserve">e manhã </w:t>
      </w:r>
      <w:r w:rsidR="0082048A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A867CB">
        <w:rPr>
          <w:rFonts w:ascii="Times New Roman" w:hAnsi="Times New Roman" w:cs="Times New Roman"/>
          <w:sz w:val="24"/>
          <w:szCs w:val="24"/>
        </w:rPr>
        <w:t>acordou e olhou pela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janela: a neve tinha desaparecido, o sol brilha</w:t>
      </w:r>
      <w:r w:rsidR="008C2A1B">
        <w:rPr>
          <w:rFonts w:ascii="Times New Roman" w:hAnsi="Times New Roman" w:cs="Times New Roman"/>
          <w:sz w:val="24"/>
          <w:szCs w:val="24"/>
        </w:rPr>
        <w:t>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C2A1B">
        <w:rPr>
          <w:rFonts w:ascii="Times New Roman" w:hAnsi="Times New Roman" w:cs="Times New Roman"/>
          <w:sz w:val="24"/>
          <w:szCs w:val="24"/>
        </w:rPr>
        <w:t xml:space="preserve">no horizonte </w:t>
      </w:r>
      <w:r w:rsidR="00251B21">
        <w:rPr>
          <w:rFonts w:ascii="Times New Roman" w:hAnsi="Times New Roman" w:cs="Times New Roman"/>
          <w:sz w:val="24"/>
          <w:szCs w:val="24"/>
        </w:rPr>
        <w:t xml:space="preserve">se </w:t>
      </w:r>
      <w:r w:rsidR="008C2A1B">
        <w:rPr>
          <w:rFonts w:ascii="Times New Roman" w:hAnsi="Times New Roman" w:cs="Times New Roman"/>
          <w:sz w:val="24"/>
          <w:szCs w:val="24"/>
        </w:rPr>
        <w:t xml:space="preserve">estendia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campo azul </w:t>
      </w:r>
      <w:r w:rsidR="008C2A1B">
        <w:rPr>
          <w:rFonts w:ascii="Times New Roman" w:hAnsi="Times New Roman" w:cs="Times New Roman"/>
          <w:sz w:val="24"/>
          <w:szCs w:val="24"/>
        </w:rPr>
        <w:t>infinito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1E0F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048A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mar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explicaram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sua</w:t>
      </w:r>
      <w:r w:rsidR="0082048A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água</w:t>
      </w:r>
      <w:r w:rsidR="0082048A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048A">
        <w:rPr>
          <w:rFonts w:ascii="Times New Roman" w:hAnsi="Times New Roman" w:cs="Times New Roman"/>
          <w:sz w:val="24"/>
          <w:szCs w:val="24"/>
        </w:rPr>
        <w:t>vão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a Turquia, um estado estrangeiro.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E Maria </w:t>
      </w:r>
      <w:r w:rsidR="00CE78BF">
        <w:rPr>
          <w:rFonts w:ascii="Times New Roman" w:hAnsi="Times New Roman" w:cs="Times New Roman"/>
          <w:sz w:val="24"/>
          <w:szCs w:val="24"/>
        </w:rPr>
        <w:t>olhou ao redor</w:t>
      </w:r>
      <w:r w:rsidR="008C2A1B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terra </w:t>
      </w:r>
      <w:r w:rsidR="008C2A1B"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encosta</w:t>
      </w:r>
      <w:r w:rsidR="008C2A1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0F43">
        <w:rPr>
          <w:rFonts w:ascii="Times New Roman" w:hAnsi="Times New Roman" w:cs="Times New Roman"/>
          <w:sz w:val="24"/>
          <w:szCs w:val="24"/>
        </w:rPr>
        <w:t>n</w:t>
      </w:r>
      <w:r w:rsidR="001E0F43" w:rsidRPr="00C5704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1E0F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céu</w:t>
      </w:r>
      <w:r w:rsidR="00AD28BD">
        <w:rPr>
          <w:rFonts w:ascii="Times New Roman" w:hAnsi="Times New Roman" w:cs="Times New Roman"/>
          <w:sz w:val="24"/>
          <w:szCs w:val="24"/>
        </w:rPr>
        <w:t>!</w:t>
      </w:r>
    </w:p>
    <w:p w:rsidR="006F7029" w:rsidRPr="00C5704C" w:rsidRDefault="001E0F4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78BF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A4A">
        <w:rPr>
          <w:rFonts w:ascii="Times New Roman" w:hAnsi="Times New Roman" w:cs="Times New Roman"/>
          <w:sz w:val="24"/>
          <w:szCs w:val="24"/>
        </w:rPr>
        <w:t>o monte</w:t>
      </w:r>
      <w:r w:rsidR="003107B5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Mitrídates </w:t>
      </w:r>
      <w:r w:rsidR="00BA2C91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explicaram...</w:t>
      </w:r>
    </w:p>
    <w:p w:rsidR="006F7029" w:rsidRPr="00CB5F5D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Ker</w:t>
      </w:r>
      <w:r w:rsidR="002728F5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 </w:t>
      </w:r>
      <w:r w:rsidR="0082048A">
        <w:rPr>
          <w:rFonts w:ascii="Times New Roman" w:hAnsi="Times New Roman" w:cs="Times New Roman"/>
          <w:sz w:val="24"/>
          <w:szCs w:val="24"/>
        </w:rPr>
        <w:t>em 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parecia com Izium, onde </w:t>
      </w:r>
      <w:r w:rsidR="00BA2C91">
        <w:rPr>
          <w:rFonts w:ascii="Times New Roman" w:hAnsi="Times New Roman" w:cs="Times New Roman"/>
          <w:sz w:val="24"/>
          <w:szCs w:val="24"/>
        </w:rPr>
        <w:t>a esmola era 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Kursk, onde </w:t>
      </w:r>
      <w:r w:rsidR="009B5FC4">
        <w:rPr>
          <w:rFonts w:ascii="Times New Roman" w:hAnsi="Times New Roman" w:cs="Times New Roman"/>
          <w:sz w:val="24"/>
          <w:szCs w:val="24"/>
        </w:rPr>
        <w:t xml:space="preserve">a esmola </w:t>
      </w:r>
      <w:r w:rsidR="00BA2C91">
        <w:rPr>
          <w:rFonts w:ascii="Times New Roman" w:hAnsi="Times New Roman" w:cs="Times New Roman"/>
          <w:sz w:val="24"/>
          <w:szCs w:val="24"/>
        </w:rPr>
        <w:t>era ruim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2048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Vorónej, onde vivera </w:t>
      </w:r>
      <w:r w:rsidR="0082048A">
        <w:rPr>
          <w:rFonts w:ascii="Times New Roman" w:hAnsi="Times New Roman" w:cs="Times New Roman"/>
          <w:sz w:val="24"/>
          <w:szCs w:val="24"/>
        </w:rPr>
        <w:t xml:space="preserve">tão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bem </w:t>
      </w:r>
      <w:r w:rsidR="00902A82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Ksénia... </w:t>
      </w:r>
      <w:r w:rsidR="00BA2C91">
        <w:rPr>
          <w:rFonts w:ascii="Times New Roman" w:hAnsi="Times New Roman" w:cs="Times New Roman"/>
          <w:sz w:val="24"/>
          <w:szCs w:val="24"/>
        </w:rPr>
        <w:t>“</w:t>
      </w:r>
      <w:r w:rsidR="0082048A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omo será </w:t>
      </w:r>
      <w:r w:rsidR="00251B21">
        <w:rPr>
          <w:rFonts w:ascii="Times New Roman" w:hAnsi="Times New Roman" w:cs="Times New Roman"/>
          <w:sz w:val="24"/>
          <w:szCs w:val="24"/>
        </w:rPr>
        <w:t>este lugar</w:t>
      </w:r>
      <w:r w:rsidRPr="00C5704C">
        <w:rPr>
          <w:rFonts w:ascii="Times New Roman" w:hAnsi="Times New Roman" w:cs="Times New Roman"/>
          <w:sz w:val="24"/>
          <w:szCs w:val="24"/>
        </w:rPr>
        <w:t>?”</w:t>
      </w:r>
      <w:r w:rsidR="00BA2C9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pensava Maria</w:t>
      </w:r>
      <w:r w:rsidR="009B5FC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descendo do trem para a terra quente. </w:t>
      </w:r>
      <w:r w:rsidR="009B5FC4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caminhava e se surpreendia </w:t>
      </w:r>
      <w:r w:rsidR="0082048A">
        <w:rPr>
          <w:rFonts w:ascii="Times New Roman" w:hAnsi="Times New Roman" w:cs="Times New Roman"/>
          <w:sz w:val="24"/>
          <w:szCs w:val="24"/>
        </w:rPr>
        <w:t>a todo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quase </w:t>
      </w:r>
      <w:r w:rsidR="004B3CA5">
        <w:rPr>
          <w:rFonts w:ascii="Times New Roman" w:hAnsi="Times New Roman" w:cs="Times New Roman"/>
          <w:sz w:val="24"/>
          <w:szCs w:val="24"/>
        </w:rPr>
        <w:t>como</w:t>
      </w:r>
      <w:r w:rsidR="004B3C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da primeira vez em</w:t>
      </w:r>
      <w:r w:rsidR="0082048A">
        <w:rPr>
          <w:rFonts w:ascii="Times New Roman" w:hAnsi="Times New Roman" w:cs="Times New Roman"/>
          <w:sz w:val="24"/>
          <w:szCs w:val="24"/>
        </w:rPr>
        <w:t xml:space="preserve"> que est</w:t>
      </w:r>
      <w:r w:rsidR="00251B21">
        <w:rPr>
          <w:rFonts w:ascii="Times New Roman" w:hAnsi="Times New Roman" w:cs="Times New Roman"/>
          <w:sz w:val="24"/>
          <w:szCs w:val="24"/>
        </w:rPr>
        <w:t>i</w:t>
      </w:r>
      <w:r w:rsidR="0082048A">
        <w:rPr>
          <w:rFonts w:ascii="Times New Roman" w:hAnsi="Times New Roman" w:cs="Times New Roman"/>
          <w:sz w:val="24"/>
          <w:szCs w:val="24"/>
        </w:rPr>
        <w:t>ve</w:t>
      </w:r>
      <w:r w:rsidR="00251B21">
        <w:rPr>
          <w:rFonts w:ascii="Times New Roman" w:hAnsi="Times New Roman" w:cs="Times New Roman"/>
          <w:sz w:val="24"/>
          <w:szCs w:val="24"/>
        </w:rPr>
        <w:t>ra</w:t>
      </w:r>
      <w:r w:rsidR="0082048A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Khárkov, quando corr</w:t>
      </w:r>
      <w:r w:rsidR="002728F5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Vássia </w:t>
      </w:r>
      <w:r w:rsidR="0082048A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entre as árvores </w:t>
      </w:r>
      <w:r w:rsidR="00902A82">
        <w:rPr>
          <w:rFonts w:ascii="Times New Roman" w:hAnsi="Times New Roman" w:cs="Times New Roman"/>
          <w:sz w:val="24"/>
          <w:szCs w:val="24"/>
        </w:rPr>
        <w:t xml:space="preserve">estranhas </w:t>
      </w:r>
      <w:r w:rsidR="0082048A">
        <w:rPr>
          <w:rFonts w:ascii="Times New Roman" w:hAnsi="Times New Roman" w:cs="Times New Roman"/>
          <w:sz w:val="24"/>
          <w:szCs w:val="24"/>
        </w:rPr>
        <w:t xml:space="preserve">plantadas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vasos. As ruas </w:t>
      </w:r>
      <w:r w:rsidR="009B5FC4">
        <w:rPr>
          <w:rFonts w:ascii="Times New Roman" w:hAnsi="Times New Roman" w:cs="Times New Roman"/>
          <w:sz w:val="24"/>
          <w:szCs w:val="24"/>
        </w:rPr>
        <w:t>de</w:t>
      </w:r>
      <w:r w:rsidR="002728F5">
        <w:rPr>
          <w:rFonts w:ascii="Times New Roman" w:hAnsi="Times New Roman" w:cs="Times New Roman"/>
          <w:sz w:val="24"/>
          <w:szCs w:val="24"/>
        </w:rPr>
        <w:t xml:space="preserve"> Kertch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eram </w:t>
      </w:r>
      <w:r w:rsidR="00AF5BA3">
        <w:rPr>
          <w:rFonts w:ascii="Times New Roman" w:hAnsi="Times New Roman" w:cs="Times New Roman"/>
          <w:sz w:val="24"/>
          <w:szCs w:val="24"/>
        </w:rPr>
        <w:t>como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outros lugares</w:t>
      </w:r>
      <w:r w:rsidR="003107B5">
        <w:rPr>
          <w:rFonts w:ascii="Times New Roman" w:hAnsi="Times New Roman" w:cs="Times New Roman"/>
          <w:sz w:val="24"/>
          <w:szCs w:val="24"/>
        </w:rPr>
        <w:t>, mas</w:t>
      </w:r>
      <w:r w:rsidR="003107B5" w:rsidRPr="003107B5">
        <w:rPr>
          <w:rFonts w:ascii="Times New Roman" w:hAnsi="Times New Roman" w:cs="Times New Roman"/>
          <w:sz w:val="24"/>
          <w:szCs w:val="24"/>
        </w:rPr>
        <w:t xml:space="preserve"> </w:t>
      </w:r>
      <w:r w:rsidR="003107B5">
        <w:rPr>
          <w:rFonts w:ascii="Times New Roman" w:hAnsi="Times New Roman" w:cs="Times New Roman"/>
          <w:sz w:val="24"/>
          <w:szCs w:val="24"/>
        </w:rPr>
        <w:t xml:space="preserve">pedregosas </w:t>
      </w:r>
      <w:r w:rsidRPr="00C5704C">
        <w:rPr>
          <w:rFonts w:ascii="Times New Roman" w:hAnsi="Times New Roman" w:cs="Times New Roman"/>
          <w:sz w:val="24"/>
          <w:szCs w:val="24"/>
        </w:rPr>
        <w:t>e íngremes, e o mar</w:t>
      </w:r>
      <w:r w:rsidR="009B5FC4">
        <w:rPr>
          <w:rFonts w:ascii="Times New Roman" w:hAnsi="Times New Roman" w:cs="Times New Roman"/>
          <w:sz w:val="24"/>
          <w:szCs w:val="24"/>
        </w:rPr>
        <w:t>, que</w:t>
      </w:r>
      <w:r w:rsidR="00B042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visto do vagão, </w:t>
      </w:r>
      <w:r w:rsidR="00B43943">
        <w:rPr>
          <w:rFonts w:ascii="Times New Roman" w:hAnsi="Times New Roman" w:cs="Times New Roman"/>
          <w:sz w:val="24"/>
          <w:szCs w:val="24"/>
        </w:rPr>
        <w:t xml:space="preserve">de longe, </w:t>
      </w:r>
      <w:r w:rsidRPr="00C5704C">
        <w:rPr>
          <w:rFonts w:ascii="Times New Roman" w:hAnsi="Times New Roman" w:cs="Times New Roman"/>
          <w:sz w:val="24"/>
          <w:szCs w:val="24"/>
        </w:rPr>
        <w:t>parecia limpo</w:t>
      </w:r>
      <w:r w:rsidR="009B5FC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2429">
        <w:rPr>
          <w:rFonts w:ascii="Times New Roman" w:hAnsi="Times New Roman" w:cs="Times New Roman"/>
          <w:sz w:val="24"/>
          <w:szCs w:val="24"/>
        </w:rPr>
        <w:t>largo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 campo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, era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ruidoso, enfumaçado e </w:t>
      </w:r>
      <w:r w:rsidR="00C60B19">
        <w:rPr>
          <w:rFonts w:ascii="Times New Roman" w:hAnsi="Times New Roman" w:cs="Times New Roman"/>
          <w:sz w:val="24"/>
          <w:szCs w:val="24"/>
        </w:rPr>
        <w:t>até pequeno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14487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pouco maior </w:t>
      </w:r>
      <w:r w:rsidR="00314487">
        <w:rPr>
          <w:rFonts w:ascii="Times New Roman" w:hAnsi="Times New Roman" w:cs="Times New Roman"/>
          <w:sz w:val="24"/>
          <w:szCs w:val="24"/>
        </w:rPr>
        <w:t>que</w:t>
      </w:r>
      <w:r w:rsidR="003144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rio, </w:t>
      </w:r>
      <w:r w:rsidR="00314487">
        <w:rPr>
          <w:rFonts w:ascii="Times New Roman" w:hAnsi="Times New Roman" w:cs="Times New Roman"/>
          <w:sz w:val="24"/>
          <w:szCs w:val="24"/>
        </w:rPr>
        <w:t xml:space="preserve">porque se </w:t>
      </w:r>
      <w:r w:rsidR="009B5FC4">
        <w:rPr>
          <w:rFonts w:ascii="Times New Roman" w:hAnsi="Times New Roman" w:cs="Times New Roman"/>
          <w:sz w:val="24"/>
          <w:szCs w:val="24"/>
        </w:rPr>
        <w:t>a</w:t>
      </w:r>
      <w:r w:rsidR="00314487">
        <w:rPr>
          <w:rFonts w:ascii="Times New Roman" w:hAnsi="Times New Roman" w:cs="Times New Roman"/>
          <w:sz w:val="24"/>
          <w:szCs w:val="24"/>
        </w:rPr>
        <w:t>vi</w:t>
      </w:r>
      <w:r w:rsidR="009B5FC4">
        <w:rPr>
          <w:rFonts w:ascii="Times New Roman" w:hAnsi="Times New Roman" w:cs="Times New Roman"/>
          <w:sz w:val="24"/>
          <w:szCs w:val="24"/>
        </w:rPr>
        <w:t>stav</w:t>
      </w:r>
      <w:r w:rsidR="0031448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outra margem com inúmeras casinhas</w:t>
      </w:r>
      <w:r w:rsidR="009B5FC4">
        <w:rPr>
          <w:rFonts w:ascii="Times New Roman" w:hAnsi="Times New Roman" w:cs="Times New Roman"/>
          <w:sz w:val="24"/>
          <w:szCs w:val="24"/>
        </w:rPr>
        <w:t xml:space="preserve"> que, em vez de se fincarem no chão, se empilhavam, uma</w:t>
      </w:r>
      <w:r w:rsidR="00197B1E">
        <w:rPr>
          <w:rFonts w:ascii="Times New Roman" w:hAnsi="Times New Roman" w:cs="Times New Roman"/>
          <w:sz w:val="24"/>
          <w:szCs w:val="24"/>
        </w:rPr>
        <w:t>s</w:t>
      </w:r>
      <w:r w:rsidR="009B5FC4">
        <w:rPr>
          <w:rFonts w:ascii="Times New Roman" w:hAnsi="Times New Roman" w:cs="Times New Roman"/>
          <w:sz w:val="24"/>
          <w:szCs w:val="24"/>
        </w:rPr>
        <w:t xml:space="preserve"> sobre a</w:t>
      </w:r>
      <w:r w:rsidR="00197B1E">
        <w:rPr>
          <w:rFonts w:ascii="Times New Roman" w:hAnsi="Times New Roman" w:cs="Times New Roman"/>
          <w:sz w:val="24"/>
          <w:szCs w:val="24"/>
        </w:rPr>
        <w:t>s</w:t>
      </w:r>
      <w:r w:rsidR="009B5FC4">
        <w:rPr>
          <w:rFonts w:ascii="Times New Roman" w:hAnsi="Times New Roman" w:cs="Times New Roman"/>
          <w:sz w:val="24"/>
          <w:szCs w:val="24"/>
        </w:rPr>
        <w:t xml:space="preserve"> outra</w:t>
      </w:r>
      <w:r w:rsidR="00197B1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14487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C60B1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possível</w:t>
      </w:r>
      <w:r w:rsidR="00C60B19">
        <w:rPr>
          <w:rFonts w:ascii="Times New Roman" w:hAnsi="Times New Roman" w:cs="Times New Roman"/>
          <w:sz w:val="24"/>
          <w:szCs w:val="24"/>
        </w:rPr>
        <w:t>?</w:t>
      </w:r>
      <w:r w:rsidR="00CB5F5D">
        <w:rPr>
          <w:rFonts w:ascii="Times New Roman" w:hAnsi="Times New Roman" w:cs="Times New Roman"/>
          <w:sz w:val="24"/>
          <w:szCs w:val="24"/>
        </w:rPr>
        <w:t xml:space="preserve"> Q</w:t>
      </w:r>
      <w:r w:rsidRPr="00C5704C">
        <w:rPr>
          <w:rFonts w:ascii="Times New Roman" w:hAnsi="Times New Roman" w:cs="Times New Roman"/>
          <w:sz w:val="24"/>
          <w:szCs w:val="24"/>
        </w:rPr>
        <w:t>ue esquisit</w:t>
      </w:r>
      <w:r w:rsidR="00C60B19">
        <w:rPr>
          <w:rFonts w:ascii="Times New Roman" w:hAnsi="Times New Roman" w:cs="Times New Roman"/>
          <w:sz w:val="24"/>
          <w:szCs w:val="24"/>
        </w:rPr>
        <w:t>o!</w:t>
      </w:r>
      <w:r w:rsidR="00314487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5F5D">
        <w:rPr>
          <w:rFonts w:ascii="Times New Roman" w:hAnsi="Times New Roman" w:cs="Times New Roman"/>
          <w:sz w:val="24"/>
          <w:szCs w:val="24"/>
        </w:rPr>
        <w:t xml:space="preserve">pensou Maria e </w:t>
      </w:r>
      <w:r w:rsidRPr="00C5704C">
        <w:rPr>
          <w:rFonts w:ascii="Times New Roman" w:hAnsi="Times New Roman" w:cs="Times New Roman"/>
          <w:sz w:val="24"/>
          <w:szCs w:val="24"/>
        </w:rPr>
        <w:t>perguntou</w:t>
      </w:r>
      <w:r w:rsidR="00CB5F5D">
        <w:rPr>
          <w:rFonts w:ascii="Times New Roman" w:hAnsi="Times New Roman" w:cs="Times New Roman"/>
          <w:sz w:val="24"/>
          <w:szCs w:val="24"/>
        </w:rPr>
        <w:t xml:space="preserve"> ao redor.</w:t>
      </w:r>
    </w:p>
    <w:p w:rsidR="006F7029" w:rsidRPr="00C5704C" w:rsidRDefault="0031448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5FC4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é o mar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disseram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é uma baía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porto. O mar </w:t>
      </w:r>
      <w:r w:rsidR="009B5FC4">
        <w:rPr>
          <w:rFonts w:ascii="Times New Roman" w:hAnsi="Times New Roman" w:cs="Times New Roman"/>
          <w:sz w:val="24"/>
          <w:szCs w:val="24"/>
        </w:rPr>
        <w:t>fica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1680">
        <w:rPr>
          <w:rFonts w:ascii="Times New Roman" w:hAnsi="Times New Roman" w:cs="Times New Roman"/>
          <w:sz w:val="24"/>
          <w:szCs w:val="24"/>
        </w:rPr>
        <w:t xml:space="preserve">mais </w:t>
      </w:r>
      <w:r w:rsidR="00C51680" w:rsidRPr="00CB5F5D">
        <w:rPr>
          <w:rFonts w:ascii="Times New Roman" w:hAnsi="Times New Roman" w:cs="Times New Roman"/>
          <w:sz w:val="24"/>
          <w:szCs w:val="24"/>
        </w:rPr>
        <w:t>adiante</w:t>
      </w:r>
      <w:r w:rsidR="006F7029" w:rsidRPr="00C5704C">
        <w:rPr>
          <w:rFonts w:ascii="Times New Roman" w:hAnsi="Times New Roman" w:cs="Times New Roman"/>
          <w:sz w:val="24"/>
          <w:szCs w:val="24"/>
        </w:rPr>
        <w:t>, virando a esquina.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D85328">
        <w:rPr>
          <w:rFonts w:ascii="Times New Roman" w:hAnsi="Times New Roman" w:cs="Times New Roman"/>
          <w:sz w:val="24"/>
          <w:szCs w:val="24"/>
        </w:rPr>
        <w:t>caminhou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rua de pedra e realmente viu o mar </w:t>
      </w:r>
      <w:r w:rsidR="00986354" w:rsidRPr="00CB5F5D">
        <w:rPr>
          <w:rFonts w:ascii="Times New Roman" w:hAnsi="Times New Roman" w:cs="Times New Roman"/>
          <w:sz w:val="24"/>
          <w:szCs w:val="24"/>
        </w:rPr>
        <w:t>sem 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D19B9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 </w:t>
      </w:r>
      <w:r w:rsidR="00D85328">
        <w:rPr>
          <w:rFonts w:ascii="Times New Roman" w:hAnsi="Times New Roman" w:cs="Times New Roman"/>
          <w:sz w:val="24"/>
          <w:szCs w:val="24"/>
        </w:rPr>
        <w:t>diferente</w:t>
      </w:r>
      <w:r w:rsidR="00C60B19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Maria, </w:t>
      </w:r>
      <w:r w:rsidR="00C60B19">
        <w:rPr>
          <w:rFonts w:ascii="Times New Roman" w:hAnsi="Times New Roman" w:cs="Times New Roman"/>
          <w:sz w:val="24"/>
          <w:szCs w:val="24"/>
        </w:rPr>
        <w:t>“</w:t>
      </w:r>
      <w:r w:rsidR="009B5FC4">
        <w:rPr>
          <w:rFonts w:ascii="Times New Roman" w:hAnsi="Times New Roman" w:cs="Times New Roman"/>
          <w:sz w:val="24"/>
          <w:szCs w:val="24"/>
        </w:rPr>
        <w:t>parece uma</w:t>
      </w:r>
      <w:r w:rsidR="005D19B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boa</w:t>
      </w:r>
      <w:r w:rsidR="009B5FC4">
        <w:rPr>
          <w:rFonts w:ascii="Times New Roman" w:hAnsi="Times New Roman" w:cs="Times New Roman"/>
          <w:sz w:val="24"/>
          <w:szCs w:val="24"/>
        </w:rPr>
        <w:t xml:space="preserve"> 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B5FC4">
        <w:rPr>
          <w:rFonts w:ascii="Times New Roman" w:hAnsi="Times New Roman" w:cs="Times New Roman"/>
          <w:sz w:val="24"/>
          <w:szCs w:val="24"/>
        </w:rPr>
        <w:t>ma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</w:t>
      </w:r>
      <w:r w:rsidR="005D19B9">
        <w:rPr>
          <w:rFonts w:ascii="Times New Roman" w:hAnsi="Times New Roman" w:cs="Times New Roman"/>
          <w:sz w:val="24"/>
          <w:szCs w:val="24"/>
        </w:rPr>
        <w:t>fez</w:t>
      </w:r>
      <w:r w:rsidR="005D19B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bem em </w:t>
      </w:r>
      <w:r w:rsidRPr="00CB5F5D">
        <w:rPr>
          <w:rFonts w:ascii="Times New Roman" w:hAnsi="Times New Roman" w:cs="Times New Roman"/>
          <w:sz w:val="24"/>
          <w:szCs w:val="24"/>
          <w:highlight w:val="yellow"/>
        </w:rPr>
        <w:t xml:space="preserve">se </w:t>
      </w:r>
      <w:r w:rsidR="00CB5F5D" w:rsidRPr="00CB5F5D">
        <w:rPr>
          <w:rFonts w:ascii="Times New Roman" w:hAnsi="Times New Roman" w:cs="Times New Roman"/>
          <w:sz w:val="24"/>
          <w:szCs w:val="24"/>
          <w:highlight w:val="yellow"/>
        </w:rPr>
        <w:t>recrutar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19B9">
        <w:rPr>
          <w:rFonts w:ascii="Times New Roman" w:hAnsi="Times New Roman" w:cs="Times New Roman"/>
          <w:sz w:val="24"/>
          <w:szCs w:val="24"/>
        </w:rPr>
        <w:t>aqui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192BB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a cidade de Kertch </w:t>
      </w:r>
      <w:r w:rsidR="009D7F5E">
        <w:rPr>
          <w:rFonts w:ascii="Times New Roman" w:hAnsi="Times New Roman" w:cs="Times New Roman"/>
          <w:sz w:val="24"/>
          <w:szCs w:val="24"/>
        </w:rPr>
        <w:t>só deixou de lhe causar uma impressão</w:t>
      </w:r>
      <w:r w:rsidR="00E82B5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insólita </w:t>
      </w:r>
      <w:r w:rsidR="009D7F5E">
        <w:rPr>
          <w:rFonts w:ascii="Times New Roman" w:hAnsi="Times New Roman" w:cs="Times New Roman"/>
          <w:sz w:val="24"/>
          <w:szCs w:val="24"/>
        </w:rPr>
        <w:t xml:space="preserve">quando ela </w:t>
      </w:r>
      <w:r w:rsidRPr="00C5704C">
        <w:rPr>
          <w:rFonts w:ascii="Times New Roman" w:hAnsi="Times New Roman" w:cs="Times New Roman"/>
          <w:sz w:val="24"/>
          <w:szCs w:val="24"/>
        </w:rPr>
        <w:t>cheg</w:t>
      </w:r>
      <w:r w:rsidR="009D7F5E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6354">
        <w:rPr>
          <w:rFonts w:ascii="Times New Roman" w:hAnsi="Times New Roman" w:cs="Times New Roman"/>
          <w:sz w:val="24"/>
          <w:szCs w:val="24"/>
        </w:rPr>
        <w:t>à periferia</w:t>
      </w:r>
      <w:r w:rsidRPr="00C5704C">
        <w:rPr>
          <w:rFonts w:ascii="Times New Roman" w:hAnsi="Times New Roman" w:cs="Times New Roman"/>
          <w:sz w:val="24"/>
          <w:szCs w:val="24"/>
        </w:rPr>
        <w:t>, onde</w:t>
      </w:r>
      <w:r w:rsidR="009B5FC4">
        <w:rPr>
          <w:rFonts w:ascii="Times New Roman" w:hAnsi="Times New Roman" w:cs="Times New Roman"/>
          <w:sz w:val="24"/>
          <w:szCs w:val="24"/>
        </w:rPr>
        <w:t>, conforme o endereço que tinha,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1740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morava. </w:t>
      </w:r>
      <w:r w:rsidR="00D85328">
        <w:rPr>
          <w:rFonts w:ascii="Times New Roman" w:hAnsi="Times New Roman" w:cs="Times New Roman"/>
          <w:sz w:val="24"/>
          <w:szCs w:val="24"/>
        </w:rPr>
        <w:t>Longe d</w:t>
      </w:r>
      <w:r w:rsidR="00986354">
        <w:rPr>
          <w:rFonts w:ascii="Times New Roman" w:hAnsi="Times New Roman" w:cs="Times New Roman"/>
          <w:sz w:val="24"/>
          <w:szCs w:val="24"/>
        </w:rPr>
        <w:t>a periferia</w:t>
      </w:r>
      <w:r w:rsidR="00D8532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casas eram alegres, de pedra branca, mas</w:t>
      </w:r>
      <w:r w:rsidR="00E82B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</w:t>
      </w:r>
      <w:r w:rsidR="00081740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CE78BF">
        <w:rPr>
          <w:rFonts w:ascii="Times New Roman" w:hAnsi="Times New Roman" w:cs="Times New Roman"/>
          <w:sz w:val="24"/>
          <w:szCs w:val="24"/>
        </w:rPr>
        <w:t>vivia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eram severas, de tijolo vermelho, </w:t>
      </w:r>
      <w:r w:rsidR="00207BEC">
        <w:rPr>
          <w:rFonts w:ascii="Times New Roman" w:hAnsi="Times New Roman" w:cs="Times New Roman"/>
          <w:sz w:val="24"/>
          <w:szCs w:val="24"/>
        </w:rPr>
        <w:t xml:space="preserve">cobertas de fuligem,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3A61E9">
        <w:rPr>
          <w:rFonts w:ascii="Times New Roman" w:hAnsi="Times New Roman" w:cs="Times New Roman"/>
          <w:sz w:val="24"/>
          <w:szCs w:val="24"/>
        </w:rPr>
        <w:t xml:space="preserve">as casas perto da estrada de ferro </w:t>
      </w:r>
      <w:r w:rsidR="00B0423A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Vorónej. </w:t>
      </w:r>
      <w:r w:rsidRPr="00197B1E">
        <w:rPr>
          <w:rFonts w:ascii="Times New Roman" w:hAnsi="Times New Roman" w:cs="Times New Roman"/>
          <w:sz w:val="24"/>
          <w:szCs w:val="24"/>
        </w:rPr>
        <w:t>Ela entrou num prédio e pergun</w:t>
      </w:r>
      <w:r w:rsidRPr="007C0565">
        <w:rPr>
          <w:rFonts w:ascii="Times New Roman" w:hAnsi="Times New Roman" w:cs="Times New Roman"/>
          <w:sz w:val="24"/>
          <w:szCs w:val="24"/>
        </w:rPr>
        <w:t>tou onde morava Maria</w:t>
      </w:r>
      <w:r w:rsidR="00E82B5D" w:rsidRPr="007C0565">
        <w:rPr>
          <w:rFonts w:ascii="Times New Roman" w:hAnsi="Times New Roman" w:cs="Times New Roman"/>
          <w:sz w:val="24"/>
          <w:szCs w:val="24"/>
        </w:rPr>
        <w:t xml:space="preserve"> Korobko</w:t>
      </w:r>
      <w:r w:rsidRPr="007C056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Explicaram. Não </w:t>
      </w:r>
      <w:r w:rsidR="00C1463E">
        <w:rPr>
          <w:rFonts w:ascii="Times New Roman" w:hAnsi="Times New Roman" w:cs="Times New Roman"/>
          <w:sz w:val="24"/>
          <w:szCs w:val="24"/>
        </w:rPr>
        <w:t>por sua mãe ser conhecida</w:t>
      </w:r>
      <w:r w:rsidR="00207BEC">
        <w:rPr>
          <w:rFonts w:ascii="Times New Roman" w:hAnsi="Times New Roman" w:cs="Times New Roman"/>
          <w:sz w:val="24"/>
          <w:szCs w:val="24"/>
        </w:rPr>
        <w:t xml:space="preserve"> por todos</w:t>
      </w:r>
      <w:r w:rsidRPr="00C5704C">
        <w:rPr>
          <w:rFonts w:ascii="Times New Roman" w:hAnsi="Times New Roman" w:cs="Times New Roman"/>
          <w:sz w:val="24"/>
          <w:szCs w:val="24"/>
        </w:rPr>
        <w:t>, mas porque</w:t>
      </w:r>
      <w:r w:rsidR="00B042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7B1E">
        <w:rPr>
          <w:rFonts w:ascii="Times New Roman" w:hAnsi="Times New Roman" w:cs="Times New Roman"/>
          <w:sz w:val="24"/>
          <w:szCs w:val="24"/>
        </w:rPr>
        <w:t>por acaso</w:t>
      </w:r>
      <w:r w:rsidR="00B0423A">
        <w:rPr>
          <w:rFonts w:ascii="Times New Roman" w:hAnsi="Times New Roman" w:cs="Times New Roman"/>
          <w:sz w:val="24"/>
          <w:szCs w:val="24"/>
        </w:rPr>
        <w:t>,</w:t>
      </w:r>
      <w:r w:rsidR="00197B1E">
        <w:rPr>
          <w:rFonts w:ascii="Times New Roman" w:hAnsi="Times New Roman" w:cs="Times New Roman"/>
          <w:sz w:val="24"/>
          <w:szCs w:val="24"/>
        </w:rPr>
        <w:t xml:space="preserve"> </w:t>
      </w:r>
      <w:r w:rsidR="006967F4">
        <w:rPr>
          <w:rFonts w:ascii="Times New Roman" w:hAnsi="Times New Roman" w:cs="Times New Roman"/>
          <w:sz w:val="24"/>
          <w:szCs w:val="24"/>
        </w:rPr>
        <w:t xml:space="preserve">ali </w:t>
      </w:r>
      <w:r w:rsidR="00C1463E">
        <w:rPr>
          <w:rFonts w:ascii="Times New Roman" w:hAnsi="Times New Roman" w:cs="Times New Roman"/>
          <w:sz w:val="24"/>
          <w:szCs w:val="24"/>
        </w:rPr>
        <w:t>se acha</w:t>
      </w:r>
      <w:r w:rsidR="00197B1E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mulher que a conhecia. Maria aproximou-se d</w:t>
      </w:r>
      <w:r w:rsidR="002728F5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porta, bateu e </w:t>
      </w:r>
      <w:r w:rsidR="00C1463E">
        <w:rPr>
          <w:rFonts w:ascii="Times New Roman" w:hAnsi="Times New Roman" w:cs="Times New Roman"/>
          <w:sz w:val="24"/>
          <w:szCs w:val="24"/>
        </w:rPr>
        <w:t xml:space="preserve">ouviu a </w:t>
      </w:r>
      <w:r w:rsidRPr="00C5704C">
        <w:rPr>
          <w:rFonts w:ascii="Times New Roman" w:hAnsi="Times New Roman" w:cs="Times New Roman"/>
          <w:sz w:val="24"/>
          <w:szCs w:val="24"/>
        </w:rPr>
        <w:t>voz d</w:t>
      </w:r>
      <w:r w:rsidR="00C1463E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mãe. </w:t>
      </w:r>
      <w:r w:rsidR="00C1463E">
        <w:rPr>
          <w:rFonts w:ascii="Times New Roman" w:hAnsi="Times New Roman" w:cs="Times New Roman"/>
          <w:sz w:val="24"/>
          <w:szCs w:val="24"/>
        </w:rPr>
        <w:t>Ao ouvi</w:t>
      </w:r>
      <w:r w:rsidR="00197B1E">
        <w:rPr>
          <w:rFonts w:ascii="Times New Roman" w:hAnsi="Times New Roman" w:cs="Times New Roman"/>
          <w:sz w:val="24"/>
          <w:szCs w:val="24"/>
        </w:rPr>
        <w:t xml:space="preserve">r </w:t>
      </w:r>
      <w:r w:rsidR="00197B1E" w:rsidRPr="00CB5F5D">
        <w:rPr>
          <w:rFonts w:ascii="Times New Roman" w:hAnsi="Times New Roman" w:cs="Times New Roman"/>
          <w:sz w:val="24"/>
          <w:szCs w:val="24"/>
        </w:rPr>
        <w:t>essa voz</w:t>
      </w:r>
      <w:r w:rsidRPr="00C5704C">
        <w:rPr>
          <w:rFonts w:ascii="Times New Roman" w:hAnsi="Times New Roman" w:cs="Times New Roman"/>
          <w:sz w:val="24"/>
          <w:szCs w:val="24"/>
        </w:rPr>
        <w:t>, os pés e as mãos de</w:t>
      </w:r>
      <w:r w:rsidR="00C1463E">
        <w:rPr>
          <w:rFonts w:ascii="Times New Roman" w:hAnsi="Times New Roman" w:cs="Times New Roman"/>
          <w:sz w:val="24"/>
          <w:szCs w:val="24"/>
        </w:rPr>
        <w:t xml:space="preserve">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começaram a tremer, lágrimas jorra</w:t>
      </w:r>
      <w:r w:rsidR="00C1463E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seus</w:t>
      </w:r>
      <w:r w:rsidR="00DE091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olhos, e ela </w:t>
      </w:r>
      <w:r w:rsidR="00207BEC">
        <w:rPr>
          <w:rFonts w:ascii="Times New Roman" w:hAnsi="Times New Roman" w:cs="Times New Roman"/>
          <w:sz w:val="24"/>
          <w:szCs w:val="24"/>
        </w:rPr>
        <w:t>irrompeu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gritando: “Mãezinha!”. </w:t>
      </w:r>
      <w:r w:rsidR="001A24A1">
        <w:rPr>
          <w:rFonts w:ascii="Times New Roman" w:hAnsi="Times New Roman" w:cs="Times New Roman"/>
          <w:sz w:val="24"/>
          <w:szCs w:val="24"/>
        </w:rPr>
        <w:t>S</w:t>
      </w:r>
      <w:r w:rsidR="00C1463E">
        <w:rPr>
          <w:rFonts w:ascii="Times New Roman" w:hAnsi="Times New Roman" w:cs="Times New Roman"/>
          <w:sz w:val="24"/>
          <w:szCs w:val="24"/>
        </w:rPr>
        <w:t>ua mãe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 sentada na cama remendando uma camisa masculina militar. </w:t>
      </w:r>
      <w:r w:rsidR="007C0565">
        <w:rPr>
          <w:rFonts w:ascii="Times New Roman" w:hAnsi="Times New Roman" w:cs="Times New Roman"/>
          <w:sz w:val="24"/>
          <w:szCs w:val="24"/>
        </w:rPr>
        <w:t>Ao 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filha, </w:t>
      </w:r>
      <w:r w:rsidR="007C0565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empalideceu e disse a outras três mulheres, que também estavam sentadas </w:t>
      </w:r>
      <w:r w:rsidR="00C1463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camas, </w:t>
      </w:r>
      <w:r w:rsidR="00C1463E">
        <w:rPr>
          <w:rFonts w:ascii="Times New Roman" w:hAnsi="Times New Roman" w:cs="Times New Roman"/>
          <w:sz w:val="24"/>
          <w:szCs w:val="24"/>
        </w:rPr>
        <w:t>ocupadas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463E">
        <w:rPr>
          <w:rFonts w:ascii="Times New Roman" w:hAnsi="Times New Roman" w:cs="Times New Roman"/>
          <w:sz w:val="24"/>
          <w:szCs w:val="24"/>
        </w:rPr>
        <w:t xml:space="preserve">com </w:t>
      </w:r>
      <w:r w:rsidR="00C310DC">
        <w:rPr>
          <w:rFonts w:ascii="Times New Roman" w:hAnsi="Times New Roman" w:cs="Times New Roman"/>
          <w:sz w:val="24"/>
          <w:szCs w:val="24"/>
        </w:rPr>
        <w:t>seus afazeres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DE091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minha filha Maria...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mãe começou a chorar </w:t>
      </w:r>
      <w:r w:rsidR="00C1463E">
        <w:rPr>
          <w:rFonts w:ascii="Times New Roman" w:hAnsi="Times New Roman" w:cs="Times New Roman"/>
          <w:sz w:val="24"/>
          <w:szCs w:val="24"/>
        </w:rPr>
        <w:t>com mais 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Maria, e elas </w:t>
      </w:r>
      <w:r w:rsidR="00C1463E">
        <w:rPr>
          <w:rFonts w:ascii="Times New Roman" w:hAnsi="Times New Roman" w:cs="Times New Roman"/>
          <w:sz w:val="24"/>
          <w:szCs w:val="24"/>
        </w:rPr>
        <w:t>choravam 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as três mulheres, que também </w:t>
      </w:r>
      <w:r w:rsidR="00C1463E">
        <w:rPr>
          <w:rFonts w:ascii="Times New Roman" w:hAnsi="Times New Roman" w:cs="Times New Roman"/>
          <w:sz w:val="24"/>
          <w:szCs w:val="24"/>
        </w:rPr>
        <w:t>se desfaziam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lágrimas, </w:t>
      </w:r>
      <w:r w:rsidR="00C1463E">
        <w:rPr>
          <w:rFonts w:ascii="Times New Roman" w:hAnsi="Times New Roman" w:cs="Times New Roman"/>
          <w:sz w:val="24"/>
          <w:szCs w:val="24"/>
        </w:rPr>
        <w:t>mal conseguiram</w:t>
      </w:r>
      <w:r w:rsidR="00DC31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acalmá-las. </w:t>
      </w:r>
      <w:r w:rsidR="00C1463E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>uando</w:t>
      </w:r>
      <w:r w:rsidR="00C1463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463E">
        <w:rPr>
          <w:rFonts w:ascii="Times New Roman" w:hAnsi="Times New Roman" w:cs="Times New Roman"/>
          <w:sz w:val="24"/>
          <w:szCs w:val="24"/>
        </w:rPr>
        <w:t xml:space="preserve">enfim, </w:t>
      </w:r>
      <w:proofErr w:type="gramStart"/>
      <w:r w:rsidR="004C55FF">
        <w:rPr>
          <w:rFonts w:ascii="Times New Roman" w:hAnsi="Times New Roman" w:cs="Times New Roman"/>
          <w:sz w:val="24"/>
          <w:szCs w:val="24"/>
        </w:rPr>
        <w:t>sossegaram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, a mãe disse:</w:t>
      </w:r>
    </w:p>
    <w:p w:rsidR="006F7029" w:rsidRPr="00C5704C" w:rsidRDefault="00DC31A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vai morar </w:t>
      </w:r>
      <w:r w:rsidR="00902A82">
        <w:rPr>
          <w:rFonts w:ascii="Times New Roman" w:hAnsi="Times New Roman" w:cs="Times New Roman"/>
          <w:sz w:val="24"/>
          <w:szCs w:val="24"/>
        </w:rPr>
        <w:t>comigo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07BEC">
        <w:rPr>
          <w:rFonts w:ascii="Times New Roman" w:hAnsi="Times New Roman" w:cs="Times New Roman"/>
          <w:sz w:val="24"/>
          <w:szCs w:val="24"/>
        </w:rPr>
        <w:t>Ali n</w:t>
      </w:r>
      <w:r w:rsidR="006F7029" w:rsidRPr="00C5704C">
        <w:rPr>
          <w:rFonts w:ascii="Times New Roman" w:hAnsi="Times New Roman" w:cs="Times New Roman"/>
          <w:sz w:val="24"/>
          <w:szCs w:val="24"/>
        </w:rPr>
        <w:t>a panela</w:t>
      </w:r>
      <w:r w:rsidR="00207BEC">
        <w:rPr>
          <w:rFonts w:ascii="Times New Roman" w:hAnsi="Times New Roman" w:cs="Times New Roman"/>
          <w:sz w:val="24"/>
          <w:szCs w:val="24"/>
        </w:rPr>
        <w:t xml:space="preserve"> sobrou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mingau de ontem</w:t>
      </w:r>
      <w:r w:rsidR="00207BE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coma...</w:t>
      </w:r>
    </w:p>
    <w:p w:rsidR="006F7029" w:rsidRPr="00C5704C" w:rsidRDefault="00DC31A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mulheres se chamavam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Olga, Klávdia e Matvéievna. E cada uma </w:t>
      </w:r>
      <w:r>
        <w:rPr>
          <w:rFonts w:ascii="Times New Roman" w:hAnsi="Times New Roman" w:cs="Times New Roman"/>
          <w:sz w:val="24"/>
          <w:szCs w:val="24"/>
        </w:rPr>
        <w:t>ofereceu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alg</w:t>
      </w:r>
      <w:r w:rsidR="00C310DC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10DC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Maria... Uma deu pão, outra uma bala e Matvéievna duas maçãzinhas. </w:t>
      </w:r>
    </w:p>
    <w:p w:rsidR="006F7029" w:rsidRPr="00C5704C" w:rsidRDefault="00DC31A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Pegue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disse ela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310DC">
        <w:rPr>
          <w:rFonts w:ascii="Times New Roman" w:hAnsi="Times New Roman" w:cs="Times New Roman"/>
          <w:sz w:val="24"/>
          <w:szCs w:val="24"/>
        </w:rPr>
        <w:t xml:space="preserve">estamos na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Crimeia, aqui as frutas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são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10DC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o</w:t>
      </w:r>
      <w:r w:rsidR="00C310DC">
        <w:rPr>
          <w:rFonts w:ascii="Times New Roman" w:hAnsi="Times New Roman" w:cs="Times New Roman"/>
          <w:sz w:val="24"/>
          <w:szCs w:val="24"/>
        </w:rPr>
        <w:t>ss</w:t>
      </w:r>
      <w:r w:rsidR="00081740">
        <w:rPr>
          <w:rFonts w:ascii="Times New Roman" w:hAnsi="Times New Roman" w:cs="Times New Roman"/>
          <w:sz w:val="24"/>
          <w:szCs w:val="24"/>
        </w:rPr>
        <w:t>a fonte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1740">
        <w:rPr>
          <w:rFonts w:ascii="Times New Roman" w:hAnsi="Times New Roman" w:cs="Times New Roman"/>
          <w:sz w:val="24"/>
          <w:szCs w:val="24"/>
        </w:rPr>
        <w:t xml:space="preserve">de </w:t>
      </w:r>
      <w:r w:rsidR="006F7029" w:rsidRPr="00C5704C">
        <w:rPr>
          <w:rFonts w:ascii="Times New Roman" w:hAnsi="Times New Roman" w:cs="Times New Roman"/>
          <w:sz w:val="24"/>
          <w:szCs w:val="24"/>
        </w:rPr>
        <w:t>aliment</w:t>
      </w:r>
      <w:r w:rsidR="00081740">
        <w:rPr>
          <w:rFonts w:ascii="Times New Roman" w:hAnsi="Times New Roman" w:cs="Times New Roman"/>
          <w:sz w:val="24"/>
          <w:szCs w:val="24"/>
        </w:rPr>
        <w:t>ação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as três mulheres </w:t>
      </w:r>
      <w:r w:rsidR="00DC31AD">
        <w:rPr>
          <w:rFonts w:ascii="Times New Roman" w:hAnsi="Times New Roman" w:cs="Times New Roman"/>
          <w:sz w:val="24"/>
          <w:szCs w:val="24"/>
        </w:rPr>
        <w:t>saíram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DC31A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Vamos</w:t>
      </w:r>
      <w:r w:rsidR="00C310DC">
        <w:rPr>
          <w:rFonts w:ascii="Times New Roman" w:hAnsi="Times New Roman" w:cs="Times New Roman"/>
          <w:sz w:val="24"/>
          <w:szCs w:val="24"/>
        </w:rPr>
        <w:t>, mulheres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Matvéievna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310DC">
        <w:rPr>
          <w:rFonts w:ascii="Times New Roman" w:hAnsi="Times New Roman" w:cs="Times New Roman"/>
          <w:sz w:val="24"/>
          <w:szCs w:val="24"/>
        </w:rPr>
        <w:t>vamos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passear um pouco... Deixem mãe e filha conversar</w:t>
      </w:r>
      <w:r w:rsidR="00C310DC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começou a contar </w:t>
      </w:r>
      <w:r w:rsidR="00F22F53">
        <w:rPr>
          <w:rFonts w:ascii="Times New Roman" w:hAnsi="Times New Roman" w:cs="Times New Roman"/>
          <w:sz w:val="24"/>
          <w:szCs w:val="24"/>
        </w:rPr>
        <w:t xml:space="preserve">sobre sua vida </w:t>
      </w:r>
      <w:r w:rsidR="00C310D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contou tudo, </w:t>
      </w:r>
      <w:r w:rsidR="00F22F53">
        <w:rPr>
          <w:rFonts w:ascii="Times New Roman" w:hAnsi="Times New Roman" w:cs="Times New Roman"/>
          <w:sz w:val="24"/>
          <w:szCs w:val="24"/>
        </w:rPr>
        <w:t>exceto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2F53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violência que Gricha </w:t>
      </w:r>
      <w:r w:rsidR="00F22F53">
        <w:rPr>
          <w:rFonts w:ascii="Times New Roman" w:hAnsi="Times New Roman" w:cs="Times New Roman"/>
          <w:sz w:val="24"/>
          <w:szCs w:val="24"/>
        </w:rPr>
        <w:t>lhe fizera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F22F53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também </w:t>
      </w:r>
      <w:r w:rsidR="00F22F53">
        <w:rPr>
          <w:rFonts w:ascii="Times New Roman" w:hAnsi="Times New Roman" w:cs="Times New Roman"/>
          <w:sz w:val="24"/>
          <w:szCs w:val="24"/>
        </w:rPr>
        <w:t>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marido de Ks</w:t>
      </w:r>
      <w:r w:rsidR="00C310DC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Aleksei Aleksándrovitch, </w:t>
      </w:r>
      <w:r w:rsidR="00F22F53">
        <w:rPr>
          <w:rFonts w:ascii="Times New Roman" w:hAnsi="Times New Roman" w:cs="Times New Roman"/>
          <w:sz w:val="24"/>
          <w:szCs w:val="24"/>
        </w:rPr>
        <w:t xml:space="preserve">que </w:t>
      </w:r>
      <w:r w:rsidR="00C310DC">
        <w:rPr>
          <w:rFonts w:ascii="Times New Roman" w:hAnsi="Times New Roman" w:cs="Times New Roman"/>
          <w:sz w:val="24"/>
          <w:szCs w:val="24"/>
        </w:rPr>
        <w:t>flagara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2F53">
        <w:rPr>
          <w:rFonts w:ascii="Times New Roman" w:hAnsi="Times New Roman" w:cs="Times New Roman"/>
          <w:sz w:val="24"/>
          <w:szCs w:val="24"/>
        </w:rPr>
        <w:t xml:space="preserve">a esposa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meio da noite </w:t>
      </w:r>
      <w:r w:rsidR="00C310DC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homem de ceroulas. E </w:t>
      </w:r>
      <w:r w:rsidR="00AD28B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AD28BD">
        <w:rPr>
          <w:rFonts w:ascii="Times New Roman" w:hAnsi="Times New Roman" w:cs="Times New Roman"/>
          <w:sz w:val="24"/>
          <w:szCs w:val="24"/>
        </w:rPr>
        <w:t xml:space="preserve">a </w:t>
      </w:r>
      <w:r w:rsidR="00F22F53">
        <w:rPr>
          <w:rFonts w:ascii="Times New Roman" w:hAnsi="Times New Roman" w:cs="Times New Roman"/>
          <w:sz w:val="24"/>
          <w:szCs w:val="24"/>
        </w:rPr>
        <w:t>repreendeu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6711C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Como você pôde </w:t>
      </w:r>
      <w:r w:rsidR="00C310DC">
        <w:rPr>
          <w:rFonts w:ascii="Times New Roman" w:hAnsi="Times New Roman" w:cs="Times New Roman"/>
          <w:sz w:val="24"/>
          <w:szCs w:val="24"/>
        </w:rPr>
        <w:t>abandonar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Vássia numa terra estranha?</w:t>
      </w:r>
    </w:p>
    <w:p w:rsidR="006F7029" w:rsidRPr="00C5704C" w:rsidRDefault="006711C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sei que sou culpada</w:t>
      </w:r>
      <w:r w:rsidR="00C310DC">
        <w:rPr>
          <w:rFonts w:ascii="Times New Roman" w:hAnsi="Times New Roman" w:cs="Times New Roman"/>
          <w:sz w:val="24"/>
          <w:szCs w:val="24"/>
        </w:rPr>
        <w:t xml:space="preserve"> </w:t>
      </w:r>
      <w:r w:rsidR="00C310DC" w:rsidRPr="00621342">
        <w:rPr>
          <w:rFonts w:ascii="Times New Roman" w:hAnsi="Times New Roman" w:cs="Times New Roman"/>
          <w:sz w:val="24"/>
          <w:szCs w:val="24"/>
        </w:rPr>
        <w:t>—</w:t>
      </w:r>
      <w:r w:rsidR="00C310DC" w:rsidRPr="00C5704C">
        <w:rPr>
          <w:rFonts w:ascii="Times New Roman" w:hAnsi="Times New Roman" w:cs="Times New Roman"/>
          <w:sz w:val="24"/>
          <w:szCs w:val="24"/>
        </w:rPr>
        <w:t xml:space="preserve"> respondeu Maria com tristeza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81740" w:rsidRPr="00621342">
        <w:rPr>
          <w:rFonts w:ascii="Times New Roman" w:hAnsi="Times New Roman" w:cs="Times New Roman"/>
          <w:sz w:val="24"/>
          <w:szCs w:val="24"/>
        </w:rPr>
        <w:t>—</w:t>
      </w:r>
      <w:r w:rsidR="00081740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o </w:t>
      </w:r>
      <w:r>
        <w:rPr>
          <w:rFonts w:ascii="Times New Roman" w:hAnsi="Times New Roman" w:cs="Times New Roman"/>
          <w:sz w:val="24"/>
          <w:szCs w:val="24"/>
        </w:rPr>
        <w:t>vigiei bem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711C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0DC">
        <w:rPr>
          <w:rFonts w:ascii="Times New Roman" w:hAnsi="Times New Roman" w:cs="Times New Roman"/>
          <w:sz w:val="24"/>
          <w:szCs w:val="24"/>
        </w:rPr>
        <w:t>P</w:t>
      </w:r>
      <w:r w:rsidR="006F7029" w:rsidRPr="00C5704C">
        <w:rPr>
          <w:rFonts w:ascii="Times New Roman" w:hAnsi="Times New Roman" w:cs="Times New Roman"/>
          <w:sz w:val="24"/>
          <w:szCs w:val="24"/>
        </w:rPr>
        <w:t>elo menos Ks</w:t>
      </w:r>
      <w:r w:rsidR="00C310DC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minha filha mais velha, conseguiu o que queria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eu me alegro com isso... Quando eu </w:t>
      </w:r>
      <w:r w:rsidR="00C310DC">
        <w:rPr>
          <w:rFonts w:ascii="Times New Roman" w:hAnsi="Times New Roman" w:cs="Times New Roman"/>
          <w:sz w:val="24"/>
          <w:szCs w:val="24"/>
        </w:rPr>
        <w:t>tive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Ks</w:t>
      </w:r>
      <w:r w:rsidR="00C310DC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ainda </w:t>
      </w:r>
      <w:r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pão </w:t>
      </w:r>
      <w:r>
        <w:rPr>
          <w:rFonts w:ascii="Times New Roman" w:hAnsi="Times New Roman" w:cs="Times New Roman"/>
          <w:sz w:val="24"/>
          <w:szCs w:val="24"/>
        </w:rPr>
        <w:t xml:space="preserve">e toucinho </w:t>
      </w:r>
      <w:r w:rsidR="006F7029" w:rsidRPr="00C5704C">
        <w:rPr>
          <w:rFonts w:ascii="Times New Roman" w:hAnsi="Times New Roman" w:cs="Times New Roman"/>
          <w:sz w:val="24"/>
          <w:szCs w:val="24"/>
        </w:rPr>
        <w:t>à vontade</w:t>
      </w:r>
      <w:r w:rsidR="00C310DC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10DC">
        <w:rPr>
          <w:rFonts w:ascii="Times New Roman" w:hAnsi="Times New Roman" w:cs="Times New Roman"/>
          <w:sz w:val="24"/>
          <w:szCs w:val="24"/>
        </w:rPr>
        <w:t>no almoço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comíamos uma </w:t>
      </w:r>
      <w:r w:rsidR="006F7029" w:rsidRPr="00CB5F5D">
        <w:rPr>
          <w:rFonts w:ascii="Times New Roman" w:hAnsi="Times New Roman" w:cs="Times New Roman"/>
          <w:sz w:val="24"/>
          <w:szCs w:val="24"/>
        </w:rPr>
        <w:t>libra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2F53">
        <w:rPr>
          <w:rFonts w:ascii="Times New Roman" w:hAnsi="Times New Roman" w:cs="Times New Roman"/>
          <w:sz w:val="24"/>
          <w:szCs w:val="24"/>
        </w:rPr>
        <w:t xml:space="preserve">inteira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 toucinho...  </w:t>
      </w:r>
      <w:r w:rsidR="008B3097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aquele tempo</w:t>
      </w:r>
      <w:r w:rsidR="00C310D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097">
        <w:rPr>
          <w:rFonts w:ascii="Times New Roman" w:hAnsi="Times New Roman" w:cs="Times New Roman"/>
          <w:sz w:val="24"/>
          <w:szCs w:val="24"/>
        </w:rPr>
        <w:t xml:space="preserve">eu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era jovem, bem </w:t>
      </w:r>
      <w:r w:rsidR="00376532">
        <w:rPr>
          <w:rFonts w:ascii="Times New Roman" w:hAnsi="Times New Roman" w:cs="Times New Roman"/>
          <w:sz w:val="24"/>
          <w:szCs w:val="24"/>
        </w:rPr>
        <w:t>alimentada</w:t>
      </w:r>
      <w:r w:rsidR="006F7029" w:rsidRPr="00C5704C">
        <w:rPr>
          <w:rFonts w:ascii="Times New Roman" w:hAnsi="Times New Roman" w:cs="Times New Roman"/>
          <w:sz w:val="24"/>
          <w:szCs w:val="24"/>
        </w:rPr>
        <w:t>, e seu pai</w:t>
      </w:r>
      <w:r w:rsidR="008B3097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Kólia</w:t>
      </w:r>
      <w:r w:rsidR="00AD28BD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10DC">
        <w:rPr>
          <w:rFonts w:ascii="Times New Roman" w:hAnsi="Times New Roman" w:cs="Times New Roman"/>
          <w:sz w:val="24"/>
          <w:szCs w:val="24"/>
        </w:rPr>
        <w:t>também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era jovem</w:t>
      </w:r>
      <w:r w:rsidR="00CD3AB4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bonito</w:t>
      </w:r>
      <w:r w:rsidR="008B3097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Chura e Kólia </w:t>
      </w:r>
      <w:r w:rsidR="00C310DC">
        <w:rPr>
          <w:rFonts w:ascii="Times New Roman" w:hAnsi="Times New Roman" w:cs="Times New Roman"/>
          <w:sz w:val="24"/>
          <w:szCs w:val="24"/>
        </w:rPr>
        <w:t>nasceram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F22F53">
        <w:rPr>
          <w:rFonts w:ascii="Times New Roman" w:hAnsi="Times New Roman" w:cs="Times New Roman"/>
          <w:sz w:val="24"/>
          <w:szCs w:val="24"/>
        </w:rPr>
        <w:t>noss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vida ainda era farta, </w:t>
      </w:r>
      <w:r w:rsidR="008B3097">
        <w:rPr>
          <w:rFonts w:ascii="Times New Roman" w:hAnsi="Times New Roman" w:cs="Times New Roman"/>
          <w:sz w:val="24"/>
          <w:szCs w:val="24"/>
        </w:rPr>
        <w:t xml:space="preserve">mas </w:t>
      </w:r>
      <w:r w:rsidR="00F65260">
        <w:rPr>
          <w:rFonts w:ascii="Times New Roman" w:hAnsi="Times New Roman" w:cs="Times New Roman"/>
          <w:sz w:val="24"/>
          <w:szCs w:val="24"/>
        </w:rPr>
        <w:t>foram criados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durante a fome... Mas você, Vássia e</w:t>
      </w:r>
      <w:r w:rsidR="00986354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especialmente</w:t>
      </w:r>
      <w:r w:rsidR="00F6526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</w:t>
      </w:r>
      <w:r w:rsidR="00F65260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="00165B8B">
        <w:rPr>
          <w:rFonts w:ascii="Times New Roman" w:hAnsi="Times New Roman" w:cs="Times New Roman"/>
          <w:sz w:val="24"/>
          <w:szCs w:val="24"/>
        </w:rPr>
        <w:t>vieram</w:t>
      </w:r>
      <w:r w:rsidR="00124E94" w:rsidRPr="004E79BA">
        <w:rPr>
          <w:rFonts w:ascii="Times New Roman" w:hAnsi="Times New Roman" w:cs="Times New Roman"/>
          <w:sz w:val="24"/>
          <w:szCs w:val="24"/>
        </w:rPr>
        <w:t xml:space="preserve"> </w:t>
      </w:r>
      <w:r w:rsidR="007B68D5">
        <w:rPr>
          <w:rFonts w:ascii="Times New Roman" w:hAnsi="Times New Roman" w:cs="Times New Roman"/>
          <w:sz w:val="24"/>
          <w:szCs w:val="24"/>
        </w:rPr>
        <w:t>d</w:t>
      </w:r>
      <w:r w:rsidR="004E79BA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fome...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</w:t>
      </w:r>
      <w:r w:rsidR="00F65260">
        <w:rPr>
          <w:rFonts w:ascii="Times New Roman" w:hAnsi="Times New Roman" w:cs="Times New Roman"/>
          <w:sz w:val="24"/>
          <w:szCs w:val="24"/>
        </w:rPr>
        <w:t xml:space="preserve">se ouviram batidas </w:t>
      </w:r>
      <w:r w:rsidR="00F22F53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 e </w:t>
      </w:r>
      <w:r w:rsidR="00070057">
        <w:rPr>
          <w:rFonts w:ascii="Times New Roman" w:hAnsi="Times New Roman" w:cs="Times New Roman"/>
          <w:sz w:val="24"/>
          <w:szCs w:val="24"/>
        </w:rPr>
        <w:t xml:space="preserve">um homem de meia-idade </w:t>
      </w:r>
      <w:r w:rsidRPr="00C5704C">
        <w:rPr>
          <w:rFonts w:ascii="Times New Roman" w:hAnsi="Times New Roman" w:cs="Times New Roman"/>
          <w:sz w:val="24"/>
          <w:szCs w:val="24"/>
        </w:rPr>
        <w:t>entrou</w:t>
      </w:r>
      <w:r w:rsidR="00F65260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93073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5260">
        <w:rPr>
          <w:rFonts w:ascii="Times New Roman" w:hAnsi="Times New Roman" w:cs="Times New Roman"/>
          <w:sz w:val="24"/>
          <w:szCs w:val="24"/>
        </w:rPr>
        <w:t>R</w:t>
      </w:r>
      <w:r w:rsidR="006F7029" w:rsidRPr="00C5704C">
        <w:rPr>
          <w:rFonts w:ascii="Times New Roman" w:hAnsi="Times New Roman" w:cs="Times New Roman"/>
          <w:sz w:val="24"/>
          <w:szCs w:val="24"/>
        </w:rPr>
        <w:t>emendou minha camisa militar?</w:t>
      </w:r>
      <w:r w:rsidR="00F65260" w:rsidRPr="00F65260">
        <w:rPr>
          <w:rFonts w:ascii="Times New Roman" w:hAnsi="Times New Roman" w:cs="Times New Roman"/>
          <w:sz w:val="24"/>
          <w:szCs w:val="24"/>
        </w:rPr>
        <w:t xml:space="preserve"> </w:t>
      </w:r>
      <w:r w:rsidR="00F65260" w:rsidRPr="00621342">
        <w:rPr>
          <w:rFonts w:ascii="Times New Roman" w:hAnsi="Times New Roman" w:cs="Times New Roman"/>
          <w:sz w:val="24"/>
          <w:szCs w:val="24"/>
        </w:rPr>
        <w:t>—</w:t>
      </w:r>
      <w:r w:rsidR="00F6526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5260">
        <w:rPr>
          <w:rFonts w:ascii="Times New Roman" w:hAnsi="Times New Roman" w:cs="Times New Roman"/>
          <w:sz w:val="24"/>
          <w:szCs w:val="24"/>
        </w:rPr>
        <w:t>perguntou</w:t>
      </w:r>
      <w:r w:rsidR="00F65260" w:rsidRPr="00C5704C">
        <w:rPr>
          <w:rFonts w:ascii="Times New Roman" w:hAnsi="Times New Roman" w:cs="Times New Roman"/>
          <w:sz w:val="24"/>
          <w:szCs w:val="24"/>
        </w:rPr>
        <w:t xml:space="preserve"> ele</w:t>
      </w:r>
      <w:r w:rsidR="00F65260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93073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Remendei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veja,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F65260">
        <w:rPr>
          <w:rFonts w:ascii="Times New Roman" w:hAnsi="Times New Roman" w:cs="Times New Roman"/>
          <w:sz w:val="24"/>
          <w:szCs w:val="24"/>
        </w:rPr>
        <w:t>ié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li, que alegria inesperada eu </w:t>
      </w:r>
      <w:r w:rsidR="00F65260">
        <w:rPr>
          <w:rFonts w:ascii="Times New Roman" w:hAnsi="Times New Roman" w:cs="Times New Roman"/>
          <w:sz w:val="24"/>
          <w:szCs w:val="24"/>
        </w:rPr>
        <w:t>tive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22F53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>inha filha Maria</w:t>
      </w:r>
      <w:r w:rsidR="00F22F53">
        <w:rPr>
          <w:rFonts w:ascii="Times New Roman" w:hAnsi="Times New Roman" w:cs="Times New Roman"/>
          <w:sz w:val="24"/>
          <w:szCs w:val="24"/>
        </w:rPr>
        <w:t xml:space="preserve"> chegou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0C3F4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5260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F65260">
        <w:rPr>
          <w:rFonts w:ascii="Times New Roman" w:hAnsi="Times New Roman" w:cs="Times New Roman"/>
          <w:sz w:val="24"/>
          <w:szCs w:val="24"/>
        </w:rPr>
        <w:t>ié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as crianças </w:t>
      </w:r>
      <w:r w:rsidR="00F65260">
        <w:rPr>
          <w:rFonts w:ascii="Times New Roman" w:hAnsi="Times New Roman" w:cs="Times New Roman"/>
          <w:sz w:val="24"/>
          <w:szCs w:val="24"/>
        </w:rPr>
        <w:t xml:space="preserve">pequenas </w:t>
      </w:r>
      <w:r w:rsidR="006F7029" w:rsidRPr="00C5704C">
        <w:rPr>
          <w:rFonts w:ascii="Times New Roman" w:hAnsi="Times New Roman" w:cs="Times New Roman"/>
          <w:sz w:val="24"/>
          <w:szCs w:val="24"/>
        </w:rPr>
        <w:t>devem ficar perto da mãe...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F65260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morar com a mãe, </w:t>
      </w:r>
      <w:r w:rsidR="00F65260">
        <w:rPr>
          <w:rFonts w:ascii="Times New Roman" w:hAnsi="Times New Roman" w:cs="Times New Roman"/>
          <w:sz w:val="24"/>
          <w:szCs w:val="24"/>
        </w:rPr>
        <w:t>habituou-se à</w:t>
      </w:r>
      <w:r w:rsidR="00D75F23">
        <w:rPr>
          <w:rFonts w:ascii="Times New Roman" w:hAnsi="Times New Roman" w:cs="Times New Roman"/>
          <w:sz w:val="24"/>
          <w:szCs w:val="24"/>
        </w:rPr>
        <w:t xml:space="preserve"> nova</w:t>
      </w:r>
      <w:r w:rsidR="000C3F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vida</w:t>
      </w:r>
      <w:r w:rsidR="00F65260">
        <w:rPr>
          <w:rFonts w:ascii="Times New Roman" w:hAnsi="Times New Roman" w:cs="Times New Roman"/>
          <w:sz w:val="24"/>
          <w:szCs w:val="24"/>
        </w:rPr>
        <w:t xml:space="preserve"> e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cidade de Kertch. </w:t>
      </w:r>
      <w:r w:rsidR="00F65260">
        <w:rPr>
          <w:rFonts w:ascii="Times New Roman" w:hAnsi="Times New Roman" w:cs="Times New Roman"/>
          <w:sz w:val="24"/>
          <w:szCs w:val="24"/>
        </w:rPr>
        <w:t>E er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65260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cidade</w:t>
      </w:r>
      <w:r w:rsidR="00F65260">
        <w:rPr>
          <w:rFonts w:ascii="Times New Roman" w:hAnsi="Times New Roman" w:cs="Times New Roman"/>
          <w:sz w:val="24"/>
          <w:szCs w:val="24"/>
        </w:rPr>
        <w:t xml:space="preserve"> tão </w:t>
      </w:r>
      <w:r w:rsidR="00D75F23">
        <w:rPr>
          <w:rFonts w:ascii="Times New Roman" w:hAnsi="Times New Roman" w:cs="Times New Roman"/>
          <w:sz w:val="24"/>
          <w:szCs w:val="24"/>
        </w:rPr>
        <w:t>bonita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F6526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</w:t>
      </w:r>
      <w:r w:rsidR="00F65260">
        <w:rPr>
          <w:rFonts w:ascii="Times New Roman" w:hAnsi="Times New Roman" w:cs="Times New Roman"/>
          <w:sz w:val="24"/>
          <w:szCs w:val="24"/>
        </w:rPr>
        <w:t>ela,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624E">
        <w:rPr>
          <w:rFonts w:ascii="Times New Roman" w:hAnsi="Times New Roman" w:cs="Times New Roman"/>
          <w:sz w:val="24"/>
          <w:szCs w:val="24"/>
        </w:rPr>
        <w:t>seria difícil</w:t>
      </w:r>
      <w:r w:rsidR="00D062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morar em qualquer outra. </w:t>
      </w:r>
      <w:r w:rsidR="00D75F23">
        <w:rPr>
          <w:rFonts w:ascii="Times New Roman" w:hAnsi="Times New Roman" w:cs="Times New Roman"/>
          <w:sz w:val="24"/>
          <w:szCs w:val="24"/>
        </w:rPr>
        <w:t>Ela 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F65260">
        <w:rPr>
          <w:rFonts w:ascii="Times New Roman" w:hAnsi="Times New Roman" w:cs="Times New Roman"/>
          <w:sz w:val="24"/>
          <w:szCs w:val="24"/>
        </w:rPr>
        <w:t xml:space="preserve">lamentaria </w:t>
      </w:r>
      <w:r w:rsidR="00D0624E">
        <w:rPr>
          <w:rFonts w:ascii="Times New Roman" w:hAnsi="Times New Roman" w:cs="Times New Roman"/>
          <w:sz w:val="24"/>
          <w:szCs w:val="24"/>
        </w:rPr>
        <w:t>se</w:t>
      </w:r>
      <w:r w:rsidR="00D062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tivesse que</w:t>
      </w:r>
      <w:r w:rsidR="00D0624E">
        <w:rPr>
          <w:rFonts w:ascii="Times New Roman" w:hAnsi="Times New Roman" w:cs="Times New Roman"/>
          <w:sz w:val="24"/>
          <w:szCs w:val="24"/>
        </w:rPr>
        <w:t xml:space="preserve"> viver</w:t>
      </w:r>
      <w:r w:rsidR="00D062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5260">
        <w:rPr>
          <w:rFonts w:ascii="Times New Roman" w:hAnsi="Times New Roman" w:cs="Times New Roman"/>
          <w:sz w:val="24"/>
          <w:szCs w:val="24"/>
        </w:rPr>
        <w:t xml:space="preserve">ali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</w:t>
      </w:r>
      <w:r w:rsidR="00F22F53">
        <w:rPr>
          <w:rFonts w:ascii="Times New Roman" w:hAnsi="Times New Roman" w:cs="Times New Roman"/>
          <w:sz w:val="24"/>
          <w:szCs w:val="24"/>
        </w:rPr>
        <w:t>morrer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6742E">
        <w:rPr>
          <w:rFonts w:ascii="Times New Roman" w:hAnsi="Times New Roman" w:cs="Times New Roman"/>
          <w:sz w:val="24"/>
          <w:szCs w:val="24"/>
        </w:rPr>
        <w:t>As pessoas em volta tinham</w:t>
      </w:r>
      <w:r w:rsidR="00D75F2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pena </w:t>
      </w:r>
      <w:r w:rsidRPr="00CB5F5D">
        <w:rPr>
          <w:rFonts w:ascii="Times New Roman" w:hAnsi="Times New Roman" w:cs="Times New Roman"/>
          <w:sz w:val="24"/>
          <w:szCs w:val="24"/>
        </w:rPr>
        <w:t>de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CD3AB4">
        <w:rPr>
          <w:rFonts w:ascii="Times New Roman" w:hAnsi="Times New Roman" w:cs="Times New Roman"/>
          <w:sz w:val="24"/>
          <w:szCs w:val="24"/>
        </w:rPr>
        <w:t>Sav</w:t>
      </w:r>
      <w:r w:rsidR="00D75F23" w:rsidRPr="00CD3AB4">
        <w:rPr>
          <w:rFonts w:ascii="Times New Roman" w:hAnsi="Times New Roman" w:cs="Times New Roman"/>
          <w:sz w:val="24"/>
          <w:szCs w:val="24"/>
        </w:rPr>
        <w:t>ié</w:t>
      </w:r>
      <w:r w:rsidRPr="00CD3AB4">
        <w:rPr>
          <w:rFonts w:ascii="Times New Roman" w:hAnsi="Times New Roman" w:cs="Times New Roman"/>
          <w:sz w:val="24"/>
          <w:szCs w:val="24"/>
        </w:rPr>
        <w:t xml:space="preserve">li </w:t>
      </w:r>
      <w:r w:rsidR="00CD3AB4">
        <w:rPr>
          <w:rFonts w:ascii="Times New Roman" w:hAnsi="Times New Roman" w:cs="Times New Roman"/>
          <w:sz w:val="24"/>
          <w:szCs w:val="24"/>
        </w:rPr>
        <w:t>e</w:t>
      </w:r>
      <w:r w:rsidRPr="00CD3AB4">
        <w:rPr>
          <w:rFonts w:ascii="Times New Roman" w:hAnsi="Times New Roman" w:cs="Times New Roman"/>
          <w:sz w:val="24"/>
          <w:szCs w:val="24"/>
        </w:rPr>
        <w:t xml:space="preserve"> Matvéievna era</w:t>
      </w:r>
      <w:r w:rsidR="00CD3AB4">
        <w:rPr>
          <w:rFonts w:ascii="Times New Roman" w:hAnsi="Times New Roman" w:cs="Times New Roman"/>
          <w:sz w:val="24"/>
          <w:szCs w:val="24"/>
        </w:rPr>
        <w:t>m</w:t>
      </w:r>
      <w:r w:rsidRPr="00CD3AB4">
        <w:rPr>
          <w:rFonts w:ascii="Times New Roman" w:hAnsi="Times New Roman" w:cs="Times New Roman"/>
          <w:sz w:val="24"/>
          <w:szCs w:val="24"/>
        </w:rPr>
        <w:t xml:space="preserve"> </w:t>
      </w:r>
      <w:r w:rsidR="0096742E">
        <w:rPr>
          <w:rFonts w:ascii="Times New Roman" w:hAnsi="Times New Roman" w:cs="Times New Roman"/>
          <w:sz w:val="24"/>
          <w:szCs w:val="24"/>
        </w:rPr>
        <w:t>bons</w:t>
      </w:r>
      <w:r w:rsidR="00AD28BD">
        <w:rPr>
          <w:rFonts w:ascii="Times New Roman" w:hAnsi="Times New Roman" w:cs="Times New Roman"/>
          <w:sz w:val="24"/>
          <w:szCs w:val="24"/>
        </w:rPr>
        <w:t xml:space="preserve"> e</w:t>
      </w:r>
      <w:r w:rsidRPr="00CD3AB4">
        <w:rPr>
          <w:rFonts w:ascii="Times New Roman" w:hAnsi="Times New Roman" w:cs="Times New Roman"/>
          <w:sz w:val="24"/>
          <w:szCs w:val="24"/>
        </w:rPr>
        <w:t xml:space="preserve"> Klávdia </w:t>
      </w:r>
      <w:r w:rsidR="00CD3AB4">
        <w:rPr>
          <w:rFonts w:ascii="Times New Roman" w:hAnsi="Times New Roman" w:cs="Times New Roman"/>
          <w:sz w:val="24"/>
          <w:szCs w:val="24"/>
        </w:rPr>
        <w:t>gentil</w:t>
      </w:r>
      <w:r w:rsidRPr="00CD3AB4">
        <w:rPr>
          <w:rFonts w:ascii="Times New Roman" w:hAnsi="Times New Roman" w:cs="Times New Roman"/>
          <w:sz w:val="24"/>
          <w:szCs w:val="24"/>
        </w:rPr>
        <w:t xml:space="preserve">, </w:t>
      </w:r>
      <w:r w:rsidR="00D75F23" w:rsidRPr="00CD3AB4">
        <w:rPr>
          <w:rFonts w:ascii="Times New Roman" w:hAnsi="Times New Roman" w:cs="Times New Roman"/>
          <w:sz w:val="24"/>
          <w:szCs w:val="24"/>
        </w:rPr>
        <w:t>apenas</w:t>
      </w:r>
      <w:r w:rsidRPr="00CD3AB4">
        <w:rPr>
          <w:rFonts w:ascii="Times New Roman" w:hAnsi="Times New Roman" w:cs="Times New Roman"/>
          <w:sz w:val="24"/>
          <w:szCs w:val="24"/>
        </w:rPr>
        <w:t xml:space="preserve"> Olga era um pouco desagradável. </w:t>
      </w:r>
      <w:r w:rsidR="00D75F23" w:rsidRPr="00CD3AB4">
        <w:rPr>
          <w:rFonts w:ascii="Times New Roman" w:hAnsi="Times New Roman" w:cs="Times New Roman"/>
          <w:sz w:val="24"/>
          <w:szCs w:val="24"/>
        </w:rPr>
        <w:t>Sua</w:t>
      </w:r>
      <w:r w:rsidR="00C70CA2" w:rsidRPr="00CD3AB4">
        <w:rPr>
          <w:rFonts w:ascii="Times New Roman" w:hAnsi="Times New Roman" w:cs="Times New Roman"/>
          <w:sz w:val="24"/>
          <w:szCs w:val="24"/>
        </w:rPr>
        <w:t xml:space="preserve"> mãe </w:t>
      </w:r>
      <w:r w:rsidRPr="00CD3AB4">
        <w:rPr>
          <w:rFonts w:ascii="Times New Roman" w:hAnsi="Times New Roman" w:cs="Times New Roman"/>
          <w:sz w:val="24"/>
          <w:szCs w:val="24"/>
        </w:rPr>
        <w:t xml:space="preserve">também não gostava de Olga. </w:t>
      </w:r>
      <w:r w:rsidR="00D75F23" w:rsidRPr="00CD3AB4">
        <w:rPr>
          <w:rFonts w:ascii="Times New Roman" w:hAnsi="Times New Roman" w:cs="Times New Roman"/>
          <w:sz w:val="24"/>
          <w:szCs w:val="24"/>
        </w:rPr>
        <w:t>S</w:t>
      </w:r>
      <w:r w:rsidRPr="00CD3AB4">
        <w:rPr>
          <w:rFonts w:ascii="Times New Roman" w:hAnsi="Times New Roman" w:cs="Times New Roman"/>
          <w:sz w:val="24"/>
          <w:szCs w:val="24"/>
        </w:rPr>
        <w:t xml:space="preserve">em querer </w:t>
      </w:r>
      <w:r w:rsidR="00D75F23" w:rsidRPr="00CD3AB4">
        <w:rPr>
          <w:rFonts w:ascii="Times New Roman" w:hAnsi="Times New Roman" w:cs="Times New Roman"/>
          <w:sz w:val="24"/>
          <w:szCs w:val="24"/>
        </w:rPr>
        <w:t xml:space="preserve">Maria </w:t>
      </w:r>
      <w:r w:rsidR="00C70CA2" w:rsidRPr="00CD3AB4">
        <w:rPr>
          <w:rFonts w:ascii="Times New Roman" w:hAnsi="Times New Roman" w:cs="Times New Roman"/>
          <w:sz w:val="24"/>
          <w:szCs w:val="24"/>
        </w:rPr>
        <w:t xml:space="preserve">a </w:t>
      </w:r>
      <w:r w:rsidRPr="00CD3AB4">
        <w:rPr>
          <w:rFonts w:ascii="Times New Roman" w:hAnsi="Times New Roman" w:cs="Times New Roman"/>
          <w:sz w:val="24"/>
          <w:szCs w:val="24"/>
        </w:rPr>
        <w:t>ouviu dizer a Matvéievna:</w:t>
      </w:r>
    </w:p>
    <w:p w:rsidR="006F7029" w:rsidRPr="00C5704C" w:rsidRDefault="00C70CA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Olga está descontente por minha filha ter vindo </w:t>
      </w:r>
      <w:r w:rsidR="002728F5">
        <w:rPr>
          <w:rFonts w:ascii="Times New Roman" w:hAnsi="Times New Roman" w:cs="Times New Roman"/>
          <w:sz w:val="24"/>
          <w:szCs w:val="24"/>
        </w:rPr>
        <w:t>morar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comigo. Ela diz que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tem três filhos na aldeia e também deveria trazê-los para cá... </w:t>
      </w:r>
      <w:r w:rsidR="00CD3AB4">
        <w:rPr>
          <w:rFonts w:ascii="Times New Roman" w:hAnsi="Times New Roman" w:cs="Times New Roman"/>
          <w:sz w:val="24"/>
          <w:szCs w:val="24"/>
        </w:rPr>
        <w:t>E</w:t>
      </w:r>
      <w:r w:rsidR="003779B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que aqui ficou apertado...</w:t>
      </w:r>
    </w:p>
    <w:p w:rsidR="006F7029" w:rsidRPr="00C5704C" w:rsidRDefault="003779B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faz mal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Matvéievna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>, não é Olga que</w:t>
      </w:r>
      <w:r w:rsidR="00CD3AB4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5638">
        <w:rPr>
          <w:rFonts w:ascii="Times New Roman" w:hAnsi="Times New Roman" w:cs="Times New Roman"/>
          <w:sz w:val="24"/>
          <w:szCs w:val="24"/>
        </w:rPr>
        <w:t>manda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aqui, mas a </w:t>
      </w:r>
      <w:r w:rsidR="006F7029" w:rsidRPr="00CB5F5D">
        <w:rPr>
          <w:rFonts w:ascii="Times New Roman" w:hAnsi="Times New Roman" w:cs="Times New Roman"/>
          <w:sz w:val="24"/>
          <w:szCs w:val="24"/>
        </w:rPr>
        <w:t>sociedade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Deixe Maria </w:t>
      </w:r>
      <w:r w:rsidR="00755638">
        <w:rPr>
          <w:rFonts w:ascii="Times New Roman" w:hAnsi="Times New Roman" w:cs="Times New Roman"/>
          <w:sz w:val="24"/>
          <w:szCs w:val="24"/>
        </w:rPr>
        <w:t>ficar</w:t>
      </w:r>
      <w:r w:rsidR="00CD3AB4">
        <w:rPr>
          <w:rFonts w:ascii="Times New Roman" w:hAnsi="Times New Roman" w:cs="Times New Roman"/>
          <w:sz w:val="24"/>
          <w:szCs w:val="24"/>
        </w:rPr>
        <w:t xml:space="preserve"> por enquanto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BF1380">
        <w:rPr>
          <w:rFonts w:ascii="Times New Roman" w:hAnsi="Times New Roman" w:cs="Times New Roman"/>
          <w:sz w:val="24"/>
          <w:szCs w:val="24"/>
        </w:rPr>
        <w:t xml:space="preserve">Mas </w:t>
      </w:r>
      <w:r w:rsidR="00CD3AB4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 outono que vem será </w:t>
      </w:r>
      <w:r w:rsidR="00CD3AB4">
        <w:rPr>
          <w:rFonts w:ascii="Times New Roman" w:hAnsi="Times New Roman" w:cs="Times New Roman"/>
          <w:sz w:val="24"/>
          <w:szCs w:val="24"/>
        </w:rPr>
        <w:t>preciso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colocá-la na</w:t>
      </w:r>
      <w:r w:rsidR="009D7F5E">
        <w:rPr>
          <w:rFonts w:ascii="Times New Roman" w:hAnsi="Times New Roman" w:cs="Times New Roman"/>
          <w:sz w:val="24"/>
          <w:szCs w:val="24"/>
        </w:rPr>
        <w:t xml:space="preserve"> </w:t>
      </w:r>
      <w:r w:rsidR="00CD3AB4">
        <w:rPr>
          <w:rFonts w:ascii="Times New Roman" w:hAnsi="Times New Roman" w:cs="Times New Roman"/>
          <w:sz w:val="24"/>
          <w:szCs w:val="24"/>
        </w:rPr>
        <w:t>escola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F1380">
        <w:rPr>
          <w:rFonts w:ascii="Times New Roman" w:hAnsi="Times New Roman" w:cs="Times New Roman"/>
          <w:sz w:val="24"/>
          <w:szCs w:val="24"/>
        </w:rPr>
        <w:t>senão</w:t>
      </w:r>
      <w:r w:rsidR="006F7029" w:rsidRPr="00BF1380">
        <w:rPr>
          <w:rFonts w:ascii="Times New Roman" w:hAnsi="Times New Roman" w:cs="Times New Roman"/>
          <w:sz w:val="24"/>
          <w:szCs w:val="24"/>
        </w:rPr>
        <w:t xml:space="preserve"> </w:t>
      </w:r>
      <w:r w:rsidR="009D7F5E">
        <w:rPr>
          <w:rFonts w:ascii="Times New Roman" w:hAnsi="Times New Roman" w:cs="Times New Roman"/>
          <w:sz w:val="24"/>
          <w:szCs w:val="24"/>
        </w:rPr>
        <w:t>ser</w:t>
      </w:r>
      <w:r w:rsidR="00BB2192">
        <w:rPr>
          <w:rFonts w:ascii="Times New Roman" w:hAnsi="Times New Roman" w:cs="Times New Roman"/>
          <w:sz w:val="24"/>
          <w:szCs w:val="24"/>
        </w:rPr>
        <w:t>ia</w:t>
      </w:r>
      <w:r w:rsidR="009D7F5E">
        <w:rPr>
          <w:rFonts w:ascii="Times New Roman" w:hAnsi="Times New Roman" w:cs="Times New Roman"/>
          <w:sz w:val="24"/>
          <w:szCs w:val="24"/>
        </w:rPr>
        <w:t xml:space="preserve"> </w:t>
      </w:r>
      <w:r w:rsidR="00BF1380">
        <w:rPr>
          <w:rFonts w:ascii="Times New Roman" w:hAnsi="Times New Roman" w:cs="Times New Roman"/>
          <w:sz w:val="24"/>
          <w:szCs w:val="24"/>
        </w:rPr>
        <w:t xml:space="preserve">como se </w:t>
      </w:r>
      <w:r w:rsidR="00376532">
        <w:rPr>
          <w:rFonts w:ascii="Times New Roman" w:hAnsi="Times New Roman" w:cs="Times New Roman"/>
          <w:sz w:val="24"/>
          <w:szCs w:val="24"/>
        </w:rPr>
        <w:t xml:space="preserve">ela </w:t>
      </w:r>
      <w:r w:rsidR="00BF1380">
        <w:rPr>
          <w:rFonts w:ascii="Times New Roman" w:hAnsi="Times New Roman" w:cs="Times New Roman"/>
          <w:sz w:val="24"/>
          <w:szCs w:val="24"/>
        </w:rPr>
        <w:t>vivesse</w:t>
      </w:r>
      <w:r w:rsidR="006F7029" w:rsidRPr="00BF1380">
        <w:rPr>
          <w:rFonts w:ascii="Times New Roman" w:hAnsi="Times New Roman" w:cs="Times New Roman"/>
          <w:sz w:val="24"/>
          <w:szCs w:val="24"/>
        </w:rPr>
        <w:t xml:space="preserve"> no </w:t>
      </w:r>
      <w:r w:rsidR="00BF1380">
        <w:rPr>
          <w:rFonts w:ascii="Times New Roman" w:hAnsi="Times New Roman" w:cs="Times New Roman"/>
          <w:sz w:val="24"/>
          <w:szCs w:val="24"/>
        </w:rPr>
        <w:t>antigo</w:t>
      </w:r>
      <w:r w:rsidR="006F7029" w:rsidRPr="00BF1380">
        <w:rPr>
          <w:rFonts w:ascii="Times New Roman" w:hAnsi="Times New Roman" w:cs="Times New Roman"/>
          <w:sz w:val="24"/>
          <w:szCs w:val="24"/>
        </w:rPr>
        <w:t xml:space="preserve"> regime</w:t>
      </w:r>
      <w:r w:rsidR="006F7029" w:rsidRPr="00CB5F5D">
        <w:rPr>
          <w:rFonts w:ascii="Times New Roman" w:hAnsi="Times New Roman" w:cs="Times New Roman"/>
          <w:sz w:val="24"/>
          <w:szCs w:val="24"/>
        </w:rPr>
        <w:t>...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Será que foi para isso que</w:t>
      </w:r>
      <w:r w:rsidR="00755638">
        <w:rPr>
          <w:rFonts w:ascii="Times New Roman" w:hAnsi="Times New Roman" w:cs="Times New Roman"/>
          <w:sz w:val="24"/>
          <w:szCs w:val="24"/>
        </w:rPr>
        <w:t xml:space="preserve">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5638" w:rsidRPr="00C5704C">
        <w:rPr>
          <w:rFonts w:ascii="Times New Roman" w:hAnsi="Times New Roman" w:cs="Times New Roman"/>
          <w:sz w:val="24"/>
          <w:szCs w:val="24"/>
        </w:rPr>
        <w:t>revolução bolchevique e o finado L</w:t>
      </w:r>
      <w:r w:rsidR="00CD3AB4">
        <w:rPr>
          <w:rFonts w:ascii="Times New Roman" w:hAnsi="Times New Roman" w:cs="Times New Roman"/>
          <w:sz w:val="24"/>
          <w:szCs w:val="24"/>
        </w:rPr>
        <w:t>ê</w:t>
      </w:r>
      <w:r w:rsidR="00755638" w:rsidRPr="00C5704C">
        <w:rPr>
          <w:rFonts w:ascii="Times New Roman" w:hAnsi="Times New Roman" w:cs="Times New Roman"/>
          <w:sz w:val="24"/>
          <w:szCs w:val="24"/>
        </w:rPr>
        <w:t xml:space="preserve">nin </w:t>
      </w:r>
      <w:r w:rsidR="006F7029" w:rsidRPr="00C5704C">
        <w:rPr>
          <w:rFonts w:ascii="Times New Roman" w:hAnsi="Times New Roman" w:cs="Times New Roman"/>
          <w:sz w:val="24"/>
          <w:szCs w:val="24"/>
        </w:rPr>
        <w:t>lutaram?</w:t>
      </w:r>
    </w:p>
    <w:p w:rsidR="006F7029" w:rsidRPr="00C5704C" w:rsidRDefault="0075563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r w:rsidR="0096742E">
        <w:rPr>
          <w:rFonts w:ascii="Times New Roman" w:hAnsi="Times New Roman" w:cs="Times New Roman"/>
          <w:sz w:val="24"/>
          <w:szCs w:val="24"/>
        </w:rPr>
        <w:t>, quando ela morava comigo,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estudou três anos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respondeu timidamente a mãe.</w:t>
      </w:r>
    </w:p>
    <w:p w:rsidR="006F7029" w:rsidRPr="00C5704C" w:rsidRDefault="0075563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3D1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pouco </w:t>
      </w:r>
      <w:r w:rsidR="00C13CCE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Matvéievna</w:t>
      </w:r>
      <w:r w:rsidR="00C13CCE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CCE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CCE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 e você, </w:t>
      </w:r>
      <w:r w:rsidR="00C13CCE">
        <w:rPr>
          <w:rFonts w:ascii="Times New Roman" w:hAnsi="Times New Roman" w:cs="Times New Roman"/>
          <w:sz w:val="24"/>
          <w:szCs w:val="24"/>
        </w:rPr>
        <w:t xml:space="preserve">por exemplo,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somos </w:t>
      </w:r>
      <w:r w:rsidR="00BF1380">
        <w:rPr>
          <w:rFonts w:ascii="Times New Roman" w:hAnsi="Times New Roman" w:cs="Times New Roman"/>
          <w:sz w:val="24"/>
          <w:szCs w:val="24"/>
        </w:rPr>
        <w:t>ignorantes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BF1380">
        <w:rPr>
          <w:rFonts w:ascii="Times New Roman" w:hAnsi="Times New Roman" w:cs="Times New Roman"/>
          <w:sz w:val="24"/>
          <w:szCs w:val="24"/>
        </w:rPr>
        <w:t xml:space="preserve">E </w:t>
      </w:r>
      <w:r w:rsidR="006F7029" w:rsidRPr="00C5704C">
        <w:rPr>
          <w:rFonts w:ascii="Times New Roman" w:hAnsi="Times New Roman" w:cs="Times New Roman"/>
          <w:sz w:val="24"/>
          <w:szCs w:val="24"/>
        </w:rPr>
        <w:t>o que conseguimos</w:t>
      </w:r>
      <w:r w:rsidR="00BF1380">
        <w:rPr>
          <w:rFonts w:ascii="Times New Roman" w:hAnsi="Times New Roman" w:cs="Times New Roman"/>
          <w:sz w:val="24"/>
          <w:szCs w:val="24"/>
        </w:rPr>
        <w:t>?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1380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avar terra... </w:t>
      </w:r>
      <w:r w:rsidR="0096742E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oss</w:t>
      </w:r>
      <w:r w:rsidR="0096742E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96742E">
        <w:rPr>
          <w:rFonts w:ascii="Times New Roman" w:hAnsi="Times New Roman" w:cs="Times New Roman"/>
          <w:sz w:val="24"/>
          <w:szCs w:val="24"/>
        </w:rPr>
        <w:t>filhos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deveriam ser médicos e engenheiros...</w:t>
      </w:r>
    </w:p>
    <w:p w:rsidR="006F7029" w:rsidRPr="00C5704C" w:rsidRDefault="009F213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Uma das minhas filhas, Ks</w:t>
      </w:r>
      <w:r w:rsidR="00AC1FEA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énia, vive </w:t>
      </w:r>
      <w:r w:rsidR="00A12298">
        <w:rPr>
          <w:rFonts w:ascii="Times New Roman" w:hAnsi="Times New Roman" w:cs="Times New Roman"/>
          <w:sz w:val="24"/>
          <w:szCs w:val="24"/>
        </w:rPr>
        <w:t>ricamente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Vorónej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gabou-se a mãe.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Ela é uma beldade, como eu</w:t>
      </w:r>
      <w:r w:rsidR="007D3121">
        <w:rPr>
          <w:rFonts w:ascii="Times New Roman" w:hAnsi="Times New Roman" w:cs="Times New Roman"/>
          <w:sz w:val="24"/>
          <w:szCs w:val="24"/>
        </w:rPr>
        <w:t xml:space="preserve"> fui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nos anos de juventude... </w:t>
      </w:r>
      <w:r w:rsidR="00A12298">
        <w:rPr>
          <w:rFonts w:ascii="Times New Roman" w:hAnsi="Times New Roman" w:cs="Times New Roman"/>
          <w:sz w:val="24"/>
          <w:szCs w:val="24"/>
        </w:rPr>
        <w:t>Seu</w:t>
      </w:r>
      <w:r w:rsidR="00A1229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marido é um técnico ferroviário. Maria foi visitá-la, com</w:t>
      </w:r>
      <w:r w:rsidR="00AC1FEA">
        <w:rPr>
          <w:rFonts w:ascii="Times New Roman" w:hAnsi="Times New Roman" w:cs="Times New Roman"/>
          <w:sz w:val="24"/>
          <w:szCs w:val="24"/>
        </w:rPr>
        <w:t>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3B4071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fartar, e </w:t>
      </w:r>
      <w:proofErr w:type="gramStart"/>
      <w:r w:rsidR="00AC1FEA">
        <w:rPr>
          <w:rFonts w:ascii="Times New Roman" w:hAnsi="Times New Roman" w:cs="Times New Roman"/>
          <w:sz w:val="24"/>
          <w:szCs w:val="24"/>
        </w:rPr>
        <w:t>ganhou</w:t>
      </w:r>
      <w:proofErr w:type="gramEnd"/>
      <w:r w:rsidR="00AC1FEA">
        <w:rPr>
          <w:rFonts w:ascii="Times New Roman" w:hAnsi="Times New Roman" w:cs="Times New Roman"/>
          <w:sz w:val="24"/>
          <w:szCs w:val="24"/>
        </w:rPr>
        <w:t xml:space="preserve"> </w:t>
      </w:r>
      <w:r w:rsidR="007D3121">
        <w:rPr>
          <w:rFonts w:ascii="Times New Roman" w:hAnsi="Times New Roman" w:cs="Times New Roman"/>
          <w:sz w:val="24"/>
          <w:szCs w:val="24"/>
        </w:rPr>
        <w:t xml:space="preserve">dela </w:t>
      </w:r>
      <w:r w:rsidR="006F7029" w:rsidRPr="00C5704C">
        <w:rPr>
          <w:rFonts w:ascii="Times New Roman" w:hAnsi="Times New Roman" w:cs="Times New Roman"/>
          <w:sz w:val="24"/>
          <w:szCs w:val="24"/>
        </w:rPr>
        <w:t>um lenço, botas de feltro e um casaco acolchoado.</w:t>
      </w:r>
    </w:p>
    <w:p w:rsidR="006F7029" w:rsidRPr="00C5704C" w:rsidRDefault="003B407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foi Ks</w:t>
      </w:r>
      <w:r w:rsidR="00AC1FEA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énia que</w:t>
      </w:r>
      <w:r w:rsidR="009E3803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deu o casaco acolchoado, foi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tia Sofia, de Lg</w:t>
      </w:r>
      <w:r w:rsidR="00A12298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>v</w:t>
      </w:r>
      <w:r w:rsidR="00443103">
        <w:rPr>
          <w:rFonts w:ascii="Times New Roman" w:hAnsi="Times New Roman" w:cs="Times New Roman"/>
          <w:sz w:val="24"/>
          <w:szCs w:val="24"/>
        </w:rPr>
        <w:t xml:space="preserve"> </w:t>
      </w:r>
      <w:r w:rsidR="00443103"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Maria.</w:t>
      </w:r>
    </w:p>
    <w:p w:rsidR="006F7029" w:rsidRPr="00C5704C" w:rsidRDefault="005073A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40FD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>interrompa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quando os mais velhos estão falando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a mãe, brava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mimei muito, Matvéievna... Ela foi viajar com Vássia, meu filho mais novo, </w:t>
      </w:r>
      <w:r>
        <w:rPr>
          <w:rFonts w:ascii="Times New Roman" w:hAnsi="Times New Roman" w:cs="Times New Roman"/>
          <w:sz w:val="24"/>
          <w:szCs w:val="24"/>
        </w:rPr>
        <w:t>descuidou-se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dele e ele se perdeu.</w:t>
      </w:r>
    </w:p>
    <w:p w:rsidR="006F7029" w:rsidRPr="00C5704C" w:rsidRDefault="005073A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3D1" w:rsidRPr="00C5704C">
        <w:rPr>
          <w:rFonts w:ascii="Times New Roman" w:hAnsi="Times New Roman" w:cs="Times New Roman"/>
          <w:sz w:val="24"/>
          <w:szCs w:val="24"/>
        </w:rPr>
        <w:t xml:space="preserve">Vássia </w:t>
      </w:r>
      <w:r w:rsidR="00E963D1">
        <w:rPr>
          <w:rFonts w:ascii="Times New Roman" w:hAnsi="Times New Roman" w:cs="Times New Roman"/>
          <w:sz w:val="24"/>
          <w:szCs w:val="24"/>
        </w:rPr>
        <w:t>não é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mais novo, é J</w:t>
      </w:r>
      <w:r w:rsidR="007D3121">
        <w:rPr>
          <w:rFonts w:ascii="Times New Roman" w:hAnsi="Times New Roman" w:cs="Times New Roman"/>
          <w:sz w:val="24"/>
          <w:szCs w:val="24"/>
        </w:rPr>
        <w:t>ó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que uma tia levou embora,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5A78">
        <w:rPr>
          <w:rFonts w:ascii="Times New Roman" w:hAnsi="Times New Roman" w:cs="Times New Roman"/>
          <w:sz w:val="24"/>
          <w:szCs w:val="24"/>
        </w:rPr>
        <w:t>Dimítrov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quando você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deixou para vender </w:t>
      </w:r>
      <w:r w:rsidR="00975CF3">
        <w:rPr>
          <w:rFonts w:ascii="Times New Roman" w:hAnsi="Times New Roman" w:cs="Times New Roman"/>
          <w:sz w:val="24"/>
          <w:szCs w:val="24"/>
        </w:rPr>
        <w:t>seu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2298">
        <w:rPr>
          <w:rFonts w:ascii="Times New Roman" w:hAnsi="Times New Roman" w:cs="Times New Roman"/>
          <w:sz w:val="24"/>
          <w:szCs w:val="24"/>
        </w:rPr>
        <w:t>xale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comprar ameixas secas</w:t>
      </w:r>
      <w:r w:rsidR="007D3121">
        <w:rPr>
          <w:rFonts w:ascii="Times New Roman" w:hAnsi="Times New Roman" w:cs="Times New Roman"/>
          <w:sz w:val="24"/>
          <w:szCs w:val="24"/>
        </w:rPr>
        <w:t xml:space="preserve"> na feira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376532" w:rsidRDefault="005073A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Está querendo voltar amanhã mesmo para </w:t>
      </w:r>
      <w:r w:rsidR="00D272D8">
        <w:rPr>
          <w:rFonts w:ascii="Times New Roman" w:hAnsi="Times New Roman" w:cs="Times New Roman"/>
          <w:sz w:val="24"/>
          <w:szCs w:val="24"/>
        </w:rPr>
        <w:t>noss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vila?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mãe, brava.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12298">
        <w:rPr>
          <w:rFonts w:ascii="Times New Roman" w:hAnsi="Times New Roman" w:cs="Times New Roman"/>
          <w:sz w:val="24"/>
          <w:szCs w:val="24"/>
        </w:rPr>
        <w:t>Viajou</w:t>
      </w:r>
      <w:proofErr w:type="gramEnd"/>
      <w:r w:rsidR="00A12298">
        <w:rPr>
          <w:rFonts w:ascii="Times New Roman" w:hAnsi="Times New Roman" w:cs="Times New Roman"/>
          <w:sz w:val="24"/>
          <w:szCs w:val="24"/>
        </w:rPr>
        <w:t xml:space="preserve"> bastante, eu vejo,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12298">
        <w:rPr>
          <w:rFonts w:ascii="Times New Roman" w:hAnsi="Times New Roman" w:cs="Times New Roman"/>
          <w:sz w:val="24"/>
          <w:szCs w:val="24"/>
        </w:rPr>
        <w:t>se encheu de malícia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13110B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0B">
        <w:rPr>
          <w:rFonts w:ascii="Times New Roman" w:hAnsi="Times New Roman" w:cs="Times New Roman"/>
          <w:sz w:val="24"/>
          <w:szCs w:val="24"/>
        </w:rPr>
        <w:t>Matvéievna apoio</w:t>
      </w:r>
      <w:r w:rsidR="007D3121" w:rsidRPr="0013110B">
        <w:rPr>
          <w:rFonts w:ascii="Times New Roman" w:hAnsi="Times New Roman" w:cs="Times New Roman"/>
          <w:sz w:val="24"/>
          <w:szCs w:val="24"/>
        </w:rPr>
        <w:t>u</w:t>
      </w:r>
      <w:r w:rsidRPr="0013110B">
        <w:rPr>
          <w:rFonts w:ascii="Times New Roman" w:hAnsi="Times New Roman" w:cs="Times New Roman"/>
          <w:sz w:val="24"/>
          <w:szCs w:val="24"/>
        </w:rPr>
        <w:t xml:space="preserve"> </w:t>
      </w:r>
      <w:r w:rsidR="007D3121" w:rsidRPr="0013110B">
        <w:rPr>
          <w:rFonts w:ascii="Times New Roman" w:hAnsi="Times New Roman" w:cs="Times New Roman"/>
          <w:sz w:val="24"/>
          <w:szCs w:val="24"/>
        </w:rPr>
        <w:t>a</w:t>
      </w:r>
      <w:r w:rsidRPr="0013110B">
        <w:rPr>
          <w:rFonts w:ascii="Times New Roman" w:hAnsi="Times New Roman" w:cs="Times New Roman"/>
          <w:sz w:val="24"/>
          <w:szCs w:val="24"/>
        </w:rPr>
        <w:t xml:space="preserve"> mãe:</w:t>
      </w:r>
    </w:p>
    <w:p w:rsidR="006F7029" w:rsidRPr="0013110B" w:rsidRDefault="005073AC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0B">
        <w:rPr>
          <w:rFonts w:ascii="Times New Roman" w:hAnsi="Times New Roman" w:cs="Times New Roman"/>
          <w:sz w:val="24"/>
          <w:szCs w:val="24"/>
        </w:rPr>
        <w:t>—</w:t>
      </w:r>
      <w:r w:rsidR="006F7029" w:rsidRPr="0013110B">
        <w:rPr>
          <w:rFonts w:ascii="Times New Roman" w:hAnsi="Times New Roman" w:cs="Times New Roman"/>
          <w:sz w:val="24"/>
          <w:szCs w:val="24"/>
        </w:rPr>
        <w:t xml:space="preserve"> Não irrit</w:t>
      </w:r>
      <w:r w:rsidR="0013110B">
        <w:rPr>
          <w:rFonts w:ascii="Times New Roman" w:hAnsi="Times New Roman" w:cs="Times New Roman"/>
          <w:sz w:val="24"/>
          <w:szCs w:val="24"/>
        </w:rPr>
        <w:t>e</w:t>
      </w:r>
      <w:r w:rsidR="006F7029" w:rsidRPr="0013110B">
        <w:rPr>
          <w:rFonts w:ascii="Times New Roman" w:hAnsi="Times New Roman" w:cs="Times New Roman"/>
          <w:sz w:val="24"/>
          <w:szCs w:val="24"/>
        </w:rPr>
        <w:t xml:space="preserve"> sua </w:t>
      </w:r>
      <w:r w:rsidR="00D64070" w:rsidRPr="0013110B">
        <w:rPr>
          <w:rFonts w:ascii="Times New Roman" w:hAnsi="Times New Roman" w:cs="Times New Roman"/>
          <w:sz w:val="24"/>
          <w:szCs w:val="24"/>
        </w:rPr>
        <w:t>mãe</w:t>
      </w:r>
      <w:r w:rsidR="006F7029" w:rsidRPr="0013110B">
        <w:rPr>
          <w:rFonts w:ascii="Times New Roman" w:hAnsi="Times New Roman" w:cs="Times New Roman"/>
          <w:sz w:val="24"/>
          <w:szCs w:val="24"/>
        </w:rPr>
        <w:t xml:space="preserve">, ela trabalha </w:t>
      </w:r>
      <w:r w:rsidR="00D64070" w:rsidRPr="0013110B">
        <w:rPr>
          <w:rFonts w:ascii="Times New Roman" w:hAnsi="Times New Roman" w:cs="Times New Roman"/>
          <w:sz w:val="24"/>
          <w:szCs w:val="24"/>
        </w:rPr>
        <w:t xml:space="preserve">por </w:t>
      </w:r>
      <w:r w:rsidR="006F7029" w:rsidRPr="0013110B">
        <w:rPr>
          <w:rFonts w:ascii="Times New Roman" w:hAnsi="Times New Roman" w:cs="Times New Roman"/>
          <w:sz w:val="24"/>
          <w:szCs w:val="24"/>
        </w:rPr>
        <w:t>você.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110B">
        <w:rPr>
          <w:rFonts w:ascii="Times New Roman" w:hAnsi="Times New Roman" w:cs="Times New Roman"/>
          <w:sz w:val="24"/>
          <w:szCs w:val="24"/>
        </w:rPr>
        <w:t xml:space="preserve">Então Maria se </w:t>
      </w:r>
      <w:r w:rsidR="00D64070" w:rsidRPr="0013110B">
        <w:rPr>
          <w:rFonts w:ascii="Times New Roman" w:hAnsi="Times New Roman" w:cs="Times New Roman"/>
          <w:sz w:val="24"/>
          <w:szCs w:val="24"/>
        </w:rPr>
        <w:t xml:space="preserve">desculpou </w:t>
      </w:r>
      <w:r w:rsidRPr="0013110B">
        <w:rPr>
          <w:rFonts w:ascii="Times New Roman" w:hAnsi="Times New Roman" w:cs="Times New Roman"/>
          <w:sz w:val="24"/>
          <w:szCs w:val="24"/>
        </w:rPr>
        <w:t xml:space="preserve">por sua grosseria, </w:t>
      </w:r>
      <w:r w:rsidR="00D64070" w:rsidRPr="0013110B">
        <w:rPr>
          <w:rFonts w:ascii="Times New Roman" w:hAnsi="Times New Roman" w:cs="Times New Roman"/>
          <w:sz w:val="24"/>
          <w:szCs w:val="24"/>
        </w:rPr>
        <w:t xml:space="preserve">e </w:t>
      </w:r>
      <w:r w:rsidR="009D7F5E">
        <w:rPr>
          <w:rFonts w:ascii="Times New Roman" w:hAnsi="Times New Roman" w:cs="Times New Roman"/>
          <w:sz w:val="24"/>
          <w:szCs w:val="24"/>
        </w:rPr>
        <w:t>elas</w:t>
      </w:r>
      <w:r w:rsidRPr="0013110B">
        <w:rPr>
          <w:rFonts w:ascii="Times New Roman" w:hAnsi="Times New Roman" w:cs="Times New Roman"/>
          <w:sz w:val="24"/>
          <w:szCs w:val="24"/>
        </w:rPr>
        <w:t xml:space="preserve"> </w:t>
      </w:r>
      <w:r w:rsidR="00D64070" w:rsidRPr="0013110B">
        <w:rPr>
          <w:rFonts w:ascii="Times New Roman" w:hAnsi="Times New Roman" w:cs="Times New Roman"/>
          <w:sz w:val="24"/>
          <w:szCs w:val="24"/>
        </w:rPr>
        <w:t>a perdoaram</w:t>
      </w:r>
      <w:r w:rsidRPr="0013110B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Essa conversa aconteceu </w:t>
      </w:r>
      <w:r w:rsidR="00536C2D">
        <w:rPr>
          <w:rFonts w:ascii="Times New Roman" w:hAnsi="Times New Roman" w:cs="Times New Roman"/>
          <w:sz w:val="24"/>
          <w:szCs w:val="24"/>
        </w:rPr>
        <w:t>por volta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terceiro mês de convívio de Maria com </w:t>
      </w:r>
      <w:r w:rsidR="00536C2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F17551">
        <w:rPr>
          <w:rFonts w:ascii="Times New Roman" w:hAnsi="Times New Roman" w:cs="Times New Roman"/>
          <w:sz w:val="24"/>
          <w:szCs w:val="24"/>
        </w:rPr>
        <w:t>e foi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primeira vez </w:t>
      </w:r>
      <w:r w:rsidR="00F17551">
        <w:rPr>
          <w:rFonts w:ascii="Times New Roman" w:hAnsi="Times New Roman" w:cs="Times New Roman"/>
          <w:sz w:val="24"/>
          <w:szCs w:val="24"/>
        </w:rPr>
        <w:t xml:space="preserve">que 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ficou zangada com </w:t>
      </w:r>
      <w:r w:rsidR="00F17551">
        <w:rPr>
          <w:rFonts w:ascii="Times New Roman" w:hAnsi="Times New Roman" w:cs="Times New Roman"/>
          <w:sz w:val="24"/>
          <w:szCs w:val="24"/>
        </w:rPr>
        <w:t>a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Já a havia </w:t>
      </w:r>
      <w:r w:rsidR="00F17551">
        <w:rPr>
          <w:rFonts w:ascii="Times New Roman" w:hAnsi="Times New Roman" w:cs="Times New Roman"/>
          <w:sz w:val="24"/>
          <w:szCs w:val="24"/>
        </w:rPr>
        <w:t>repreendido por causa de</w:t>
      </w:r>
      <w:r w:rsidR="00907D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Vássia, </w:t>
      </w:r>
      <w:r w:rsidR="007B24C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a primeira vez que se zangava</w:t>
      </w:r>
      <w:r w:rsidR="007B24C2">
        <w:rPr>
          <w:rFonts w:ascii="Times New Roman" w:hAnsi="Times New Roman" w:cs="Times New Roman"/>
          <w:sz w:val="24"/>
          <w:szCs w:val="24"/>
        </w:rPr>
        <w:t xml:space="preserve"> de fato</w:t>
      </w:r>
      <w:r w:rsidRPr="00C5704C">
        <w:rPr>
          <w:rFonts w:ascii="Times New Roman" w:hAnsi="Times New Roman" w:cs="Times New Roman"/>
          <w:sz w:val="24"/>
          <w:szCs w:val="24"/>
        </w:rPr>
        <w:t>. Na manhã seguinte</w:t>
      </w:r>
      <w:r w:rsidR="007B24C2">
        <w:rPr>
          <w:rFonts w:ascii="Times New Roman" w:hAnsi="Times New Roman" w:cs="Times New Roman"/>
          <w:sz w:val="24"/>
          <w:szCs w:val="24"/>
        </w:rPr>
        <w:t xml:space="preserve"> ao ocorrido</w:t>
      </w:r>
      <w:r w:rsidRPr="00C5704C">
        <w:rPr>
          <w:rFonts w:ascii="Times New Roman" w:hAnsi="Times New Roman" w:cs="Times New Roman"/>
          <w:sz w:val="24"/>
          <w:szCs w:val="24"/>
        </w:rPr>
        <w:t>, Maria dirigiu-se à cidade de Enikal</w:t>
      </w:r>
      <w:r w:rsidR="007964A3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D28BD">
        <w:rPr>
          <w:rFonts w:ascii="Times New Roman" w:hAnsi="Times New Roman" w:cs="Times New Roman"/>
          <w:sz w:val="24"/>
          <w:szCs w:val="24"/>
        </w:rPr>
        <w:t xml:space="preserve">que era </w:t>
      </w:r>
      <w:r w:rsidR="007964A3">
        <w:rPr>
          <w:rFonts w:ascii="Times New Roman" w:hAnsi="Times New Roman" w:cs="Times New Roman"/>
          <w:sz w:val="24"/>
          <w:szCs w:val="24"/>
        </w:rPr>
        <w:t>contígua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Kertch, como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Dimítrov </w:t>
      </w:r>
      <w:r w:rsidR="007964A3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vila de Chagaro-Petróvskoie. É </w:t>
      </w:r>
      <w:r w:rsidR="007964A3">
        <w:rPr>
          <w:rFonts w:ascii="Times New Roman" w:hAnsi="Times New Roman" w:cs="Times New Roman"/>
          <w:sz w:val="24"/>
          <w:szCs w:val="24"/>
        </w:rPr>
        <w:t>preciso</w:t>
      </w:r>
      <w:r w:rsidR="007964A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notar que</w:t>
      </w:r>
      <w:r w:rsidR="007964A3">
        <w:rPr>
          <w:rFonts w:ascii="Times New Roman" w:hAnsi="Times New Roman" w:cs="Times New Roman"/>
          <w:sz w:val="24"/>
          <w:szCs w:val="24"/>
        </w:rPr>
        <w:t>, àquela altura,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já </w:t>
      </w:r>
      <w:r w:rsidR="007964A3">
        <w:rPr>
          <w:rFonts w:ascii="Times New Roman" w:hAnsi="Times New Roman" w:cs="Times New Roman"/>
          <w:sz w:val="24"/>
          <w:szCs w:val="24"/>
        </w:rPr>
        <w:t>frequentava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Enikal</w:t>
      </w:r>
      <w:r w:rsidR="007964A3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64A3">
        <w:rPr>
          <w:rFonts w:ascii="Times New Roman" w:hAnsi="Times New Roman" w:cs="Times New Roman"/>
          <w:sz w:val="24"/>
          <w:szCs w:val="24"/>
        </w:rPr>
        <w:t xml:space="preserve">em busca de </w:t>
      </w:r>
      <w:r w:rsidRPr="00C5704C">
        <w:rPr>
          <w:rFonts w:ascii="Times New Roman" w:hAnsi="Times New Roman" w:cs="Times New Roman"/>
          <w:sz w:val="24"/>
          <w:szCs w:val="24"/>
        </w:rPr>
        <w:t>esmola</w:t>
      </w:r>
      <w:r w:rsidR="007964A3">
        <w:rPr>
          <w:rFonts w:ascii="Times New Roman" w:hAnsi="Times New Roman" w:cs="Times New Roman"/>
          <w:sz w:val="24"/>
          <w:szCs w:val="24"/>
        </w:rPr>
        <w:t>s</w:t>
      </w:r>
      <w:r w:rsidR="007B24C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pois, </w:t>
      </w:r>
      <w:r w:rsidR="007964A3">
        <w:rPr>
          <w:rFonts w:ascii="Times New Roman" w:hAnsi="Times New Roman" w:cs="Times New Roman"/>
          <w:sz w:val="24"/>
          <w:szCs w:val="24"/>
        </w:rPr>
        <w:t xml:space="preserve">embora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morasse com </w:t>
      </w:r>
      <w:r w:rsidR="007964A3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7964A3">
        <w:rPr>
          <w:rFonts w:ascii="Times New Roman" w:hAnsi="Times New Roman" w:cs="Times New Roman"/>
          <w:sz w:val="24"/>
          <w:szCs w:val="24"/>
        </w:rPr>
        <w:t>continuava com fome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Em Kertch Maria tinha medo de que Matvéievna pudesse vê-la; </w:t>
      </w:r>
      <w:r w:rsidR="00CB5F5D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>em Enikal</w:t>
      </w:r>
      <w:r w:rsidR="00D272D8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ninguém a conhecia. Ela escolhia as casas mais ricas</w:t>
      </w:r>
      <w:r w:rsidR="006D48CC" w:rsidRPr="006D48CC">
        <w:rPr>
          <w:rFonts w:ascii="Times New Roman" w:hAnsi="Times New Roman" w:cs="Times New Roman"/>
          <w:sz w:val="24"/>
          <w:szCs w:val="24"/>
        </w:rPr>
        <w:t xml:space="preserve"> </w:t>
      </w:r>
      <w:r w:rsidR="006D48CC">
        <w:rPr>
          <w:rFonts w:ascii="Times New Roman" w:hAnsi="Times New Roman" w:cs="Times New Roman"/>
          <w:sz w:val="24"/>
          <w:szCs w:val="24"/>
        </w:rPr>
        <w:t>para pedir comida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moravam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judeus, gregos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ou tártaros, e eles lhe davam. </w:t>
      </w:r>
      <w:r w:rsidR="009D7F5E">
        <w:rPr>
          <w:rFonts w:ascii="Times New Roman" w:hAnsi="Times New Roman" w:cs="Times New Roman"/>
          <w:sz w:val="24"/>
          <w:szCs w:val="24"/>
        </w:rPr>
        <w:t>Costumava c</w:t>
      </w:r>
      <w:r w:rsidRPr="00C5704C">
        <w:rPr>
          <w:rFonts w:ascii="Times New Roman" w:hAnsi="Times New Roman" w:cs="Times New Roman"/>
          <w:sz w:val="24"/>
          <w:szCs w:val="24"/>
        </w:rPr>
        <w:t>aminha</w:t>
      </w:r>
      <w:r w:rsidR="009D7F5E">
        <w:rPr>
          <w:rFonts w:ascii="Times New Roman" w:hAnsi="Times New Roman" w:cs="Times New Roman"/>
          <w:sz w:val="24"/>
          <w:szCs w:val="24"/>
        </w:rPr>
        <w:t xml:space="preserve">r </w:t>
      </w:r>
      <w:r w:rsidR="007964A3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a areia</w:t>
      </w:r>
      <w:r w:rsidR="00F06715">
        <w:rPr>
          <w:rFonts w:ascii="Times New Roman" w:hAnsi="Times New Roman" w:cs="Times New Roman"/>
          <w:sz w:val="24"/>
          <w:szCs w:val="24"/>
        </w:rPr>
        <w:t xml:space="preserve"> da</w:t>
      </w:r>
      <w:r w:rsidR="00F17551">
        <w:rPr>
          <w:rFonts w:ascii="Times New Roman" w:hAnsi="Times New Roman" w:cs="Times New Roman"/>
          <w:sz w:val="24"/>
          <w:szCs w:val="24"/>
        </w:rPr>
        <w:t xml:space="preserve"> praia,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respirava o vento marítimo</w:t>
      </w:r>
      <w:r w:rsidR="00F06715">
        <w:rPr>
          <w:rFonts w:ascii="Times New Roman" w:hAnsi="Times New Roman" w:cs="Times New Roman"/>
          <w:sz w:val="24"/>
          <w:szCs w:val="24"/>
        </w:rPr>
        <w:t xml:space="preserve"> e</w:t>
      </w:r>
      <w:r w:rsidR="00E3541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alegrava-se</w:t>
      </w:r>
      <w:r w:rsidR="00F0671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6715">
        <w:rPr>
          <w:rFonts w:ascii="Times New Roman" w:hAnsi="Times New Roman" w:cs="Times New Roman"/>
          <w:sz w:val="24"/>
          <w:szCs w:val="24"/>
        </w:rPr>
        <w:t>revigorando-se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mesmo </w:t>
      </w:r>
      <w:r w:rsidR="007964A3">
        <w:rPr>
          <w:rFonts w:ascii="Times New Roman" w:hAnsi="Times New Roman" w:cs="Times New Roman"/>
          <w:sz w:val="24"/>
          <w:szCs w:val="24"/>
        </w:rPr>
        <w:t xml:space="preserve">quem </w:t>
      </w:r>
      <w:r w:rsidR="00F06715">
        <w:rPr>
          <w:rFonts w:ascii="Times New Roman" w:hAnsi="Times New Roman" w:cs="Times New Roman"/>
          <w:sz w:val="24"/>
          <w:szCs w:val="24"/>
        </w:rPr>
        <w:t>sofre de tifo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64A3">
        <w:rPr>
          <w:rFonts w:ascii="Times New Roman" w:hAnsi="Times New Roman" w:cs="Times New Roman"/>
          <w:sz w:val="24"/>
          <w:szCs w:val="24"/>
        </w:rPr>
        <w:t>ganha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6715">
        <w:rPr>
          <w:rFonts w:ascii="Times New Roman" w:hAnsi="Times New Roman" w:cs="Times New Roman"/>
          <w:sz w:val="24"/>
          <w:szCs w:val="24"/>
        </w:rPr>
        <w:t>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64A3">
        <w:rPr>
          <w:rFonts w:ascii="Times New Roman" w:hAnsi="Times New Roman" w:cs="Times New Roman"/>
          <w:sz w:val="24"/>
          <w:szCs w:val="24"/>
        </w:rPr>
        <w:t>saudável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mar. </w:t>
      </w:r>
      <w:r w:rsidR="007C40A8">
        <w:rPr>
          <w:rFonts w:ascii="Times New Roman" w:hAnsi="Times New Roman" w:cs="Times New Roman"/>
          <w:sz w:val="24"/>
          <w:szCs w:val="24"/>
        </w:rPr>
        <w:t xml:space="preserve">Nessa época,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aprendeu a nadar no mar </w:t>
      </w:r>
      <w:r w:rsidR="00A607B9">
        <w:rPr>
          <w:rFonts w:ascii="Times New Roman" w:hAnsi="Times New Roman" w:cs="Times New Roman"/>
          <w:sz w:val="24"/>
          <w:szCs w:val="24"/>
        </w:rPr>
        <w:t xml:space="preserve">e o fazia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tão bem quanto no rio. </w:t>
      </w:r>
      <w:r w:rsidR="00F06715">
        <w:rPr>
          <w:rFonts w:ascii="Times New Roman" w:hAnsi="Times New Roman" w:cs="Times New Roman"/>
          <w:sz w:val="24"/>
          <w:szCs w:val="24"/>
        </w:rPr>
        <w:t xml:space="preserve">Ela já tinha seu próprio caminho de Kertch a Enikalé. </w:t>
      </w:r>
      <w:r w:rsidRPr="00C5704C">
        <w:rPr>
          <w:rFonts w:ascii="Times New Roman" w:hAnsi="Times New Roman" w:cs="Times New Roman"/>
          <w:sz w:val="24"/>
          <w:szCs w:val="24"/>
        </w:rPr>
        <w:t>A areia</w:t>
      </w:r>
      <w:r w:rsidR="00A607B9">
        <w:rPr>
          <w:rFonts w:ascii="Times New Roman" w:hAnsi="Times New Roman" w:cs="Times New Roman"/>
          <w:sz w:val="24"/>
          <w:szCs w:val="24"/>
        </w:rPr>
        <w:t xml:space="preserve"> </w:t>
      </w:r>
      <w:r w:rsidR="009D7F5E">
        <w:rPr>
          <w:rFonts w:ascii="Times New Roman" w:hAnsi="Times New Roman" w:cs="Times New Roman"/>
          <w:sz w:val="24"/>
          <w:szCs w:val="24"/>
        </w:rPr>
        <w:t>longe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 era macia e quente</w:t>
      </w:r>
      <w:r w:rsidR="009D7F5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37FE">
        <w:rPr>
          <w:rFonts w:ascii="Times New Roman" w:hAnsi="Times New Roman" w:cs="Times New Roman"/>
          <w:sz w:val="24"/>
          <w:szCs w:val="24"/>
        </w:rPr>
        <w:t xml:space="preserve">perto do mar, </w:t>
      </w:r>
      <w:r w:rsidRPr="00C5704C">
        <w:rPr>
          <w:rFonts w:ascii="Times New Roman" w:hAnsi="Times New Roman" w:cs="Times New Roman"/>
          <w:sz w:val="24"/>
          <w:szCs w:val="24"/>
        </w:rPr>
        <w:t>dura e fresca</w:t>
      </w:r>
      <w:r w:rsidR="009D7F5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água era l</w:t>
      </w:r>
      <w:r w:rsidR="00F0671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mpa, </w:t>
      </w:r>
      <w:r w:rsidR="00A607B9">
        <w:rPr>
          <w:rFonts w:ascii="Times New Roman" w:hAnsi="Times New Roman" w:cs="Times New Roman"/>
          <w:sz w:val="24"/>
          <w:szCs w:val="24"/>
        </w:rPr>
        <w:t xml:space="preserve">deixando visíveis </w:t>
      </w:r>
      <w:r w:rsidR="0080136B">
        <w:rPr>
          <w:rFonts w:ascii="Times New Roman" w:hAnsi="Times New Roman" w:cs="Times New Roman"/>
          <w:sz w:val="24"/>
          <w:szCs w:val="24"/>
        </w:rPr>
        <w:t xml:space="preserve">todas </w:t>
      </w:r>
      <w:proofErr w:type="gramStart"/>
      <w:r w:rsidR="0080136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8013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pedrinha</w:t>
      </w:r>
      <w:r w:rsidR="0080136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37F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fundo</w:t>
      </w:r>
      <w:r w:rsidR="00A607B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7B9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</w:t>
      </w:r>
      <w:r w:rsidR="00A607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80136B">
        <w:rPr>
          <w:rFonts w:ascii="Times New Roman" w:hAnsi="Times New Roman" w:cs="Times New Roman"/>
          <w:sz w:val="24"/>
          <w:szCs w:val="24"/>
        </w:rPr>
        <w:t>elevavam</w:t>
      </w:r>
      <w:r w:rsidR="008013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duas rochas e</w:t>
      </w:r>
      <w:r w:rsidR="00A607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A607B9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longe</w:t>
      </w:r>
      <w:r w:rsidR="00A607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136B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avistava </w:t>
      </w:r>
      <w:r w:rsidR="00425A4A">
        <w:rPr>
          <w:rFonts w:ascii="Times New Roman" w:hAnsi="Times New Roman" w:cs="Times New Roman"/>
          <w:sz w:val="24"/>
          <w:szCs w:val="24"/>
        </w:rPr>
        <w:t>o monte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B5F5D">
        <w:rPr>
          <w:rFonts w:ascii="Times New Roman" w:hAnsi="Times New Roman" w:cs="Times New Roman"/>
          <w:sz w:val="24"/>
          <w:szCs w:val="24"/>
        </w:rPr>
        <w:t>Mitrídates</w:t>
      </w:r>
      <w:r w:rsidRPr="00C5704C">
        <w:rPr>
          <w:rFonts w:ascii="Times New Roman" w:hAnsi="Times New Roman" w:cs="Times New Roman"/>
          <w:sz w:val="24"/>
          <w:szCs w:val="24"/>
        </w:rPr>
        <w:t>. Ne</w:t>
      </w:r>
      <w:r w:rsidR="00A607B9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dia, Maria resolveu </w:t>
      </w:r>
      <w:r w:rsidR="001158E9">
        <w:rPr>
          <w:rFonts w:ascii="Times New Roman" w:hAnsi="Times New Roman" w:cs="Times New Roman"/>
          <w:sz w:val="24"/>
          <w:szCs w:val="24"/>
        </w:rPr>
        <w:t>banhar-se</w:t>
      </w:r>
      <w:r w:rsidRPr="00C5704C">
        <w:rPr>
          <w:rFonts w:ascii="Times New Roman" w:hAnsi="Times New Roman" w:cs="Times New Roman"/>
          <w:sz w:val="24"/>
          <w:szCs w:val="24"/>
        </w:rPr>
        <w:t>, pois era primavera e</w:t>
      </w:r>
      <w:r w:rsidR="003765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1298">
        <w:rPr>
          <w:rFonts w:ascii="Times New Roman" w:hAnsi="Times New Roman" w:cs="Times New Roman"/>
          <w:sz w:val="24"/>
          <w:szCs w:val="24"/>
        </w:rPr>
        <w:t>nessa época</w:t>
      </w:r>
      <w:r w:rsidR="007C40A8">
        <w:rPr>
          <w:rFonts w:ascii="Times New Roman" w:hAnsi="Times New Roman" w:cs="Times New Roman"/>
          <w:sz w:val="24"/>
          <w:szCs w:val="24"/>
        </w:rPr>
        <w:t xml:space="preserve"> do ano</w:t>
      </w:r>
      <w:r w:rsidR="003765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sol ali era </w:t>
      </w:r>
      <w:r w:rsidR="00D272D8">
        <w:rPr>
          <w:rFonts w:ascii="Times New Roman" w:hAnsi="Times New Roman" w:cs="Times New Roman"/>
          <w:sz w:val="24"/>
          <w:szCs w:val="24"/>
        </w:rPr>
        <w:t xml:space="preserve">tão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quente como </w:t>
      </w:r>
      <w:r w:rsidR="00D272D8">
        <w:rPr>
          <w:rFonts w:ascii="Times New Roman" w:hAnsi="Times New Roman" w:cs="Times New Roman"/>
          <w:sz w:val="24"/>
          <w:szCs w:val="24"/>
        </w:rPr>
        <w:t>no verão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Khárkov. Maria olhou </w:t>
      </w:r>
      <w:r w:rsidR="00D272D8">
        <w:rPr>
          <w:rFonts w:ascii="Times New Roman" w:hAnsi="Times New Roman" w:cs="Times New Roman"/>
          <w:sz w:val="24"/>
          <w:szCs w:val="24"/>
        </w:rPr>
        <w:t>em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</w:t>
      </w:r>
      <w:r w:rsidR="00C70C70">
        <w:rPr>
          <w:rFonts w:ascii="Times New Roman" w:hAnsi="Times New Roman" w:cs="Times New Roman"/>
          <w:sz w:val="24"/>
          <w:szCs w:val="24"/>
        </w:rPr>
        <w:t>viu</w:t>
      </w:r>
      <w:r w:rsidR="00C70C7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ninguém; tirou o vestido </w:t>
      </w:r>
      <w:r w:rsidR="00AC37FE" w:rsidRPr="0013110B">
        <w:rPr>
          <w:rFonts w:ascii="Times New Roman" w:hAnsi="Times New Roman" w:cs="Times New Roman"/>
          <w:sz w:val="24"/>
          <w:szCs w:val="24"/>
        </w:rPr>
        <w:t>—</w:t>
      </w:r>
      <w:r w:rsidR="00AC37F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não usava calcinha</w:t>
      </w:r>
      <w:r w:rsidR="006D48CC">
        <w:rPr>
          <w:rFonts w:ascii="Times New Roman" w:hAnsi="Times New Roman" w:cs="Times New Roman"/>
          <w:sz w:val="24"/>
          <w:szCs w:val="24"/>
        </w:rPr>
        <w:t xml:space="preserve"> </w:t>
      </w:r>
      <w:r w:rsidR="00D272D8">
        <w:rPr>
          <w:rFonts w:ascii="Times New Roman" w:hAnsi="Times New Roman" w:cs="Times New Roman"/>
          <w:sz w:val="24"/>
          <w:szCs w:val="24"/>
        </w:rPr>
        <w:t>devido ao calor</w:t>
      </w:r>
      <w:r w:rsidR="006E3ECD">
        <w:rPr>
          <w:rFonts w:ascii="Times New Roman" w:hAnsi="Times New Roman" w:cs="Times New Roman"/>
          <w:sz w:val="24"/>
          <w:szCs w:val="24"/>
        </w:rPr>
        <w:t xml:space="preserve"> </w:t>
      </w:r>
      <w:r w:rsidR="00AC37FE" w:rsidRPr="0013110B">
        <w:rPr>
          <w:rFonts w:ascii="Times New Roman" w:hAnsi="Times New Roman" w:cs="Times New Roman"/>
          <w:sz w:val="24"/>
          <w:szCs w:val="24"/>
        </w:rPr>
        <w:t>—</w:t>
      </w:r>
      <w:r w:rsidR="00AC37FE">
        <w:rPr>
          <w:rFonts w:ascii="Times New Roman" w:hAnsi="Times New Roman" w:cs="Times New Roman"/>
          <w:sz w:val="24"/>
          <w:szCs w:val="24"/>
        </w:rPr>
        <w:t xml:space="preserve"> </w:t>
      </w:r>
      <w:r w:rsidR="006E3EC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correu para </w:t>
      </w:r>
      <w:r w:rsidR="00D272D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água</w:t>
      </w:r>
      <w:r w:rsidR="006E3E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repente notou que seus </w:t>
      </w:r>
      <w:r w:rsidR="00D272D8">
        <w:rPr>
          <w:rFonts w:ascii="Times New Roman" w:hAnsi="Times New Roman" w:cs="Times New Roman"/>
          <w:sz w:val="24"/>
          <w:szCs w:val="24"/>
        </w:rPr>
        <w:t>seios</w:t>
      </w:r>
      <w:r w:rsidRPr="00C5704C">
        <w:rPr>
          <w:rFonts w:ascii="Times New Roman" w:hAnsi="Times New Roman" w:cs="Times New Roman"/>
          <w:sz w:val="24"/>
          <w:szCs w:val="24"/>
        </w:rPr>
        <w:t>, embora não fossem iguais aos de Ks</w:t>
      </w:r>
      <w:r w:rsidR="00D272D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já não eram </w:t>
      </w:r>
      <w:r w:rsidR="00D272D8">
        <w:rPr>
          <w:rFonts w:ascii="Times New Roman" w:hAnsi="Times New Roman" w:cs="Times New Roman"/>
          <w:sz w:val="24"/>
          <w:szCs w:val="24"/>
        </w:rPr>
        <w:t>dois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montículos </w:t>
      </w:r>
      <w:r w:rsidR="006E3ECD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mamilo </w:t>
      </w:r>
      <w:r w:rsidR="00D272D8">
        <w:rPr>
          <w:rFonts w:ascii="Times New Roman" w:hAnsi="Times New Roman" w:cs="Times New Roman"/>
          <w:sz w:val="24"/>
          <w:szCs w:val="24"/>
        </w:rPr>
        <w:t>estava saliente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20C87">
        <w:rPr>
          <w:rFonts w:ascii="Times New Roman" w:hAnsi="Times New Roman" w:cs="Times New Roman"/>
          <w:sz w:val="24"/>
          <w:szCs w:val="24"/>
        </w:rPr>
        <w:t xml:space="preserve">não parecia </w:t>
      </w:r>
      <w:r w:rsidR="00E14286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Pr="00320C87">
        <w:rPr>
          <w:rFonts w:ascii="Times New Roman" w:hAnsi="Times New Roman" w:cs="Times New Roman"/>
          <w:sz w:val="24"/>
          <w:szCs w:val="24"/>
        </w:rPr>
        <w:t>espinha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272D8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pernas se </w:t>
      </w:r>
      <w:r w:rsidR="00D272D8">
        <w:rPr>
          <w:rFonts w:ascii="Times New Roman" w:hAnsi="Times New Roman" w:cs="Times New Roman"/>
          <w:sz w:val="24"/>
          <w:szCs w:val="24"/>
        </w:rPr>
        <w:t>fundiam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barriga</w:t>
      </w:r>
      <w:r w:rsidR="006D48CC">
        <w:rPr>
          <w:rFonts w:ascii="Times New Roman" w:hAnsi="Times New Roman" w:cs="Times New Roman"/>
          <w:sz w:val="24"/>
          <w:szCs w:val="24"/>
        </w:rPr>
        <w:t xml:space="preserve"> </w:t>
      </w:r>
      <w:r w:rsidR="00D272D8">
        <w:rPr>
          <w:rFonts w:ascii="Times New Roman" w:hAnsi="Times New Roman" w:cs="Times New Roman"/>
          <w:sz w:val="24"/>
          <w:szCs w:val="24"/>
        </w:rPr>
        <w:t>de forma tão bela</w:t>
      </w:r>
      <w:r w:rsidR="00C70C7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D272D8">
        <w:rPr>
          <w:rFonts w:ascii="Times New Roman" w:hAnsi="Times New Roman" w:cs="Times New Roman"/>
          <w:sz w:val="24"/>
          <w:szCs w:val="24"/>
        </w:rPr>
        <w:t>ela senti</w:t>
      </w:r>
      <w:r w:rsidR="00975CF3">
        <w:rPr>
          <w:rFonts w:ascii="Times New Roman" w:hAnsi="Times New Roman" w:cs="Times New Roman"/>
          <w:sz w:val="24"/>
          <w:szCs w:val="24"/>
        </w:rPr>
        <w:t>u</w:t>
      </w:r>
      <w:r w:rsidR="00D272D8">
        <w:rPr>
          <w:rFonts w:ascii="Times New Roman" w:hAnsi="Times New Roman" w:cs="Times New Roman"/>
          <w:sz w:val="24"/>
          <w:szCs w:val="24"/>
        </w:rPr>
        <w:t xml:space="preserve"> vontade</w:t>
      </w:r>
      <w:r w:rsidR="00907DF3">
        <w:rPr>
          <w:rFonts w:ascii="Times New Roman" w:hAnsi="Times New Roman" w:cs="Times New Roman"/>
          <w:sz w:val="24"/>
          <w:szCs w:val="24"/>
        </w:rPr>
        <w:t xml:space="preserve"> d</w:t>
      </w:r>
      <w:r w:rsidR="00D272D8">
        <w:rPr>
          <w:rFonts w:ascii="Times New Roman" w:hAnsi="Times New Roman" w:cs="Times New Roman"/>
          <w:sz w:val="24"/>
          <w:szCs w:val="24"/>
        </w:rPr>
        <w:t>e acariciá-las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70C70">
        <w:rPr>
          <w:rFonts w:ascii="Times New Roman" w:hAnsi="Times New Roman" w:cs="Times New Roman"/>
          <w:sz w:val="24"/>
          <w:szCs w:val="24"/>
        </w:rPr>
        <w:t xml:space="preserve">sem </w:t>
      </w:r>
      <w:r w:rsidR="00320C87">
        <w:rPr>
          <w:rFonts w:ascii="Times New Roman" w:hAnsi="Times New Roman" w:cs="Times New Roman"/>
          <w:sz w:val="24"/>
          <w:szCs w:val="24"/>
        </w:rPr>
        <w:t xml:space="preserve">mais </w:t>
      </w:r>
      <w:r w:rsidR="00907DF3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vergonha de </w:t>
      </w:r>
      <w:r w:rsidR="003A6150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olhar à luz do dia...</w:t>
      </w:r>
      <w:r w:rsidR="00907DF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Maria, porém, não </w:t>
      </w:r>
      <w:r w:rsidR="00D272D8">
        <w:rPr>
          <w:rFonts w:ascii="Times New Roman" w:hAnsi="Times New Roman" w:cs="Times New Roman"/>
          <w:sz w:val="24"/>
          <w:szCs w:val="24"/>
        </w:rPr>
        <w:t xml:space="preserve">se deu conta de </w:t>
      </w:r>
      <w:r w:rsidR="00907DF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um grego</w:t>
      </w:r>
      <w:r w:rsidR="00D272D8">
        <w:rPr>
          <w:rFonts w:ascii="Times New Roman" w:hAnsi="Times New Roman" w:cs="Times New Roman"/>
          <w:sz w:val="24"/>
          <w:szCs w:val="24"/>
        </w:rPr>
        <w:t xml:space="preserve"> a espivava</w:t>
      </w:r>
      <w:r w:rsidRPr="00C5704C">
        <w:rPr>
          <w:rFonts w:ascii="Times New Roman" w:hAnsi="Times New Roman" w:cs="Times New Roman"/>
          <w:sz w:val="24"/>
          <w:szCs w:val="24"/>
        </w:rPr>
        <w:t>, antigo proprietário de uma cafeteria de Enikal</w:t>
      </w:r>
      <w:r w:rsidR="00D272D8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07DF3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funcionário d</w:t>
      </w:r>
      <w:r w:rsidR="00320C87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907DF3">
        <w:rPr>
          <w:rFonts w:ascii="Times New Roman" w:hAnsi="Times New Roman" w:cs="Times New Roman"/>
          <w:sz w:val="24"/>
          <w:szCs w:val="24"/>
        </w:rPr>
        <w:t>associação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alimentação popular. </w:t>
      </w:r>
      <w:r w:rsidR="00907DF3">
        <w:rPr>
          <w:rFonts w:ascii="Times New Roman" w:hAnsi="Times New Roman" w:cs="Times New Roman"/>
          <w:sz w:val="24"/>
          <w:szCs w:val="24"/>
        </w:rPr>
        <w:t>Após o desjejum,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grego gostava de passear </w:t>
      </w:r>
      <w:r w:rsidR="00907DF3" w:rsidRPr="00C5704C">
        <w:rPr>
          <w:rFonts w:ascii="Times New Roman" w:hAnsi="Times New Roman" w:cs="Times New Roman"/>
          <w:sz w:val="24"/>
          <w:szCs w:val="24"/>
        </w:rPr>
        <w:t xml:space="preserve">ao longo da </w:t>
      </w:r>
      <w:r w:rsidR="00320C87">
        <w:rPr>
          <w:rFonts w:ascii="Times New Roman" w:hAnsi="Times New Roman" w:cs="Times New Roman"/>
          <w:sz w:val="24"/>
          <w:szCs w:val="24"/>
        </w:rPr>
        <w:t>praia</w:t>
      </w:r>
      <w:r w:rsidR="00907DF3">
        <w:rPr>
          <w:rFonts w:ascii="Times New Roman" w:hAnsi="Times New Roman" w:cs="Times New Roman"/>
          <w:sz w:val="24"/>
          <w:szCs w:val="24"/>
        </w:rPr>
        <w:t>,</w:t>
      </w:r>
      <w:r w:rsidR="00907DF3" w:rsidRPr="00C5704C" w:rsidDel="00907DF3">
        <w:rPr>
          <w:rFonts w:ascii="Times New Roman" w:hAnsi="Times New Roman" w:cs="Times New Roman"/>
          <w:sz w:val="24"/>
          <w:szCs w:val="24"/>
        </w:rPr>
        <w:t xml:space="preserve"> </w:t>
      </w:r>
      <w:r w:rsidR="00907DF3">
        <w:rPr>
          <w:rFonts w:ascii="Times New Roman" w:hAnsi="Times New Roman" w:cs="Times New Roman"/>
          <w:sz w:val="24"/>
          <w:szCs w:val="24"/>
        </w:rPr>
        <w:t xml:space="preserve">munido de um </w:t>
      </w:r>
      <w:r w:rsidR="00225252" w:rsidRPr="00C5704C">
        <w:rPr>
          <w:rFonts w:ascii="Times New Roman" w:hAnsi="Times New Roman" w:cs="Times New Roman"/>
          <w:sz w:val="24"/>
          <w:szCs w:val="24"/>
        </w:rPr>
        <w:t>bin</w:t>
      </w:r>
      <w:r w:rsidR="00225252">
        <w:rPr>
          <w:rFonts w:ascii="Times New Roman" w:hAnsi="Times New Roman" w:cs="Times New Roman"/>
          <w:sz w:val="24"/>
          <w:szCs w:val="24"/>
        </w:rPr>
        <w:t>ó</w:t>
      </w:r>
      <w:r w:rsidR="00225252" w:rsidRPr="00C5704C">
        <w:rPr>
          <w:rFonts w:ascii="Times New Roman" w:hAnsi="Times New Roman" w:cs="Times New Roman"/>
          <w:sz w:val="24"/>
          <w:szCs w:val="24"/>
        </w:rPr>
        <w:t xml:space="preserve">culo </w:t>
      </w:r>
      <w:r w:rsidRPr="00C5704C">
        <w:rPr>
          <w:rFonts w:ascii="Times New Roman" w:hAnsi="Times New Roman" w:cs="Times New Roman"/>
          <w:sz w:val="24"/>
          <w:szCs w:val="24"/>
        </w:rPr>
        <w:t>marítimo</w:t>
      </w:r>
      <w:r w:rsidR="00907DF3">
        <w:rPr>
          <w:rFonts w:ascii="Times New Roman" w:hAnsi="Times New Roman" w:cs="Times New Roman"/>
          <w:sz w:val="24"/>
          <w:szCs w:val="24"/>
        </w:rPr>
        <w:t xml:space="preserve">, </w:t>
      </w:r>
      <w:r w:rsidR="00403649">
        <w:rPr>
          <w:rFonts w:ascii="Times New Roman" w:hAnsi="Times New Roman" w:cs="Times New Roman"/>
          <w:sz w:val="24"/>
          <w:szCs w:val="24"/>
        </w:rPr>
        <w:t>na esperança de</w:t>
      </w:r>
      <w:r w:rsidR="006D48CC">
        <w:rPr>
          <w:rFonts w:ascii="Times New Roman" w:hAnsi="Times New Roman" w:cs="Times New Roman"/>
          <w:sz w:val="24"/>
          <w:szCs w:val="24"/>
        </w:rPr>
        <w:t xml:space="preserve"> </w:t>
      </w:r>
      <w:r w:rsidR="00907DF3">
        <w:rPr>
          <w:rFonts w:ascii="Times New Roman" w:hAnsi="Times New Roman" w:cs="Times New Roman"/>
          <w:sz w:val="24"/>
          <w:szCs w:val="24"/>
        </w:rPr>
        <w:t>flagrar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mulher nua. E</w:t>
      </w:r>
      <w:r w:rsidR="00320C87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viu Maria e a desejou. </w:t>
      </w:r>
      <w:r w:rsidR="00907DF3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terminou de </w:t>
      </w:r>
      <w:r w:rsidR="001158E9">
        <w:rPr>
          <w:rFonts w:ascii="Times New Roman" w:hAnsi="Times New Roman" w:cs="Times New Roman"/>
          <w:sz w:val="24"/>
          <w:szCs w:val="24"/>
        </w:rPr>
        <w:t>se banhar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07DF3">
        <w:rPr>
          <w:rFonts w:ascii="Times New Roman" w:hAnsi="Times New Roman" w:cs="Times New Roman"/>
          <w:sz w:val="24"/>
          <w:szCs w:val="24"/>
        </w:rPr>
        <w:t>se vestiu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1034">
        <w:rPr>
          <w:rFonts w:ascii="Times New Roman" w:hAnsi="Times New Roman" w:cs="Times New Roman"/>
          <w:sz w:val="24"/>
          <w:szCs w:val="24"/>
        </w:rPr>
        <w:t>fresca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1034">
        <w:rPr>
          <w:rFonts w:ascii="Times New Roman" w:hAnsi="Times New Roman" w:cs="Times New Roman"/>
          <w:sz w:val="24"/>
          <w:szCs w:val="24"/>
        </w:rPr>
        <w:t>limpa</w:t>
      </w:r>
      <w:r w:rsidR="00A4103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cheirando </w:t>
      </w:r>
      <w:r w:rsidR="00907DF3">
        <w:rPr>
          <w:rFonts w:ascii="Times New Roman" w:hAnsi="Times New Roman" w:cs="Times New Roman"/>
          <w:sz w:val="24"/>
          <w:szCs w:val="24"/>
        </w:rPr>
        <w:t>a</w:t>
      </w:r>
      <w:r w:rsidR="00A4103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mar, o grego se aproximou:</w:t>
      </w:r>
    </w:p>
    <w:p w:rsidR="006F7029" w:rsidRPr="00C5704C" w:rsidRDefault="00A4103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Menina, aonde você vai?</w:t>
      </w:r>
    </w:p>
    <w:p w:rsidR="006F7029" w:rsidRPr="00C5704C" w:rsidRDefault="00A4103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vou </w:t>
      </w:r>
      <w:r w:rsidR="00907DF3">
        <w:rPr>
          <w:rFonts w:ascii="Times New Roman" w:hAnsi="Times New Roman" w:cs="Times New Roman"/>
          <w:sz w:val="24"/>
          <w:szCs w:val="24"/>
        </w:rPr>
        <w:t>esmolar 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Enikal</w:t>
      </w:r>
      <w:r w:rsidR="00E3546D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Maria.</w:t>
      </w:r>
    </w:p>
    <w:p w:rsidR="006F7029" w:rsidRPr="00C5704C" w:rsidRDefault="00A4103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não tem vergonha?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disse o grego.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Uma menina tão bonita... Ah, isso não é bom... </w:t>
      </w:r>
      <w:r w:rsidRPr="00C5704C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comigo, eu vou lhe dar carne </w:t>
      </w:r>
      <w:r w:rsidR="00320C87">
        <w:rPr>
          <w:rFonts w:ascii="Times New Roman" w:hAnsi="Times New Roman" w:cs="Times New Roman"/>
          <w:sz w:val="24"/>
          <w:szCs w:val="24"/>
        </w:rPr>
        <w:t>assada</w:t>
      </w:r>
      <w:r w:rsidR="006F7029" w:rsidRPr="00C5704C">
        <w:rPr>
          <w:rFonts w:ascii="Times New Roman" w:hAnsi="Times New Roman" w:cs="Times New Roman"/>
          <w:sz w:val="24"/>
          <w:szCs w:val="24"/>
        </w:rPr>
        <w:t>, você quer?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320C87">
        <w:rPr>
          <w:rFonts w:ascii="Times New Roman" w:hAnsi="Times New Roman" w:cs="Times New Roman"/>
          <w:sz w:val="24"/>
          <w:szCs w:val="24"/>
        </w:rPr>
        <w:t xml:space="preserve">olhou para </w:t>
      </w:r>
      <w:r w:rsidRPr="00C5704C">
        <w:rPr>
          <w:rFonts w:ascii="Times New Roman" w:hAnsi="Times New Roman" w:cs="Times New Roman"/>
          <w:sz w:val="24"/>
          <w:szCs w:val="24"/>
        </w:rPr>
        <w:t>o homem</w:t>
      </w:r>
      <w:r w:rsidR="00320C87">
        <w:rPr>
          <w:rFonts w:ascii="Times New Roman" w:hAnsi="Times New Roman" w:cs="Times New Roman"/>
          <w:sz w:val="24"/>
          <w:szCs w:val="24"/>
        </w:rPr>
        <w:t xml:space="preserve">, </w:t>
      </w:r>
      <w:r w:rsidR="00157F73">
        <w:rPr>
          <w:rFonts w:ascii="Times New Roman" w:hAnsi="Times New Roman" w:cs="Times New Roman"/>
          <w:sz w:val="24"/>
          <w:szCs w:val="24"/>
        </w:rPr>
        <w:t>que</w:t>
      </w:r>
      <w:r w:rsidR="00320C87">
        <w:rPr>
          <w:rFonts w:ascii="Times New Roman" w:hAnsi="Times New Roman" w:cs="Times New Roman"/>
          <w:sz w:val="24"/>
          <w:szCs w:val="24"/>
        </w:rPr>
        <w:t xml:space="preserve"> era bonito e rico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era russo, e </w:t>
      </w:r>
      <w:r w:rsidR="00320C87">
        <w:rPr>
          <w:rFonts w:ascii="Times New Roman" w:hAnsi="Times New Roman" w:cs="Times New Roman"/>
          <w:sz w:val="24"/>
          <w:szCs w:val="24"/>
        </w:rPr>
        <w:t xml:space="preserve">sentiu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vontade de comer carne </w:t>
      </w:r>
      <w:r w:rsidR="00320C87">
        <w:rPr>
          <w:rFonts w:ascii="Times New Roman" w:hAnsi="Times New Roman" w:cs="Times New Roman"/>
          <w:sz w:val="24"/>
          <w:szCs w:val="24"/>
        </w:rPr>
        <w:t>assada com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07DF3">
        <w:rPr>
          <w:rFonts w:ascii="Times New Roman" w:hAnsi="Times New Roman" w:cs="Times New Roman"/>
          <w:sz w:val="24"/>
          <w:szCs w:val="24"/>
        </w:rPr>
        <w:t>Foi até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 dele, na cidade de Enikal</w:t>
      </w:r>
      <w:r w:rsidR="00907DF3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57F73">
        <w:rPr>
          <w:rFonts w:ascii="Times New Roman" w:hAnsi="Times New Roman" w:cs="Times New Roman"/>
          <w:sz w:val="24"/>
          <w:szCs w:val="24"/>
        </w:rPr>
        <w:t>Lá 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tapetes</w:t>
      </w:r>
      <w:r w:rsidR="00157F73">
        <w:rPr>
          <w:rFonts w:ascii="Times New Roman" w:hAnsi="Times New Roman" w:cs="Times New Roman"/>
          <w:sz w:val="24"/>
          <w:szCs w:val="24"/>
        </w:rPr>
        <w:t xml:space="preserve"> </w:t>
      </w:r>
      <w:r w:rsidR="00975CF3">
        <w:rPr>
          <w:rFonts w:ascii="Times New Roman" w:hAnsi="Times New Roman" w:cs="Times New Roman"/>
          <w:sz w:val="24"/>
          <w:szCs w:val="24"/>
        </w:rPr>
        <w:t>por</w:t>
      </w:r>
      <w:r w:rsidR="00157F73">
        <w:rPr>
          <w:rFonts w:ascii="Times New Roman" w:hAnsi="Times New Roman" w:cs="Times New Roman"/>
          <w:sz w:val="24"/>
          <w:szCs w:val="24"/>
        </w:rPr>
        <w:t xml:space="preserve"> toda parte</w:t>
      </w:r>
      <w:r w:rsidR="00907DF3">
        <w:rPr>
          <w:rFonts w:ascii="Times New Roman" w:hAnsi="Times New Roman" w:cs="Times New Roman"/>
          <w:sz w:val="24"/>
          <w:szCs w:val="24"/>
        </w:rPr>
        <w:t xml:space="preserve"> e um </w:t>
      </w:r>
      <w:r w:rsidRPr="00C5704C">
        <w:rPr>
          <w:rFonts w:ascii="Times New Roman" w:hAnsi="Times New Roman" w:cs="Times New Roman"/>
          <w:sz w:val="24"/>
          <w:szCs w:val="24"/>
        </w:rPr>
        <w:t>cheiro doce</w:t>
      </w:r>
      <w:r w:rsidR="00907DF3" w:rsidRPr="00907DF3">
        <w:rPr>
          <w:rFonts w:ascii="Times New Roman" w:hAnsi="Times New Roman" w:cs="Times New Roman"/>
          <w:sz w:val="24"/>
          <w:szCs w:val="24"/>
        </w:rPr>
        <w:t xml:space="preserve"> </w:t>
      </w:r>
      <w:r w:rsidR="00907DF3">
        <w:rPr>
          <w:rFonts w:ascii="Times New Roman" w:hAnsi="Times New Roman" w:cs="Times New Roman"/>
          <w:sz w:val="24"/>
          <w:szCs w:val="24"/>
        </w:rPr>
        <w:t xml:space="preserve">e </w:t>
      </w:r>
      <w:r w:rsidR="00907DF3" w:rsidRPr="00C5704C">
        <w:rPr>
          <w:rFonts w:ascii="Times New Roman" w:hAnsi="Times New Roman" w:cs="Times New Roman"/>
          <w:sz w:val="24"/>
          <w:szCs w:val="24"/>
        </w:rPr>
        <w:t>agradável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não era russo. Uma velha trouxe um prato </w:t>
      </w:r>
      <w:r w:rsidR="0047437B">
        <w:rPr>
          <w:rFonts w:ascii="Times New Roman" w:hAnsi="Times New Roman" w:cs="Times New Roman"/>
          <w:sz w:val="24"/>
          <w:szCs w:val="24"/>
        </w:rPr>
        <w:t>quente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 </w:t>
      </w:r>
      <w:r w:rsidR="0047437B">
        <w:rPr>
          <w:rFonts w:ascii="Times New Roman" w:hAnsi="Times New Roman" w:cs="Times New Roman"/>
          <w:sz w:val="24"/>
          <w:szCs w:val="24"/>
        </w:rPr>
        <w:t>assada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D369A">
        <w:rPr>
          <w:rFonts w:ascii="Times New Roman" w:hAnsi="Times New Roman" w:cs="Times New Roman"/>
          <w:sz w:val="24"/>
          <w:szCs w:val="24"/>
        </w:rPr>
        <w:t>salpicad</w:t>
      </w:r>
      <w:r w:rsidR="0047437B">
        <w:rPr>
          <w:rFonts w:ascii="Times New Roman" w:hAnsi="Times New Roman" w:cs="Times New Roman"/>
          <w:sz w:val="24"/>
          <w:szCs w:val="24"/>
        </w:rPr>
        <w:t>a</w:t>
      </w:r>
      <w:r w:rsidR="00ED36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40A8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pó vermelho. Maria </w:t>
      </w:r>
      <w:r w:rsidR="00907DF3">
        <w:rPr>
          <w:rFonts w:ascii="Times New Roman" w:hAnsi="Times New Roman" w:cs="Times New Roman"/>
          <w:sz w:val="24"/>
          <w:szCs w:val="24"/>
        </w:rPr>
        <w:t>deu uma mordida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07DF3">
        <w:rPr>
          <w:rFonts w:ascii="Times New Roman" w:hAnsi="Times New Roman" w:cs="Times New Roman"/>
          <w:sz w:val="24"/>
          <w:szCs w:val="24"/>
        </w:rPr>
        <w:t>sentiu sua garganta queimar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="00907DF3">
        <w:rPr>
          <w:rFonts w:ascii="Times New Roman" w:hAnsi="Times New Roman" w:cs="Times New Roman"/>
          <w:sz w:val="24"/>
          <w:szCs w:val="24"/>
        </w:rPr>
        <w:t xml:space="preserve">que fez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grego </w:t>
      </w:r>
      <w:r w:rsidR="00907DF3">
        <w:rPr>
          <w:rFonts w:ascii="Times New Roman" w:hAnsi="Times New Roman" w:cs="Times New Roman"/>
          <w:sz w:val="24"/>
          <w:szCs w:val="24"/>
        </w:rPr>
        <w:t>desatar numa risada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DA672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8CC">
        <w:rPr>
          <w:rFonts w:ascii="Times New Roman" w:hAnsi="Times New Roman" w:cs="Times New Roman"/>
          <w:sz w:val="24"/>
          <w:szCs w:val="24"/>
        </w:rPr>
        <w:t>—</w:t>
      </w:r>
      <w:r w:rsidR="00272A49">
        <w:rPr>
          <w:rFonts w:ascii="Times New Roman" w:hAnsi="Times New Roman" w:cs="Times New Roman"/>
          <w:sz w:val="24"/>
          <w:szCs w:val="24"/>
        </w:rPr>
        <w:t xml:space="preserve"> </w:t>
      </w:r>
      <w:r w:rsidR="00907DF3" w:rsidRPr="006D48CC">
        <w:rPr>
          <w:rFonts w:ascii="Times New Roman" w:hAnsi="Times New Roman" w:cs="Times New Roman"/>
          <w:sz w:val="24"/>
          <w:szCs w:val="24"/>
        </w:rPr>
        <w:t>É</w:t>
      </w:r>
      <w:r w:rsidR="006F7029" w:rsidRPr="006D48CC">
        <w:rPr>
          <w:rFonts w:ascii="Times New Roman" w:hAnsi="Times New Roman" w:cs="Times New Roman"/>
          <w:sz w:val="24"/>
          <w:szCs w:val="24"/>
        </w:rPr>
        <w:t xml:space="preserve"> pimenta grega... </w:t>
      </w:r>
      <w:r w:rsidR="00907DF3" w:rsidRPr="006D48CC">
        <w:rPr>
          <w:rFonts w:ascii="Times New Roman" w:hAnsi="Times New Roman" w:cs="Times New Roman"/>
          <w:sz w:val="24"/>
          <w:szCs w:val="24"/>
        </w:rPr>
        <w:t>F</w:t>
      </w:r>
      <w:r w:rsidR="006F7029" w:rsidRPr="006D48CC">
        <w:rPr>
          <w:rFonts w:ascii="Times New Roman" w:hAnsi="Times New Roman" w:cs="Times New Roman"/>
          <w:sz w:val="24"/>
          <w:szCs w:val="24"/>
        </w:rPr>
        <w:t>ogo</w:t>
      </w:r>
      <w:r w:rsidR="00907DF3" w:rsidRPr="006D48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7DF3" w:rsidRPr="006D48CC">
        <w:rPr>
          <w:rFonts w:ascii="Times New Roman" w:hAnsi="Times New Roman" w:cs="Times New Roman"/>
          <w:sz w:val="24"/>
          <w:szCs w:val="24"/>
        </w:rPr>
        <w:t>em pó</w:t>
      </w:r>
      <w:r w:rsidR="006F7029" w:rsidRPr="006D48C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Maria </w:t>
      </w:r>
      <w:r w:rsidR="00452638">
        <w:rPr>
          <w:rFonts w:ascii="Times New Roman" w:hAnsi="Times New Roman" w:cs="Times New Roman"/>
          <w:sz w:val="24"/>
          <w:szCs w:val="24"/>
        </w:rPr>
        <w:t>se empanturrou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 e </w:t>
      </w:r>
      <w:r w:rsidR="003B1D09">
        <w:rPr>
          <w:rFonts w:ascii="Times New Roman" w:hAnsi="Times New Roman" w:cs="Times New Roman"/>
          <w:sz w:val="24"/>
          <w:szCs w:val="24"/>
        </w:rPr>
        <w:t xml:space="preserve">bebeu tanto vinho </w:t>
      </w:r>
      <w:r w:rsidR="003B1D09" w:rsidRPr="00CB5F5D">
        <w:rPr>
          <w:rFonts w:ascii="Times New Roman" w:hAnsi="Times New Roman" w:cs="Times New Roman"/>
          <w:sz w:val="24"/>
          <w:szCs w:val="24"/>
        </w:rPr>
        <w:t>doce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grego mandou a velha tirar a garrafa, que </w:t>
      </w:r>
      <w:r w:rsidR="003B1D09">
        <w:rPr>
          <w:rFonts w:ascii="Times New Roman" w:hAnsi="Times New Roman" w:cs="Times New Roman"/>
          <w:sz w:val="24"/>
          <w:szCs w:val="24"/>
        </w:rPr>
        <w:t>se torn</w:t>
      </w:r>
      <w:r w:rsidR="00975CF3">
        <w:rPr>
          <w:rFonts w:ascii="Times New Roman" w:hAnsi="Times New Roman" w:cs="Times New Roman"/>
          <w:sz w:val="24"/>
          <w:szCs w:val="24"/>
        </w:rPr>
        <w:t>ou</w:t>
      </w:r>
      <w:r w:rsidR="00527D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inútil. </w:t>
      </w:r>
      <w:r w:rsidR="00E3546D">
        <w:rPr>
          <w:rFonts w:ascii="Times New Roman" w:hAnsi="Times New Roman" w:cs="Times New Roman"/>
          <w:sz w:val="24"/>
          <w:szCs w:val="24"/>
        </w:rPr>
        <w:t>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7DC1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deitou no tapete macio, e o grego deitou</w:t>
      </w:r>
      <w:r w:rsidR="006D48CC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7DC1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lado</w:t>
      </w:r>
      <w:r w:rsidR="00527DC1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Maria conseguiu </w:t>
      </w:r>
      <w:r w:rsidR="006D48CC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D48CC">
        <w:rPr>
          <w:rFonts w:ascii="Times New Roman" w:hAnsi="Times New Roman" w:cs="Times New Roman"/>
          <w:sz w:val="24"/>
          <w:szCs w:val="24"/>
        </w:rPr>
        <w:t xml:space="preserve">grego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queria, </w:t>
      </w:r>
      <w:r w:rsidR="00452638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 Ks</w:t>
      </w:r>
      <w:r w:rsidR="003B1D09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B4727C">
        <w:rPr>
          <w:rFonts w:ascii="Times New Roman" w:hAnsi="Times New Roman" w:cs="Times New Roman"/>
          <w:sz w:val="24"/>
          <w:szCs w:val="24"/>
        </w:rPr>
        <w:t>tomava</w:t>
      </w:r>
      <w:r w:rsidR="00B472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amante e do marido e </w:t>
      </w:r>
      <w:r w:rsidR="00452638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Gricha, o guia, </w:t>
      </w:r>
      <w:r w:rsidR="00B4727C">
        <w:rPr>
          <w:rFonts w:ascii="Times New Roman" w:hAnsi="Times New Roman" w:cs="Times New Roman"/>
          <w:sz w:val="24"/>
          <w:szCs w:val="24"/>
        </w:rPr>
        <w:t>tomara</w:t>
      </w:r>
      <w:r w:rsidR="00B472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dela no </w:t>
      </w:r>
      <w:r w:rsidR="006D48CC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escuro. </w:t>
      </w:r>
      <w:r w:rsidR="00452638">
        <w:rPr>
          <w:rFonts w:ascii="Times New Roman" w:hAnsi="Times New Roman" w:cs="Times New Roman"/>
          <w:sz w:val="24"/>
          <w:szCs w:val="24"/>
        </w:rPr>
        <w:t>O</w:t>
      </w:r>
      <w:r w:rsidR="00B4727C" w:rsidRPr="00C5704C">
        <w:rPr>
          <w:rFonts w:ascii="Times New Roman" w:hAnsi="Times New Roman" w:cs="Times New Roman"/>
          <w:sz w:val="24"/>
          <w:szCs w:val="24"/>
        </w:rPr>
        <w:t>uvi</w:t>
      </w:r>
      <w:r w:rsidR="00B4727C">
        <w:rPr>
          <w:rFonts w:ascii="Times New Roman" w:hAnsi="Times New Roman" w:cs="Times New Roman"/>
          <w:sz w:val="24"/>
          <w:szCs w:val="24"/>
        </w:rPr>
        <w:t>ndo</w:t>
      </w:r>
      <w:r w:rsidR="00B472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própria voz, </w:t>
      </w:r>
      <w:r w:rsidR="006D48CC">
        <w:rPr>
          <w:rFonts w:ascii="Times New Roman" w:hAnsi="Times New Roman" w:cs="Times New Roman"/>
          <w:sz w:val="24"/>
          <w:szCs w:val="24"/>
        </w:rPr>
        <w:t>melodiosa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emitindo gemidos de alegria, </w:t>
      </w:r>
      <w:r w:rsidR="00452638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agarrou-se ao grego, um homem bem </w:t>
      </w:r>
      <w:r w:rsidR="00452638">
        <w:rPr>
          <w:rFonts w:ascii="Times New Roman" w:hAnsi="Times New Roman" w:cs="Times New Roman"/>
          <w:sz w:val="24"/>
          <w:szCs w:val="24"/>
        </w:rPr>
        <w:t>nutrido</w:t>
      </w:r>
      <w:r w:rsidRPr="00C5704C">
        <w:rPr>
          <w:rFonts w:ascii="Times New Roman" w:hAnsi="Times New Roman" w:cs="Times New Roman"/>
          <w:sz w:val="24"/>
          <w:szCs w:val="24"/>
        </w:rPr>
        <w:t>, b</w:t>
      </w:r>
      <w:r w:rsidR="00D3504C">
        <w:rPr>
          <w:rFonts w:ascii="Times New Roman" w:hAnsi="Times New Roman" w:cs="Times New Roman"/>
          <w:sz w:val="24"/>
          <w:szCs w:val="24"/>
        </w:rPr>
        <w:t>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russo, </w:t>
      </w:r>
      <w:r w:rsidR="00693A6B">
        <w:rPr>
          <w:rFonts w:ascii="Times New Roman" w:hAnsi="Times New Roman" w:cs="Times New Roman"/>
          <w:sz w:val="24"/>
          <w:szCs w:val="24"/>
        </w:rPr>
        <w:t>usufruindo de sua</w:t>
      </w:r>
      <w:r w:rsidR="00B472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força para </w:t>
      </w:r>
      <w:r w:rsidR="00693A6B">
        <w:rPr>
          <w:rFonts w:ascii="Times New Roman" w:hAnsi="Times New Roman" w:cs="Times New Roman"/>
          <w:sz w:val="24"/>
          <w:szCs w:val="24"/>
        </w:rPr>
        <w:t>obter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prazer</w:t>
      </w:r>
      <w:r w:rsidR="00E3546D">
        <w:rPr>
          <w:rFonts w:ascii="Times New Roman" w:hAnsi="Times New Roman" w:cs="Times New Roman"/>
          <w:sz w:val="24"/>
          <w:szCs w:val="24"/>
        </w:rPr>
        <w:t>,</w:t>
      </w:r>
      <w:r w:rsidR="00693A6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dia todo, a noite toda</w:t>
      </w:r>
      <w:r w:rsidR="00693A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madrugada toda.</w:t>
      </w:r>
    </w:p>
    <w:p w:rsidR="006F7029" w:rsidRPr="00C5704C" w:rsidRDefault="009F08D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5A4A">
        <w:rPr>
          <w:rFonts w:ascii="Times New Roman" w:hAnsi="Times New Roman" w:cs="Times New Roman"/>
          <w:sz w:val="24"/>
          <w:szCs w:val="24"/>
        </w:rPr>
        <w:t>—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="002163EC" w:rsidRPr="00425A4A">
        <w:rPr>
          <w:rFonts w:ascii="Times New Roman" w:hAnsi="Times New Roman" w:cs="Times New Roman"/>
          <w:sz w:val="24"/>
          <w:szCs w:val="24"/>
        </w:rPr>
        <w:t xml:space="preserve">Como </w:t>
      </w:r>
      <w:r w:rsidR="00425A4A">
        <w:rPr>
          <w:rFonts w:ascii="Times New Roman" w:hAnsi="Times New Roman" w:cs="Times New Roman"/>
          <w:sz w:val="24"/>
          <w:szCs w:val="24"/>
        </w:rPr>
        <w:t>foi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fraco o teu coração </w:t>
      </w:r>
      <w:r w:rsidRPr="00425A4A">
        <w:rPr>
          <w:rFonts w:ascii="Times New Roman" w:hAnsi="Times New Roman" w:cs="Times New Roman"/>
          <w:sz w:val="24"/>
          <w:szCs w:val="24"/>
        </w:rPr>
        <w:t>—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disse o Senhor através do profeta Ezequiel </w:t>
      </w:r>
      <w:r w:rsidRPr="00425A4A">
        <w:rPr>
          <w:rFonts w:ascii="Times New Roman" w:hAnsi="Times New Roman" w:cs="Times New Roman"/>
          <w:sz w:val="24"/>
          <w:szCs w:val="24"/>
        </w:rPr>
        <w:t>—,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="002163EC" w:rsidRPr="00425A4A">
        <w:rPr>
          <w:rFonts w:ascii="Times New Roman" w:hAnsi="Times New Roman" w:cs="Times New Roman"/>
          <w:sz w:val="24"/>
          <w:szCs w:val="24"/>
        </w:rPr>
        <w:t xml:space="preserve">tu </w:t>
      </w:r>
      <w:r w:rsidR="006F7029" w:rsidRPr="00425A4A">
        <w:rPr>
          <w:rFonts w:ascii="Times New Roman" w:hAnsi="Times New Roman" w:cs="Times New Roman"/>
          <w:sz w:val="24"/>
          <w:szCs w:val="24"/>
        </w:rPr>
        <w:t>f</w:t>
      </w:r>
      <w:r w:rsidR="00425A4A">
        <w:rPr>
          <w:rFonts w:ascii="Times New Roman" w:hAnsi="Times New Roman" w:cs="Times New Roman"/>
          <w:sz w:val="24"/>
          <w:szCs w:val="24"/>
        </w:rPr>
        <w:t>izeste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essas coisas como uma meretriz ind</w:t>
      </w:r>
      <w:r w:rsidR="002163EC" w:rsidRPr="00425A4A">
        <w:rPr>
          <w:rFonts w:ascii="Times New Roman" w:hAnsi="Times New Roman" w:cs="Times New Roman"/>
          <w:sz w:val="24"/>
          <w:szCs w:val="24"/>
        </w:rPr>
        <w:t>ô</w:t>
      </w:r>
      <w:r w:rsidR="006F7029" w:rsidRPr="00425A4A">
        <w:rPr>
          <w:rFonts w:ascii="Times New Roman" w:hAnsi="Times New Roman" w:cs="Times New Roman"/>
          <w:sz w:val="24"/>
          <w:szCs w:val="24"/>
        </w:rPr>
        <w:t>m</w:t>
      </w:r>
      <w:r w:rsidR="002163EC" w:rsidRPr="00425A4A">
        <w:rPr>
          <w:rFonts w:ascii="Times New Roman" w:hAnsi="Times New Roman" w:cs="Times New Roman"/>
          <w:sz w:val="24"/>
          <w:szCs w:val="24"/>
        </w:rPr>
        <w:t>ita</w:t>
      </w:r>
      <w:r w:rsidR="006F7029" w:rsidRPr="00425A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425A4A">
        <w:rPr>
          <w:rStyle w:val="Refdenotaderodap"/>
          <w:rFonts w:ascii="Times New Roman" w:hAnsi="Times New Roman" w:cs="Times New Roman"/>
          <w:sz w:val="24"/>
          <w:szCs w:val="24"/>
        </w:rPr>
        <w:footnoteReference w:id="44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Desde a infância</w:t>
      </w:r>
      <w:r w:rsidR="00693A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693A6B">
        <w:rPr>
          <w:rFonts w:ascii="Times New Roman" w:hAnsi="Times New Roman" w:cs="Times New Roman"/>
          <w:sz w:val="24"/>
          <w:szCs w:val="24"/>
        </w:rPr>
        <w:t xml:space="preserve">vivenviou 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="002163E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segund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63EC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a fome</w:t>
      </w:r>
      <w:r w:rsidR="00693A6B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a fome </w:t>
      </w:r>
      <w:r w:rsidR="0000725F">
        <w:rPr>
          <w:rFonts w:ascii="Times New Roman" w:hAnsi="Times New Roman" w:cs="Times New Roman"/>
          <w:sz w:val="24"/>
          <w:szCs w:val="24"/>
        </w:rPr>
        <w:t>prazerosamente saciada tem poder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embriaga</w:t>
      </w:r>
      <w:r w:rsidR="0000725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725F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excita</w:t>
      </w:r>
      <w:r w:rsidR="0000725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corpo</w:t>
      </w:r>
      <w:r w:rsidR="00693A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693A6B">
        <w:rPr>
          <w:rFonts w:ascii="Times New Roman" w:hAnsi="Times New Roman" w:cs="Times New Roman"/>
          <w:sz w:val="24"/>
          <w:szCs w:val="24"/>
        </w:rPr>
        <w:t xml:space="preserve"> 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63EC">
        <w:rPr>
          <w:rFonts w:ascii="Times New Roman" w:hAnsi="Times New Roman" w:cs="Times New Roman"/>
          <w:sz w:val="24"/>
          <w:szCs w:val="24"/>
        </w:rPr>
        <w:t>flagelo</w:t>
      </w:r>
      <w:r w:rsidR="00693A6B">
        <w:rPr>
          <w:rFonts w:ascii="Times New Roman" w:hAnsi="Times New Roman" w:cs="Times New Roman"/>
          <w:sz w:val="24"/>
          <w:szCs w:val="24"/>
        </w:rPr>
        <w:t xml:space="preserve"> foi superad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="004F0F2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3A6B">
        <w:rPr>
          <w:rFonts w:ascii="Times New Roman" w:hAnsi="Times New Roman" w:cs="Times New Roman"/>
          <w:sz w:val="24"/>
          <w:szCs w:val="24"/>
        </w:rPr>
        <w:t>pel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2163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o </w:t>
      </w:r>
      <w:r w:rsidRPr="00CB5F5D">
        <w:rPr>
          <w:rFonts w:ascii="Times New Roman" w:hAnsi="Times New Roman" w:cs="Times New Roman"/>
          <w:sz w:val="24"/>
          <w:szCs w:val="24"/>
        </w:rPr>
        <w:t xml:space="preserve">animal </w:t>
      </w:r>
      <w:r w:rsidR="00CB5F5D">
        <w:rPr>
          <w:rFonts w:ascii="Times New Roman" w:hAnsi="Times New Roman" w:cs="Times New Roman"/>
          <w:sz w:val="24"/>
          <w:szCs w:val="24"/>
        </w:rPr>
        <w:t>feroz</w:t>
      </w:r>
      <w:r w:rsidRPr="00C5704C">
        <w:rPr>
          <w:rFonts w:ascii="Times New Roman" w:hAnsi="Times New Roman" w:cs="Times New Roman"/>
          <w:sz w:val="24"/>
          <w:szCs w:val="24"/>
        </w:rPr>
        <w:t>, a luxúria, o adultério.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não </w:t>
      </w:r>
      <w:r w:rsidR="00693A6B">
        <w:rPr>
          <w:rFonts w:ascii="Times New Roman" w:hAnsi="Times New Roman" w:cs="Times New Roman"/>
          <w:sz w:val="24"/>
          <w:szCs w:val="24"/>
        </w:rPr>
        <w:t>se afastou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grego até a manhã</w:t>
      </w:r>
      <w:r w:rsidR="00693A6B">
        <w:rPr>
          <w:rFonts w:ascii="Times New Roman" w:hAnsi="Times New Roman" w:cs="Times New Roman"/>
          <w:sz w:val="24"/>
          <w:szCs w:val="24"/>
        </w:rPr>
        <w:t xml:space="preserve"> seguinte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693A6B">
        <w:rPr>
          <w:rFonts w:ascii="Times New Roman" w:hAnsi="Times New Roman" w:cs="Times New Roman"/>
          <w:sz w:val="24"/>
          <w:szCs w:val="24"/>
        </w:rPr>
        <w:t xml:space="preserve">teria ficado </w:t>
      </w:r>
      <w:r w:rsidR="0000725F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mais tempo </w:t>
      </w:r>
      <w:r w:rsidR="00567BBA">
        <w:rPr>
          <w:rFonts w:ascii="Times New Roman" w:hAnsi="Times New Roman" w:cs="Times New Roman"/>
          <w:sz w:val="24"/>
          <w:szCs w:val="24"/>
        </w:rPr>
        <w:t xml:space="preserve">se ele não </w:t>
      </w:r>
      <w:r w:rsidR="006E3ECD">
        <w:rPr>
          <w:rFonts w:ascii="Times New Roman" w:hAnsi="Times New Roman" w:cs="Times New Roman"/>
          <w:sz w:val="24"/>
          <w:szCs w:val="24"/>
        </w:rPr>
        <w:t>tivesse dito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567BB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725F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normal </w:t>
      </w:r>
      <w:r w:rsidR="0000725F">
        <w:rPr>
          <w:rFonts w:ascii="Times New Roman" w:hAnsi="Times New Roman" w:cs="Times New Roman"/>
          <w:sz w:val="24"/>
          <w:szCs w:val="24"/>
        </w:rPr>
        <w:t xml:space="preserve">é que </w:t>
      </w:r>
      <w:r w:rsidR="006F7029" w:rsidRPr="00C5704C">
        <w:rPr>
          <w:rFonts w:ascii="Times New Roman" w:hAnsi="Times New Roman" w:cs="Times New Roman"/>
          <w:sz w:val="24"/>
          <w:szCs w:val="24"/>
        </w:rPr>
        <w:t>o homem viol</w:t>
      </w:r>
      <w:r w:rsidR="0000725F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mulher, e não </w:t>
      </w:r>
      <w:r w:rsidR="0000725F">
        <w:rPr>
          <w:rFonts w:ascii="Times New Roman" w:hAnsi="Times New Roman" w:cs="Times New Roman"/>
          <w:sz w:val="24"/>
          <w:szCs w:val="24"/>
        </w:rPr>
        <w:t>o contrário</w:t>
      </w:r>
      <w:r w:rsidR="006F7029" w:rsidRPr="00C5704C">
        <w:rPr>
          <w:rFonts w:ascii="Times New Roman" w:hAnsi="Times New Roman" w:cs="Times New Roman"/>
          <w:sz w:val="24"/>
          <w:szCs w:val="24"/>
        </w:rPr>
        <w:t>... Você é uma menina tola, comeu muit</w:t>
      </w:r>
      <w:r w:rsidR="002163EC">
        <w:rPr>
          <w:rFonts w:ascii="Times New Roman" w:hAnsi="Times New Roman" w:cs="Times New Roman"/>
          <w:sz w:val="24"/>
          <w:szCs w:val="24"/>
        </w:rPr>
        <w:t>o da minha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carne e </w:t>
      </w:r>
      <w:r w:rsidR="0000725F">
        <w:rPr>
          <w:rFonts w:ascii="Times New Roman" w:hAnsi="Times New Roman" w:cs="Times New Roman"/>
          <w:sz w:val="24"/>
          <w:szCs w:val="24"/>
        </w:rPr>
        <w:t xml:space="preserve">tenta </w:t>
      </w:r>
      <w:r w:rsidR="006F7029" w:rsidRPr="00C5704C">
        <w:rPr>
          <w:rFonts w:ascii="Times New Roman" w:hAnsi="Times New Roman" w:cs="Times New Roman"/>
          <w:sz w:val="24"/>
          <w:szCs w:val="24"/>
        </w:rPr>
        <w:t>violar</w:t>
      </w:r>
      <w:r w:rsidR="00F701C4">
        <w:rPr>
          <w:rFonts w:ascii="Times New Roman" w:hAnsi="Times New Roman" w:cs="Times New Roman"/>
          <w:sz w:val="24"/>
          <w:szCs w:val="24"/>
        </w:rPr>
        <w:t xml:space="preserve"> a mim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um homem grego...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grego expulsou Maria, sem sequer lhe oferecer comida na despedida. </w:t>
      </w:r>
      <w:r w:rsidR="0000725F">
        <w:rPr>
          <w:rFonts w:ascii="Times New Roman" w:hAnsi="Times New Roman" w:cs="Times New Roman"/>
          <w:sz w:val="24"/>
          <w:szCs w:val="24"/>
        </w:rPr>
        <w:t xml:space="preserve">Triste e faminta,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Maria regressou </w:t>
      </w:r>
      <w:r w:rsidR="0000725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Kertch, pois a </w:t>
      </w:r>
      <w:r w:rsidR="00A0418D">
        <w:rPr>
          <w:rFonts w:ascii="Times New Roman" w:hAnsi="Times New Roman" w:cs="Times New Roman"/>
          <w:sz w:val="24"/>
          <w:szCs w:val="24"/>
        </w:rPr>
        <w:t>energia</w:t>
      </w:r>
      <w:r w:rsidR="002163EC">
        <w:rPr>
          <w:rFonts w:ascii="Times New Roman" w:hAnsi="Times New Roman" w:cs="Times New Roman"/>
          <w:sz w:val="24"/>
          <w:szCs w:val="24"/>
        </w:rPr>
        <w:t xml:space="preserve"> </w:t>
      </w:r>
      <w:r w:rsidR="004108C4">
        <w:rPr>
          <w:rFonts w:ascii="Times New Roman" w:hAnsi="Times New Roman" w:cs="Times New Roman"/>
          <w:sz w:val="24"/>
          <w:szCs w:val="24"/>
        </w:rPr>
        <w:t>obt</w:t>
      </w:r>
      <w:r w:rsidR="006E3ECD">
        <w:rPr>
          <w:rFonts w:ascii="Times New Roman" w:hAnsi="Times New Roman" w:cs="Times New Roman"/>
          <w:sz w:val="24"/>
          <w:szCs w:val="24"/>
        </w:rPr>
        <w:t>ida</w:t>
      </w:r>
      <w:r w:rsidR="004108C4">
        <w:rPr>
          <w:rFonts w:ascii="Times New Roman" w:hAnsi="Times New Roman" w:cs="Times New Roman"/>
          <w:sz w:val="24"/>
          <w:szCs w:val="24"/>
        </w:rPr>
        <w:t xml:space="preserve"> </w:t>
      </w:r>
      <w:r w:rsidR="006E3ECD">
        <w:rPr>
          <w:rFonts w:ascii="Times New Roman" w:hAnsi="Times New Roman" w:cs="Times New Roman"/>
          <w:sz w:val="24"/>
          <w:szCs w:val="24"/>
        </w:rPr>
        <w:t xml:space="preserve">com </w:t>
      </w:r>
      <w:r w:rsidR="004108C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 </w:t>
      </w:r>
      <w:r w:rsidR="002163EC">
        <w:rPr>
          <w:rFonts w:ascii="Times New Roman" w:hAnsi="Times New Roman" w:cs="Times New Roman"/>
          <w:sz w:val="24"/>
          <w:szCs w:val="24"/>
        </w:rPr>
        <w:t>assada</w:t>
      </w:r>
      <w:r w:rsidR="006D1182">
        <w:rPr>
          <w:rFonts w:ascii="Times New Roman" w:hAnsi="Times New Roman" w:cs="Times New Roman"/>
          <w:sz w:val="24"/>
          <w:szCs w:val="24"/>
        </w:rPr>
        <w:t xml:space="preserve"> </w:t>
      </w:r>
      <w:r w:rsidR="0000725F">
        <w:rPr>
          <w:rFonts w:ascii="Times New Roman" w:hAnsi="Times New Roman" w:cs="Times New Roman"/>
          <w:sz w:val="24"/>
          <w:szCs w:val="24"/>
        </w:rPr>
        <w:t>havia sido gasta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5F5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 grego. Maria chegou</w:t>
      </w:r>
      <w:r w:rsidR="0000725F">
        <w:rPr>
          <w:rFonts w:ascii="Times New Roman" w:hAnsi="Times New Roman" w:cs="Times New Roman"/>
          <w:sz w:val="24"/>
          <w:szCs w:val="24"/>
        </w:rPr>
        <w:t xml:space="preserve"> receosa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</w:t>
      </w:r>
      <w:r w:rsidRPr="00CB5F5D">
        <w:rPr>
          <w:rFonts w:ascii="Times New Roman" w:hAnsi="Times New Roman" w:cs="Times New Roman"/>
          <w:sz w:val="24"/>
          <w:szCs w:val="24"/>
        </w:rPr>
        <w:t>caserna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00725F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trabalhadores </w:t>
      </w:r>
      <w:r w:rsidR="00C4577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725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alojamento </w:t>
      </w:r>
      <w:r w:rsidR="009D7F5E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e tijolo</w:t>
      </w:r>
      <w:r w:rsidR="0000725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vermelho</w:t>
      </w:r>
      <w:r w:rsidR="0000725F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onde </w:t>
      </w:r>
      <w:r w:rsidR="0000725F">
        <w:rPr>
          <w:rFonts w:ascii="Times New Roman" w:hAnsi="Times New Roman" w:cs="Times New Roman"/>
          <w:sz w:val="24"/>
          <w:szCs w:val="24"/>
        </w:rPr>
        <w:t>sua mãe morava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577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pensava </w:t>
      </w:r>
      <w:r w:rsidR="0000725F">
        <w:rPr>
          <w:rFonts w:ascii="Times New Roman" w:hAnsi="Times New Roman" w:cs="Times New Roman"/>
          <w:sz w:val="24"/>
          <w:szCs w:val="24"/>
        </w:rPr>
        <w:t>numa forma ardilosa de esconder de sua mãe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havia acontecido, assim como escondera a violência que Gricha lhe fizera no </w:t>
      </w:r>
      <w:r w:rsidR="002163EC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</w:t>
      </w:r>
      <w:r w:rsidR="0000725F">
        <w:rPr>
          <w:rFonts w:ascii="Times New Roman" w:hAnsi="Times New Roman" w:cs="Times New Roman"/>
          <w:sz w:val="24"/>
          <w:szCs w:val="24"/>
        </w:rPr>
        <w:t>sujeito</w:t>
      </w:r>
      <w:r w:rsidR="0000725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ceroulas que o marido de Ks</w:t>
      </w:r>
      <w:r w:rsidR="0000725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havia </w:t>
      </w:r>
      <w:r w:rsidR="0000725F">
        <w:rPr>
          <w:rFonts w:ascii="Times New Roman" w:hAnsi="Times New Roman" w:cs="Times New Roman"/>
          <w:sz w:val="24"/>
          <w:szCs w:val="24"/>
        </w:rPr>
        <w:t>flagrado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esconder </w:t>
      </w:r>
      <w:r w:rsidR="000132B4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mais fácil por ter acontecido quando Maria estava </w:t>
      </w:r>
      <w:r w:rsidR="000132B4">
        <w:rPr>
          <w:rFonts w:ascii="Times New Roman" w:hAnsi="Times New Roman" w:cs="Times New Roman"/>
          <w:sz w:val="24"/>
          <w:szCs w:val="24"/>
        </w:rPr>
        <w:t>sozinha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132B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estranha, mas agora ela </w:t>
      </w:r>
      <w:r w:rsidR="00C45773">
        <w:rPr>
          <w:rFonts w:ascii="Times New Roman" w:hAnsi="Times New Roman" w:cs="Times New Roman"/>
          <w:sz w:val="24"/>
          <w:szCs w:val="24"/>
        </w:rPr>
        <w:t>morava</w:t>
      </w:r>
      <w:r w:rsidR="00C457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9D7F5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mãe. Com tais pensamentos, Maria </w:t>
      </w:r>
      <w:r w:rsidR="00226D7C">
        <w:rPr>
          <w:rFonts w:ascii="Times New Roman" w:hAnsi="Times New Roman" w:cs="Times New Roman"/>
          <w:sz w:val="24"/>
          <w:szCs w:val="24"/>
        </w:rPr>
        <w:t>se aproximou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6D7C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B5F5D">
        <w:rPr>
          <w:rFonts w:ascii="Times New Roman" w:hAnsi="Times New Roman" w:cs="Times New Roman"/>
          <w:sz w:val="24"/>
          <w:szCs w:val="24"/>
        </w:rPr>
        <w:t>caserna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subiu </w:t>
      </w:r>
      <w:r w:rsidR="00C45773">
        <w:rPr>
          <w:rFonts w:ascii="Times New Roman" w:hAnsi="Times New Roman" w:cs="Times New Roman"/>
          <w:sz w:val="24"/>
          <w:szCs w:val="24"/>
        </w:rPr>
        <w:t>a</w:t>
      </w:r>
      <w:r w:rsidR="00C457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escada de ferro e no corredor </w:t>
      </w:r>
      <w:r w:rsidR="00C45773">
        <w:rPr>
          <w:rFonts w:ascii="Times New Roman" w:hAnsi="Times New Roman" w:cs="Times New Roman"/>
          <w:sz w:val="24"/>
          <w:szCs w:val="24"/>
        </w:rPr>
        <w:t xml:space="preserve">encontrou </w:t>
      </w:r>
      <w:r w:rsidRPr="00C5704C">
        <w:rPr>
          <w:rFonts w:ascii="Times New Roman" w:hAnsi="Times New Roman" w:cs="Times New Roman"/>
          <w:sz w:val="24"/>
          <w:szCs w:val="24"/>
        </w:rPr>
        <w:t>Matvéi</w:t>
      </w:r>
      <w:r w:rsidR="009D7F5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vna</w:t>
      </w:r>
      <w:r w:rsidR="000132B4">
        <w:rPr>
          <w:rFonts w:ascii="Times New Roman" w:hAnsi="Times New Roman" w:cs="Times New Roman"/>
          <w:sz w:val="24"/>
          <w:szCs w:val="24"/>
        </w:rPr>
        <w:t>,</w:t>
      </w:r>
      <w:r w:rsidR="00C45773">
        <w:rPr>
          <w:rFonts w:ascii="Times New Roman" w:hAnsi="Times New Roman" w:cs="Times New Roman"/>
          <w:sz w:val="24"/>
          <w:szCs w:val="24"/>
        </w:rPr>
        <w:t xml:space="preserve"> que</w:t>
      </w:r>
      <w:r w:rsidR="006E3ECD">
        <w:rPr>
          <w:rFonts w:ascii="Times New Roman" w:hAnsi="Times New Roman" w:cs="Times New Roman"/>
          <w:sz w:val="24"/>
          <w:szCs w:val="24"/>
        </w:rPr>
        <w:t xml:space="preserve"> disse</w:t>
      </w:r>
      <w:r w:rsidRPr="00C5704C">
        <w:rPr>
          <w:rFonts w:ascii="Times New Roman" w:hAnsi="Times New Roman" w:cs="Times New Roman"/>
          <w:sz w:val="24"/>
          <w:szCs w:val="24"/>
        </w:rPr>
        <w:t>, em pranto:</w:t>
      </w:r>
    </w:p>
    <w:p w:rsidR="006F7029" w:rsidRPr="00C5704C" w:rsidRDefault="00C45773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Onde você </w:t>
      </w:r>
      <w:r w:rsidR="000132B4">
        <w:rPr>
          <w:rFonts w:ascii="Times New Roman" w:hAnsi="Times New Roman" w:cs="Times New Roman"/>
          <w:sz w:val="24"/>
          <w:szCs w:val="24"/>
        </w:rPr>
        <w:t>se meteu</w:t>
      </w:r>
      <w:r w:rsidR="006F7029" w:rsidRPr="00C5704C">
        <w:rPr>
          <w:rFonts w:ascii="Times New Roman" w:hAnsi="Times New Roman" w:cs="Times New Roman"/>
          <w:sz w:val="24"/>
          <w:szCs w:val="24"/>
        </w:rPr>
        <w:t>? Nós a estávamos procurando</w:t>
      </w:r>
      <w:r w:rsidR="000132B4">
        <w:rPr>
          <w:rFonts w:ascii="Times New Roman" w:hAnsi="Times New Roman" w:cs="Times New Roman"/>
          <w:sz w:val="24"/>
          <w:szCs w:val="24"/>
        </w:rPr>
        <w:t>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132B4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ua mãe foi atropelada por </w:t>
      </w:r>
      <w:r w:rsidR="00AC0EC7">
        <w:rPr>
          <w:rFonts w:ascii="Times New Roman" w:hAnsi="Times New Roman" w:cs="Times New Roman"/>
          <w:sz w:val="24"/>
          <w:szCs w:val="24"/>
        </w:rPr>
        <w:t xml:space="preserve">um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trem, e agora </w:t>
      </w:r>
      <w:r w:rsidR="00AC0EC7">
        <w:rPr>
          <w:rFonts w:ascii="Times New Roman" w:hAnsi="Times New Roman" w:cs="Times New Roman"/>
          <w:sz w:val="24"/>
          <w:szCs w:val="24"/>
        </w:rPr>
        <w:t xml:space="preserve">você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é órfã.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1182">
        <w:rPr>
          <w:rFonts w:ascii="Times New Roman" w:hAnsi="Times New Roman" w:cs="Times New Roman"/>
          <w:sz w:val="24"/>
          <w:szCs w:val="24"/>
        </w:rPr>
        <w:t xml:space="preserve">No início, </w:t>
      </w:r>
      <w:r w:rsidR="000132B4" w:rsidRPr="006D1182">
        <w:rPr>
          <w:rFonts w:ascii="Times New Roman" w:hAnsi="Times New Roman" w:cs="Times New Roman"/>
          <w:sz w:val="24"/>
          <w:szCs w:val="24"/>
        </w:rPr>
        <w:t xml:space="preserve">ela </w:t>
      </w:r>
      <w:r w:rsidRPr="006D1182">
        <w:rPr>
          <w:rFonts w:ascii="Times New Roman" w:hAnsi="Times New Roman" w:cs="Times New Roman"/>
          <w:sz w:val="24"/>
          <w:szCs w:val="24"/>
        </w:rPr>
        <w:t xml:space="preserve">não </w:t>
      </w:r>
      <w:r w:rsidR="000132B4" w:rsidRPr="006D1182">
        <w:rPr>
          <w:rFonts w:ascii="Times New Roman" w:hAnsi="Times New Roman" w:cs="Times New Roman"/>
          <w:sz w:val="24"/>
          <w:szCs w:val="24"/>
        </w:rPr>
        <w:t>pôde atinar com</w:t>
      </w:r>
      <w:r w:rsidRPr="006D1182">
        <w:rPr>
          <w:rFonts w:ascii="Times New Roman" w:hAnsi="Times New Roman" w:cs="Times New Roman"/>
          <w:sz w:val="24"/>
          <w:szCs w:val="24"/>
        </w:rPr>
        <w:t xml:space="preserve"> </w:t>
      </w:r>
      <w:r w:rsidR="00756144" w:rsidRPr="006D1182">
        <w:rPr>
          <w:rFonts w:ascii="Times New Roman" w:hAnsi="Times New Roman" w:cs="Times New Roman"/>
          <w:sz w:val="24"/>
          <w:szCs w:val="24"/>
        </w:rPr>
        <w:t>o</w:t>
      </w:r>
      <w:r w:rsidRPr="006D1182">
        <w:rPr>
          <w:rFonts w:ascii="Times New Roman" w:hAnsi="Times New Roman" w:cs="Times New Roman"/>
          <w:sz w:val="24"/>
          <w:szCs w:val="24"/>
        </w:rPr>
        <w:t xml:space="preserve"> que Matvéievna </w:t>
      </w:r>
      <w:r w:rsidR="000132B4" w:rsidRPr="006D1182">
        <w:rPr>
          <w:rFonts w:ascii="Times New Roman" w:hAnsi="Times New Roman" w:cs="Times New Roman"/>
          <w:sz w:val="24"/>
          <w:szCs w:val="24"/>
        </w:rPr>
        <w:t>dizia</w:t>
      </w:r>
      <w:r w:rsidRPr="006D1182">
        <w:rPr>
          <w:rFonts w:ascii="Times New Roman" w:hAnsi="Times New Roman" w:cs="Times New Roman"/>
          <w:sz w:val="24"/>
          <w:szCs w:val="24"/>
        </w:rPr>
        <w:t xml:space="preserve">. Quando </w:t>
      </w:r>
      <w:r w:rsidR="000132B4" w:rsidRPr="006D1182">
        <w:rPr>
          <w:rFonts w:ascii="Times New Roman" w:hAnsi="Times New Roman" w:cs="Times New Roman"/>
          <w:sz w:val="24"/>
          <w:szCs w:val="24"/>
        </w:rPr>
        <w:t>caiu em si</w:t>
      </w:r>
      <w:r w:rsidRPr="006D1182">
        <w:rPr>
          <w:rFonts w:ascii="Times New Roman" w:hAnsi="Times New Roman" w:cs="Times New Roman"/>
          <w:sz w:val="24"/>
          <w:szCs w:val="24"/>
        </w:rPr>
        <w:t>, sentou</w:t>
      </w:r>
      <w:r w:rsidR="00756144" w:rsidRPr="006D1182">
        <w:rPr>
          <w:rFonts w:ascii="Times New Roman" w:hAnsi="Times New Roman" w:cs="Times New Roman"/>
          <w:sz w:val="24"/>
          <w:szCs w:val="24"/>
        </w:rPr>
        <w:t>-se</w:t>
      </w:r>
      <w:r w:rsidRPr="006D1182">
        <w:rPr>
          <w:rFonts w:ascii="Times New Roman" w:hAnsi="Times New Roman" w:cs="Times New Roman"/>
          <w:sz w:val="24"/>
          <w:szCs w:val="24"/>
        </w:rPr>
        <w:t xml:space="preserve"> no chão, no corredor 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porta. Enquanto isso, </w:t>
      </w:r>
      <w:r w:rsidR="000132B4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0132B4">
        <w:rPr>
          <w:rFonts w:ascii="Times New Roman" w:hAnsi="Times New Roman" w:cs="Times New Roman"/>
          <w:sz w:val="24"/>
          <w:szCs w:val="24"/>
        </w:rPr>
        <w:t xml:space="preserve">jazia 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caixão de pinho, colocado sobre a mesa de refeições do alojamento, entre as quatro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camas. </w:t>
      </w:r>
      <w:r w:rsidR="000132B4">
        <w:rPr>
          <w:rFonts w:ascii="Times New Roman" w:hAnsi="Times New Roman" w:cs="Times New Roman"/>
          <w:sz w:val="24"/>
          <w:szCs w:val="24"/>
        </w:rPr>
        <w:t>Muitos vieram se despedir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principalmente mulheres, mas também </w:t>
      </w:r>
      <w:r w:rsidR="00551E55">
        <w:rPr>
          <w:rFonts w:ascii="Times New Roman" w:hAnsi="Times New Roman" w:cs="Times New Roman"/>
          <w:sz w:val="24"/>
          <w:szCs w:val="24"/>
        </w:rPr>
        <w:t xml:space="preserve">alguns </w:t>
      </w:r>
      <w:r w:rsidRPr="00C5704C">
        <w:rPr>
          <w:rFonts w:ascii="Times New Roman" w:hAnsi="Times New Roman" w:cs="Times New Roman"/>
          <w:sz w:val="24"/>
          <w:szCs w:val="24"/>
        </w:rPr>
        <w:t>homens, amigos de Sav</w:t>
      </w:r>
      <w:r w:rsidR="000132B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que </w:t>
      </w:r>
      <w:r w:rsidR="00551E55">
        <w:rPr>
          <w:rFonts w:ascii="Times New Roman" w:hAnsi="Times New Roman" w:cs="Times New Roman"/>
          <w:sz w:val="24"/>
          <w:szCs w:val="24"/>
        </w:rPr>
        <w:t>constru</w:t>
      </w:r>
      <w:r w:rsidR="000132B4">
        <w:rPr>
          <w:rFonts w:ascii="Times New Roman" w:hAnsi="Times New Roman" w:cs="Times New Roman"/>
          <w:sz w:val="24"/>
          <w:szCs w:val="24"/>
        </w:rPr>
        <w:t>íra</w:t>
      </w:r>
      <w:r w:rsidR="00551E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7F5E">
        <w:rPr>
          <w:rFonts w:ascii="Times New Roman" w:hAnsi="Times New Roman" w:cs="Times New Roman"/>
          <w:sz w:val="24"/>
          <w:szCs w:val="24"/>
        </w:rPr>
        <w:t xml:space="preserve">pessoalmente </w:t>
      </w:r>
      <w:r w:rsidRPr="00C5704C">
        <w:rPr>
          <w:rFonts w:ascii="Times New Roman" w:hAnsi="Times New Roman" w:cs="Times New Roman"/>
          <w:sz w:val="24"/>
          <w:szCs w:val="24"/>
        </w:rPr>
        <w:t>o caixão.</w:t>
      </w:r>
    </w:p>
    <w:p w:rsidR="000132B4" w:rsidRDefault="00551E5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que você está sentada aqui?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Olga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brava,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>assoando</w:t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nariz </w:t>
      </w:r>
      <w:r w:rsidR="000132B4">
        <w:rPr>
          <w:rFonts w:ascii="Times New Roman" w:hAnsi="Times New Roman" w:cs="Times New Roman"/>
          <w:sz w:val="24"/>
          <w:szCs w:val="24"/>
        </w:rPr>
        <w:t>com um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lencinho e enxugando os olhos.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que não vai se despedir d</w:t>
      </w:r>
      <w:r w:rsidR="000132B4">
        <w:rPr>
          <w:rFonts w:ascii="Times New Roman" w:hAnsi="Times New Roman" w:cs="Times New Roman"/>
          <w:sz w:val="24"/>
          <w:szCs w:val="24"/>
        </w:rPr>
        <w:t>e su</w:t>
      </w:r>
      <w:r w:rsidR="006F7029" w:rsidRPr="00C5704C">
        <w:rPr>
          <w:rFonts w:ascii="Times New Roman" w:hAnsi="Times New Roman" w:cs="Times New Roman"/>
          <w:sz w:val="24"/>
          <w:szCs w:val="24"/>
        </w:rPr>
        <w:t>a mãe?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Maria, porém, continuava sentada no corredor, perto da porta, </w:t>
      </w:r>
      <w:r w:rsidR="009A2C06">
        <w:rPr>
          <w:rFonts w:ascii="Times New Roman" w:hAnsi="Times New Roman" w:cs="Times New Roman"/>
          <w:sz w:val="24"/>
          <w:szCs w:val="24"/>
        </w:rPr>
        <w:t>sem ter nada a dizer</w:t>
      </w:r>
      <w:r w:rsidRPr="00C5704C">
        <w:rPr>
          <w:rFonts w:ascii="Times New Roman" w:hAnsi="Times New Roman" w:cs="Times New Roman"/>
          <w:sz w:val="24"/>
          <w:szCs w:val="24"/>
        </w:rPr>
        <w:t>. Apenas entreabri</w:t>
      </w:r>
      <w:r w:rsidR="009A2C06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porta, </w:t>
      </w:r>
      <w:r w:rsidR="00932616">
        <w:rPr>
          <w:rFonts w:ascii="Times New Roman" w:hAnsi="Times New Roman" w:cs="Times New Roman"/>
          <w:sz w:val="24"/>
          <w:szCs w:val="24"/>
        </w:rPr>
        <w:t xml:space="preserve">uma pequena fresta, </w:t>
      </w:r>
      <w:r w:rsidR="00A514D3">
        <w:rPr>
          <w:rFonts w:ascii="Times New Roman" w:hAnsi="Times New Roman" w:cs="Times New Roman"/>
          <w:sz w:val="24"/>
          <w:szCs w:val="24"/>
        </w:rPr>
        <w:t xml:space="preserve">pela qual </w:t>
      </w:r>
      <w:r w:rsidR="00975CF3">
        <w:rPr>
          <w:rFonts w:ascii="Times New Roman" w:hAnsi="Times New Roman" w:cs="Times New Roman"/>
          <w:sz w:val="24"/>
          <w:szCs w:val="24"/>
        </w:rPr>
        <w:t>viu</w:t>
      </w:r>
      <w:r w:rsidR="00A514D3">
        <w:rPr>
          <w:rFonts w:ascii="Times New Roman" w:hAnsi="Times New Roman" w:cs="Times New Roman"/>
          <w:sz w:val="24"/>
          <w:szCs w:val="24"/>
        </w:rPr>
        <w:t xml:space="preserve"> o </w:t>
      </w:r>
      <w:r w:rsidR="00667D9A">
        <w:rPr>
          <w:rFonts w:ascii="Times New Roman" w:hAnsi="Times New Roman" w:cs="Times New Roman"/>
          <w:sz w:val="24"/>
          <w:szCs w:val="24"/>
        </w:rPr>
        <w:t>topo</w:t>
      </w:r>
      <w:r w:rsidR="00667D9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da cabeça imóvel d</w:t>
      </w:r>
      <w:r w:rsidR="00251021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A514D3">
        <w:rPr>
          <w:rFonts w:ascii="Times New Roman" w:hAnsi="Times New Roman" w:cs="Times New Roman"/>
          <w:sz w:val="24"/>
          <w:szCs w:val="24"/>
        </w:rPr>
        <w:t>, envolvid</w:t>
      </w:r>
      <w:r w:rsidR="00BF1C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AF08E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len</w:t>
      </w:r>
      <w:r w:rsidR="009A2C06">
        <w:rPr>
          <w:rFonts w:ascii="Times New Roman" w:hAnsi="Times New Roman" w:cs="Times New Roman"/>
          <w:sz w:val="24"/>
          <w:szCs w:val="24"/>
        </w:rPr>
        <w:t>ç</w:t>
      </w:r>
      <w:r w:rsidRPr="00C5704C">
        <w:rPr>
          <w:rFonts w:ascii="Times New Roman" w:hAnsi="Times New Roman" w:cs="Times New Roman"/>
          <w:sz w:val="24"/>
          <w:szCs w:val="24"/>
        </w:rPr>
        <w:t>o branco d</w:t>
      </w:r>
      <w:r w:rsidR="009A2C0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Matvéievna. </w:t>
      </w:r>
      <w:r w:rsidR="00BF1CF3">
        <w:rPr>
          <w:rFonts w:ascii="Times New Roman" w:hAnsi="Times New Roman" w:cs="Times New Roman"/>
          <w:sz w:val="24"/>
          <w:szCs w:val="24"/>
        </w:rPr>
        <w:t>Olhou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um minuto </w:t>
      </w:r>
      <w:r w:rsidR="00932616">
        <w:rPr>
          <w:rFonts w:ascii="Times New Roman" w:hAnsi="Times New Roman" w:cs="Times New Roman"/>
          <w:sz w:val="24"/>
          <w:szCs w:val="24"/>
        </w:rPr>
        <w:t xml:space="preserve">ou </w:t>
      </w:r>
      <w:r w:rsidRPr="00C5704C">
        <w:rPr>
          <w:rFonts w:ascii="Times New Roman" w:hAnsi="Times New Roman" w:cs="Times New Roman"/>
          <w:sz w:val="24"/>
          <w:szCs w:val="24"/>
        </w:rPr>
        <w:t>dois e fechou</w:t>
      </w:r>
      <w:r w:rsidR="00932616">
        <w:rPr>
          <w:rFonts w:ascii="Times New Roman" w:hAnsi="Times New Roman" w:cs="Times New Roman"/>
          <w:sz w:val="24"/>
          <w:szCs w:val="24"/>
        </w:rPr>
        <w:t xml:space="preserve"> a porta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Passou um bom tempo, talvez uma hora, </w:t>
      </w:r>
      <w:r w:rsidR="00932616">
        <w:rPr>
          <w:rFonts w:ascii="Times New Roman" w:hAnsi="Times New Roman" w:cs="Times New Roman"/>
          <w:sz w:val="24"/>
          <w:szCs w:val="24"/>
        </w:rPr>
        <w:t>até</w:t>
      </w:r>
      <w:r w:rsidR="009326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2616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</w:t>
      </w:r>
      <w:r w:rsidR="00932616" w:rsidRPr="00CB5F5D">
        <w:rPr>
          <w:rFonts w:ascii="Times New Roman" w:hAnsi="Times New Roman" w:cs="Times New Roman"/>
          <w:sz w:val="24"/>
          <w:szCs w:val="24"/>
        </w:rPr>
        <w:t>alargasse</w:t>
      </w:r>
      <w:r w:rsidR="009326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pouco mais a </w:t>
      </w:r>
      <w:r w:rsidR="00932616">
        <w:rPr>
          <w:rFonts w:ascii="Times New Roman" w:hAnsi="Times New Roman" w:cs="Times New Roman"/>
          <w:sz w:val="24"/>
          <w:szCs w:val="24"/>
        </w:rPr>
        <w:t>fresta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32616" w:rsidRPr="00C5704C">
        <w:rPr>
          <w:rFonts w:ascii="Times New Roman" w:hAnsi="Times New Roman" w:cs="Times New Roman"/>
          <w:sz w:val="24"/>
          <w:szCs w:val="24"/>
        </w:rPr>
        <w:t>vi</w:t>
      </w:r>
      <w:r w:rsidR="00932616">
        <w:rPr>
          <w:rFonts w:ascii="Times New Roman" w:hAnsi="Times New Roman" w:cs="Times New Roman"/>
          <w:sz w:val="24"/>
          <w:szCs w:val="24"/>
        </w:rPr>
        <w:t>sse</w:t>
      </w:r>
      <w:r w:rsidR="009326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testa branca d</w:t>
      </w:r>
      <w:r w:rsidR="00AF08E9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AF08E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sob o len</w:t>
      </w:r>
      <w:r w:rsidR="00AF08E9">
        <w:rPr>
          <w:rFonts w:ascii="Times New Roman" w:hAnsi="Times New Roman" w:cs="Times New Roman"/>
          <w:sz w:val="24"/>
          <w:szCs w:val="24"/>
        </w:rPr>
        <w:t>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2616">
        <w:rPr>
          <w:rFonts w:ascii="Times New Roman" w:hAnsi="Times New Roman" w:cs="Times New Roman"/>
          <w:sz w:val="24"/>
          <w:szCs w:val="24"/>
        </w:rPr>
        <w:t>de</w:t>
      </w:r>
      <w:r w:rsidR="009326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Matvéievna. Maria voltou a fechar a porta e </w:t>
      </w:r>
      <w:r w:rsidR="00657FBC">
        <w:rPr>
          <w:rFonts w:ascii="Times New Roman" w:hAnsi="Times New Roman" w:cs="Times New Roman"/>
          <w:sz w:val="24"/>
          <w:szCs w:val="24"/>
        </w:rPr>
        <w:t>ficou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8E9">
        <w:rPr>
          <w:rFonts w:ascii="Times New Roman" w:hAnsi="Times New Roman" w:cs="Times New Roman"/>
          <w:sz w:val="24"/>
          <w:szCs w:val="24"/>
        </w:rPr>
        <w:t>longo</w:t>
      </w:r>
      <w:r w:rsidR="00BF1C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1CF3">
        <w:rPr>
          <w:rFonts w:ascii="Times New Roman" w:hAnsi="Times New Roman" w:cs="Times New Roman"/>
          <w:sz w:val="24"/>
          <w:szCs w:val="24"/>
        </w:rPr>
        <w:t xml:space="preserve">tempo </w:t>
      </w:r>
      <w:r w:rsidRPr="00C5704C">
        <w:rPr>
          <w:rFonts w:ascii="Times New Roman" w:hAnsi="Times New Roman" w:cs="Times New Roman"/>
          <w:sz w:val="24"/>
          <w:szCs w:val="24"/>
        </w:rPr>
        <w:t>sentada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sem nada </w:t>
      </w:r>
      <w:r w:rsidR="00BF1CF3">
        <w:rPr>
          <w:rFonts w:ascii="Times New Roman" w:hAnsi="Times New Roman" w:cs="Times New Roman"/>
          <w:sz w:val="24"/>
          <w:szCs w:val="24"/>
        </w:rPr>
        <w:t>dizer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93948">
        <w:rPr>
          <w:rFonts w:ascii="Times New Roman" w:hAnsi="Times New Roman" w:cs="Times New Roman"/>
          <w:sz w:val="24"/>
          <w:szCs w:val="24"/>
        </w:rPr>
        <w:t xml:space="preserve">então </w:t>
      </w:r>
      <w:r w:rsidR="00866CC3">
        <w:rPr>
          <w:rFonts w:ascii="Times New Roman" w:hAnsi="Times New Roman" w:cs="Times New Roman"/>
          <w:sz w:val="24"/>
          <w:szCs w:val="24"/>
        </w:rPr>
        <w:t xml:space="preserve">tornou </w:t>
      </w:r>
      <w:r w:rsidR="006E3ECD">
        <w:rPr>
          <w:rFonts w:ascii="Times New Roman" w:hAnsi="Times New Roman" w:cs="Times New Roman"/>
          <w:sz w:val="24"/>
          <w:szCs w:val="24"/>
        </w:rPr>
        <w:t xml:space="preserve">a </w:t>
      </w:r>
      <w:r w:rsidR="003A321A">
        <w:rPr>
          <w:rFonts w:ascii="Times New Roman" w:hAnsi="Times New Roman" w:cs="Times New Roman"/>
          <w:sz w:val="24"/>
          <w:szCs w:val="24"/>
        </w:rPr>
        <w:t>abri</w:t>
      </w:r>
      <w:r w:rsidR="00E3546D">
        <w:rPr>
          <w:rFonts w:ascii="Times New Roman" w:hAnsi="Times New Roman" w:cs="Times New Roman"/>
          <w:sz w:val="24"/>
          <w:szCs w:val="24"/>
        </w:rPr>
        <w:t>-la</w:t>
      </w:r>
      <w:r w:rsidR="00866CC3">
        <w:rPr>
          <w:rFonts w:ascii="Times New Roman" w:hAnsi="Times New Roman" w:cs="Times New Roman"/>
          <w:sz w:val="24"/>
          <w:szCs w:val="24"/>
        </w:rPr>
        <w:t xml:space="preserve">, </w:t>
      </w:r>
      <w:r w:rsidR="00657FBC">
        <w:rPr>
          <w:rFonts w:ascii="Times New Roman" w:hAnsi="Times New Roman" w:cs="Times New Roman"/>
          <w:sz w:val="24"/>
          <w:szCs w:val="24"/>
        </w:rPr>
        <w:t>um pouco mais</w:t>
      </w:r>
      <w:r w:rsidR="00866CC3">
        <w:rPr>
          <w:rFonts w:ascii="Times New Roman" w:hAnsi="Times New Roman" w:cs="Times New Roman"/>
          <w:sz w:val="24"/>
          <w:szCs w:val="24"/>
        </w:rPr>
        <w:t>,</w:t>
      </w:r>
      <w:r w:rsidR="00657FB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viu uma vela acesa colocada nas mãos d</w:t>
      </w:r>
      <w:r w:rsidR="00E84495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BF1CF3">
        <w:rPr>
          <w:rFonts w:ascii="Times New Roman" w:hAnsi="Times New Roman" w:cs="Times New Roman"/>
          <w:sz w:val="24"/>
          <w:szCs w:val="24"/>
        </w:rPr>
        <w:t xml:space="preserve">, </w:t>
      </w:r>
      <w:r w:rsidR="00AF08E9">
        <w:rPr>
          <w:rFonts w:ascii="Times New Roman" w:hAnsi="Times New Roman" w:cs="Times New Roman"/>
          <w:sz w:val="24"/>
          <w:szCs w:val="24"/>
        </w:rPr>
        <w:t xml:space="preserve">cruzadas </w:t>
      </w:r>
      <w:r w:rsidR="00BF1CF3">
        <w:rPr>
          <w:rFonts w:ascii="Times New Roman" w:hAnsi="Times New Roman" w:cs="Times New Roman"/>
          <w:sz w:val="24"/>
          <w:szCs w:val="24"/>
        </w:rPr>
        <w:t>sobre o peito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3546D">
        <w:rPr>
          <w:rFonts w:ascii="Times New Roman" w:hAnsi="Times New Roman" w:cs="Times New Roman"/>
          <w:sz w:val="24"/>
          <w:szCs w:val="24"/>
        </w:rPr>
        <w:t>E</w:t>
      </w:r>
      <w:r w:rsidR="00657FBC">
        <w:rPr>
          <w:rFonts w:ascii="Times New Roman" w:hAnsi="Times New Roman" w:cs="Times New Roman"/>
          <w:sz w:val="24"/>
          <w:szCs w:val="24"/>
        </w:rPr>
        <w:t>ncost</w:t>
      </w:r>
      <w:r w:rsidR="00866CC3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porta</w:t>
      </w:r>
      <w:r w:rsidR="00E3546D">
        <w:rPr>
          <w:rFonts w:ascii="Times New Roman" w:hAnsi="Times New Roman" w:cs="Times New Roman"/>
          <w:sz w:val="24"/>
          <w:szCs w:val="24"/>
        </w:rPr>
        <w:t xml:space="preserve"> novamente</w:t>
      </w:r>
      <w:r w:rsidR="00E84495">
        <w:rPr>
          <w:rFonts w:ascii="Times New Roman" w:hAnsi="Times New Roman" w:cs="Times New Roman"/>
          <w:sz w:val="24"/>
          <w:szCs w:val="24"/>
        </w:rPr>
        <w:t xml:space="preserve"> e continuou sentada no corredor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84495">
        <w:rPr>
          <w:rFonts w:ascii="Times New Roman" w:hAnsi="Times New Roman" w:cs="Times New Roman"/>
          <w:sz w:val="24"/>
          <w:szCs w:val="24"/>
        </w:rPr>
        <w:t>mesmo com as súplicas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Matvéievna e Sav</w:t>
      </w:r>
      <w:r w:rsidR="00E84495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para </w:t>
      </w:r>
      <w:r w:rsidR="00E8449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ela entra</w:t>
      </w:r>
      <w:r w:rsidR="00E84495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despedi</w:t>
      </w:r>
      <w:r w:rsidR="00E84495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Maria </w:t>
      </w:r>
      <w:r w:rsidR="00657FBC">
        <w:rPr>
          <w:rFonts w:ascii="Times New Roman" w:hAnsi="Times New Roman" w:cs="Times New Roman"/>
          <w:sz w:val="24"/>
          <w:szCs w:val="24"/>
        </w:rPr>
        <w:t xml:space="preserve">abriu </w:t>
      </w:r>
      <w:r w:rsidRPr="00C5704C">
        <w:rPr>
          <w:rFonts w:ascii="Times New Roman" w:hAnsi="Times New Roman" w:cs="Times New Roman"/>
          <w:sz w:val="24"/>
          <w:szCs w:val="24"/>
        </w:rPr>
        <w:t>a porta</w:t>
      </w:r>
      <w:r w:rsidR="00657FBC">
        <w:rPr>
          <w:rFonts w:ascii="Times New Roman" w:hAnsi="Times New Roman" w:cs="Times New Roman"/>
          <w:sz w:val="24"/>
          <w:szCs w:val="24"/>
        </w:rPr>
        <w:t xml:space="preserve"> ainda três ou quatro vezes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cada vez </w:t>
      </w:r>
      <w:r w:rsidR="009D7F5E">
        <w:rPr>
          <w:rFonts w:ascii="Times New Roman" w:hAnsi="Times New Roman" w:cs="Times New Roman"/>
          <w:sz w:val="24"/>
          <w:szCs w:val="24"/>
        </w:rPr>
        <w:t xml:space="preserve">a abria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mais, até encarar </w:t>
      </w:r>
      <w:r w:rsidR="00AF08E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AF08E9">
        <w:rPr>
          <w:rFonts w:ascii="Times New Roman" w:hAnsi="Times New Roman" w:cs="Times New Roman"/>
          <w:sz w:val="24"/>
          <w:szCs w:val="24"/>
        </w:rPr>
        <w:t xml:space="preserve"> </w:t>
      </w:r>
      <w:r w:rsidR="006540AF">
        <w:rPr>
          <w:rFonts w:ascii="Times New Roman" w:hAnsi="Times New Roman" w:cs="Times New Roman"/>
          <w:sz w:val="24"/>
          <w:szCs w:val="24"/>
        </w:rPr>
        <w:t>de frente</w:t>
      </w:r>
      <w:r w:rsidRPr="00C5704C">
        <w:rPr>
          <w:rFonts w:ascii="Times New Roman" w:hAnsi="Times New Roman" w:cs="Times New Roman"/>
          <w:sz w:val="24"/>
          <w:szCs w:val="24"/>
        </w:rPr>
        <w:t>, deitada no caixão com o len</w:t>
      </w:r>
      <w:r w:rsidR="00657FBC">
        <w:rPr>
          <w:rFonts w:ascii="Times New Roman" w:hAnsi="Times New Roman" w:cs="Times New Roman"/>
          <w:sz w:val="24"/>
          <w:szCs w:val="24"/>
        </w:rPr>
        <w:t>ç</w:t>
      </w:r>
      <w:r w:rsidRPr="00C5704C">
        <w:rPr>
          <w:rFonts w:ascii="Times New Roman" w:hAnsi="Times New Roman" w:cs="Times New Roman"/>
          <w:sz w:val="24"/>
          <w:szCs w:val="24"/>
        </w:rPr>
        <w:t>o branco d</w:t>
      </w:r>
      <w:r w:rsidR="00657FB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321A" w:rsidRPr="00C5704C">
        <w:rPr>
          <w:rFonts w:ascii="Times New Roman" w:hAnsi="Times New Roman" w:cs="Times New Roman"/>
          <w:sz w:val="24"/>
          <w:szCs w:val="24"/>
        </w:rPr>
        <w:t>Matvéievna</w:t>
      </w:r>
      <w:r w:rsidR="00226D7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vela nas mãos, </w:t>
      </w:r>
      <w:r w:rsidR="00226D7C">
        <w:rPr>
          <w:rFonts w:ascii="Times New Roman" w:hAnsi="Times New Roman" w:cs="Times New Roman"/>
          <w:sz w:val="24"/>
          <w:szCs w:val="24"/>
        </w:rPr>
        <w:t xml:space="preserve">e </w:t>
      </w:r>
      <w:r w:rsidR="00657FB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vestido preto de lã que usava </w:t>
      </w:r>
      <w:r w:rsidR="009D7F5E">
        <w:rPr>
          <w:rFonts w:ascii="Times New Roman" w:hAnsi="Times New Roman" w:cs="Times New Roman"/>
          <w:sz w:val="24"/>
          <w:szCs w:val="24"/>
        </w:rPr>
        <w:t>nas</w:t>
      </w:r>
      <w:r w:rsidR="00657FB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festas </w:t>
      </w:r>
      <w:r w:rsidR="009D7F5E" w:rsidRPr="00CB5F5D">
        <w:rPr>
          <w:rFonts w:ascii="Times New Roman" w:hAnsi="Times New Roman" w:cs="Times New Roman"/>
          <w:sz w:val="24"/>
          <w:szCs w:val="24"/>
        </w:rPr>
        <w:t>de</w:t>
      </w:r>
      <w:r w:rsidRPr="00CB5F5D">
        <w:rPr>
          <w:rFonts w:ascii="Times New Roman" w:hAnsi="Times New Roman" w:cs="Times New Roman"/>
          <w:sz w:val="24"/>
          <w:szCs w:val="24"/>
        </w:rPr>
        <w:t xml:space="preserve"> </w:t>
      </w:r>
      <w:r w:rsidR="00CB5F5D">
        <w:rPr>
          <w:rFonts w:ascii="Times New Roman" w:hAnsi="Times New Roman" w:cs="Times New Roman"/>
          <w:sz w:val="24"/>
          <w:szCs w:val="24"/>
        </w:rPr>
        <w:t>família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sítio Lugovoi... </w:t>
      </w:r>
      <w:r w:rsidRPr="00251021">
        <w:rPr>
          <w:rFonts w:ascii="Times New Roman" w:hAnsi="Times New Roman" w:cs="Times New Roman"/>
          <w:sz w:val="24"/>
          <w:szCs w:val="24"/>
        </w:rPr>
        <w:t xml:space="preserve">E Maria lembrou que, </w:t>
      </w:r>
      <w:r w:rsidR="008C15AD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atravessar</w:t>
      </w:r>
      <w:r w:rsidR="00E9394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3A321A" w:rsidRPr="00657FBC">
        <w:rPr>
          <w:rFonts w:ascii="Times New Roman" w:hAnsi="Times New Roman" w:cs="Times New Roman"/>
          <w:i/>
          <w:sz w:val="24"/>
          <w:szCs w:val="24"/>
        </w:rPr>
        <w:t>zak</w:t>
      </w:r>
      <w:r w:rsidR="00657FBC" w:rsidRPr="00657FBC">
        <w:rPr>
          <w:rFonts w:ascii="Times New Roman" w:hAnsi="Times New Roman" w:cs="Times New Roman"/>
          <w:i/>
          <w:sz w:val="24"/>
          <w:szCs w:val="24"/>
        </w:rPr>
        <w:t>á</w:t>
      </w:r>
      <w:r w:rsidR="003A321A" w:rsidRPr="00657FBC">
        <w:rPr>
          <w:rFonts w:ascii="Times New Roman" w:hAnsi="Times New Roman" w:cs="Times New Roman"/>
          <w:i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394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caminho </w:t>
      </w:r>
      <w:r w:rsidR="00E9394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aldeia Popovka, </w:t>
      </w:r>
      <w:r w:rsidR="009D7F5E">
        <w:rPr>
          <w:rFonts w:ascii="Times New Roman" w:hAnsi="Times New Roman" w:cs="Times New Roman"/>
          <w:sz w:val="24"/>
          <w:szCs w:val="24"/>
        </w:rPr>
        <w:t>indo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 </w:t>
      </w:r>
      <w:r w:rsidR="003A321A">
        <w:rPr>
          <w:rFonts w:ascii="Times New Roman" w:hAnsi="Times New Roman" w:cs="Times New Roman"/>
          <w:sz w:val="24"/>
          <w:szCs w:val="24"/>
        </w:rPr>
        <w:t>d</w:t>
      </w:r>
      <w:r w:rsidR="00E93948">
        <w:rPr>
          <w:rFonts w:ascii="Times New Roman" w:hAnsi="Times New Roman" w:cs="Times New Roman"/>
          <w:sz w:val="24"/>
          <w:szCs w:val="24"/>
        </w:rPr>
        <w:t>e seus</w:t>
      </w:r>
      <w:r w:rsidR="003A321A">
        <w:rPr>
          <w:rFonts w:ascii="Times New Roman" w:hAnsi="Times New Roman" w:cs="Times New Roman"/>
          <w:sz w:val="24"/>
          <w:szCs w:val="24"/>
        </w:rPr>
        <w:t xml:space="preserve"> avós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Páscoa, </w:t>
      </w:r>
      <w:r w:rsidR="008C15AD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9E2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ainda viv</w:t>
      </w:r>
      <w:r w:rsidR="00E93948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>, Vássia estava em casa</w:t>
      </w:r>
      <w:r w:rsidR="00E93948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pequeno como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J</w:t>
      </w:r>
      <w:r w:rsidR="00D3504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rik e </w:t>
      </w:r>
      <w:r w:rsidR="00D3504C" w:rsidRPr="00C5704C">
        <w:rPr>
          <w:rFonts w:ascii="Times New Roman" w:hAnsi="Times New Roman" w:cs="Times New Roman"/>
          <w:sz w:val="24"/>
          <w:szCs w:val="24"/>
        </w:rPr>
        <w:t>J</w:t>
      </w:r>
      <w:r w:rsidR="00D3504C">
        <w:rPr>
          <w:rFonts w:ascii="Times New Roman" w:hAnsi="Times New Roman" w:cs="Times New Roman"/>
          <w:sz w:val="24"/>
          <w:szCs w:val="24"/>
        </w:rPr>
        <w:t>ó</w:t>
      </w:r>
      <w:r w:rsidR="00D3504C" w:rsidRPr="00C5704C">
        <w:rPr>
          <w:rFonts w:ascii="Times New Roman" w:hAnsi="Times New Roman" w:cs="Times New Roman"/>
          <w:sz w:val="24"/>
          <w:szCs w:val="24"/>
        </w:rPr>
        <w:t xml:space="preserve">rik </w:t>
      </w:r>
      <w:r w:rsidRPr="00C5704C">
        <w:rPr>
          <w:rFonts w:ascii="Times New Roman" w:hAnsi="Times New Roman" w:cs="Times New Roman"/>
          <w:sz w:val="24"/>
          <w:szCs w:val="24"/>
        </w:rPr>
        <w:t>não havia nascido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C15AD">
        <w:rPr>
          <w:rFonts w:ascii="Times New Roman" w:hAnsi="Times New Roman" w:cs="Times New Roman"/>
          <w:sz w:val="24"/>
          <w:szCs w:val="24"/>
        </w:rPr>
        <w:t xml:space="preserve">era aquele vestido preto de lã que </w:t>
      </w:r>
      <w:r w:rsidR="00555AC1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E93948">
        <w:rPr>
          <w:rFonts w:ascii="Times New Roman" w:hAnsi="Times New Roman" w:cs="Times New Roman"/>
          <w:sz w:val="24"/>
          <w:szCs w:val="24"/>
        </w:rPr>
        <w:t xml:space="preserve"> usava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Assim que viu </w:t>
      </w:r>
      <w:r w:rsidR="009959E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por inteiro</w:t>
      </w:r>
      <w:r w:rsidR="008C15AD">
        <w:rPr>
          <w:rFonts w:ascii="Times New Roman" w:hAnsi="Times New Roman" w:cs="Times New Roman"/>
          <w:sz w:val="24"/>
          <w:szCs w:val="24"/>
        </w:rPr>
        <w:t>, Maria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aceitou</w:t>
      </w:r>
      <w:r w:rsidR="008C15AD">
        <w:rPr>
          <w:rFonts w:ascii="Times New Roman" w:hAnsi="Times New Roman" w:cs="Times New Roman"/>
          <w:sz w:val="24"/>
          <w:szCs w:val="24"/>
        </w:rPr>
        <w:t xml:space="preserve"> o fato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escancarou </w:t>
      </w:r>
      <w:r w:rsidRPr="00A867CB">
        <w:rPr>
          <w:rFonts w:ascii="Times New Roman" w:hAnsi="Times New Roman" w:cs="Times New Roman"/>
          <w:sz w:val="24"/>
          <w:szCs w:val="24"/>
        </w:rPr>
        <w:t xml:space="preserve">a porta e entrou no quarto para </w:t>
      </w:r>
      <w:r w:rsidRPr="006E3ECD">
        <w:rPr>
          <w:rFonts w:ascii="Times New Roman" w:hAnsi="Times New Roman" w:cs="Times New Roman"/>
          <w:sz w:val="24"/>
          <w:szCs w:val="24"/>
        </w:rPr>
        <w:t>se despedir</w:t>
      </w:r>
      <w:r w:rsidRPr="00A867CB">
        <w:rPr>
          <w:rFonts w:ascii="Times New Roman" w:hAnsi="Times New Roman" w:cs="Times New Roman"/>
          <w:sz w:val="24"/>
          <w:szCs w:val="24"/>
        </w:rPr>
        <w:t xml:space="preserve">. Os pés </w:t>
      </w:r>
      <w:r w:rsidR="00866CC3">
        <w:rPr>
          <w:rFonts w:ascii="Times New Roman" w:hAnsi="Times New Roman" w:cs="Times New Roman"/>
          <w:sz w:val="24"/>
          <w:szCs w:val="24"/>
        </w:rPr>
        <w:t xml:space="preserve">descalços </w:t>
      </w:r>
      <w:r w:rsidRPr="00A867CB">
        <w:rPr>
          <w:rFonts w:ascii="Times New Roman" w:hAnsi="Times New Roman" w:cs="Times New Roman"/>
          <w:sz w:val="24"/>
          <w:szCs w:val="24"/>
        </w:rPr>
        <w:t xml:space="preserve">da mãe estavam brancos, </w:t>
      </w:r>
      <w:r w:rsidR="00866CC3">
        <w:rPr>
          <w:rFonts w:ascii="Times New Roman" w:hAnsi="Times New Roman" w:cs="Times New Roman"/>
          <w:sz w:val="24"/>
          <w:szCs w:val="24"/>
        </w:rPr>
        <w:t xml:space="preserve">assim </w:t>
      </w:r>
      <w:r w:rsidRPr="00A867CB">
        <w:rPr>
          <w:rFonts w:ascii="Times New Roman" w:hAnsi="Times New Roman" w:cs="Times New Roman"/>
          <w:sz w:val="24"/>
          <w:szCs w:val="24"/>
        </w:rPr>
        <w:t xml:space="preserve">como o rosto e as mãos. </w:t>
      </w:r>
      <w:r w:rsidR="00866CC3">
        <w:rPr>
          <w:rFonts w:ascii="Times New Roman" w:hAnsi="Times New Roman" w:cs="Times New Roman"/>
          <w:sz w:val="24"/>
          <w:szCs w:val="24"/>
        </w:rPr>
        <w:t>Apareceram</w:t>
      </w:r>
      <w:r w:rsidR="00866CC3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 xml:space="preserve">muitas crianças </w:t>
      </w:r>
      <w:r w:rsidR="00E3546D">
        <w:rPr>
          <w:rFonts w:ascii="Times New Roman" w:hAnsi="Times New Roman" w:cs="Times New Roman"/>
          <w:sz w:val="24"/>
          <w:szCs w:val="24"/>
        </w:rPr>
        <w:t>do</w:t>
      </w:r>
      <w:r w:rsidRPr="00A867CB">
        <w:rPr>
          <w:rFonts w:ascii="Times New Roman" w:hAnsi="Times New Roman" w:cs="Times New Roman"/>
          <w:sz w:val="24"/>
          <w:szCs w:val="24"/>
        </w:rPr>
        <w:t xml:space="preserve"> alojamento com </w:t>
      </w:r>
      <w:r w:rsidR="009959E2">
        <w:rPr>
          <w:rFonts w:ascii="Times New Roman" w:hAnsi="Times New Roman" w:cs="Times New Roman"/>
          <w:sz w:val="24"/>
          <w:szCs w:val="24"/>
        </w:rPr>
        <w:t>seus</w:t>
      </w:r>
      <w:r w:rsidR="009959E2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 xml:space="preserve">pais e até </w:t>
      </w:r>
      <w:r w:rsidR="00E3546D">
        <w:rPr>
          <w:rFonts w:ascii="Times New Roman" w:hAnsi="Times New Roman" w:cs="Times New Roman"/>
          <w:sz w:val="24"/>
          <w:szCs w:val="24"/>
        </w:rPr>
        <w:t>de</w:t>
      </w:r>
      <w:r w:rsidRPr="00A867CB">
        <w:rPr>
          <w:rFonts w:ascii="Times New Roman" w:hAnsi="Times New Roman" w:cs="Times New Roman"/>
          <w:sz w:val="24"/>
          <w:szCs w:val="24"/>
        </w:rPr>
        <w:t xml:space="preserve"> outros prédios, e a todas elas </w:t>
      </w:r>
      <w:r w:rsidR="000F5F2D" w:rsidRPr="00C5704C">
        <w:rPr>
          <w:rFonts w:ascii="Times New Roman" w:hAnsi="Times New Roman" w:cs="Times New Roman"/>
          <w:sz w:val="24"/>
          <w:szCs w:val="24"/>
        </w:rPr>
        <w:t xml:space="preserve">Matvéievna </w:t>
      </w:r>
      <w:r w:rsidRPr="00A867CB">
        <w:rPr>
          <w:rFonts w:ascii="Times New Roman" w:hAnsi="Times New Roman" w:cs="Times New Roman"/>
          <w:sz w:val="24"/>
          <w:szCs w:val="24"/>
        </w:rPr>
        <w:t xml:space="preserve">deu maçãs, bolachas doces e </w:t>
      </w:r>
      <w:r w:rsidR="009959E2">
        <w:rPr>
          <w:rFonts w:ascii="Times New Roman" w:hAnsi="Times New Roman" w:cs="Times New Roman"/>
          <w:sz w:val="24"/>
          <w:szCs w:val="24"/>
        </w:rPr>
        <w:t>avelãs</w:t>
      </w:r>
      <w:r w:rsidRPr="00A867CB">
        <w:rPr>
          <w:rFonts w:ascii="Times New Roman" w:hAnsi="Times New Roman" w:cs="Times New Roman"/>
          <w:sz w:val="24"/>
          <w:szCs w:val="24"/>
        </w:rPr>
        <w:t xml:space="preserve"> da Crimeia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Maria ficou sem mãe, e ninguém sabia o que fazer com ela. </w:t>
      </w:r>
      <w:r w:rsidR="006E3ECD">
        <w:rPr>
          <w:rFonts w:ascii="Times New Roman" w:hAnsi="Times New Roman" w:cs="Times New Roman"/>
          <w:sz w:val="24"/>
          <w:szCs w:val="24"/>
        </w:rPr>
        <w:t xml:space="preserve">Embora </w:t>
      </w:r>
      <w:r w:rsidR="00F822A1">
        <w:rPr>
          <w:rFonts w:ascii="Times New Roman" w:hAnsi="Times New Roman" w:cs="Times New Roman"/>
          <w:sz w:val="24"/>
          <w:szCs w:val="24"/>
        </w:rPr>
        <w:t xml:space="preserve">todos que a rodeassem </w:t>
      </w:r>
      <w:r w:rsidR="00866CC3">
        <w:rPr>
          <w:rFonts w:ascii="Times New Roman" w:hAnsi="Times New Roman" w:cs="Times New Roman"/>
          <w:sz w:val="24"/>
          <w:szCs w:val="24"/>
        </w:rPr>
        <w:t>fossem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9E2">
        <w:rPr>
          <w:rFonts w:ascii="Times New Roman" w:hAnsi="Times New Roman" w:cs="Times New Roman"/>
          <w:sz w:val="24"/>
          <w:szCs w:val="24"/>
        </w:rPr>
        <w:t>gentis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22A1">
        <w:rPr>
          <w:rFonts w:ascii="Times New Roman" w:hAnsi="Times New Roman" w:cs="Times New Roman"/>
          <w:sz w:val="24"/>
          <w:szCs w:val="24"/>
        </w:rPr>
        <w:t>para Maria não passavam de estranhos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66CC3">
        <w:rPr>
          <w:rFonts w:ascii="Times New Roman" w:hAnsi="Times New Roman" w:cs="Times New Roman"/>
          <w:sz w:val="24"/>
          <w:szCs w:val="24"/>
        </w:rPr>
        <w:t>assim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F822A1">
        <w:rPr>
          <w:rFonts w:ascii="Times New Roman" w:hAnsi="Times New Roman" w:cs="Times New Roman"/>
          <w:sz w:val="24"/>
          <w:szCs w:val="24"/>
        </w:rPr>
        <w:t>em relação a eles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036FA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preciso mandá-la para </w:t>
      </w:r>
      <w:r w:rsidR="009959E2">
        <w:rPr>
          <w:rFonts w:ascii="Times New Roman" w:hAnsi="Times New Roman" w:cs="Times New Roman"/>
          <w:sz w:val="24"/>
          <w:szCs w:val="24"/>
        </w:rPr>
        <w:t xml:space="preserve">a casa de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seus irmãos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F822A1">
        <w:rPr>
          <w:rFonts w:ascii="Times New Roman" w:hAnsi="Times New Roman" w:cs="Times New Roman"/>
          <w:sz w:val="24"/>
          <w:szCs w:val="24"/>
        </w:rPr>
        <w:t>ié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li.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Você quer ficar com seus irmãos?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E3ECD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perguntou a Maria.</w:t>
      </w:r>
    </w:p>
    <w:p w:rsidR="006F7029" w:rsidRPr="00C5704C" w:rsidRDefault="00036FA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respondeu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Chura e Kólia, que moram no sítio, estão passando fome</w:t>
      </w:r>
      <w:r w:rsidR="00740272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272">
        <w:rPr>
          <w:rFonts w:ascii="Times New Roman" w:hAnsi="Times New Roman" w:cs="Times New Roman"/>
          <w:sz w:val="24"/>
          <w:szCs w:val="24"/>
        </w:rPr>
        <w:t xml:space="preserve">em relação </w:t>
      </w:r>
      <w:proofErr w:type="gramStart"/>
      <w:r w:rsidR="007402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40272">
        <w:rPr>
          <w:rFonts w:ascii="Times New Roman" w:hAnsi="Times New Roman" w:cs="Times New Roman"/>
          <w:sz w:val="24"/>
          <w:szCs w:val="24"/>
        </w:rPr>
        <w:t xml:space="preserve"> Ksiénia, que mora em Vorónej, seu marido, o técnico ferroviário </w:t>
      </w:r>
      <w:r w:rsidR="006F7029" w:rsidRPr="00C5704C">
        <w:rPr>
          <w:rFonts w:ascii="Times New Roman" w:hAnsi="Times New Roman" w:cs="Times New Roman"/>
          <w:sz w:val="24"/>
          <w:szCs w:val="24"/>
        </w:rPr>
        <w:t>Aleksei Aleksándrovitch</w:t>
      </w:r>
      <w:r w:rsidR="00740272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gosta de mim.</w:t>
      </w:r>
    </w:p>
    <w:p w:rsidR="006F7029" w:rsidRPr="00C5704C" w:rsidRDefault="005C1088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Então </w:t>
      </w:r>
      <w:r w:rsidR="00F822A1">
        <w:rPr>
          <w:rFonts w:ascii="Times New Roman" w:hAnsi="Times New Roman" w:cs="Times New Roman"/>
          <w:sz w:val="24"/>
          <w:szCs w:val="24"/>
        </w:rPr>
        <w:t xml:space="preserve">pode ir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740272">
        <w:rPr>
          <w:rFonts w:ascii="Times New Roman" w:hAnsi="Times New Roman" w:cs="Times New Roman"/>
          <w:sz w:val="24"/>
          <w:szCs w:val="24"/>
        </w:rPr>
        <w:t>um</w:t>
      </w:r>
      <w:r w:rsidR="007402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orfanato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C5704C">
        <w:rPr>
          <w:rFonts w:ascii="Times New Roman" w:hAnsi="Times New Roman" w:cs="Times New Roman"/>
          <w:sz w:val="24"/>
          <w:szCs w:val="24"/>
        </w:rPr>
        <w:t>Matvéievna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aqui em Kertch </w:t>
      </w:r>
      <w:r w:rsidR="00F822A1">
        <w:rPr>
          <w:rFonts w:ascii="Times New Roman" w:hAnsi="Times New Roman" w:cs="Times New Roman"/>
          <w:sz w:val="24"/>
          <w:szCs w:val="24"/>
        </w:rPr>
        <w:t>temos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um bom orfanato.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Maria começou a chorar.</w:t>
      </w:r>
    </w:p>
    <w:p w:rsidR="006F7029" w:rsidRPr="00C5704C" w:rsidRDefault="00C0453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272">
        <w:rPr>
          <w:rFonts w:ascii="Times New Roman" w:hAnsi="Times New Roman" w:cs="Times New Roman"/>
          <w:sz w:val="24"/>
          <w:szCs w:val="24"/>
        </w:rPr>
        <w:t xml:space="preserve">O orfanato é </w:t>
      </w:r>
      <w:r w:rsidR="00FF0B5B">
        <w:rPr>
          <w:rFonts w:ascii="Times New Roman" w:hAnsi="Times New Roman" w:cs="Times New Roman"/>
          <w:sz w:val="24"/>
          <w:szCs w:val="24"/>
        </w:rPr>
        <w:t xml:space="preserve">a </w:t>
      </w:r>
      <w:r w:rsidR="00740272">
        <w:rPr>
          <w:rFonts w:ascii="Times New Roman" w:hAnsi="Times New Roman" w:cs="Times New Roman"/>
          <w:sz w:val="24"/>
          <w:szCs w:val="24"/>
        </w:rPr>
        <w:t>coisa que mais temo na vida</w:t>
      </w:r>
      <w:r w:rsidR="00F822A1">
        <w:rPr>
          <w:rFonts w:ascii="Times New Roman" w:hAnsi="Times New Roman" w:cs="Times New Roman"/>
          <w:sz w:val="24"/>
          <w:szCs w:val="24"/>
        </w:rPr>
        <w:t xml:space="preserve"> </w:t>
      </w:r>
      <w:r w:rsidR="00F822A1" w:rsidRPr="00621342">
        <w:rPr>
          <w:rFonts w:ascii="Times New Roman" w:hAnsi="Times New Roman" w:cs="Times New Roman"/>
          <w:sz w:val="24"/>
          <w:szCs w:val="24"/>
        </w:rPr>
        <w:t>—</w:t>
      </w:r>
      <w:r w:rsidR="00F822A1">
        <w:rPr>
          <w:rFonts w:ascii="Times New Roman" w:hAnsi="Times New Roman" w:cs="Times New Roman"/>
          <w:sz w:val="24"/>
          <w:szCs w:val="24"/>
        </w:rPr>
        <w:t xml:space="preserve"> disse ela.</w:t>
      </w:r>
    </w:p>
    <w:p w:rsidR="006F7029" w:rsidRPr="00C5704C" w:rsidRDefault="00C04531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o que você quer?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Matvéievna.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Nessa idade, não </w:t>
      </w:r>
      <w:r w:rsidR="00740272">
        <w:rPr>
          <w:rFonts w:ascii="Times New Roman" w:hAnsi="Times New Roman" w:cs="Times New Roman"/>
          <w:sz w:val="24"/>
          <w:szCs w:val="24"/>
        </w:rPr>
        <w:t xml:space="preserve">se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pode ficar </w:t>
      </w:r>
      <w:r w:rsidR="009948DB">
        <w:rPr>
          <w:rFonts w:ascii="Times New Roman" w:hAnsi="Times New Roman" w:cs="Times New Roman"/>
          <w:sz w:val="24"/>
          <w:szCs w:val="24"/>
        </w:rPr>
        <w:t>sozinha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porque você pode </w:t>
      </w:r>
      <w:r w:rsidR="00C04539">
        <w:rPr>
          <w:rFonts w:ascii="Times New Roman" w:hAnsi="Times New Roman" w:cs="Times New Roman"/>
          <w:sz w:val="24"/>
          <w:szCs w:val="24"/>
        </w:rPr>
        <w:t>seguir</w:t>
      </w:r>
      <w:r w:rsidR="00F822A1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um caminho</w:t>
      </w:r>
      <w:r w:rsidR="00D3504C">
        <w:rPr>
          <w:rFonts w:ascii="Times New Roman" w:hAnsi="Times New Roman" w:cs="Times New Roman"/>
          <w:sz w:val="24"/>
          <w:szCs w:val="24"/>
        </w:rPr>
        <w:t xml:space="preserve"> ruim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822A1">
        <w:rPr>
          <w:rFonts w:ascii="Times New Roman" w:hAnsi="Times New Roman" w:cs="Times New Roman"/>
          <w:sz w:val="24"/>
          <w:szCs w:val="24"/>
        </w:rPr>
        <w:t xml:space="preserve">acabar no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roubo ou </w:t>
      </w:r>
      <w:r w:rsidR="00F822A1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 prostituição, ou até </w:t>
      </w:r>
      <w:r w:rsidR="00F822A1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as duas coisas.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Maria respondeu:</w:t>
      </w:r>
    </w:p>
    <w:p w:rsidR="006F7029" w:rsidRPr="00C5704C" w:rsidRDefault="009D158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Nunca </w:t>
      </w:r>
      <w:r w:rsidR="00D4348F">
        <w:rPr>
          <w:rFonts w:ascii="Times New Roman" w:hAnsi="Times New Roman" w:cs="Times New Roman"/>
          <w:sz w:val="24"/>
          <w:szCs w:val="24"/>
        </w:rPr>
        <w:t>em</w:t>
      </w:r>
      <w:r w:rsidR="00D434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minha vida roubei nada, somente pedi. </w:t>
      </w:r>
      <w:r w:rsidR="00D4348F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 não consegui </w:t>
      </w:r>
      <w:r w:rsidR="00D4348F">
        <w:rPr>
          <w:rFonts w:ascii="Times New Roman" w:hAnsi="Times New Roman" w:cs="Times New Roman"/>
          <w:sz w:val="24"/>
          <w:szCs w:val="24"/>
        </w:rPr>
        <w:t>livrar Vássia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roubo </w:t>
      </w:r>
      <w:r w:rsidR="00740272">
        <w:rPr>
          <w:rFonts w:ascii="Times New Roman" w:hAnsi="Times New Roman" w:cs="Times New Roman"/>
          <w:sz w:val="24"/>
          <w:szCs w:val="24"/>
        </w:rPr>
        <w:t xml:space="preserve">e </w:t>
      </w:r>
      <w:r w:rsidR="00D4348F">
        <w:rPr>
          <w:rFonts w:ascii="Times New Roman" w:hAnsi="Times New Roman" w:cs="Times New Roman"/>
          <w:sz w:val="24"/>
          <w:szCs w:val="24"/>
        </w:rPr>
        <w:t>sei 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sou culpada. Mas prostituição eu não sei</w:t>
      </w:r>
      <w:r>
        <w:rPr>
          <w:rFonts w:ascii="Times New Roman" w:hAnsi="Times New Roman" w:cs="Times New Roman"/>
          <w:sz w:val="24"/>
          <w:szCs w:val="24"/>
        </w:rPr>
        <w:t xml:space="preserve"> o que 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D4348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riu e disse:</w:t>
      </w:r>
    </w:p>
    <w:p w:rsidR="006F7029" w:rsidRPr="00C5704C" w:rsidRDefault="009D158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É quando uma mulher devassa faz por dinheiro o que uma mulher </w:t>
      </w:r>
      <w:r w:rsidR="00740272">
        <w:rPr>
          <w:rFonts w:ascii="Times New Roman" w:hAnsi="Times New Roman" w:cs="Times New Roman"/>
          <w:sz w:val="24"/>
          <w:szCs w:val="24"/>
        </w:rPr>
        <w:t>legítima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faz de graça. </w:t>
      </w:r>
    </w:p>
    <w:p w:rsidR="006F7029" w:rsidRPr="00C5704C" w:rsidRDefault="009D158A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348F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h, sem</w:t>
      </w:r>
      <w:r>
        <w:rPr>
          <w:rFonts w:ascii="Times New Roman" w:hAnsi="Times New Roman" w:cs="Times New Roman"/>
          <w:sz w:val="24"/>
          <w:szCs w:val="24"/>
        </w:rPr>
        <w:t>-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vergonha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Matvéievna.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Dizer isso na presença de uma menina.</w:t>
      </w:r>
      <w:r w:rsidR="00D4348F">
        <w:rPr>
          <w:rFonts w:ascii="Times New Roman" w:hAnsi="Times New Roman" w:cs="Times New Roman"/>
          <w:sz w:val="24"/>
          <w:szCs w:val="24"/>
        </w:rPr>
        <w:t>..</w:t>
      </w:r>
    </w:p>
    <w:p w:rsidR="00331D29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</w:t>
      </w:r>
      <w:r w:rsidR="00D4348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</w:t>
      </w:r>
      <w:r w:rsidR="00D4348F">
        <w:rPr>
          <w:rFonts w:ascii="Times New Roman" w:hAnsi="Times New Roman" w:cs="Times New Roman"/>
          <w:sz w:val="24"/>
          <w:szCs w:val="24"/>
        </w:rPr>
        <w:t xml:space="preserve"> 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348F">
        <w:rPr>
          <w:rFonts w:ascii="Times New Roman" w:hAnsi="Times New Roman" w:cs="Times New Roman"/>
          <w:sz w:val="24"/>
          <w:szCs w:val="24"/>
        </w:rPr>
        <w:t>do que se tratava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4348F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era entendida nes</w:t>
      </w:r>
      <w:r w:rsidR="00D4348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 assunto, e pensou: “Então o que Ks</w:t>
      </w:r>
      <w:r w:rsidR="00D4348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</w:t>
      </w:r>
      <w:r w:rsidR="00D4348F">
        <w:rPr>
          <w:rFonts w:ascii="Times New Roman" w:hAnsi="Times New Roman" w:cs="Times New Roman"/>
          <w:sz w:val="24"/>
          <w:szCs w:val="24"/>
        </w:rPr>
        <w:t>faz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Aleksei </w:t>
      </w:r>
      <w:r w:rsidR="009D158A" w:rsidRPr="00C5704C">
        <w:rPr>
          <w:rFonts w:ascii="Times New Roman" w:hAnsi="Times New Roman" w:cs="Times New Roman"/>
          <w:sz w:val="24"/>
          <w:szCs w:val="24"/>
        </w:rPr>
        <w:t>Aleks</w:t>
      </w:r>
      <w:r w:rsidR="009D158A">
        <w:rPr>
          <w:rFonts w:ascii="Times New Roman" w:hAnsi="Times New Roman" w:cs="Times New Roman"/>
          <w:sz w:val="24"/>
          <w:szCs w:val="24"/>
        </w:rPr>
        <w:t>á</w:t>
      </w:r>
      <w:r w:rsidR="009D158A" w:rsidRPr="00C5704C">
        <w:rPr>
          <w:rFonts w:ascii="Times New Roman" w:hAnsi="Times New Roman" w:cs="Times New Roman"/>
          <w:sz w:val="24"/>
          <w:szCs w:val="24"/>
        </w:rPr>
        <w:t xml:space="preserve">ndrovitch </w:t>
      </w:r>
      <w:r w:rsidR="00D4348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coisa, </w:t>
      </w:r>
      <w:r w:rsidR="00D4348F">
        <w:rPr>
          <w:rFonts w:ascii="Times New Roman" w:hAnsi="Times New Roman" w:cs="Times New Roman"/>
          <w:sz w:val="24"/>
          <w:szCs w:val="24"/>
        </w:rPr>
        <w:t xml:space="preserve">e </w:t>
      </w:r>
      <w:r w:rsidR="009D158A">
        <w:rPr>
          <w:rFonts w:ascii="Times New Roman" w:hAnsi="Times New Roman" w:cs="Times New Roman"/>
          <w:sz w:val="24"/>
          <w:szCs w:val="24"/>
        </w:rPr>
        <w:t>o</w:t>
      </w:r>
      <w:r w:rsidR="009D158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eu fiz com o grego </w:t>
      </w:r>
      <w:r w:rsidR="00D4348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outra... Aquilo </w:t>
      </w:r>
      <w:r w:rsidR="00D4348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permitido, mas </w:t>
      </w:r>
      <w:r w:rsidR="009D158A" w:rsidRPr="00C5704C">
        <w:rPr>
          <w:rFonts w:ascii="Times New Roman" w:hAnsi="Times New Roman" w:cs="Times New Roman"/>
          <w:sz w:val="24"/>
          <w:szCs w:val="24"/>
        </w:rPr>
        <w:t>is</w:t>
      </w:r>
      <w:r w:rsidR="009D158A">
        <w:rPr>
          <w:rFonts w:ascii="Times New Roman" w:hAnsi="Times New Roman" w:cs="Times New Roman"/>
          <w:sz w:val="24"/>
          <w:szCs w:val="24"/>
        </w:rPr>
        <w:t>t</w:t>
      </w:r>
      <w:r w:rsidR="009D158A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é compar</w:t>
      </w:r>
      <w:r w:rsidR="00331D29">
        <w:rPr>
          <w:rFonts w:ascii="Times New Roman" w:hAnsi="Times New Roman" w:cs="Times New Roman"/>
          <w:sz w:val="24"/>
          <w:szCs w:val="24"/>
        </w:rPr>
        <w:t>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roubo</w:t>
      </w:r>
      <w:r w:rsidR="00D4348F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deve ser </w:t>
      </w:r>
      <w:r w:rsidR="009D158A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escondido”.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Saiu do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quarto apavorada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4539">
        <w:rPr>
          <w:rFonts w:ascii="Times New Roman" w:hAnsi="Times New Roman" w:cs="Times New Roman"/>
          <w:sz w:val="24"/>
          <w:szCs w:val="24"/>
        </w:rPr>
        <w:t xml:space="preserve">com a ideia de </w:t>
      </w:r>
      <w:r w:rsidRPr="00C5704C">
        <w:rPr>
          <w:rFonts w:ascii="Times New Roman" w:hAnsi="Times New Roman" w:cs="Times New Roman"/>
          <w:sz w:val="24"/>
          <w:szCs w:val="24"/>
        </w:rPr>
        <w:t>suspeita</w:t>
      </w:r>
      <w:r w:rsidR="00C0453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em do grego de Enikal</w:t>
      </w:r>
      <w:r w:rsidR="00C0453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angustiada</w:t>
      </w:r>
      <w:r w:rsidR="00937845">
        <w:rPr>
          <w:rFonts w:ascii="Times New Roman" w:hAnsi="Times New Roman" w:cs="Times New Roman"/>
          <w:sz w:val="24"/>
          <w:szCs w:val="24"/>
        </w:rPr>
        <w:t xml:space="preserve"> </w:t>
      </w:r>
      <w:r w:rsidR="00C04539">
        <w:rPr>
          <w:rFonts w:ascii="Times New Roman" w:hAnsi="Times New Roman" w:cs="Times New Roman"/>
          <w:sz w:val="24"/>
          <w:szCs w:val="24"/>
        </w:rPr>
        <w:t xml:space="preserve">ante a necessidade de </w:t>
      </w:r>
      <w:r w:rsidRPr="00C5704C">
        <w:rPr>
          <w:rFonts w:ascii="Times New Roman" w:hAnsi="Times New Roman" w:cs="Times New Roman"/>
          <w:sz w:val="24"/>
          <w:szCs w:val="24"/>
        </w:rPr>
        <w:t>evitar o orfanato de Kertch</w:t>
      </w:r>
      <w:r w:rsidR="0093784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4539">
        <w:rPr>
          <w:rFonts w:ascii="Times New Roman" w:hAnsi="Times New Roman" w:cs="Times New Roman"/>
          <w:sz w:val="24"/>
          <w:szCs w:val="24"/>
        </w:rPr>
        <w:t>De toda maneira,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decidido </w:t>
      </w:r>
      <w:r w:rsidR="00937845">
        <w:rPr>
          <w:rFonts w:ascii="Times New Roman" w:hAnsi="Times New Roman" w:cs="Times New Roman"/>
          <w:sz w:val="24"/>
          <w:szCs w:val="24"/>
        </w:rPr>
        <w:t>ficar</w:t>
      </w:r>
      <w:r w:rsidR="0093784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Kertch, porque era uma cidade boa, quente e </w:t>
      </w:r>
      <w:r w:rsidR="00331D29">
        <w:rPr>
          <w:rFonts w:ascii="Times New Roman" w:hAnsi="Times New Roman" w:cs="Times New Roman"/>
          <w:sz w:val="24"/>
          <w:szCs w:val="24"/>
        </w:rPr>
        <w:t>próxima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mar, qu</w:t>
      </w:r>
      <w:r w:rsidR="00C04539">
        <w:rPr>
          <w:rFonts w:ascii="Times New Roman" w:hAnsi="Times New Roman" w:cs="Times New Roman"/>
          <w:sz w:val="24"/>
          <w:szCs w:val="24"/>
        </w:rPr>
        <w:t>e</w:t>
      </w:r>
      <w:r w:rsidR="00A075DA">
        <w:rPr>
          <w:rFonts w:ascii="Times New Roman" w:hAnsi="Times New Roman" w:cs="Times New Roman"/>
          <w:sz w:val="24"/>
          <w:szCs w:val="24"/>
        </w:rPr>
        <w:t>, até então,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4539">
        <w:rPr>
          <w:rFonts w:ascii="Times New Roman" w:hAnsi="Times New Roman" w:cs="Times New Roman"/>
          <w:sz w:val="24"/>
          <w:szCs w:val="24"/>
        </w:rPr>
        <w:t xml:space="preserve">ela nunca </w:t>
      </w:r>
      <w:r w:rsidR="00331D29">
        <w:rPr>
          <w:rFonts w:ascii="Times New Roman" w:hAnsi="Times New Roman" w:cs="Times New Roman"/>
          <w:sz w:val="24"/>
          <w:szCs w:val="24"/>
        </w:rPr>
        <w:t>tinha visto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04539">
        <w:rPr>
          <w:rFonts w:ascii="Times New Roman" w:hAnsi="Times New Roman" w:cs="Times New Roman"/>
          <w:sz w:val="24"/>
          <w:szCs w:val="24"/>
        </w:rPr>
        <w:t>Até sair de Dimítrov pela primeira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</w:t>
      </w:r>
      <w:r w:rsidR="00C0453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e Vássia, </w:t>
      </w:r>
      <w:r w:rsidR="00C04539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C0453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sabia o que era uma locomotiva. Agora </w:t>
      </w:r>
      <w:r w:rsidR="00C04539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o que </w:t>
      </w:r>
      <w:r w:rsidR="00063A4B">
        <w:rPr>
          <w:rFonts w:ascii="Times New Roman" w:hAnsi="Times New Roman" w:cs="Times New Roman"/>
          <w:sz w:val="24"/>
          <w:szCs w:val="24"/>
        </w:rPr>
        <w:t>era</w:t>
      </w:r>
      <w:r w:rsidR="00063A4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navio a vapor, </w:t>
      </w:r>
      <w:r w:rsidR="00063A4B" w:rsidRPr="00C5704C">
        <w:rPr>
          <w:rFonts w:ascii="Times New Roman" w:hAnsi="Times New Roman" w:cs="Times New Roman"/>
          <w:sz w:val="24"/>
          <w:szCs w:val="24"/>
        </w:rPr>
        <w:t>cha</w:t>
      </w:r>
      <w:r w:rsidR="00063A4B">
        <w:rPr>
          <w:rFonts w:ascii="Times New Roman" w:hAnsi="Times New Roman" w:cs="Times New Roman"/>
          <w:sz w:val="24"/>
          <w:szCs w:val="24"/>
        </w:rPr>
        <w:t>lana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muitas outras coisas, pois </w:t>
      </w:r>
      <w:r w:rsidR="00331D29">
        <w:rPr>
          <w:rFonts w:ascii="Times New Roman" w:hAnsi="Times New Roman" w:cs="Times New Roman"/>
          <w:sz w:val="24"/>
          <w:szCs w:val="24"/>
        </w:rPr>
        <w:t>passou a</w:t>
      </w:r>
      <w:r w:rsidR="00C04539">
        <w:rPr>
          <w:rFonts w:ascii="Times New Roman" w:hAnsi="Times New Roman" w:cs="Times New Roman"/>
          <w:sz w:val="24"/>
          <w:szCs w:val="24"/>
        </w:rPr>
        <w:t xml:space="preserve"> pedir esmola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453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porto. Algumas vezes </w:t>
      </w:r>
      <w:r w:rsidR="0059318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fazia com os marinheiros </w:t>
      </w:r>
      <w:r w:rsidR="001D56F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deveria ser </w:t>
      </w:r>
      <w:r w:rsidR="001D56FD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>escondido e era compar</w:t>
      </w:r>
      <w:r w:rsidR="00331D29">
        <w:rPr>
          <w:rFonts w:ascii="Times New Roman" w:hAnsi="Times New Roman" w:cs="Times New Roman"/>
          <w:sz w:val="24"/>
          <w:szCs w:val="24"/>
        </w:rPr>
        <w:t>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o roubo, mas depois uma mulher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bateu nela </w:t>
      </w:r>
      <w:r w:rsidR="001D56FD">
        <w:rPr>
          <w:rFonts w:ascii="Times New Roman" w:hAnsi="Times New Roman" w:cs="Times New Roman"/>
          <w:sz w:val="24"/>
          <w:szCs w:val="24"/>
        </w:rPr>
        <w:t>com mais 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mulher de Kursk, e Maria parou de </w:t>
      </w:r>
      <w:r w:rsidR="00331D29">
        <w:rPr>
          <w:rFonts w:ascii="Times New Roman" w:hAnsi="Times New Roman" w:cs="Times New Roman"/>
          <w:sz w:val="24"/>
          <w:szCs w:val="24"/>
        </w:rPr>
        <w:t xml:space="preserve">frequentar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porto. </w:t>
      </w:r>
      <w:r w:rsidR="00593187">
        <w:rPr>
          <w:rFonts w:ascii="Times New Roman" w:hAnsi="Times New Roman" w:cs="Times New Roman"/>
          <w:sz w:val="24"/>
          <w:szCs w:val="24"/>
        </w:rPr>
        <w:t>Além disso,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marinheiros faziam tudo </w:t>
      </w:r>
      <w:r w:rsidR="006E3ECD">
        <w:rPr>
          <w:rFonts w:ascii="Times New Roman" w:hAnsi="Times New Roman" w:cs="Times New Roman"/>
          <w:sz w:val="24"/>
          <w:szCs w:val="24"/>
        </w:rPr>
        <w:t>muito depressa</w:t>
      </w:r>
      <w:r w:rsidRPr="00C5704C">
        <w:rPr>
          <w:rFonts w:ascii="Times New Roman" w:hAnsi="Times New Roman" w:cs="Times New Roman"/>
          <w:sz w:val="24"/>
          <w:szCs w:val="24"/>
        </w:rPr>
        <w:t>, sobre bancos</w:t>
      </w:r>
      <w:r w:rsidR="001D56FD">
        <w:rPr>
          <w:rFonts w:ascii="Times New Roman" w:hAnsi="Times New Roman" w:cs="Times New Roman"/>
          <w:sz w:val="24"/>
          <w:szCs w:val="24"/>
        </w:rPr>
        <w:t xml:space="preserve"> duros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no chão, e Maria não consegui</w:t>
      </w:r>
      <w:r w:rsidR="0059318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3187">
        <w:rPr>
          <w:rFonts w:ascii="Times New Roman" w:hAnsi="Times New Roman" w:cs="Times New Roman"/>
          <w:sz w:val="24"/>
          <w:szCs w:val="24"/>
        </w:rPr>
        <w:t>usufruir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3187">
        <w:rPr>
          <w:rFonts w:ascii="Times New Roman" w:hAnsi="Times New Roman" w:cs="Times New Roman"/>
          <w:sz w:val="24"/>
          <w:szCs w:val="24"/>
        </w:rPr>
        <w:t xml:space="preserve">de 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força </w:t>
      </w:r>
      <w:r w:rsidR="00331D29">
        <w:rPr>
          <w:rFonts w:ascii="Times New Roman" w:hAnsi="Times New Roman" w:cs="Times New Roman"/>
          <w:sz w:val="24"/>
          <w:szCs w:val="24"/>
        </w:rPr>
        <w:t xml:space="preserve">viril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593187">
        <w:rPr>
          <w:rFonts w:ascii="Times New Roman" w:hAnsi="Times New Roman" w:cs="Times New Roman"/>
          <w:sz w:val="24"/>
          <w:szCs w:val="24"/>
        </w:rPr>
        <w:t>obter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prazer, como </w:t>
      </w:r>
      <w:r w:rsidR="00593187">
        <w:rPr>
          <w:rFonts w:ascii="Times New Roman" w:hAnsi="Times New Roman" w:cs="Times New Roman"/>
          <w:sz w:val="24"/>
          <w:szCs w:val="24"/>
        </w:rPr>
        <w:t>se dera 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grego. E </w:t>
      </w:r>
      <w:r w:rsidR="00593187">
        <w:rPr>
          <w:rFonts w:ascii="Times New Roman" w:hAnsi="Times New Roman" w:cs="Times New Roman"/>
          <w:sz w:val="24"/>
          <w:szCs w:val="24"/>
        </w:rPr>
        <w:t xml:space="preserve">não 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pagavam com carne </w:t>
      </w:r>
      <w:r w:rsidR="00331D29">
        <w:rPr>
          <w:rFonts w:ascii="Times New Roman" w:hAnsi="Times New Roman" w:cs="Times New Roman"/>
          <w:sz w:val="24"/>
          <w:szCs w:val="24"/>
        </w:rPr>
        <w:t>assada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com pão ou peixe seco, </w:t>
      </w:r>
      <w:r w:rsidR="00593187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 ela poderia conseguir</w:t>
      </w:r>
      <w:r w:rsidR="00593187">
        <w:rPr>
          <w:rFonts w:ascii="Times New Roman" w:hAnsi="Times New Roman" w:cs="Times New Roman"/>
          <w:sz w:val="24"/>
          <w:szCs w:val="24"/>
        </w:rPr>
        <w:t xml:space="preserve"> esmolando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93187">
        <w:rPr>
          <w:rFonts w:ascii="Times New Roman" w:hAnsi="Times New Roman" w:cs="Times New Roman"/>
          <w:sz w:val="24"/>
          <w:szCs w:val="24"/>
        </w:rPr>
        <w:t>sem fazer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3187">
        <w:rPr>
          <w:rFonts w:ascii="Times New Roman" w:hAnsi="Times New Roman" w:cs="Times New Roman"/>
          <w:sz w:val="24"/>
          <w:szCs w:val="24"/>
        </w:rPr>
        <w:t>o que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compar</w:t>
      </w:r>
      <w:r w:rsidR="00331D29">
        <w:rPr>
          <w:rFonts w:ascii="Times New Roman" w:hAnsi="Times New Roman" w:cs="Times New Roman"/>
          <w:sz w:val="24"/>
          <w:szCs w:val="24"/>
        </w:rPr>
        <w:t>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roubo. </w:t>
      </w:r>
      <w:r w:rsidR="00593187">
        <w:rPr>
          <w:rFonts w:ascii="Times New Roman" w:hAnsi="Times New Roman" w:cs="Times New Roman"/>
          <w:sz w:val="24"/>
          <w:szCs w:val="24"/>
        </w:rPr>
        <w:t>Após ter apanhado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porto, ela até perdeu a vontade de fazer </w:t>
      </w:r>
      <w:r w:rsidR="00BB68C7">
        <w:rPr>
          <w:rFonts w:ascii="Times New Roman" w:hAnsi="Times New Roman" w:cs="Times New Roman"/>
          <w:sz w:val="24"/>
          <w:szCs w:val="24"/>
        </w:rPr>
        <w:t>tais</w:t>
      </w:r>
      <w:r w:rsidR="00BB68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coisas, mas </w:t>
      </w:r>
      <w:r w:rsidR="00593187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desejo de, pelo menos mais uma vez, gemer </w:t>
      </w:r>
      <w:r w:rsidRPr="00331D29">
        <w:rPr>
          <w:rFonts w:ascii="Times New Roman" w:hAnsi="Times New Roman" w:cs="Times New Roman"/>
          <w:sz w:val="24"/>
          <w:szCs w:val="24"/>
        </w:rPr>
        <w:t>melodiosamente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B68C7">
        <w:rPr>
          <w:rFonts w:ascii="Times New Roman" w:hAnsi="Times New Roman" w:cs="Times New Roman"/>
          <w:sz w:val="24"/>
          <w:szCs w:val="24"/>
        </w:rPr>
        <w:t>de prazer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gemia </w:t>
      </w:r>
      <w:r w:rsidR="00A075D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irmã Ks</w:t>
      </w:r>
      <w:r w:rsidR="00593187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com o marido e o amante e como ela </w:t>
      </w:r>
      <w:r w:rsidR="00593187">
        <w:rPr>
          <w:rFonts w:ascii="Times New Roman" w:hAnsi="Times New Roman" w:cs="Times New Roman"/>
          <w:sz w:val="24"/>
          <w:szCs w:val="24"/>
        </w:rPr>
        <w:t xml:space="preserve">mesma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gem</w:t>
      </w:r>
      <w:r w:rsidR="00A0297C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grego</w:t>
      </w:r>
      <w:r w:rsidR="00A357D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BF55D9" w:rsidRPr="00BF55D9">
        <w:rPr>
          <w:rFonts w:ascii="Times New Roman" w:hAnsi="Times New Roman" w:cs="Times New Roman"/>
          <w:sz w:val="24"/>
          <w:szCs w:val="24"/>
        </w:rPr>
        <w:t>sem que ela soubesse o</w:t>
      </w:r>
      <w:r w:rsidRPr="00BF55D9">
        <w:rPr>
          <w:rFonts w:ascii="Times New Roman" w:hAnsi="Times New Roman" w:cs="Times New Roman"/>
          <w:sz w:val="24"/>
          <w:szCs w:val="24"/>
        </w:rPr>
        <w:t xml:space="preserve"> por</w:t>
      </w:r>
      <w:r w:rsidR="00581FF1" w:rsidRPr="00BF55D9">
        <w:rPr>
          <w:rFonts w:ascii="Times New Roman" w:hAnsi="Times New Roman" w:cs="Times New Roman"/>
          <w:sz w:val="24"/>
          <w:szCs w:val="24"/>
        </w:rPr>
        <w:t>quê</w:t>
      </w:r>
      <w:r w:rsidRPr="00BF55D9">
        <w:rPr>
          <w:rFonts w:ascii="Times New Roman" w:hAnsi="Times New Roman" w:cs="Times New Roman"/>
          <w:sz w:val="24"/>
          <w:szCs w:val="24"/>
        </w:rPr>
        <w:t xml:space="preserve">, </w:t>
      </w:r>
      <w:r w:rsidR="00A357D0" w:rsidRPr="00BF55D9">
        <w:rPr>
          <w:rFonts w:ascii="Times New Roman" w:hAnsi="Times New Roman" w:cs="Times New Roman"/>
          <w:sz w:val="24"/>
          <w:szCs w:val="24"/>
        </w:rPr>
        <w:t>na manhã seguinte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</w:t>
      </w:r>
      <w:r w:rsidR="00A357D0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zangado e descontente</w:t>
      </w:r>
      <w:r w:rsidR="00331D29">
        <w:rPr>
          <w:rFonts w:ascii="Times New Roman" w:hAnsi="Times New Roman" w:cs="Times New Roman"/>
          <w:sz w:val="24"/>
          <w:szCs w:val="24"/>
        </w:rPr>
        <w:t xml:space="preserve"> com ela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não </w:t>
      </w:r>
      <w:r w:rsidR="00A357D0">
        <w:rPr>
          <w:rFonts w:ascii="Times New Roman" w:hAnsi="Times New Roman" w:cs="Times New Roman"/>
          <w:sz w:val="24"/>
          <w:szCs w:val="24"/>
        </w:rPr>
        <w:t>voltou</w:t>
      </w:r>
      <w:r w:rsidR="00A357D0" w:rsidRPr="00A357D0">
        <w:rPr>
          <w:rFonts w:ascii="Times New Roman" w:hAnsi="Times New Roman" w:cs="Times New Roman"/>
          <w:sz w:val="24"/>
          <w:szCs w:val="24"/>
        </w:rPr>
        <w:t xml:space="preserve"> </w:t>
      </w:r>
      <w:r w:rsidR="00A357D0">
        <w:rPr>
          <w:rFonts w:ascii="Times New Roman" w:hAnsi="Times New Roman" w:cs="Times New Roman"/>
          <w:sz w:val="24"/>
          <w:szCs w:val="24"/>
        </w:rPr>
        <w:t>a</w:t>
      </w:r>
      <w:r w:rsidR="00A357D0" w:rsidRPr="00C5704C">
        <w:rPr>
          <w:rFonts w:ascii="Times New Roman" w:hAnsi="Times New Roman" w:cs="Times New Roman"/>
          <w:sz w:val="24"/>
          <w:szCs w:val="24"/>
        </w:rPr>
        <w:t xml:space="preserve">o alojamento </w:t>
      </w:r>
      <w:r w:rsidR="0082166E">
        <w:rPr>
          <w:rFonts w:ascii="Times New Roman" w:hAnsi="Times New Roman" w:cs="Times New Roman"/>
          <w:sz w:val="24"/>
          <w:szCs w:val="24"/>
        </w:rPr>
        <w:t>depois da morte de sua mãe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357D0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medo de que Matvéievna </w:t>
      </w:r>
      <w:r w:rsidR="00A357D0">
        <w:rPr>
          <w:rFonts w:ascii="Times New Roman" w:hAnsi="Times New Roman" w:cs="Times New Roman"/>
          <w:sz w:val="24"/>
          <w:szCs w:val="24"/>
        </w:rPr>
        <w:t>a forçasse a 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801E1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orfanato. </w:t>
      </w:r>
      <w:r w:rsidR="009D7F5E">
        <w:rPr>
          <w:rFonts w:ascii="Times New Roman" w:hAnsi="Times New Roman" w:cs="Times New Roman"/>
          <w:sz w:val="24"/>
          <w:szCs w:val="24"/>
        </w:rPr>
        <w:t>D</w:t>
      </w:r>
      <w:r w:rsidR="00331D29">
        <w:rPr>
          <w:rFonts w:ascii="Times New Roman" w:hAnsi="Times New Roman" w:cs="Times New Roman"/>
          <w:sz w:val="24"/>
          <w:szCs w:val="24"/>
        </w:rPr>
        <w:t>ormia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podia, já que a primavera </w:t>
      </w:r>
      <w:r w:rsidR="00A0297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Kertch era quente e, quando chovia, sempre era possível </w:t>
      </w:r>
      <w:r w:rsidR="00A0297C">
        <w:rPr>
          <w:rFonts w:ascii="Times New Roman" w:hAnsi="Times New Roman" w:cs="Times New Roman"/>
          <w:sz w:val="24"/>
          <w:szCs w:val="24"/>
        </w:rPr>
        <w:t>se proteger embaixo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alpendre.</w:t>
      </w:r>
    </w:p>
    <w:p w:rsidR="006F7029" w:rsidRPr="00C5704C" w:rsidRDefault="007538BE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uma noite </w:t>
      </w:r>
      <w:r w:rsidR="00A0297C">
        <w:rPr>
          <w:rFonts w:ascii="Times New Roman" w:hAnsi="Times New Roman" w:cs="Times New Roman"/>
          <w:sz w:val="24"/>
          <w:szCs w:val="24"/>
        </w:rPr>
        <w:t xml:space="preserve">mais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quente, </w:t>
      </w:r>
      <w:r w:rsidR="00A0297C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>resolveu pernoitar</w:t>
      </w:r>
      <w:r>
        <w:rPr>
          <w:rFonts w:ascii="Times New Roman" w:hAnsi="Times New Roman" w:cs="Times New Roman"/>
          <w:sz w:val="24"/>
          <w:szCs w:val="24"/>
        </w:rPr>
        <w:t xml:space="preserve"> na praia</w:t>
      </w:r>
      <w:r w:rsidR="006F7029" w:rsidRPr="00C5704C">
        <w:rPr>
          <w:rFonts w:ascii="Times New Roman" w:hAnsi="Times New Roman" w:cs="Times New Roman"/>
          <w:sz w:val="24"/>
          <w:szCs w:val="24"/>
        </w:rPr>
        <w:t>, sob um alpendre, porque</w:t>
      </w:r>
      <w:r w:rsidR="00540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com o céu estrelado, </w:t>
      </w:r>
      <w:r>
        <w:rPr>
          <w:rFonts w:ascii="Times New Roman" w:hAnsi="Times New Roman" w:cs="Times New Roman"/>
          <w:sz w:val="24"/>
          <w:szCs w:val="24"/>
        </w:rPr>
        <w:t xml:space="preserve">às vezes </w:t>
      </w:r>
      <w:r w:rsidR="006F7029" w:rsidRPr="00C5704C">
        <w:rPr>
          <w:rFonts w:ascii="Times New Roman" w:hAnsi="Times New Roman" w:cs="Times New Roman"/>
          <w:sz w:val="24"/>
          <w:szCs w:val="24"/>
        </w:rPr>
        <w:t>caía uma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chuva</w:t>
      </w:r>
      <w:r w:rsidR="00A0297C" w:rsidRPr="00A029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rápida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0297C">
        <w:rPr>
          <w:rFonts w:ascii="Times New Roman" w:hAnsi="Times New Roman" w:cs="Times New Roman"/>
          <w:sz w:val="24"/>
          <w:szCs w:val="24"/>
        </w:rPr>
        <w:t xml:space="preserve">que </w:t>
      </w:r>
      <w:r w:rsidR="00917379">
        <w:rPr>
          <w:rFonts w:ascii="Times New Roman" w:hAnsi="Times New Roman" w:cs="Times New Roman"/>
          <w:sz w:val="24"/>
          <w:szCs w:val="24"/>
        </w:rPr>
        <w:t>sussurava</w:t>
      </w:r>
      <w:r w:rsidR="00F71F2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BF55D9">
        <w:rPr>
          <w:rFonts w:ascii="Times New Roman" w:hAnsi="Times New Roman" w:cs="Times New Roman"/>
          <w:sz w:val="24"/>
          <w:szCs w:val="24"/>
        </w:rPr>
        <w:t>teto</w:t>
      </w:r>
      <w:r w:rsidR="00BF55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por um</w:t>
      </w:r>
      <w:r w:rsidR="00F71F2C">
        <w:rPr>
          <w:rFonts w:ascii="Times New Roman" w:hAnsi="Times New Roman" w:cs="Times New Roman"/>
          <w:sz w:val="24"/>
          <w:szCs w:val="24"/>
        </w:rPr>
        <w:t xml:space="preserve"> 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dois minutos</w:t>
      </w:r>
      <w:r w:rsidR="00F71F2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silenciava</w:t>
      </w:r>
      <w:r w:rsidR="00A0297C">
        <w:rPr>
          <w:rFonts w:ascii="Times New Roman" w:hAnsi="Times New Roman" w:cs="Times New Roman"/>
          <w:sz w:val="24"/>
          <w:szCs w:val="24"/>
        </w:rPr>
        <w:t xml:space="preserve"> e então tornava a </w:t>
      </w:r>
      <w:r w:rsidR="00917379">
        <w:rPr>
          <w:rFonts w:ascii="Times New Roman" w:hAnsi="Times New Roman" w:cs="Times New Roman"/>
          <w:sz w:val="24"/>
          <w:szCs w:val="24"/>
        </w:rPr>
        <w:t>sussurrar</w:t>
      </w:r>
      <w:r w:rsidR="00A0297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por cinco</w:t>
      </w:r>
      <w:r w:rsidR="00A0297C">
        <w:rPr>
          <w:rFonts w:ascii="Times New Roman" w:hAnsi="Times New Roman" w:cs="Times New Roman"/>
          <w:sz w:val="24"/>
          <w:szCs w:val="24"/>
        </w:rPr>
        <w:t xml:space="preserve"> 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dez minutos. A lua sobre o mar </w:t>
      </w:r>
      <w:r w:rsidR="00F71F2C">
        <w:rPr>
          <w:rFonts w:ascii="Times New Roman" w:hAnsi="Times New Roman" w:cs="Times New Roman"/>
          <w:sz w:val="24"/>
          <w:szCs w:val="24"/>
        </w:rPr>
        <w:t>em nada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297C">
        <w:rPr>
          <w:rFonts w:ascii="Times New Roman" w:hAnsi="Times New Roman" w:cs="Times New Roman"/>
          <w:sz w:val="24"/>
          <w:szCs w:val="24"/>
        </w:rPr>
        <w:t>lembrava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940DE4">
        <w:rPr>
          <w:rFonts w:ascii="Times New Roman" w:hAnsi="Times New Roman" w:cs="Times New Roman"/>
          <w:sz w:val="24"/>
          <w:szCs w:val="24"/>
        </w:rPr>
        <w:t>lua s</w:t>
      </w:r>
      <w:r w:rsidR="00A0297C">
        <w:rPr>
          <w:rFonts w:ascii="Times New Roman" w:hAnsi="Times New Roman" w:cs="Times New Roman"/>
          <w:sz w:val="24"/>
          <w:szCs w:val="24"/>
        </w:rPr>
        <w:t>orturna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0297C">
        <w:rPr>
          <w:rFonts w:ascii="Times New Roman" w:hAnsi="Times New Roman" w:cs="Times New Roman"/>
          <w:sz w:val="24"/>
          <w:szCs w:val="24"/>
        </w:rPr>
        <w:t xml:space="preserve">toldada </w:t>
      </w:r>
      <w:r w:rsidR="00940DE4">
        <w:rPr>
          <w:rFonts w:ascii="Times New Roman" w:hAnsi="Times New Roman" w:cs="Times New Roman"/>
          <w:sz w:val="24"/>
          <w:szCs w:val="24"/>
        </w:rPr>
        <w:t>de Khárkhov</w:t>
      </w:r>
      <w:r w:rsidR="00F1619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que, quando </w:t>
      </w:r>
      <w:r w:rsidR="00A0297C">
        <w:rPr>
          <w:rFonts w:ascii="Times New Roman" w:hAnsi="Times New Roman" w:cs="Times New Roman"/>
          <w:sz w:val="24"/>
          <w:szCs w:val="24"/>
        </w:rPr>
        <w:t>brilhava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era </w:t>
      </w:r>
      <w:r w:rsidR="00043532">
        <w:rPr>
          <w:rFonts w:ascii="Times New Roman" w:hAnsi="Times New Roman" w:cs="Times New Roman"/>
          <w:sz w:val="24"/>
          <w:szCs w:val="24"/>
        </w:rPr>
        <w:t xml:space="preserve">como </w:t>
      </w:r>
      <w:r w:rsidR="00E3546D">
        <w:rPr>
          <w:rFonts w:ascii="Times New Roman" w:hAnsi="Times New Roman" w:cs="Times New Roman"/>
          <w:sz w:val="24"/>
          <w:szCs w:val="24"/>
        </w:rPr>
        <w:t>se</w:t>
      </w:r>
      <w:r w:rsidR="00112A76">
        <w:rPr>
          <w:rFonts w:ascii="Times New Roman" w:hAnsi="Times New Roman" w:cs="Times New Roman"/>
          <w:sz w:val="24"/>
          <w:szCs w:val="24"/>
        </w:rPr>
        <w:t xml:space="preserve"> fosse</w:t>
      </w:r>
      <w:r w:rsidR="00E3546D">
        <w:rPr>
          <w:rFonts w:ascii="Times New Roman" w:hAnsi="Times New Roman" w:cs="Times New Roman"/>
          <w:sz w:val="24"/>
          <w:szCs w:val="24"/>
        </w:rPr>
        <w:t xml:space="preserve"> </w:t>
      </w:r>
      <w:r w:rsidR="00917379">
        <w:rPr>
          <w:rFonts w:ascii="Times New Roman" w:hAnsi="Times New Roman" w:cs="Times New Roman"/>
          <w:sz w:val="24"/>
          <w:szCs w:val="24"/>
        </w:rPr>
        <w:t xml:space="preserve">acometida </w:t>
      </w:r>
      <w:r w:rsidR="00540E4A">
        <w:rPr>
          <w:rFonts w:ascii="Times New Roman" w:hAnsi="Times New Roman" w:cs="Times New Roman"/>
          <w:sz w:val="24"/>
          <w:szCs w:val="24"/>
        </w:rPr>
        <w:t>por</w:t>
      </w:r>
      <w:r w:rsidR="00917379">
        <w:rPr>
          <w:rFonts w:ascii="Times New Roman" w:hAnsi="Times New Roman" w:cs="Times New Roman"/>
          <w:sz w:val="24"/>
          <w:szCs w:val="24"/>
        </w:rPr>
        <w:t xml:space="preserve"> </w:t>
      </w:r>
      <w:r w:rsidR="0005095D">
        <w:rPr>
          <w:rFonts w:ascii="Times New Roman" w:hAnsi="Times New Roman" w:cs="Times New Roman"/>
          <w:sz w:val="24"/>
          <w:szCs w:val="24"/>
        </w:rPr>
        <w:t>uma</w:t>
      </w:r>
      <w:r w:rsidR="00043532">
        <w:rPr>
          <w:rFonts w:ascii="Times New Roman" w:hAnsi="Times New Roman" w:cs="Times New Roman"/>
          <w:sz w:val="24"/>
          <w:szCs w:val="24"/>
        </w:rPr>
        <w:t xml:space="preserve"> febre de tifo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40DE4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C5704C">
        <w:rPr>
          <w:rFonts w:ascii="Times New Roman" w:hAnsi="Times New Roman" w:cs="Times New Roman"/>
          <w:sz w:val="24"/>
          <w:szCs w:val="24"/>
        </w:rPr>
        <w:t>que só agrada</w:t>
      </w:r>
      <w:r w:rsidR="00940DE4">
        <w:rPr>
          <w:rFonts w:ascii="Times New Roman" w:hAnsi="Times New Roman" w:cs="Times New Roman"/>
          <w:sz w:val="24"/>
          <w:szCs w:val="24"/>
        </w:rPr>
        <w:t>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ausência de coisa</w:t>
      </w:r>
      <w:r>
        <w:rPr>
          <w:rFonts w:ascii="Times New Roman" w:hAnsi="Times New Roman" w:cs="Times New Roman"/>
          <w:sz w:val="24"/>
          <w:szCs w:val="24"/>
        </w:rPr>
        <w:t xml:space="preserve"> melhor</w:t>
      </w:r>
      <w:r w:rsidR="00A0297C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16196">
        <w:rPr>
          <w:rFonts w:ascii="Times New Roman" w:hAnsi="Times New Roman" w:cs="Times New Roman"/>
          <w:sz w:val="24"/>
          <w:szCs w:val="24"/>
        </w:rPr>
        <w:t>cujo</w:t>
      </w:r>
      <w:r w:rsidR="00043532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jogo</w:t>
      </w:r>
      <w:r w:rsidR="00940DE4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luz só era</w:t>
      </w:r>
      <w:r w:rsidR="00A203D2">
        <w:rPr>
          <w:rFonts w:ascii="Times New Roman" w:hAnsi="Times New Roman" w:cs="Times New Roman"/>
          <w:sz w:val="24"/>
          <w:szCs w:val="24"/>
        </w:rPr>
        <w:t>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comparáve</w:t>
      </w:r>
      <w:r w:rsidR="00A203D2">
        <w:rPr>
          <w:rFonts w:ascii="Times New Roman" w:hAnsi="Times New Roman" w:cs="Times New Roman"/>
          <w:sz w:val="24"/>
          <w:szCs w:val="24"/>
        </w:rPr>
        <w:t>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0DE4">
        <w:rPr>
          <w:rFonts w:ascii="Times New Roman" w:hAnsi="Times New Roman" w:cs="Times New Roman"/>
          <w:sz w:val="24"/>
          <w:szCs w:val="24"/>
        </w:rPr>
        <w:t>aos da lua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Kursk, </w:t>
      </w:r>
      <w:r w:rsidR="00940DE4">
        <w:rPr>
          <w:rFonts w:ascii="Times New Roman" w:hAnsi="Times New Roman" w:cs="Times New Roman"/>
          <w:sz w:val="24"/>
          <w:szCs w:val="24"/>
        </w:rPr>
        <w:t xml:space="preserve">esta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totalmente esquálida e severa. </w:t>
      </w:r>
      <w:r w:rsidR="00043532">
        <w:rPr>
          <w:rFonts w:ascii="Times New Roman" w:hAnsi="Times New Roman" w:cs="Times New Roman"/>
          <w:sz w:val="24"/>
          <w:szCs w:val="24"/>
        </w:rPr>
        <w:t xml:space="preserve">Em seu </w:t>
      </w:r>
      <w:r w:rsidR="00540E4A">
        <w:rPr>
          <w:rFonts w:ascii="Times New Roman" w:hAnsi="Times New Roman" w:cs="Times New Roman"/>
          <w:sz w:val="24"/>
          <w:szCs w:val="24"/>
        </w:rPr>
        <w:t>esplendor</w:t>
      </w:r>
      <w:r w:rsidR="00043532">
        <w:rPr>
          <w:rFonts w:ascii="Times New Roman" w:hAnsi="Times New Roman" w:cs="Times New Roman"/>
          <w:sz w:val="24"/>
          <w:szCs w:val="24"/>
        </w:rPr>
        <w:t>,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lua </w:t>
      </w:r>
      <w:r w:rsidR="00540E4A">
        <w:rPr>
          <w:rFonts w:ascii="Times New Roman" w:hAnsi="Times New Roman" w:cs="Times New Roman"/>
          <w:sz w:val="24"/>
          <w:szCs w:val="24"/>
        </w:rPr>
        <w:t>sobre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</w:t>
      </w:r>
      <w:r w:rsidR="00A203D2">
        <w:rPr>
          <w:rFonts w:ascii="Times New Roman" w:hAnsi="Times New Roman" w:cs="Times New Roman"/>
          <w:sz w:val="24"/>
          <w:szCs w:val="24"/>
        </w:rPr>
        <w:t xml:space="preserve"> </w:t>
      </w:r>
      <w:r w:rsidR="00940DE4">
        <w:rPr>
          <w:rFonts w:ascii="Times New Roman" w:hAnsi="Times New Roman" w:cs="Times New Roman"/>
          <w:sz w:val="24"/>
          <w:szCs w:val="24"/>
        </w:rPr>
        <w:t>não era inferior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0DE4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Poltava</w:t>
      </w:r>
      <w:r w:rsidR="00940DE4">
        <w:rPr>
          <w:rFonts w:ascii="Times New Roman" w:hAnsi="Times New Roman" w:cs="Times New Roman"/>
          <w:sz w:val="24"/>
          <w:szCs w:val="24"/>
        </w:rPr>
        <w:t xml:space="preserve"> e ainda 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superava muitas vezes em </w:t>
      </w:r>
      <w:r w:rsidR="00540E4A">
        <w:rPr>
          <w:rFonts w:ascii="Times New Roman" w:hAnsi="Times New Roman" w:cs="Times New Roman"/>
          <w:sz w:val="24"/>
          <w:szCs w:val="24"/>
        </w:rPr>
        <w:t>dimensão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43532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ssim como a </w:t>
      </w:r>
      <w:r w:rsidR="00043532">
        <w:rPr>
          <w:rFonts w:ascii="Times New Roman" w:hAnsi="Times New Roman" w:cs="Times New Roman"/>
          <w:sz w:val="24"/>
          <w:szCs w:val="24"/>
        </w:rPr>
        <w:t xml:space="preserve">lua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 Khárkov e a de Kursk, que </w:t>
      </w:r>
      <w:r w:rsidR="00043532">
        <w:rPr>
          <w:rFonts w:ascii="Times New Roman" w:hAnsi="Times New Roman" w:cs="Times New Roman"/>
          <w:sz w:val="24"/>
          <w:szCs w:val="24"/>
        </w:rPr>
        <w:t>se firmavam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 o campo ou sobre </w:t>
      </w:r>
      <w:r w:rsidR="00F16196">
        <w:rPr>
          <w:rFonts w:ascii="Times New Roman" w:hAnsi="Times New Roman" w:cs="Times New Roman"/>
          <w:sz w:val="24"/>
          <w:szCs w:val="24"/>
        </w:rPr>
        <w:t xml:space="preserve">o </w:t>
      </w:r>
      <w:r w:rsidR="00F16196" w:rsidRPr="00940DE4">
        <w:rPr>
          <w:rFonts w:ascii="Times New Roman" w:hAnsi="Times New Roman" w:cs="Times New Roman"/>
          <w:i/>
          <w:sz w:val="24"/>
          <w:szCs w:val="24"/>
        </w:rPr>
        <w:t>zakáz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43532">
        <w:rPr>
          <w:rFonts w:ascii="Times New Roman" w:hAnsi="Times New Roman" w:cs="Times New Roman"/>
          <w:sz w:val="24"/>
          <w:szCs w:val="24"/>
        </w:rPr>
        <w:t>a lua de Poltava se fixava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solidamente</w:t>
      </w:r>
      <w:r w:rsidR="00043532">
        <w:rPr>
          <w:rFonts w:ascii="Times New Roman" w:hAnsi="Times New Roman" w:cs="Times New Roman"/>
          <w:sz w:val="24"/>
          <w:szCs w:val="24"/>
        </w:rPr>
        <w:t xml:space="preserve"> no céu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mas a lua </w:t>
      </w:r>
      <w:r w:rsidR="00540E4A">
        <w:rPr>
          <w:rFonts w:ascii="Times New Roman" w:hAnsi="Times New Roman" w:cs="Times New Roman"/>
          <w:sz w:val="24"/>
          <w:szCs w:val="24"/>
        </w:rPr>
        <w:t>sobre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 parecia </w:t>
      </w:r>
      <w:r w:rsidR="00A203D2">
        <w:rPr>
          <w:rFonts w:ascii="Times New Roman" w:hAnsi="Times New Roman" w:cs="Times New Roman"/>
          <w:sz w:val="24"/>
          <w:szCs w:val="24"/>
        </w:rPr>
        <w:t xml:space="preserve">sempre </w:t>
      </w:r>
      <w:r w:rsidR="009D7F5E">
        <w:rPr>
          <w:rFonts w:ascii="Times New Roman" w:hAnsi="Times New Roman" w:cs="Times New Roman"/>
          <w:sz w:val="24"/>
          <w:szCs w:val="24"/>
        </w:rPr>
        <w:t xml:space="preserve">estar </w:t>
      </w:r>
      <w:r w:rsidR="00540E4A">
        <w:rPr>
          <w:rFonts w:ascii="Times New Roman" w:hAnsi="Times New Roman" w:cs="Times New Roman"/>
          <w:sz w:val="24"/>
          <w:szCs w:val="24"/>
        </w:rPr>
        <w:t>a ponto de cair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43532">
        <w:rPr>
          <w:rFonts w:ascii="Times New Roman" w:hAnsi="Times New Roman" w:cs="Times New Roman"/>
          <w:sz w:val="24"/>
          <w:szCs w:val="24"/>
        </w:rPr>
        <w:t xml:space="preserve">Como se a qualquer instante pudéssemos ouvir </w:t>
      </w:r>
      <w:r w:rsidR="00112A76">
        <w:rPr>
          <w:rFonts w:ascii="Times New Roman" w:hAnsi="Times New Roman" w:cs="Times New Roman"/>
          <w:sz w:val="24"/>
          <w:szCs w:val="24"/>
        </w:rPr>
        <w:t xml:space="preserve">o </w:t>
      </w:r>
      <w:r w:rsidR="00E3546D">
        <w:rPr>
          <w:rFonts w:ascii="Times New Roman" w:hAnsi="Times New Roman" w:cs="Times New Roman"/>
          <w:sz w:val="24"/>
          <w:szCs w:val="24"/>
        </w:rPr>
        <w:t>estrondo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sua queda no mar. </w:t>
      </w:r>
      <w:r w:rsidR="00940DE4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la não caía</w:t>
      </w:r>
      <w:r w:rsidR="00940DE4">
        <w:rPr>
          <w:rFonts w:ascii="Times New Roman" w:hAnsi="Times New Roman" w:cs="Times New Roman"/>
          <w:sz w:val="24"/>
          <w:szCs w:val="24"/>
        </w:rPr>
        <w:t>, mas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expectativa d</w:t>
      </w:r>
      <w:r w:rsidR="00940DE4">
        <w:rPr>
          <w:rFonts w:ascii="Times New Roman" w:hAnsi="Times New Roman" w:cs="Times New Roman"/>
          <w:sz w:val="24"/>
          <w:szCs w:val="24"/>
        </w:rPr>
        <w:t>e um</w:t>
      </w:r>
      <w:r w:rsidR="006F7029" w:rsidRPr="00C5704C">
        <w:rPr>
          <w:rFonts w:ascii="Times New Roman" w:hAnsi="Times New Roman" w:cs="Times New Roman"/>
          <w:sz w:val="24"/>
          <w:szCs w:val="24"/>
        </w:rPr>
        <w:t>a queda imimente</w:t>
      </w:r>
      <w:r w:rsidR="00940DE4">
        <w:rPr>
          <w:rFonts w:ascii="Times New Roman" w:hAnsi="Times New Roman" w:cs="Times New Roman"/>
          <w:sz w:val="24"/>
          <w:szCs w:val="24"/>
        </w:rPr>
        <w:t xml:space="preserve"> atormentava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coração.</w:t>
      </w:r>
    </w:p>
    <w:p w:rsidR="006F7029" w:rsidRPr="00C5704C" w:rsidRDefault="000435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noite, o coração</w:t>
      </w:r>
      <w:r w:rsidR="00540E4A">
        <w:rPr>
          <w:rFonts w:ascii="Times New Roman" w:hAnsi="Times New Roman" w:cs="Times New Roman"/>
          <w:sz w:val="24"/>
          <w:szCs w:val="24"/>
        </w:rPr>
        <w:t xml:space="preserve"> de Maria estava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especialmente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atormentado, o que poderia ser </w:t>
      </w:r>
      <w:r>
        <w:rPr>
          <w:rFonts w:ascii="Times New Roman" w:hAnsi="Times New Roman" w:cs="Times New Roman"/>
          <w:sz w:val="24"/>
          <w:szCs w:val="24"/>
        </w:rPr>
        <w:t>explicado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540E4A">
        <w:rPr>
          <w:rFonts w:ascii="Times New Roman" w:hAnsi="Times New Roman" w:cs="Times New Roman"/>
          <w:sz w:val="24"/>
          <w:szCs w:val="24"/>
        </w:rPr>
        <w:t xml:space="preserve">elo fato de </w:t>
      </w:r>
      <w:r w:rsidR="00A203D2">
        <w:rPr>
          <w:rFonts w:ascii="Times New Roman" w:hAnsi="Times New Roman" w:cs="Times New Roman"/>
          <w:sz w:val="24"/>
          <w:szCs w:val="24"/>
        </w:rPr>
        <w:t xml:space="preserve">quase não </w:t>
      </w:r>
      <w:r w:rsidR="00540E4A">
        <w:rPr>
          <w:rFonts w:ascii="Times New Roman" w:hAnsi="Times New Roman" w:cs="Times New Roman"/>
          <w:sz w:val="24"/>
          <w:szCs w:val="24"/>
        </w:rPr>
        <w:t>ter recebido esmola nesse dia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por estar com fome, mas também </w:t>
      </w:r>
      <w:r>
        <w:rPr>
          <w:rFonts w:ascii="Times New Roman" w:hAnsi="Times New Roman" w:cs="Times New Roman"/>
          <w:sz w:val="24"/>
          <w:szCs w:val="24"/>
        </w:rPr>
        <w:t>pelo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ruído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diferente</w:t>
      </w:r>
      <w:r>
        <w:rPr>
          <w:rFonts w:ascii="Times New Roman" w:hAnsi="Times New Roman" w:cs="Times New Roman"/>
          <w:sz w:val="24"/>
          <w:szCs w:val="24"/>
        </w:rPr>
        <w:t xml:space="preserve"> que a chuva fazia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se estivesse </w:t>
      </w:r>
      <w:r w:rsidR="00194BD9">
        <w:rPr>
          <w:rFonts w:ascii="Times New Roman" w:hAnsi="Times New Roman" w:cs="Times New Roman"/>
          <w:sz w:val="24"/>
          <w:szCs w:val="24"/>
        </w:rPr>
        <w:t>conversando</w:t>
      </w:r>
      <w:r w:rsidR="00194B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com o alpendre</w:t>
      </w:r>
      <w:r w:rsidR="00A203D2">
        <w:rPr>
          <w:rFonts w:ascii="Times New Roman" w:hAnsi="Times New Roman" w:cs="Times New Roman"/>
          <w:sz w:val="24"/>
          <w:szCs w:val="24"/>
        </w:rPr>
        <w:t xml:space="preserve">, se </w:t>
      </w:r>
      <w:r w:rsidR="006F7029" w:rsidRPr="00C5704C">
        <w:rPr>
          <w:rFonts w:ascii="Times New Roman" w:hAnsi="Times New Roman" w:cs="Times New Roman"/>
          <w:sz w:val="24"/>
          <w:szCs w:val="24"/>
        </w:rPr>
        <w:t>calasse</w:t>
      </w:r>
      <w:r w:rsidR="0005095D">
        <w:rPr>
          <w:rFonts w:ascii="Times New Roman" w:hAnsi="Times New Roman" w:cs="Times New Roman"/>
          <w:sz w:val="24"/>
          <w:szCs w:val="24"/>
        </w:rPr>
        <w:t xml:space="preserve"> para </w:t>
      </w:r>
      <w:r w:rsidR="00C83221">
        <w:rPr>
          <w:rFonts w:ascii="Times New Roman" w:hAnsi="Times New Roman" w:cs="Times New Roman"/>
          <w:sz w:val="24"/>
          <w:szCs w:val="24"/>
        </w:rPr>
        <w:t>refletir</w:t>
      </w:r>
      <w:r w:rsidR="004F2EEB">
        <w:rPr>
          <w:rFonts w:ascii="Times New Roman" w:hAnsi="Times New Roman" w:cs="Times New Roman"/>
          <w:sz w:val="24"/>
          <w:szCs w:val="24"/>
        </w:rPr>
        <w:t xml:space="preserve"> </w:t>
      </w:r>
      <w:r w:rsidR="006E3ECD">
        <w:rPr>
          <w:rFonts w:ascii="Times New Roman" w:hAnsi="Times New Roman" w:cs="Times New Roman"/>
          <w:sz w:val="24"/>
          <w:szCs w:val="24"/>
        </w:rPr>
        <w:t xml:space="preserve">e </w:t>
      </w:r>
      <w:r w:rsidR="0005095D">
        <w:rPr>
          <w:rFonts w:ascii="Times New Roman" w:hAnsi="Times New Roman" w:cs="Times New Roman"/>
          <w:sz w:val="24"/>
          <w:szCs w:val="24"/>
        </w:rPr>
        <w:t xml:space="preserve">então </w:t>
      </w:r>
      <w:r>
        <w:rPr>
          <w:rFonts w:ascii="Times New Roman" w:hAnsi="Times New Roman" w:cs="Times New Roman"/>
          <w:sz w:val="24"/>
          <w:szCs w:val="24"/>
        </w:rPr>
        <w:t>voltasse a falar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O céu estava coberto </w:t>
      </w:r>
      <w:r>
        <w:rPr>
          <w:rFonts w:ascii="Times New Roman" w:hAnsi="Times New Roman" w:cs="Times New Roman"/>
          <w:sz w:val="24"/>
          <w:szCs w:val="24"/>
        </w:rPr>
        <w:t>por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grandes estrelas do </w:t>
      </w:r>
      <w:r w:rsidR="006F7029" w:rsidRPr="00BF55D9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ul e a lua </w:t>
      </w:r>
      <w:r>
        <w:rPr>
          <w:rFonts w:ascii="Times New Roman" w:hAnsi="Times New Roman" w:cs="Times New Roman"/>
          <w:sz w:val="24"/>
          <w:szCs w:val="24"/>
        </w:rPr>
        <w:t>se mostrava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tão instável e tão grande que parecia </w:t>
      </w:r>
      <w:r w:rsidR="00555066">
        <w:rPr>
          <w:rFonts w:ascii="Times New Roman" w:hAnsi="Times New Roman" w:cs="Times New Roman"/>
          <w:sz w:val="24"/>
          <w:szCs w:val="24"/>
        </w:rPr>
        <w:t>se rescostar no mar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555066">
        <w:rPr>
          <w:rFonts w:ascii="Times New Roman" w:hAnsi="Times New Roman" w:cs="Times New Roman"/>
          <w:sz w:val="24"/>
          <w:szCs w:val="24"/>
        </w:rPr>
        <w:t xml:space="preserve">alguém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fechasse os olhos, poderia ouvir o </w:t>
      </w:r>
      <w:r w:rsidR="00E3546D">
        <w:rPr>
          <w:rFonts w:ascii="Times New Roman" w:hAnsi="Times New Roman" w:cs="Times New Roman"/>
          <w:sz w:val="24"/>
          <w:szCs w:val="24"/>
        </w:rPr>
        <w:t>estrondo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9FB">
        <w:rPr>
          <w:rFonts w:ascii="Times New Roman" w:hAnsi="Times New Roman" w:cs="Times New Roman"/>
          <w:sz w:val="24"/>
          <w:szCs w:val="24"/>
        </w:rPr>
        <w:t xml:space="preserve">da queda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e, </w:t>
      </w:r>
      <w:r w:rsidR="00FF0B5B">
        <w:rPr>
          <w:rFonts w:ascii="Times New Roman" w:hAnsi="Times New Roman" w:cs="Times New Roman"/>
          <w:sz w:val="24"/>
          <w:szCs w:val="24"/>
        </w:rPr>
        <w:t>ao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abri</w:t>
      </w:r>
      <w:r w:rsidR="00FF0B5B">
        <w:rPr>
          <w:rFonts w:ascii="Times New Roman" w:hAnsi="Times New Roman" w:cs="Times New Roman"/>
          <w:sz w:val="24"/>
          <w:szCs w:val="24"/>
        </w:rPr>
        <w:t>-los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555066">
        <w:rPr>
          <w:rFonts w:ascii="Times New Roman" w:hAnsi="Times New Roman" w:cs="Times New Roman"/>
          <w:sz w:val="24"/>
          <w:szCs w:val="24"/>
        </w:rPr>
        <w:t>a lua não estaria mais no céu.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5066">
        <w:rPr>
          <w:rFonts w:ascii="Times New Roman" w:hAnsi="Times New Roman" w:cs="Times New Roman"/>
          <w:sz w:val="24"/>
          <w:szCs w:val="24"/>
        </w:rPr>
        <w:t xml:space="preserve">Nesse estado de espírito,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="00555066">
        <w:rPr>
          <w:rFonts w:ascii="Times New Roman" w:hAnsi="Times New Roman" w:cs="Times New Roman"/>
          <w:sz w:val="24"/>
          <w:szCs w:val="24"/>
        </w:rPr>
        <w:t>não conseguia dormir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De repente, </w:t>
      </w:r>
      <w:r w:rsidR="0005095D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ouviu </w:t>
      </w:r>
      <w:r w:rsidR="001609FB">
        <w:rPr>
          <w:rFonts w:ascii="Times New Roman" w:hAnsi="Times New Roman" w:cs="Times New Roman"/>
          <w:sz w:val="24"/>
          <w:szCs w:val="24"/>
        </w:rPr>
        <w:t xml:space="preserve">passos de alguém </w:t>
      </w:r>
      <w:r w:rsidR="0005095D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beira do mar</w:t>
      </w:r>
      <w:r w:rsidR="001609FB">
        <w:rPr>
          <w:rFonts w:ascii="Times New Roman" w:hAnsi="Times New Roman" w:cs="Times New Roman"/>
          <w:sz w:val="24"/>
          <w:szCs w:val="24"/>
        </w:rPr>
        <w:t xml:space="preserve"> que estalavam com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pedrinhas molhadas. Ela olhou e </w:t>
      </w:r>
      <w:r w:rsidR="001609FB">
        <w:rPr>
          <w:rFonts w:ascii="Times New Roman" w:hAnsi="Times New Roman" w:cs="Times New Roman"/>
          <w:sz w:val="24"/>
          <w:szCs w:val="24"/>
        </w:rPr>
        <w:t>percebeu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9FB">
        <w:rPr>
          <w:rFonts w:ascii="Times New Roman" w:hAnsi="Times New Roman" w:cs="Times New Roman"/>
          <w:sz w:val="24"/>
          <w:szCs w:val="24"/>
        </w:rPr>
        <w:t xml:space="preserve">que era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um homem. </w:t>
      </w:r>
      <w:r w:rsidR="00953285">
        <w:rPr>
          <w:rFonts w:ascii="Times New Roman" w:hAnsi="Times New Roman" w:cs="Times New Roman"/>
          <w:sz w:val="24"/>
          <w:szCs w:val="24"/>
        </w:rPr>
        <w:t>“</w:t>
      </w:r>
      <w:r w:rsidR="00555066">
        <w:rPr>
          <w:rFonts w:ascii="Times New Roman" w:hAnsi="Times New Roman" w:cs="Times New Roman"/>
          <w:sz w:val="24"/>
          <w:szCs w:val="24"/>
        </w:rPr>
        <w:t>Irei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até ele</w:t>
      </w:r>
      <w:r w:rsidR="00A203D2">
        <w:rPr>
          <w:rFonts w:ascii="Times New Roman" w:hAnsi="Times New Roman" w:cs="Times New Roman"/>
          <w:sz w:val="24"/>
          <w:szCs w:val="24"/>
        </w:rPr>
        <w:t xml:space="preserve"> e </w:t>
      </w:r>
      <w:r w:rsidR="006F7029" w:rsidRPr="00C5704C">
        <w:rPr>
          <w:rFonts w:ascii="Times New Roman" w:hAnsi="Times New Roman" w:cs="Times New Roman"/>
          <w:sz w:val="24"/>
          <w:szCs w:val="24"/>
        </w:rPr>
        <w:t>pedirei pão</w:t>
      </w:r>
      <w:r w:rsidR="00A203D2">
        <w:rPr>
          <w:rFonts w:ascii="Times New Roman" w:hAnsi="Times New Roman" w:cs="Times New Roman"/>
          <w:sz w:val="24"/>
          <w:szCs w:val="24"/>
        </w:rPr>
        <w:t>,” pensou,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03D2">
        <w:rPr>
          <w:rFonts w:ascii="Times New Roman" w:hAnsi="Times New Roman" w:cs="Times New Roman"/>
          <w:sz w:val="24"/>
          <w:szCs w:val="24"/>
        </w:rPr>
        <w:t>“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 não der, </w:t>
      </w:r>
      <w:r w:rsidR="001609FB">
        <w:rPr>
          <w:rFonts w:ascii="Times New Roman" w:hAnsi="Times New Roman" w:cs="Times New Roman"/>
          <w:sz w:val="24"/>
          <w:szCs w:val="24"/>
        </w:rPr>
        <w:t>talvez eu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 deite com ele sob o alpendre e</w:t>
      </w:r>
      <w:r w:rsidR="00A203D2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9FB">
        <w:rPr>
          <w:rFonts w:ascii="Times New Roman" w:hAnsi="Times New Roman" w:cs="Times New Roman"/>
          <w:sz w:val="24"/>
          <w:szCs w:val="24"/>
        </w:rPr>
        <w:t>em troca</w:t>
      </w:r>
      <w:r w:rsidR="00A203D2">
        <w:rPr>
          <w:rFonts w:ascii="Times New Roman" w:hAnsi="Times New Roman" w:cs="Times New Roman"/>
          <w:sz w:val="24"/>
          <w:szCs w:val="24"/>
        </w:rPr>
        <w:t>,</w:t>
      </w:r>
      <w:r w:rsidR="001609FB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ele me dará pão ou peixe seco</w:t>
      </w:r>
      <w:r w:rsidR="00192BB0">
        <w:rPr>
          <w:rFonts w:ascii="Times New Roman" w:hAnsi="Times New Roman" w:cs="Times New Roman"/>
          <w:sz w:val="24"/>
          <w:szCs w:val="24"/>
        </w:rPr>
        <w:t>.</w:t>
      </w:r>
      <w:r w:rsidR="00953285">
        <w:rPr>
          <w:rFonts w:ascii="Times New Roman" w:hAnsi="Times New Roman" w:cs="Times New Roman"/>
          <w:sz w:val="24"/>
          <w:szCs w:val="24"/>
        </w:rPr>
        <w:t>”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se aproximou do homem</w:t>
      </w:r>
      <w:r w:rsidR="001609FB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reconhece</w:t>
      </w:r>
      <w:r w:rsidR="001609FB">
        <w:rPr>
          <w:rFonts w:ascii="Times New Roman" w:hAnsi="Times New Roman" w:cs="Times New Roman"/>
          <w:sz w:val="24"/>
          <w:szCs w:val="24"/>
        </w:rPr>
        <w:t>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o forasteiro de Khárkov </w:t>
      </w:r>
      <w:r w:rsidR="00454EA0">
        <w:rPr>
          <w:rFonts w:ascii="Times New Roman" w:hAnsi="Times New Roman" w:cs="Times New Roman"/>
          <w:sz w:val="24"/>
          <w:szCs w:val="24"/>
        </w:rPr>
        <w:t>que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9FB">
        <w:rPr>
          <w:rFonts w:ascii="Times New Roman" w:hAnsi="Times New Roman" w:cs="Times New Roman"/>
          <w:sz w:val="24"/>
          <w:szCs w:val="24"/>
        </w:rPr>
        <w:t>ali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609FB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Kertch, onde </w:t>
      </w:r>
      <w:r w:rsidR="006F7029" w:rsidRPr="00BF55D9">
        <w:rPr>
          <w:rFonts w:ascii="Times New Roman" w:hAnsi="Times New Roman" w:cs="Times New Roman"/>
          <w:sz w:val="24"/>
          <w:szCs w:val="24"/>
        </w:rPr>
        <w:t>ela</w:t>
      </w:r>
      <w:r w:rsidR="00555066" w:rsidRPr="00BF55D9">
        <w:rPr>
          <w:rFonts w:ascii="Times New Roman" w:hAnsi="Times New Roman" w:cs="Times New Roman"/>
          <w:sz w:val="24"/>
          <w:szCs w:val="24"/>
        </w:rPr>
        <w:t>,</w:t>
      </w:r>
      <w:r w:rsidR="00555066">
        <w:rPr>
          <w:rFonts w:ascii="Times New Roman" w:hAnsi="Times New Roman" w:cs="Times New Roman"/>
          <w:sz w:val="24"/>
          <w:szCs w:val="24"/>
        </w:rPr>
        <w:t xml:space="preserve"> depois da morte de sua mãe,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9FB">
        <w:rPr>
          <w:rFonts w:ascii="Times New Roman" w:hAnsi="Times New Roman" w:cs="Times New Roman"/>
          <w:sz w:val="24"/>
          <w:szCs w:val="24"/>
        </w:rPr>
        <w:t>vivia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em completa solidão, não parecia um estranho. </w:t>
      </w:r>
      <w:r w:rsidR="006F7029" w:rsidRPr="002162F9">
        <w:rPr>
          <w:rFonts w:ascii="Times New Roman" w:hAnsi="Times New Roman" w:cs="Times New Roman"/>
          <w:sz w:val="24"/>
          <w:szCs w:val="24"/>
        </w:rPr>
        <w:t xml:space="preserve">E </w:t>
      </w:r>
      <w:r w:rsidR="00555066" w:rsidRPr="002162F9">
        <w:rPr>
          <w:rFonts w:ascii="Times New Roman" w:hAnsi="Times New Roman" w:cs="Times New Roman"/>
          <w:sz w:val="24"/>
          <w:szCs w:val="24"/>
        </w:rPr>
        <w:t xml:space="preserve">disse </w:t>
      </w:r>
      <w:r w:rsidR="006F7029" w:rsidRPr="002162F9">
        <w:rPr>
          <w:rFonts w:ascii="Times New Roman" w:hAnsi="Times New Roman" w:cs="Times New Roman"/>
          <w:sz w:val="24"/>
          <w:szCs w:val="24"/>
        </w:rPr>
        <w:t>Maria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estendendo as mãos para </w:t>
      </w:r>
      <w:r w:rsidR="00555066">
        <w:rPr>
          <w:rFonts w:ascii="Times New Roman" w:hAnsi="Times New Roman" w:cs="Times New Roman"/>
          <w:sz w:val="24"/>
          <w:szCs w:val="24"/>
        </w:rPr>
        <w:t>ganhar um</w:t>
      </w:r>
      <w:r w:rsidR="006F7029" w:rsidRPr="00C5704C">
        <w:rPr>
          <w:rFonts w:ascii="Times New Roman" w:hAnsi="Times New Roman" w:cs="Times New Roman"/>
          <w:sz w:val="24"/>
          <w:szCs w:val="24"/>
        </w:rPr>
        <w:t>a esmola:</w:t>
      </w:r>
    </w:p>
    <w:p w:rsidR="006F7029" w:rsidRPr="00C5704C" w:rsidRDefault="00BE0D1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Senhor! Jesus Cristo! Filho de Deus!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 Dã da tribo de Dã, </w:t>
      </w:r>
      <w:r w:rsidR="001609F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1609FB">
        <w:rPr>
          <w:rFonts w:ascii="Times New Roman" w:hAnsi="Times New Roman" w:cs="Times New Roman"/>
          <w:sz w:val="24"/>
          <w:szCs w:val="24"/>
        </w:rPr>
        <w:t>, 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F7029" w:rsidRPr="00C5704C" w:rsidRDefault="00BE0D14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é a mim que chama</w:t>
      </w:r>
      <w:r w:rsidR="009D7F5E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>, mas a meu Irmão</w:t>
      </w:r>
      <w:r w:rsidR="00555066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tribo de Judá. </w:t>
      </w:r>
      <w:r w:rsidR="00454EA0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u sou Dã</w:t>
      </w:r>
      <w:r w:rsidR="00454EA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tribo de Dã, o Anticristo, o Filho de Deus enviado para a </w:t>
      </w:r>
      <w:r w:rsidR="00F84766">
        <w:rPr>
          <w:rFonts w:ascii="Times New Roman" w:hAnsi="Times New Roman" w:cs="Times New Roman"/>
          <w:sz w:val="24"/>
          <w:szCs w:val="24"/>
        </w:rPr>
        <w:t>M</w:t>
      </w:r>
      <w:r w:rsidR="00F84766" w:rsidRPr="00C5704C">
        <w:rPr>
          <w:rFonts w:ascii="Times New Roman" w:hAnsi="Times New Roman" w:cs="Times New Roman"/>
          <w:sz w:val="24"/>
          <w:szCs w:val="24"/>
        </w:rPr>
        <w:t>aldição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4EA0">
        <w:rPr>
          <w:rFonts w:ascii="Times New Roman" w:hAnsi="Times New Roman" w:cs="Times New Roman"/>
          <w:sz w:val="24"/>
          <w:szCs w:val="24"/>
        </w:rPr>
        <w:t>pronunciada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pela primeira vez na montanha de Ebal. </w:t>
      </w:r>
      <w:r w:rsidR="00454EA0">
        <w:rPr>
          <w:rFonts w:ascii="Times New Roman" w:hAnsi="Times New Roman" w:cs="Times New Roman"/>
          <w:sz w:val="24"/>
          <w:szCs w:val="24"/>
        </w:rPr>
        <w:t xml:space="preserve">Ainda não chegou a hora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da </w:t>
      </w:r>
      <w:r w:rsidR="00454EA0">
        <w:rPr>
          <w:rFonts w:ascii="Times New Roman" w:hAnsi="Times New Roman" w:cs="Times New Roman"/>
          <w:sz w:val="24"/>
          <w:szCs w:val="24"/>
        </w:rPr>
        <w:t>B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ênção, pronunciada </w:t>
      </w:r>
      <w:r w:rsidR="00555066">
        <w:rPr>
          <w:rFonts w:ascii="Times New Roman" w:hAnsi="Times New Roman" w:cs="Times New Roman"/>
          <w:sz w:val="24"/>
          <w:szCs w:val="24"/>
        </w:rPr>
        <w:t xml:space="preserve">pela primeira vez </w:t>
      </w:r>
      <w:r w:rsidR="006F7029" w:rsidRPr="00C5704C">
        <w:rPr>
          <w:rFonts w:ascii="Times New Roman" w:hAnsi="Times New Roman" w:cs="Times New Roman"/>
          <w:sz w:val="24"/>
          <w:szCs w:val="24"/>
        </w:rPr>
        <w:t>na montanha de G</w:t>
      </w:r>
      <w:r w:rsidR="00FE62A9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>r</w:t>
      </w:r>
      <w:r w:rsidR="004F1AFB">
        <w:rPr>
          <w:rFonts w:ascii="Times New Roman" w:hAnsi="Times New Roman" w:cs="Times New Roman"/>
          <w:sz w:val="24"/>
          <w:szCs w:val="24"/>
        </w:rPr>
        <w:t>i</w:t>
      </w:r>
      <w:r w:rsidR="006F7029" w:rsidRPr="00C5704C">
        <w:rPr>
          <w:rFonts w:ascii="Times New Roman" w:hAnsi="Times New Roman" w:cs="Times New Roman"/>
          <w:sz w:val="24"/>
          <w:szCs w:val="24"/>
        </w:rPr>
        <w:t>zim, por isso meu Irmão Jesus</w:t>
      </w:r>
      <w:r w:rsidR="00454EA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tribo de Judá</w:t>
      </w:r>
      <w:r w:rsidR="00454EA0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responderá...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Maria não entendeu </w:t>
      </w:r>
      <w:r w:rsidR="00257B8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foi dito, porque não possuía razão, e não havia </w:t>
      </w:r>
      <w:r w:rsidR="00454EA0">
        <w:rPr>
          <w:rFonts w:ascii="Times New Roman" w:hAnsi="Times New Roman" w:cs="Times New Roman"/>
          <w:sz w:val="24"/>
          <w:szCs w:val="24"/>
        </w:rPr>
        <w:t xml:space="preserve">nada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nas palavras de Dã, o Anticristo, que pudesse ser </w:t>
      </w:r>
      <w:r w:rsidR="009D7F5E">
        <w:rPr>
          <w:rFonts w:ascii="Times New Roman" w:hAnsi="Times New Roman" w:cs="Times New Roman"/>
          <w:sz w:val="24"/>
          <w:szCs w:val="24"/>
        </w:rPr>
        <w:t>compree</w:t>
      </w:r>
      <w:r w:rsidR="009D7F5E" w:rsidRPr="002162F9">
        <w:rPr>
          <w:rFonts w:ascii="Times New Roman" w:hAnsi="Times New Roman" w:cs="Times New Roman"/>
          <w:sz w:val="24"/>
          <w:szCs w:val="24"/>
        </w:rPr>
        <w:t>n</w:t>
      </w:r>
      <w:r w:rsidR="0037148F" w:rsidRPr="002162F9">
        <w:rPr>
          <w:rFonts w:ascii="Times New Roman" w:hAnsi="Times New Roman" w:cs="Times New Roman"/>
          <w:sz w:val="24"/>
          <w:szCs w:val="24"/>
        </w:rPr>
        <w:t>d</w:t>
      </w:r>
      <w:r w:rsidR="009D7F5E" w:rsidRPr="002162F9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A203D2">
        <w:rPr>
          <w:rFonts w:ascii="Times New Roman" w:hAnsi="Times New Roman" w:cs="Times New Roman"/>
          <w:sz w:val="24"/>
          <w:szCs w:val="24"/>
        </w:rPr>
        <w:t xml:space="preserve">o uso 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razão. E </w:t>
      </w:r>
      <w:r w:rsidR="00112A76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chorar. Então Dã, </w:t>
      </w:r>
      <w:r w:rsidR="00454EA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257B8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perguntou:</w:t>
      </w:r>
    </w:p>
    <w:p w:rsidR="006F7029" w:rsidRPr="00C5704C" w:rsidRDefault="00257B8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Por que est</w:t>
      </w:r>
      <w:r w:rsidR="006F7029" w:rsidRPr="00F43B45">
        <w:rPr>
          <w:rFonts w:ascii="Times New Roman" w:hAnsi="Times New Roman" w:cs="Times New Roman"/>
          <w:sz w:val="24"/>
          <w:szCs w:val="24"/>
          <w:highlight w:val="yellow"/>
        </w:rPr>
        <w:t>á</w:t>
      </w:r>
      <w:r w:rsidR="009D7F5E" w:rsidRPr="00F43B45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chorando?</w:t>
      </w:r>
    </w:p>
    <w:p w:rsidR="006F7029" w:rsidRPr="00BA3198" w:rsidRDefault="00C2485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Meu pai morreu há muito tempo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disse Maria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>
        <w:rPr>
          <w:rFonts w:ascii="Times New Roman" w:hAnsi="Times New Roman" w:cs="Times New Roman"/>
          <w:sz w:val="24"/>
          <w:szCs w:val="24"/>
        </w:rPr>
        <w:t>minha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mãe</w:t>
      </w:r>
      <w:r w:rsidR="00A203D2">
        <w:rPr>
          <w:rFonts w:ascii="Times New Roman" w:hAnsi="Times New Roman" w:cs="Times New Roman"/>
          <w:sz w:val="24"/>
          <w:szCs w:val="24"/>
        </w:rPr>
        <w:t xml:space="preserve"> </w:t>
      </w:r>
      <w:r w:rsidR="00454EA0">
        <w:rPr>
          <w:rFonts w:ascii="Times New Roman" w:hAnsi="Times New Roman" w:cs="Times New Roman"/>
          <w:sz w:val="24"/>
          <w:szCs w:val="24"/>
        </w:rPr>
        <w:t>acabou de morrer</w:t>
      </w:r>
      <w:r w:rsidR="006F7029" w:rsidRPr="00C5704C">
        <w:rPr>
          <w:rFonts w:ascii="Times New Roman" w:hAnsi="Times New Roman" w:cs="Times New Roman"/>
          <w:sz w:val="24"/>
          <w:szCs w:val="24"/>
        </w:rPr>
        <w:t>. Meus irmãos me rejeitaram</w:t>
      </w:r>
      <w:r w:rsidR="00454EA0">
        <w:rPr>
          <w:rFonts w:ascii="Times New Roman" w:hAnsi="Times New Roman" w:cs="Times New Roman"/>
          <w:sz w:val="24"/>
          <w:szCs w:val="24"/>
        </w:rPr>
        <w:t xml:space="preserve"> 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eu perdi </w:t>
      </w:r>
      <w:r w:rsidR="00555066">
        <w:rPr>
          <w:rFonts w:ascii="Times New Roman" w:hAnsi="Times New Roman" w:cs="Times New Roman"/>
          <w:sz w:val="24"/>
          <w:szCs w:val="24"/>
        </w:rPr>
        <w:t>meu irmão mais novo, Vássia, 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Izium, e agora não </w:t>
      </w:r>
      <w:r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ninguém para cuidar de mim e eu não tenho de quem cuidar... </w:t>
      </w:r>
      <w:r w:rsidR="00555066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>stou s</w:t>
      </w:r>
      <w:r w:rsidR="00454EA0">
        <w:rPr>
          <w:rFonts w:ascii="Times New Roman" w:hAnsi="Times New Roman" w:cs="Times New Roman"/>
          <w:sz w:val="24"/>
          <w:szCs w:val="24"/>
        </w:rPr>
        <w:t>ozinha</w:t>
      </w:r>
      <w:r w:rsidR="006F7029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Dã respondeu a ela:</w:t>
      </w:r>
    </w:p>
    <w:p w:rsidR="006F7029" w:rsidRPr="00C5704C" w:rsidRDefault="00F5683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5A4A">
        <w:rPr>
          <w:rFonts w:ascii="Times New Roman" w:hAnsi="Times New Roman" w:cs="Times New Roman"/>
          <w:sz w:val="24"/>
          <w:szCs w:val="24"/>
        </w:rPr>
        <w:t>—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Te</w:t>
      </w:r>
      <w:r w:rsidR="009D7F5E" w:rsidRPr="00425A4A">
        <w:rPr>
          <w:rFonts w:ascii="Times New Roman" w:hAnsi="Times New Roman" w:cs="Times New Roman"/>
          <w:sz w:val="24"/>
          <w:szCs w:val="24"/>
        </w:rPr>
        <w:t>m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piedade d</w:t>
      </w:r>
      <w:r w:rsidR="00454EA0" w:rsidRPr="00425A4A">
        <w:rPr>
          <w:rFonts w:ascii="Times New Roman" w:hAnsi="Times New Roman" w:cs="Times New Roman"/>
          <w:sz w:val="24"/>
          <w:szCs w:val="24"/>
        </w:rPr>
        <w:t>e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="009D7F5E" w:rsidRPr="00425A4A">
        <w:rPr>
          <w:rFonts w:ascii="Times New Roman" w:hAnsi="Times New Roman" w:cs="Times New Roman"/>
          <w:sz w:val="24"/>
          <w:szCs w:val="24"/>
        </w:rPr>
        <w:t>t</w:t>
      </w:r>
      <w:r w:rsidRPr="00425A4A">
        <w:rPr>
          <w:rFonts w:ascii="Times New Roman" w:hAnsi="Times New Roman" w:cs="Times New Roman"/>
          <w:sz w:val="24"/>
          <w:szCs w:val="24"/>
        </w:rPr>
        <w:t xml:space="preserve">ua </w:t>
      </w:r>
      <w:r w:rsidR="006F7029" w:rsidRPr="00425A4A">
        <w:rPr>
          <w:rFonts w:ascii="Times New Roman" w:hAnsi="Times New Roman" w:cs="Times New Roman"/>
          <w:sz w:val="24"/>
          <w:szCs w:val="24"/>
        </w:rPr>
        <w:t>mãe, chor</w:t>
      </w:r>
      <w:r w:rsidR="009D7F5E" w:rsidRPr="00425A4A">
        <w:rPr>
          <w:rFonts w:ascii="Times New Roman" w:hAnsi="Times New Roman" w:cs="Times New Roman"/>
          <w:sz w:val="24"/>
          <w:szCs w:val="24"/>
        </w:rPr>
        <w:t>a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por ela, mas esse choro não trará alívio. Ela </w:t>
      </w:r>
      <w:r w:rsidRPr="00425A4A">
        <w:rPr>
          <w:rFonts w:ascii="Times New Roman" w:hAnsi="Times New Roman" w:cs="Times New Roman"/>
          <w:sz w:val="24"/>
          <w:szCs w:val="24"/>
        </w:rPr>
        <w:t xml:space="preserve">não 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morreu </w:t>
      </w:r>
      <w:r w:rsidR="00454EA0" w:rsidRPr="00425A4A">
        <w:rPr>
          <w:rFonts w:ascii="Times New Roman" w:hAnsi="Times New Roman" w:cs="Times New Roman"/>
          <w:sz w:val="24"/>
          <w:szCs w:val="24"/>
        </w:rPr>
        <w:t>p</w:t>
      </w:r>
      <w:r w:rsidR="00A075DA" w:rsidRPr="00425A4A">
        <w:rPr>
          <w:rFonts w:ascii="Times New Roman" w:hAnsi="Times New Roman" w:cs="Times New Roman"/>
          <w:sz w:val="24"/>
          <w:szCs w:val="24"/>
        </w:rPr>
        <w:t>or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ação </w:t>
      </w:r>
      <w:r w:rsidR="009B7D29" w:rsidRPr="00425A4A">
        <w:rPr>
          <w:rFonts w:ascii="Times New Roman" w:hAnsi="Times New Roman" w:cs="Times New Roman"/>
          <w:sz w:val="24"/>
          <w:szCs w:val="24"/>
        </w:rPr>
        <w:t>dos homens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, pois o Senhor também julga o pobre </w:t>
      </w:r>
      <w:r w:rsidRPr="00425A4A">
        <w:rPr>
          <w:rFonts w:ascii="Times New Roman" w:hAnsi="Times New Roman" w:cs="Times New Roman"/>
          <w:sz w:val="24"/>
          <w:szCs w:val="24"/>
        </w:rPr>
        <w:t>sem indulgência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... Até </w:t>
      </w:r>
      <w:r w:rsidR="00BD2107" w:rsidRPr="00425A4A">
        <w:rPr>
          <w:rFonts w:ascii="Times New Roman" w:hAnsi="Times New Roman" w:cs="Times New Roman"/>
          <w:sz w:val="24"/>
          <w:szCs w:val="24"/>
        </w:rPr>
        <w:t>monst</w:t>
      </w:r>
      <w:r w:rsidR="00034394">
        <w:rPr>
          <w:rFonts w:ascii="Times New Roman" w:hAnsi="Times New Roman" w:cs="Times New Roman"/>
          <w:sz w:val="24"/>
          <w:szCs w:val="24"/>
        </w:rPr>
        <w:t>r</w:t>
      </w:r>
      <w:r w:rsidR="00BD2107" w:rsidRPr="00425A4A">
        <w:rPr>
          <w:rFonts w:ascii="Times New Roman" w:hAnsi="Times New Roman" w:cs="Times New Roman"/>
          <w:sz w:val="24"/>
          <w:szCs w:val="24"/>
        </w:rPr>
        <w:t>os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="00BD2107" w:rsidRPr="00425A4A">
        <w:rPr>
          <w:rFonts w:ascii="Times New Roman" w:hAnsi="Times New Roman" w:cs="Times New Roman"/>
          <w:sz w:val="24"/>
          <w:szCs w:val="24"/>
        </w:rPr>
        <w:t xml:space="preserve">dão o seio a </w:t>
      </w:r>
      <w:r w:rsidR="008E5A7C">
        <w:rPr>
          <w:rFonts w:ascii="Times New Roman" w:hAnsi="Times New Roman" w:cs="Times New Roman"/>
          <w:sz w:val="24"/>
          <w:szCs w:val="24"/>
        </w:rPr>
        <w:t>suas crias</w:t>
      </w:r>
      <w:r w:rsidR="00BD2107" w:rsidRPr="00425A4A">
        <w:rPr>
          <w:rFonts w:ascii="Times New Roman" w:hAnsi="Times New Roman" w:cs="Times New Roman"/>
          <w:sz w:val="24"/>
          <w:szCs w:val="24"/>
        </w:rPr>
        <w:t xml:space="preserve"> para </w:t>
      </w:r>
      <w:r w:rsidR="008E5A7C">
        <w:rPr>
          <w:rFonts w:ascii="Times New Roman" w:hAnsi="Times New Roman" w:cs="Times New Roman"/>
          <w:sz w:val="24"/>
          <w:szCs w:val="24"/>
        </w:rPr>
        <w:t>amamentá-las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, mas a filha do povo tornou-se cruel como avestruzes no deserto. </w:t>
      </w:r>
      <w:r w:rsidR="009D7F5E" w:rsidRPr="00425A4A">
        <w:rPr>
          <w:rFonts w:ascii="Times New Roman" w:hAnsi="Times New Roman" w:cs="Times New Roman"/>
          <w:sz w:val="24"/>
          <w:szCs w:val="24"/>
        </w:rPr>
        <w:t>A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língua do bebê </w:t>
      </w:r>
      <w:r w:rsidRPr="00425A4A">
        <w:rPr>
          <w:rFonts w:ascii="Times New Roman" w:hAnsi="Times New Roman" w:cs="Times New Roman"/>
          <w:sz w:val="24"/>
          <w:szCs w:val="24"/>
        </w:rPr>
        <w:t>gruda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na </w:t>
      </w:r>
      <w:r w:rsidRPr="00425A4A">
        <w:rPr>
          <w:rFonts w:ascii="Times New Roman" w:hAnsi="Times New Roman" w:cs="Times New Roman"/>
          <w:sz w:val="24"/>
          <w:szCs w:val="24"/>
        </w:rPr>
        <w:t>garganta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="009D7F5E" w:rsidRPr="00425A4A">
        <w:rPr>
          <w:rFonts w:ascii="Times New Roman" w:hAnsi="Times New Roman" w:cs="Times New Roman"/>
          <w:sz w:val="24"/>
          <w:szCs w:val="24"/>
        </w:rPr>
        <w:t xml:space="preserve">de tanta sede, 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e as crianças pedem pão, </w:t>
      </w:r>
      <w:r w:rsidRPr="00425A4A">
        <w:rPr>
          <w:rFonts w:ascii="Times New Roman" w:hAnsi="Times New Roman" w:cs="Times New Roman"/>
          <w:sz w:val="24"/>
          <w:szCs w:val="24"/>
        </w:rPr>
        <w:t xml:space="preserve">mas </w:t>
      </w:r>
      <w:r w:rsidR="006F7029" w:rsidRPr="00425A4A">
        <w:rPr>
          <w:rFonts w:ascii="Times New Roman" w:hAnsi="Times New Roman" w:cs="Times New Roman"/>
          <w:sz w:val="24"/>
          <w:szCs w:val="24"/>
        </w:rPr>
        <w:t xml:space="preserve">ninguém </w:t>
      </w:r>
      <w:r w:rsidR="00F8072B" w:rsidRPr="00425A4A">
        <w:rPr>
          <w:rFonts w:ascii="Times New Roman" w:hAnsi="Times New Roman" w:cs="Times New Roman"/>
          <w:sz w:val="24"/>
          <w:szCs w:val="24"/>
        </w:rPr>
        <w:t>o</w:t>
      </w:r>
      <w:r w:rsidR="006E3ECD" w:rsidRPr="00425A4A">
        <w:rPr>
          <w:rFonts w:ascii="Times New Roman" w:hAnsi="Times New Roman" w:cs="Times New Roman"/>
          <w:sz w:val="24"/>
          <w:szCs w:val="24"/>
        </w:rPr>
        <w:t xml:space="preserve"> </w:t>
      </w:r>
      <w:r w:rsidRPr="00425A4A">
        <w:rPr>
          <w:rFonts w:ascii="Times New Roman" w:hAnsi="Times New Roman" w:cs="Times New Roman"/>
          <w:sz w:val="24"/>
          <w:szCs w:val="24"/>
        </w:rPr>
        <w:t>dá</w:t>
      </w:r>
      <w:r w:rsidR="006F7029" w:rsidRPr="00425A4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425A4A">
        <w:rPr>
          <w:rStyle w:val="Refdenotaderodap"/>
          <w:rFonts w:ascii="Times New Roman" w:hAnsi="Times New Roman" w:cs="Times New Roman"/>
          <w:sz w:val="24"/>
          <w:szCs w:val="24"/>
        </w:rPr>
        <w:footnoteReference w:id="45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129">
        <w:rPr>
          <w:rFonts w:ascii="Times New Roman" w:hAnsi="Times New Roman" w:cs="Times New Roman"/>
          <w:sz w:val="24"/>
          <w:szCs w:val="24"/>
        </w:rPr>
        <w:t xml:space="preserve">Assim disse Dã, </w:t>
      </w:r>
      <w:r w:rsidR="009B7D29" w:rsidRPr="00A81129">
        <w:rPr>
          <w:rFonts w:ascii="Times New Roman" w:hAnsi="Times New Roman" w:cs="Times New Roman"/>
          <w:sz w:val="24"/>
          <w:szCs w:val="24"/>
        </w:rPr>
        <w:t>a</w:t>
      </w:r>
      <w:r w:rsidRPr="00A81129">
        <w:rPr>
          <w:rFonts w:ascii="Times New Roman" w:hAnsi="Times New Roman" w:cs="Times New Roman"/>
          <w:sz w:val="24"/>
          <w:szCs w:val="24"/>
        </w:rPr>
        <w:t xml:space="preserve"> Áspide, o Anticristo, através do profeta Jeremias, </w:t>
      </w:r>
      <w:r w:rsidR="00810F2A" w:rsidRPr="00A81129">
        <w:rPr>
          <w:rFonts w:ascii="Times New Roman" w:hAnsi="Times New Roman" w:cs="Times New Roman"/>
          <w:sz w:val="24"/>
          <w:szCs w:val="24"/>
        </w:rPr>
        <w:t>e</w:t>
      </w:r>
      <w:r w:rsidR="00917379" w:rsidRPr="00A81129">
        <w:rPr>
          <w:rFonts w:ascii="Times New Roman" w:hAnsi="Times New Roman" w:cs="Times New Roman"/>
          <w:sz w:val="24"/>
          <w:szCs w:val="24"/>
        </w:rPr>
        <w:t>ntão tirou de sua bolsa de pastor</w:t>
      </w:r>
      <w:r w:rsidR="00810F2A" w:rsidRPr="00A81129">
        <w:rPr>
          <w:rFonts w:ascii="Times New Roman" w:hAnsi="Times New Roman" w:cs="Times New Roman"/>
          <w:sz w:val="24"/>
          <w:szCs w:val="24"/>
        </w:rPr>
        <w:t xml:space="preserve"> o</w:t>
      </w:r>
      <w:r w:rsidRPr="00A81129">
        <w:rPr>
          <w:rFonts w:ascii="Times New Roman" w:hAnsi="Times New Roman" w:cs="Times New Roman"/>
          <w:sz w:val="24"/>
          <w:szCs w:val="24"/>
        </w:rPr>
        <w:t xml:space="preserve"> pão impuro do exílio, legado pelo profeta Ezequiel,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17379">
        <w:rPr>
          <w:rFonts w:ascii="Times New Roman" w:hAnsi="Times New Roman" w:cs="Times New Roman"/>
          <w:sz w:val="24"/>
          <w:szCs w:val="24"/>
        </w:rPr>
        <w:t xml:space="preserve">o </w:t>
      </w:r>
      <w:r w:rsidR="00F56832">
        <w:rPr>
          <w:rFonts w:ascii="Times New Roman" w:hAnsi="Times New Roman" w:cs="Times New Roman"/>
          <w:sz w:val="24"/>
          <w:szCs w:val="24"/>
        </w:rPr>
        <w:t>estendeu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7379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Maria. </w:t>
      </w:r>
      <w:r w:rsidR="00ED369A">
        <w:rPr>
          <w:rFonts w:ascii="Times New Roman" w:hAnsi="Times New Roman" w:cs="Times New Roman"/>
          <w:sz w:val="24"/>
          <w:szCs w:val="24"/>
        </w:rPr>
        <w:t>Dessa vez,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ninguém </w:t>
      </w:r>
      <w:r w:rsidR="00ED369A">
        <w:rPr>
          <w:rFonts w:ascii="Times New Roman" w:hAnsi="Times New Roman" w:cs="Times New Roman"/>
          <w:sz w:val="24"/>
          <w:szCs w:val="24"/>
          <w:lang w:val="en-GB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tirou </w:t>
      </w:r>
      <w:r w:rsidR="00051BD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pão, </w:t>
      </w:r>
      <w:r w:rsidR="00810F2A">
        <w:rPr>
          <w:rFonts w:ascii="Times New Roman" w:hAnsi="Times New Roman" w:cs="Times New Roman"/>
          <w:sz w:val="24"/>
          <w:szCs w:val="24"/>
        </w:rPr>
        <w:t>sobre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o Senhor </w:t>
      </w:r>
      <w:r w:rsidRPr="00BF55D9">
        <w:rPr>
          <w:rFonts w:ascii="Times New Roman" w:hAnsi="Times New Roman" w:cs="Times New Roman"/>
          <w:sz w:val="24"/>
          <w:szCs w:val="24"/>
        </w:rPr>
        <w:t>disse:</w:t>
      </w:r>
    </w:p>
    <w:p w:rsidR="00810F2A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394">
        <w:rPr>
          <w:rFonts w:ascii="Times New Roman" w:hAnsi="Times New Roman" w:cs="Times New Roman"/>
          <w:sz w:val="24"/>
          <w:szCs w:val="24"/>
        </w:rPr>
        <w:t>“</w:t>
      </w:r>
      <w:r w:rsidR="00FD019F" w:rsidRPr="00034394">
        <w:rPr>
          <w:rFonts w:ascii="Times New Roman" w:hAnsi="Times New Roman" w:cs="Times New Roman"/>
          <w:sz w:val="24"/>
          <w:szCs w:val="24"/>
        </w:rPr>
        <w:t>Come-</w:t>
      </w:r>
      <w:r w:rsidR="00DC2376" w:rsidRPr="00034394">
        <w:rPr>
          <w:rFonts w:ascii="Times New Roman" w:hAnsi="Times New Roman" w:cs="Times New Roman"/>
          <w:sz w:val="24"/>
          <w:szCs w:val="24"/>
        </w:rPr>
        <w:t>o</w:t>
      </w:r>
      <w:r w:rsidRPr="00034394">
        <w:rPr>
          <w:rFonts w:ascii="Times New Roman" w:hAnsi="Times New Roman" w:cs="Times New Roman"/>
          <w:sz w:val="24"/>
          <w:szCs w:val="24"/>
        </w:rPr>
        <w:t xml:space="preserve"> como</w:t>
      </w:r>
      <w:r w:rsidR="00FD019F" w:rsidRPr="00034394">
        <w:rPr>
          <w:rFonts w:ascii="Times New Roman" w:hAnsi="Times New Roman" w:cs="Times New Roman"/>
          <w:sz w:val="24"/>
          <w:szCs w:val="24"/>
        </w:rPr>
        <w:t xml:space="preserve"> se fosse</w:t>
      </w:r>
      <w:r w:rsidRPr="00034394">
        <w:rPr>
          <w:rFonts w:ascii="Times New Roman" w:hAnsi="Times New Roman" w:cs="Times New Roman"/>
          <w:sz w:val="24"/>
          <w:szCs w:val="24"/>
        </w:rPr>
        <w:t xml:space="preserve"> pães de cevada e</w:t>
      </w:r>
      <w:r w:rsidR="00FD019F" w:rsidRPr="00034394">
        <w:rPr>
          <w:rFonts w:ascii="Times New Roman" w:hAnsi="Times New Roman" w:cs="Times New Roman"/>
          <w:sz w:val="24"/>
          <w:szCs w:val="24"/>
        </w:rPr>
        <w:t xml:space="preserve"> asse-o</w:t>
      </w:r>
      <w:r w:rsidRPr="00034394">
        <w:rPr>
          <w:rFonts w:ascii="Times New Roman" w:hAnsi="Times New Roman" w:cs="Times New Roman"/>
          <w:sz w:val="24"/>
          <w:szCs w:val="24"/>
        </w:rPr>
        <w:t xml:space="preserve"> à vista deles</w:t>
      </w:r>
      <w:r w:rsidR="00F8072B" w:rsidRPr="00034394">
        <w:rPr>
          <w:rFonts w:ascii="Times New Roman" w:hAnsi="Times New Roman" w:cs="Times New Roman"/>
          <w:sz w:val="24"/>
          <w:szCs w:val="24"/>
        </w:rPr>
        <w:t xml:space="preserve"> </w:t>
      </w:r>
      <w:r w:rsidR="00034394" w:rsidRPr="00034394">
        <w:rPr>
          <w:rFonts w:ascii="Times New Roman" w:hAnsi="Times New Roman" w:cs="Times New Roman"/>
          <w:sz w:val="24"/>
          <w:szCs w:val="24"/>
        </w:rPr>
        <w:t xml:space="preserve">com </w:t>
      </w:r>
      <w:r w:rsidRPr="00034394">
        <w:rPr>
          <w:rFonts w:ascii="Times New Roman" w:hAnsi="Times New Roman" w:cs="Times New Roman"/>
          <w:sz w:val="24"/>
          <w:szCs w:val="24"/>
        </w:rPr>
        <w:t>excremento humano...</w:t>
      </w:r>
      <w:proofErr w:type="gramStart"/>
      <w:r w:rsidRPr="00034394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034394">
        <w:rPr>
          <w:rStyle w:val="Refdenotaderodap"/>
          <w:rFonts w:ascii="Times New Roman" w:hAnsi="Times New Roman" w:cs="Times New Roman"/>
          <w:sz w:val="24"/>
          <w:szCs w:val="24"/>
        </w:rPr>
        <w:footnoteReference w:id="46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F2A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F8072B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Senhor</w:t>
      </w:r>
      <w:r w:rsidR="00FD019F">
        <w:rPr>
          <w:rFonts w:ascii="Times New Roman" w:hAnsi="Times New Roman" w:cs="Times New Roman"/>
          <w:sz w:val="24"/>
          <w:szCs w:val="24"/>
        </w:rPr>
        <w:t xml:space="preserve"> </w:t>
      </w:r>
      <w:r w:rsidR="00FD019F" w:rsidRPr="00FE62A9">
        <w:rPr>
          <w:rFonts w:ascii="Times New Roman" w:hAnsi="Times New Roman" w:cs="Times New Roman"/>
          <w:sz w:val="24"/>
          <w:szCs w:val="24"/>
        </w:rPr>
        <w:t>disse</w:t>
      </w:r>
      <w:r w:rsidRPr="00FE62A9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BC390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4394">
        <w:rPr>
          <w:rFonts w:ascii="Times New Roman" w:hAnsi="Times New Roman" w:cs="Times New Roman"/>
          <w:sz w:val="24"/>
          <w:szCs w:val="24"/>
        </w:rPr>
        <w:t>—</w:t>
      </w:r>
      <w:r w:rsidR="006F7029" w:rsidRPr="00034394">
        <w:rPr>
          <w:rFonts w:ascii="Times New Roman" w:hAnsi="Times New Roman" w:cs="Times New Roman"/>
          <w:sz w:val="24"/>
          <w:szCs w:val="24"/>
        </w:rPr>
        <w:t xml:space="preserve"> Assim os filhos de Israel comer</w:t>
      </w:r>
      <w:r w:rsidRPr="00034394">
        <w:rPr>
          <w:rFonts w:ascii="Times New Roman" w:hAnsi="Times New Roman" w:cs="Times New Roman"/>
          <w:sz w:val="24"/>
          <w:szCs w:val="24"/>
        </w:rPr>
        <w:t>ão</w:t>
      </w:r>
      <w:r w:rsidR="006F7029" w:rsidRPr="00034394">
        <w:rPr>
          <w:rFonts w:ascii="Times New Roman" w:hAnsi="Times New Roman" w:cs="Times New Roman"/>
          <w:sz w:val="24"/>
          <w:szCs w:val="24"/>
        </w:rPr>
        <w:t xml:space="preserve"> </w:t>
      </w:r>
      <w:r w:rsidRPr="00034394">
        <w:rPr>
          <w:rFonts w:ascii="Times New Roman" w:hAnsi="Times New Roman" w:cs="Times New Roman"/>
          <w:sz w:val="24"/>
          <w:szCs w:val="24"/>
        </w:rPr>
        <w:t xml:space="preserve">o </w:t>
      </w:r>
      <w:r w:rsidR="006F7029" w:rsidRPr="00034394">
        <w:rPr>
          <w:rFonts w:ascii="Times New Roman" w:hAnsi="Times New Roman" w:cs="Times New Roman"/>
          <w:sz w:val="24"/>
          <w:szCs w:val="24"/>
        </w:rPr>
        <w:t xml:space="preserve">pão impuro, entre os povos </w:t>
      </w:r>
      <w:r w:rsidR="00034394" w:rsidRPr="00034394">
        <w:rPr>
          <w:rFonts w:ascii="Times New Roman" w:hAnsi="Times New Roman" w:cs="Times New Roman"/>
          <w:sz w:val="24"/>
          <w:szCs w:val="24"/>
        </w:rPr>
        <w:t>pelos</w:t>
      </w:r>
      <w:r w:rsidR="00810F2A" w:rsidRPr="00034394">
        <w:rPr>
          <w:rFonts w:ascii="Times New Roman" w:hAnsi="Times New Roman" w:cs="Times New Roman"/>
          <w:sz w:val="24"/>
          <w:szCs w:val="24"/>
        </w:rPr>
        <w:t xml:space="preserve"> quais</w:t>
      </w:r>
      <w:r w:rsidR="006F7029" w:rsidRPr="00034394">
        <w:rPr>
          <w:rFonts w:ascii="Times New Roman" w:hAnsi="Times New Roman" w:cs="Times New Roman"/>
          <w:sz w:val="24"/>
          <w:szCs w:val="24"/>
        </w:rPr>
        <w:t xml:space="preserve"> Eu os </w:t>
      </w:r>
      <w:r w:rsidR="00034394" w:rsidRPr="00034394">
        <w:rPr>
          <w:rFonts w:ascii="Times New Roman" w:hAnsi="Times New Roman" w:cs="Times New Roman"/>
          <w:sz w:val="24"/>
          <w:szCs w:val="24"/>
        </w:rPr>
        <w:t>espalharei</w:t>
      </w:r>
      <w:r w:rsidR="006F7029" w:rsidRPr="0003439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034394">
        <w:rPr>
          <w:rStyle w:val="Refdenotaderodap"/>
          <w:rFonts w:ascii="Times New Roman" w:hAnsi="Times New Roman" w:cs="Times New Roman"/>
          <w:sz w:val="24"/>
          <w:szCs w:val="24"/>
        </w:rPr>
        <w:footnoteReference w:id="47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91737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profeta Ezequiel</w:t>
      </w:r>
      <w:r>
        <w:rPr>
          <w:rFonts w:ascii="Times New Roman" w:hAnsi="Times New Roman" w:cs="Times New Roman"/>
          <w:sz w:val="24"/>
          <w:szCs w:val="24"/>
        </w:rPr>
        <w:t>, no entanto,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convenceu o Senhor </w:t>
      </w:r>
      <w:r w:rsidR="00810F2A">
        <w:rPr>
          <w:rFonts w:ascii="Times New Roman" w:hAnsi="Times New Roman" w:cs="Times New Roman"/>
          <w:sz w:val="24"/>
          <w:szCs w:val="24"/>
        </w:rPr>
        <w:t>a</w:t>
      </w:r>
      <w:r w:rsidR="00810F2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assar </w:t>
      </w:r>
      <w:r w:rsidR="00DB251F">
        <w:rPr>
          <w:rFonts w:ascii="Times New Roman" w:hAnsi="Times New Roman" w:cs="Times New Roman"/>
          <w:sz w:val="24"/>
          <w:szCs w:val="24"/>
        </w:rPr>
        <w:t>o</w:t>
      </w:r>
      <w:r w:rsidR="00DB25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pão </w:t>
      </w:r>
      <w:r w:rsidR="00DB251F" w:rsidRPr="00C5704C">
        <w:rPr>
          <w:rFonts w:ascii="Times New Roman" w:hAnsi="Times New Roman" w:cs="Times New Roman"/>
          <w:sz w:val="24"/>
          <w:szCs w:val="24"/>
        </w:rPr>
        <w:t>d</w:t>
      </w:r>
      <w:r w:rsidR="00DB251F">
        <w:rPr>
          <w:rFonts w:ascii="Times New Roman" w:hAnsi="Times New Roman" w:cs="Times New Roman"/>
          <w:sz w:val="24"/>
          <w:szCs w:val="24"/>
        </w:rPr>
        <w:t>o</w:t>
      </w:r>
      <w:r w:rsidR="00DB25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exílio </w:t>
      </w:r>
      <w:r w:rsidR="00810F2A">
        <w:rPr>
          <w:rFonts w:ascii="Times New Roman" w:hAnsi="Times New Roman" w:cs="Times New Roman"/>
          <w:sz w:val="24"/>
          <w:szCs w:val="24"/>
        </w:rPr>
        <w:t xml:space="preserve">em estrume de vaca, e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810F2A">
        <w:rPr>
          <w:rFonts w:ascii="Times New Roman" w:hAnsi="Times New Roman" w:cs="Times New Roman"/>
          <w:sz w:val="24"/>
          <w:szCs w:val="24"/>
        </w:rPr>
        <w:t>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excremento humano.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E Maria, a menina</w:t>
      </w:r>
      <w:r w:rsidR="004F1A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mendiga, através d</w:t>
      </w:r>
      <w:r w:rsidR="0091737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pedaço de pão impuro do exílio, uniu-se ao desígnio de Deus, e todos que a conheceram e a depravaram, mesmo por ordem de Deus, tornaram-se detestáveis ao Senhor, e todos que </w:t>
      </w:r>
      <w:r w:rsidR="00D54F8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ajudaram, mesmo </w:t>
      </w:r>
      <w:r w:rsidR="00917379">
        <w:rPr>
          <w:rFonts w:ascii="Times New Roman" w:hAnsi="Times New Roman" w:cs="Times New Roman"/>
          <w:sz w:val="24"/>
          <w:szCs w:val="24"/>
        </w:rPr>
        <w:t>por vontade própria, e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Deus, tornaram-se agradáveis a</w:t>
      </w:r>
      <w:r w:rsidR="00D11935">
        <w:rPr>
          <w:rFonts w:ascii="Times New Roman" w:hAnsi="Times New Roman" w:cs="Times New Roman"/>
          <w:sz w:val="24"/>
          <w:szCs w:val="24"/>
        </w:rPr>
        <w:t xml:space="preserve">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Através </w:t>
      </w:r>
      <w:r w:rsidR="00B21E11">
        <w:rPr>
          <w:rFonts w:ascii="Times New Roman" w:hAnsi="Times New Roman" w:cs="Times New Roman"/>
          <w:sz w:val="24"/>
          <w:szCs w:val="24"/>
        </w:rPr>
        <w:t>do</w:t>
      </w:r>
      <w:r w:rsidR="00B21E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pão impuro do exílio</w:t>
      </w:r>
      <w:r w:rsidR="0091737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7379" w:rsidRPr="00C5704C">
        <w:rPr>
          <w:rFonts w:ascii="Times New Roman" w:hAnsi="Times New Roman" w:cs="Times New Roman"/>
          <w:sz w:val="24"/>
          <w:szCs w:val="24"/>
        </w:rPr>
        <w:t xml:space="preserve">Maria </w:t>
      </w:r>
      <w:r w:rsidRPr="00C5704C">
        <w:rPr>
          <w:rFonts w:ascii="Times New Roman" w:hAnsi="Times New Roman" w:cs="Times New Roman"/>
          <w:sz w:val="24"/>
          <w:szCs w:val="24"/>
        </w:rPr>
        <w:t>uniu-se a</w:t>
      </w:r>
      <w:r w:rsidR="00917379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estranho, como </w:t>
      </w:r>
      <w:commentRangeStart w:id="25"/>
      <w:r w:rsidRPr="00C5704C">
        <w:rPr>
          <w:rFonts w:ascii="Times New Roman" w:hAnsi="Times New Roman" w:cs="Times New Roman"/>
          <w:sz w:val="24"/>
          <w:szCs w:val="24"/>
        </w:rPr>
        <w:t>Tamar</w:t>
      </w:r>
      <w:commentRangeEnd w:id="25"/>
      <w:r w:rsidR="00051BDE">
        <w:rPr>
          <w:rStyle w:val="Refdecomentrio"/>
          <w:rFonts w:cs="Times New Roman"/>
          <w:lang w:val="x-none"/>
        </w:rPr>
        <w:commentReference w:id="25"/>
      </w:r>
      <w:r w:rsidR="00983954">
        <w:rPr>
          <w:rStyle w:val="Refdenotaderodap"/>
          <w:rFonts w:ascii="Times New Roman" w:hAnsi="Times New Roman" w:cs="Times New Roman"/>
          <w:sz w:val="24"/>
          <w:szCs w:val="24"/>
        </w:rPr>
        <w:footnoteReference w:id="48"/>
      </w:r>
      <w:r w:rsidR="00917379">
        <w:rPr>
          <w:rFonts w:ascii="Times New Roman" w:hAnsi="Times New Roman" w:cs="Times New Roman"/>
          <w:sz w:val="24"/>
          <w:szCs w:val="24"/>
        </w:rPr>
        <w:t xml:space="preserve">se unira </w:t>
      </w:r>
      <w:r w:rsidRPr="00C5704C">
        <w:rPr>
          <w:rFonts w:ascii="Times New Roman" w:hAnsi="Times New Roman" w:cs="Times New Roman"/>
          <w:sz w:val="24"/>
          <w:szCs w:val="24"/>
        </w:rPr>
        <w:t>a Judá e Rute</w:t>
      </w:r>
      <w:r w:rsidR="00917379">
        <w:rPr>
          <w:rFonts w:ascii="Times New Roman" w:hAnsi="Times New Roman" w:cs="Times New Roman"/>
          <w:sz w:val="24"/>
          <w:szCs w:val="24"/>
        </w:rPr>
        <w:t>,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moabita</w:t>
      </w:r>
      <w:r w:rsidR="00B21E1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5D9">
        <w:rPr>
          <w:rFonts w:ascii="Times New Roman" w:hAnsi="Times New Roman" w:cs="Times New Roman"/>
          <w:sz w:val="24"/>
          <w:szCs w:val="24"/>
        </w:rPr>
        <w:t xml:space="preserve">se unira </w:t>
      </w:r>
      <w:r w:rsidRPr="00C5704C">
        <w:rPr>
          <w:rFonts w:ascii="Times New Roman" w:hAnsi="Times New Roman" w:cs="Times New Roman"/>
          <w:sz w:val="24"/>
          <w:szCs w:val="24"/>
        </w:rPr>
        <w:t>a Boaz</w:t>
      </w:r>
      <w:r w:rsidR="00983954">
        <w:rPr>
          <w:rFonts w:ascii="Times New Roman" w:hAnsi="Times New Roman" w:cs="Times New Roman"/>
          <w:sz w:val="24"/>
          <w:szCs w:val="24"/>
        </w:rPr>
        <w:t xml:space="preserve">, que 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Belém, </w:t>
      </w:r>
      <w:r w:rsidR="0091737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cidade judia. Maria não escolheu, mas foi escolhida. E Dã, </w:t>
      </w:r>
      <w:r w:rsidR="00917379">
        <w:rPr>
          <w:rFonts w:ascii="Times New Roman" w:hAnsi="Times New Roman" w:cs="Times New Roman"/>
          <w:sz w:val="24"/>
          <w:szCs w:val="24"/>
        </w:rPr>
        <w:t>a</w:t>
      </w:r>
      <w:r w:rsidR="009173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Áspide, o Anticristo, uniu-se </w:t>
      </w:r>
      <w:r w:rsidR="00917379">
        <w:rPr>
          <w:rFonts w:ascii="Times New Roman" w:hAnsi="Times New Roman" w:cs="Times New Roman"/>
          <w:sz w:val="24"/>
          <w:szCs w:val="24"/>
        </w:rPr>
        <w:t>à</w:t>
      </w:r>
      <w:r w:rsidR="009173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Maria através d</w:t>
      </w:r>
      <w:r w:rsidR="00BF473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BF473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473F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BF473F">
        <w:rPr>
          <w:rFonts w:ascii="Times New Roman" w:hAnsi="Times New Roman" w:cs="Times New Roman"/>
          <w:sz w:val="24"/>
          <w:szCs w:val="24"/>
        </w:rPr>
        <w:t>o</w:t>
      </w:r>
      <w:r w:rsidR="0091737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únic</w:t>
      </w:r>
      <w:r w:rsidR="00BF473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473F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>s quatro</w:t>
      </w:r>
      <w:r w:rsidR="00BF473F">
        <w:rPr>
          <w:rFonts w:ascii="Times New Roman" w:hAnsi="Times New Roman" w:cs="Times New Roman"/>
          <w:sz w:val="24"/>
          <w:szCs w:val="24"/>
        </w:rPr>
        <w:t xml:space="preserve"> flagelos </w:t>
      </w:r>
      <w:r w:rsidR="00917379">
        <w:rPr>
          <w:rFonts w:ascii="Times New Roman" w:hAnsi="Times New Roman" w:cs="Times New Roman"/>
          <w:sz w:val="24"/>
          <w:szCs w:val="24"/>
        </w:rPr>
        <w:t xml:space="preserve">a que </w:t>
      </w:r>
      <w:r w:rsidR="00051BDE">
        <w:rPr>
          <w:rFonts w:ascii="Times New Roman" w:hAnsi="Times New Roman" w:cs="Times New Roman"/>
          <w:sz w:val="24"/>
          <w:szCs w:val="24"/>
        </w:rPr>
        <w:t xml:space="preserve">ele </w:t>
      </w:r>
      <w:r w:rsidR="00917379">
        <w:rPr>
          <w:rFonts w:ascii="Times New Roman" w:hAnsi="Times New Roman" w:cs="Times New Roman"/>
          <w:sz w:val="24"/>
          <w:szCs w:val="24"/>
        </w:rPr>
        <w:t>estava vulnerável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473F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caminho </w:t>
      </w:r>
      <w:r w:rsidRPr="00BF55D9">
        <w:rPr>
          <w:rFonts w:ascii="Times New Roman" w:hAnsi="Times New Roman" w:cs="Times New Roman"/>
          <w:sz w:val="24"/>
          <w:szCs w:val="24"/>
        </w:rPr>
        <w:t>terre</w:t>
      </w:r>
      <w:r w:rsidR="0037148F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BF473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F16E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 se 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eitaram sob o alpendre, o mar </w:t>
      </w:r>
      <w:r w:rsidR="00917379">
        <w:rPr>
          <w:rFonts w:ascii="Times New Roman" w:hAnsi="Times New Roman" w:cs="Times New Roman"/>
          <w:sz w:val="24"/>
          <w:szCs w:val="24"/>
        </w:rPr>
        <w:t>rumorejava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na escuridão, a chuva sussurrava por alguns minutos e silenciava, e Maria respondia a </w:t>
      </w:r>
      <w:r w:rsidR="001F3783" w:rsidRPr="00C5704C">
        <w:rPr>
          <w:rFonts w:ascii="Times New Roman" w:hAnsi="Times New Roman" w:cs="Times New Roman"/>
          <w:sz w:val="24"/>
          <w:szCs w:val="24"/>
        </w:rPr>
        <w:t>es</w:t>
      </w:r>
      <w:r w:rsidR="001F3783">
        <w:rPr>
          <w:rFonts w:ascii="Times New Roman" w:hAnsi="Times New Roman" w:cs="Times New Roman"/>
          <w:sz w:val="24"/>
          <w:szCs w:val="24"/>
        </w:rPr>
        <w:t>s</w:t>
      </w:r>
      <w:r w:rsidR="001F3783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6F7029" w:rsidRPr="00C5704C">
        <w:rPr>
          <w:rFonts w:ascii="Times New Roman" w:hAnsi="Times New Roman" w:cs="Times New Roman"/>
          <w:sz w:val="24"/>
          <w:szCs w:val="24"/>
        </w:rPr>
        <w:t>sons vindos de várias direções com gemido</w:t>
      </w:r>
      <w:r w:rsidR="0014085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alegre</w:t>
      </w:r>
      <w:r w:rsidR="0014085B"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F7029" w:rsidRPr="00BF473F">
        <w:rPr>
          <w:rFonts w:ascii="Times New Roman" w:hAnsi="Times New Roman" w:cs="Times New Roman"/>
          <w:sz w:val="24"/>
          <w:szCs w:val="24"/>
        </w:rPr>
        <w:t>melodioso</w:t>
      </w:r>
      <w:r>
        <w:rPr>
          <w:rFonts w:ascii="Times New Roman" w:hAnsi="Times New Roman" w:cs="Times New Roman"/>
          <w:sz w:val="24"/>
          <w:szCs w:val="24"/>
        </w:rPr>
        <w:t>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17379"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e repente, 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ouviu um </w:t>
      </w:r>
      <w:r w:rsidR="0014085B">
        <w:rPr>
          <w:rFonts w:ascii="Times New Roman" w:hAnsi="Times New Roman" w:cs="Times New Roman"/>
          <w:sz w:val="24"/>
          <w:szCs w:val="24"/>
        </w:rPr>
        <w:t>estrondo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7379">
        <w:rPr>
          <w:rFonts w:ascii="Times New Roman" w:hAnsi="Times New Roman" w:cs="Times New Roman"/>
          <w:sz w:val="24"/>
          <w:szCs w:val="24"/>
        </w:rPr>
        <w:t>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água, como se um peso </w:t>
      </w:r>
      <w:r w:rsidR="00917379">
        <w:rPr>
          <w:rFonts w:ascii="Times New Roman" w:hAnsi="Times New Roman" w:cs="Times New Roman"/>
          <w:sz w:val="24"/>
          <w:szCs w:val="24"/>
        </w:rPr>
        <w:t>insustentável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7379">
        <w:rPr>
          <w:rFonts w:ascii="Times New Roman" w:hAnsi="Times New Roman" w:cs="Times New Roman"/>
          <w:sz w:val="24"/>
          <w:szCs w:val="24"/>
        </w:rPr>
        <w:t>tivesse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ca</w:t>
      </w:r>
      <w:r w:rsidR="00917379">
        <w:rPr>
          <w:rFonts w:ascii="Times New Roman" w:hAnsi="Times New Roman" w:cs="Times New Roman"/>
          <w:sz w:val="24"/>
          <w:szCs w:val="24"/>
        </w:rPr>
        <w:t>ído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7379">
        <w:rPr>
          <w:rFonts w:ascii="Times New Roman" w:hAnsi="Times New Roman" w:cs="Times New Roman"/>
          <w:sz w:val="24"/>
          <w:szCs w:val="24"/>
        </w:rPr>
        <w:t>no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mar. Maria olhou por </w:t>
      </w:r>
      <w:r>
        <w:rPr>
          <w:rFonts w:ascii="Times New Roman" w:hAnsi="Times New Roman" w:cs="Times New Roman"/>
          <w:sz w:val="24"/>
          <w:szCs w:val="24"/>
        </w:rPr>
        <w:t>baixo do</w:t>
      </w:r>
      <w:r w:rsidR="00F76C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ombro ossudo de Dã, o Anticristo, e percebeu que a lua </w:t>
      </w:r>
      <w:r w:rsidR="0014085B">
        <w:rPr>
          <w:rFonts w:ascii="Times New Roman" w:hAnsi="Times New Roman" w:cs="Times New Roman"/>
          <w:sz w:val="24"/>
          <w:szCs w:val="24"/>
        </w:rPr>
        <w:t>tinha sumido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 repente tudo silenciou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o mar </w:t>
      </w:r>
      <w:r w:rsidR="00F76C85">
        <w:rPr>
          <w:rFonts w:ascii="Times New Roman" w:hAnsi="Times New Roman" w:cs="Times New Roman"/>
          <w:sz w:val="24"/>
          <w:szCs w:val="24"/>
        </w:rPr>
        <w:t xml:space="preserve">e a chuva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F76C85" w:rsidRPr="00C5704C">
        <w:rPr>
          <w:rFonts w:ascii="Times New Roman" w:hAnsi="Times New Roman" w:cs="Times New Roman"/>
          <w:sz w:val="24"/>
          <w:szCs w:val="24"/>
        </w:rPr>
        <w:t>cal</w:t>
      </w:r>
      <w:r w:rsidR="00F76C85">
        <w:rPr>
          <w:rFonts w:ascii="Times New Roman" w:hAnsi="Times New Roman" w:cs="Times New Roman"/>
          <w:sz w:val="24"/>
          <w:szCs w:val="24"/>
        </w:rPr>
        <w:t>aram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como se </w:t>
      </w:r>
      <w:r w:rsidR="002E5E28">
        <w:rPr>
          <w:rFonts w:ascii="Times New Roman" w:hAnsi="Times New Roman" w:cs="Times New Roman"/>
          <w:sz w:val="24"/>
          <w:szCs w:val="24"/>
        </w:rPr>
        <w:t>os dois</w:t>
      </w:r>
      <w:r w:rsidR="00F16EAD">
        <w:rPr>
          <w:rFonts w:ascii="Times New Roman" w:hAnsi="Times New Roman" w:cs="Times New Roman"/>
          <w:sz w:val="24"/>
          <w:szCs w:val="24"/>
        </w:rPr>
        <w:t xml:space="preserve"> </w:t>
      </w:r>
      <w:r w:rsidR="00F25C9D">
        <w:rPr>
          <w:rFonts w:ascii="Times New Roman" w:hAnsi="Times New Roman" w:cs="Times New Roman"/>
          <w:sz w:val="24"/>
          <w:szCs w:val="24"/>
        </w:rPr>
        <w:t>refletissem</w:t>
      </w:r>
      <w:r w:rsidR="0014085B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Maria </w:t>
      </w:r>
      <w:r w:rsidR="005475CB" w:rsidRPr="00C5704C">
        <w:rPr>
          <w:rFonts w:ascii="Times New Roman" w:hAnsi="Times New Roman" w:cs="Times New Roman"/>
          <w:sz w:val="24"/>
          <w:szCs w:val="24"/>
        </w:rPr>
        <w:t>enro</w:t>
      </w:r>
      <w:r w:rsidR="005475CB">
        <w:rPr>
          <w:rFonts w:ascii="Times New Roman" w:hAnsi="Times New Roman" w:cs="Times New Roman"/>
          <w:sz w:val="24"/>
          <w:szCs w:val="24"/>
        </w:rPr>
        <w:t>dilhou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-se como uma rosca, como dormem os </w:t>
      </w:r>
      <w:r w:rsidR="00425D0B">
        <w:rPr>
          <w:rFonts w:ascii="Times New Roman" w:hAnsi="Times New Roman" w:cs="Times New Roman"/>
          <w:sz w:val="24"/>
          <w:szCs w:val="24"/>
        </w:rPr>
        <w:t>desabrigados</w:t>
      </w:r>
      <w:r w:rsidR="002E5E28">
        <w:rPr>
          <w:rFonts w:ascii="Times New Roman" w:hAnsi="Times New Roman" w:cs="Times New Roman"/>
          <w:sz w:val="24"/>
          <w:szCs w:val="24"/>
        </w:rPr>
        <w:t xml:space="preserve"> sob o friozinho da manhã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e adormeceu, acalentando a semente ainda fresca do sexto filho de Jacó, estranha ao seu ventre eslavo. </w:t>
      </w:r>
      <w:r w:rsidR="0014085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4085B">
        <w:rPr>
          <w:rFonts w:ascii="Times New Roman" w:hAnsi="Times New Roman" w:cs="Times New Roman"/>
          <w:sz w:val="24"/>
          <w:szCs w:val="24"/>
        </w:rPr>
        <w:t>fastando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-se da menina adormecida, </w:t>
      </w:r>
      <w:r w:rsidR="0014085B">
        <w:rPr>
          <w:rFonts w:ascii="Times New Roman" w:hAnsi="Times New Roman" w:cs="Times New Roman"/>
          <w:sz w:val="24"/>
          <w:szCs w:val="24"/>
        </w:rPr>
        <w:t xml:space="preserve">Dã, o Anticristo,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saiu andando ao longo da </w:t>
      </w:r>
      <w:r w:rsidR="005475CB">
        <w:rPr>
          <w:rFonts w:ascii="Times New Roman" w:hAnsi="Times New Roman" w:cs="Times New Roman"/>
          <w:sz w:val="24"/>
          <w:szCs w:val="24"/>
        </w:rPr>
        <w:t>praia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 se encontrava perto </w:t>
      </w:r>
      <w:r w:rsidR="0014085B">
        <w:rPr>
          <w:rFonts w:ascii="Times New Roman" w:hAnsi="Times New Roman" w:cs="Times New Roman"/>
          <w:sz w:val="24"/>
          <w:szCs w:val="24"/>
        </w:rPr>
        <w:t>de sua terra</w:t>
      </w:r>
      <w:r w:rsidR="00362D37">
        <w:rPr>
          <w:rFonts w:ascii="Times New Roman" w:hAnsi="Times New Roman" w:cs="Times New Roman"/>
          <w:sz w:val="24"/>
          <w:szCs w:val="24"/>
        </w:rPr>
        <w:t xml:space="preserve"> natal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4085B">
        <w:rPr>
          <w:rFonts w:ascii="Times New Roman" w:hAnsi="Times New Roman" w:cs="Times New Roman"/>
          <w:sz w:val="24"/>
          <w:szCs w:val="24"/>
        </w:rPr>
        <w:t>pressentia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isso, e seu coração batia como o coração do filho pródigo diante da porta paterna. Caminhava sobre </w:t>
      </w:r>
      <w:r w:rsidR="0014085B">
        <w:rPr>
          <w:rFonts w:ascii="Times New Roman" w:hAnsi="Times New Roman" w:cs="Times New Roman"/>
          <w:sz w:val="24"/>
          <w:szCs w:val="24"/>
        </w:rPr>
        <w:t>Panticapeu,</w:t>
      </w:r>
      <w:r w:rsidR="006967F4">
        <w:rPr>
          <w:rStyle w:val="Refdenotaderodap"/>
          <w:rFonts w:ascii="Times New Roman" w:hAnsi="Times New Roman" w:cs="Times New Roman"/>
          <w:sz w:val="24"/>
          <w:szCs w:val="24"/>
        </w:rPr>
        <w:footnoteReference w:id="49"/>
      </w:r>
      <w:r w:rsidR="0014085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terra helênica, onde</w:t>
      </w:r>
      <w:r w:rsidR="00BC467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do nascimento de seu</w:t>
      </w:r>
      <w:r w:rsidR="005475CB">
        <w:rPr>
          <w:rFonts w:ascii="Times New Roman" w:hAnsi="Times New Roman" w:cs="Times New Roman"/>
          <w:sz w:val="24"/>
          <w:szCs w:val="24"/>
        </w:rPr>
        <w:t xml:space="preserve"> </w:t>
      </w:r>
      <w:r w:rsidR="00425D0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rmão, Jesus, os helênicos haviam construído seus povoados </w:t>
      </w:r>
      <w:r w:rsidR="00425D0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pé d</w:t>
      </w:r>
      <w:r w:rsidR="00425A4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A4A">
        <w:rPr>
          <w:rFonts w:ascii="Times New Roman" w:hAnsi="Times New Roman" w:cs="Times New Roman"/>
          <w:sz w:val="24"/>
          <w:szCs w:val="24"/>
        </w:rPr>
        <w:t>monte</w:t>
      </w:r>
      <w:r w:rsidR="00801E1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Mitrídates. E </w:t>
      </w:r>
      <w:r w:rsidR="00D11935">
        <w:rPr>
          <w:rFonts w:ascii="Times New Roman" w:hAnsi="Times New Roman" w:cs="Times New Roman"/>
          <w:sz w:val="24"/>
          <w:szCs w:val="24"/>
        </w:rPr>
        <w:t>por haver</w:t>
      </w:r>
      <w:r w:rsidR="00C1773D">
        <w:rPr>
          <w:rFonts w:ascii="Times New Roman" w:hAnsi="Times New Roman" w:cs="Times New Roman"/>
          <w:sz w:val="24"/>
          <w:szCs w:val="24"/>
        </w:rPr>
        <w:t xml:space="preserve"> algo de</w:t>
      </w:r>
      <w:r w:rsidR="00C177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helênico </w:t>
      </w:r>
      <w:r w:rsidR="00D11935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já se sentia em terra própria, pois</w:t>
      </w:r>
      <w:r w:rsidR="00D11935">
        <w:rPr>
          <w:rFonts w:ascii="Times New Roman" w:hAnsi="Times New Roman" w:cs="Times New Roman"/>
          <w:sz w:val="24"/>
          <w:szCs w:val="24"/>
        </w:rPr>
        <w:t>, embora fossem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hostis ao povo de Dã, </w:t>
      </w:r>
      <w:r w:rsidR="00D11935">
        <w:rPr>
          <w:rFonts w:ascii="Times New Roman" w:hAnsi="Times New Roman" w:cs="Times New Roman"/>
          <w:sz w:val="24"/>
          <w:szCs w:val="24"/>
        </w:rPr>
        <w:t xml:space="preserve">os helênicos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D11935">
        <w:rPr>
          <w:rFonts w:ascii="Times New Roman" w:hAnsi="Times New Roman" w:cs="Times New Roman"/>
          <w:sz w:val="24"/>
          <w:szCs w:val="24"/>
        </w:rPr>
        <w:t xml:space="preserve">eram </w:t>
      </w:r>
      <w:r w:rsidRPr="00C5704C">
        <w:rPr>
          <w:rFonts w:ascii="Times New Roman" w:hAnsi="Times New Roman" w:cs="Times New Roman"/>
          <w:sz w:val="24"/>
          <w:szCs w:val="24"/>
        </w:rPr>
        <w:t>estranhos a ele</w:t>
      </w:r>
      <w:r w:rsidR="00D11935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1935">
        <w:rPr>
          <w:rFonts w:ascii="Times New Roman" w:hAnsi="Times New Roman" w:cs="Times New Roman"/>
          <w:sz w:val="24"/>
          <w:szCs w:val="24"/>
        </w:rPr>
        <w:t xml:space="preserve">da mesma forma, </w:t>
      </w:r>
      <w:r w:rsidR="001D2969">
        <w:rPr>
          <w:rFonts w:ascii="Times New Roman" w:hAnsi="Times New Roman" w:cs="Times New Roman"/>
          <w:sz w:val="24"/>
          <w:szCs w:val="24"/>
        </w:rPr>
        <w:t>dois</w:t>
      </w:r>
      <w:r w:rsidR="001D065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povos </w:t>
      </w:r>
      <w:r w:rsidR="001D2969">
        <w:rPr>
          <w:rFonts w:ascii="Times New Roman" w:hAnsi="Times New Roman" w:cs="Times New Roman"/>
          <w:sz w:val="24"/>
          <w:szCs w:val="24"/>
        </w:rPr>
        <w:t xml:space="preserve">podem </w:t>
      </w:r>
      <w:r w:rsidR="001D0654">
        <w:rPr>
          <w:rFonts w:ascii="Times New Roman" w:hAnsi="Times New Roman" w:cs="Times New Roman"/>
          <w:sz w:val="24"/>
          <w:szCs w:val="24"/>
        </w:rPr>
        <w:t>ser</w:t>
      </w:r>
      <w:r w:rsidR="001D296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estranhos u</w:t>
      </w:r>
      <w:r w:rsidR="001D2969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outro, mas não hostis</w:t>
      </w:r>
      <w:r w:rsidR="004604CC">
        <w:rPr>
          <w:rFonts w:ascii="Times New Roman" w:hAnsi="Times New Roman" w:cs="Times New Roman"/>
          <w:sz w:val="24"/>
          <w:szCs w:val="24"/>
        </w:rPr>
        <w:t xml:space="preserve"> ou podem ser </w:t>
      </w:r>
      <w:r w:rsidR="00EB338C">
        <w:rPr>
          <w:rFonts w:ascii="Times New Roman" w:hAnsi="Times New Roman" w:cs="Times New Roman"/>
          <w:sz w:val="24"/>
          <w:szCs w:val="24"/>
        </w:rPr>
        <w:t xml:space="preserve">tanto </w:t>
      </w:r>
      <w:r w:rsidR="001D2969">
        <w:rPr>
          <w:rFonts w:ascii="Times New Roman" w:hAnsi="Times New Roman" w:cs="Times New Roman"/>
          <w:sz w:val="24"/>
          <w:szCs w:val="24"/>
        </w:rPr>
        <w:t>estranhos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338C">
        <w:rPr>
          <w:rFonts w:ascii="Times New Roman" w:hAnsi="Times New Roman" w:cs="Times New Roman"/>
          <w:sz w:val="24"/>
          <w:szCs w:val="24"/>
        </w:rPr>
        <w:t>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hostis... </w:t>
      </w:r>
      <w:r w:rsidR="00D11935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não existem </w:t>
      </w:r>
      <w:r w:rsidR="009F5B66">
        <w:rPr>
          <w:rFonts w:ascii="Times New Roman" w:hAnsi="Times New Roman" w:cs="Times New Roman"/>
          <w:sz w:val="24"/>
          <w:szCs w:val="24"/>
        </w:rPr>
        <w:t>dois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iguais, cada um é bo</w:t>
      </w:r>
      <w:r w:rsidR="009F5B66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si mesm</w:t>
      </w:r>
      <w:r w:rsidR="009F5B6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existem </w:t>
      </w:r>
      <w:r w:rsidR="001D0654">
        <w:rPr>
          <w:rFonts w:ascii="Times New Roman" w:hAnsi="Times New Roman" w:cs="Times New Roman"/>
          <w:sz w:val="24"/>
          <w:szCs w:val="24"/>
        </w:rPr>
        <w:t xml:space="preserve">dois </w:t>
      </w:r>
      <w:r w:rsidRPr="00C5704C">
        <w:rPr>
          <w:rFonts w:ascii="Times New Roman" w:hAnsi="Times New Roman" w:cs="Times New Roman"/>
          <w:sz w:val="24"/>
          <w:szCs w:val="24"/>
        </w:rPr>
        <w:t>povos iguais, e os povos</w:t>
      </w:r>
      <w:r w:rsidR="00D11935">
        <w:rPr>
          <w:rFonts w:ascii="Times New Roman" w:hAnsi="Times New Roman" w:cs="Times New Roman"/>
          <w:sz w:val="24"/>
          <w:szCs w:val="24"/>
        </w:rPr>
        <w:t xml:space="preserve">, como </w:t>
      </w:r>
      <w:r w:rsidR="009F5B66">
        <w:rPr>
          <w:rFonts w:ascii="Times New Roman" w:hAnsi="Times New Roman" w:cs="Times New Roman"/>
          <w:sz w:val="24"/>
          <w:szCs w:val="24"/>
        </w:rPr>
        <w:t>os homens</w:t>
      </w:r>
      <w:r w:rsidR="00D119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dependem d</w:t>
      </w:r>
      <w:r w:rsidR="00D1193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destino. </w:t>
      </w:r>
      <w:r w:rsidR="00362D3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1D0654">
        <w:rPr>
          <w:rFonts w:ascii="Times New Roman" w:hAnsi="Times New Roman" w:cs="Times New Roman"/>
          <w:sz w:val="24"/>
          <w:szCs w:val="24"/>
        </w:rPr>
        <w:t>lguns</w:t>
      </w:r>
      <w:r w:rsidR="009F5B6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povos </w:t>
      </w:r>
      <w:r w:rsidR="001D0654">
        <w:rPr>
          <w:rFonts w:ascii="Times New Roman" w:hAnsi="Times New Roman" w:cs="Times New Roman"/>
          <w:sz w:val="24"/>
          <w:szCs w:val="24"/>
        </w:rPr>
        <w:t>convivem pacificamente, enquanto outros</w:t>
      </w:r>
      <w:r w:rsidR="004604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04CC">
        <w:rPr>
          <w:rFonts w:ascii="Times New Roman" w:hAnsi="Times New Roman" w:cs="Times New Roman"/>
          <w:sz w:val="24"/>
          <w:szCs w:val="24"/>
        </w:rPr>
        <w:t>não têm uma relação agradável</w:t>
      </w:r>
      <w:r w:rsidR="00F8072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apesar de estarem </w:t>
      </w:r>
      <w:r w:rsidR="004604CC">
        <w:rPr>
          <w:rFonts w:ascii="Times New Roman" w:hAnsi="Times New Roman" w:cs="Times New Roman"/>
          <w:sz w:val="24"/>
          <w:szCs w:val="24"/>
        </w:rPr>
        <w:t>ligados entre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destino</w:t>
      </w:r>
      <w:r w:rsidR="00362D3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19CC">
        <w:rPr>
          <w:rFonts w:ascii="Times New Roman" w:hAnsi="Times New Roman" w:cs="Times New Roman"/>
          <w:sz w:val="24"/>
          <w:szCs w:val="24"/>
        </w:rPr>
        <w:t xml:space="preserve">assim </w:t>
      </w:r>
      <w:r w:rsidR="00362D37">
        <w:rPr>
          <w:rFonts w:ascii="Times New Roman" w:hAnsi="Times New Roman" w:cs="Times New Roman"/>
          <w:sz w:val="24"/>
          <w:szCs w:val="24"/>
        </w:rPr>
        <w:t>como se dá entre os homens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F5B66">
        <w:rPr>
          <w:rFonts w:ascii="Times New Roman" w:hAnsi="Times New Roman" w:cs="Times New Roman"/>
          <w:sz w:val="24"/>
          <w:szCs w:val="24"/>
        </w:rPr>
        <w:t>inda não tinha amanhecido</w:t>
      </w:r>
      <w:r w:rsidR="004604C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 o trabalho </w:t>
      </w:r>
      <w:r w:rsidR="00EB338C">
        <w:rPr>
          <w:rFonts w:ascii="Times New Roman" w:hAnsi="Times New Roman" w:cs="Times New Roman"/>
          <w:sz w:val="24"/>
          <w:szCs w:val="24"/>
        </w:rPr>
        <w:t xml:space="preserve">da alvorada estava </w:t>
      </w:r>
      <w:r w:rsidR="009F5B66">
        <w:rPr>
          <w:rFonts w:ascii="Times New Roman" w:hAnsi="Times New Roman" w:cs="Times New Roman"/>
          <w:sz w:val="24"/>
          <w:szCs w:val="24"/>
        </w:rPr>
        <w:t>no auge de suas forças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Dã</w:t>
      </w:r>
      <w:r w:rsidR="009F5B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Dã, </w:t>
      </w:r>
      <w:r w:rsidR="009F5B6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parou para descansar perto de Enikal</w:t>
      </w:r>
      <w:r w:rsidR="009F5B66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F5B66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mesmo lugar em que Maria </w:t>
      </w:r>
      <w:r w:rsidR="004604CC">
        <w:rPr>
          <w:rFonts w:ascii="Times New Roman" w:hAnsi="Times New Roman" w:cs="Times New Roman"/>
          <w:sz w:val="24"/>
          <w:szCs w:val="24"/>
        </w:rPr>
        <w:t>se banhara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5B66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pela primeira vez </w:t>
      </w:r>
      <w:r w:rsidR="009F5B66">
        <w:rPr>
          <w:rFonts w:ascii="Times New Roman" w:hAnsi="Times New Roman" w:cs="Times New Roman"/>
          <w:sz w:val="24"/>
          <w:szCs w:val="24"/>
        </w:rPr>
        <w:t xml:space="preserve">admirara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corpo </w:t>
      </w:r>
      <w:r w:rsidR="009F5B66">
        <w:rPr>
          <w:rFonts w:ascii="Times New Roman" w:hAnsi="Times New Roman" w:cs="Times New Roman"/>
          <w:sz w:val="24"/>
          <w:szCs w:val="24"/>
        </w:rPr>
        <w:t>repleto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força fem</w:t>
      </w:r>
      <w:r w:rsidR="00241F39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241F3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a. </w:t>
      </w:r>
      <w:r w:rsidRPr="001D2969">
        <w:rPr>
          <w:rFonts w:ascii="Times New Roman" w:hAnsi="Times New Roman" w:cs="Times New Roman"/>
          <w:sz w:val="24"/>
          <w:szCs w:val="24"/>
        </w:rPr>
        <w:t xml:space="preserve">O lugar realmente era </w:t>
      </w:r>
      <w:r w:rsidR="004604CC">
        <w:rPr>
          <w:rFonts w:ascii="Times New Roman" w:hAnsi="Times New Roman" w:cs="Times New Roman"/>
          <w:sz w:val="24"/>
          <w:szCs w:val="24"/>
        </w:rPr>
        <w:t>magnífico</w:t>
      </w:r>
      <w:r w:rsidRPr="001D2969">
        <w:rPr>
          <w:rFonts w:ascii="Times New Roman" w:hAnsi="Times New Roman" w:cs="Times New Roman"/>
          <w:sz w:val="24"/>
          <w:szCs w:val="24"/>
        </w:rPr>
        <w:t xml:space="preserve">, o mar </w:t>
      </w:r>
      <w:r w:rsidR="00130B00">
        <w:rPr>
          <w:rFonts w:ascii="Times New Roman" w:hAnsi="Times New Roman" w:cs="Times New Roman"/>
          <w:sz w:val="24"/>
          <w:szCs w:val="24"/>
        </w:rPr>
        <w:t xml:space="preserve">translúcido da manhã fazia </w:t>
      </w:r>
      <w:r w:rsidR="00871662">
        <w:rPr>
          <w:rFonts w:ascii="Times New Roman" w:hAnsi="Times New Roman" w:cs="Times New Roman"/>
          <w:sz w:val="24"/>
          <w:szCs w:val="24"/>
        </w:rPr>
        <w:t xml:space="preserve">reluzirem como joias </w:t>
      </w:r>
      <w:r w:rsidR="009F5B66" w:rsidRPr="001D2969">
        <w:rPr>
          <w:rFonts w:ascii="Times New Roman" w:hAnsi="Times New Roman" w:cs="Times New Roman"/>
          <w:sz w:val="24"/>
          <w:szCs w:val="24"/>
        </w:rPr>
        <w:t>as</w:t>
      </w:r>
      <w:r w:rsidRPr="001D2969">
        <w:rPr>
          <w:rFonts w:ascii="Times New Roman" w:hAnsi="Times New Roman" w:cs="Times New Roman"/>
          <w:sz w:val="24"/>
          <w:szCs w:val="24"/>
        </w:rPr>
        <w:t xml:space="preserve"> pedras </w:t>
      </w:r>
      <w:r w:rsidR="00EB338C">
        <w:rPr>
          <w:rFonts w:ascii="Times New Roman" w:hAnsi="Times New Roman" w:cs="Times New Roman"/>
          <w:sz w:val="24"/>
          <w:szCs w:val="24"/>
        </w:rPr>
        <w:t xml:space="preserve">que surgiam da água </w:t>
      </w:r>
      <w:r w:rsidRPr="001D2969">
        <w:rPr>
          <w:rFonts w:ascii="Times New Roman" w:hAnsi="Times New Roman" w:cs="Times New Roman"/>
          <w:sz w:val="24"/>
          <w:szCs w:val="24"/>
        </w:rPr>
        <w:t xml:space="preserve">nos </w:t>
      </w:r>
      <w:r w:rsidR="00E3753D" w:rsidRPr="001D2969">
        <w:rPr>
          <w:rFonts w:ascii="Times New Roman" w:hAnsi="Times New Roman" w:cs="Times New Roman"/>
          <w:sz w:val="24"/>
          <w:szCs w:val="24"/>
        </w:rPr>
        <w:t xml:space="preserve">bancos </w:t>
      </w:r>
      <w:r w:rsidRPr="001D2969">
        <w:rPr>
          <w:rFonts w:ascii="Times New Roman" w:hAnsi="Times New Roman" w:cs="Times New Roman"/>
          <w:sz w:val="24"/>
          <w:szCs w:val="24"/>
        </w:rPr>
        <w:t>de areia, mas a força inerte das rochas</w:t>
      </w:r>
      <w:r w:rsidR="00071514">
        <w:rPr>
          <w:rFonts w:ascii="Times New Roman" w:hAnsi="Times New Roman" w:cs="Times New Roman"/>
          <w:sz w:val="24"/>
          <w:szCs w:val="24"/>
        </w:rPr>
        <w:t>, vinda</w:t>
      </w:r>
      <w:r w:rsidRPr="001D2969">
        <w:rPr>
          <w:rFonts w:ascii="Times New Roman" w:hAnsi="Times New Roman" w:cs="Times New Roman"/>
          <w:sz w:val="24"/>
          <w:szCs w:val="24"/>
        </w:rPr>
        <w:t xml:space="preserve"> da água, lembrava a quem</w:t>
      </w:r>
      <w:r w:rsidR="00EB338C" w:rsidRPr="00EB338C">
        <w:rPr>
          <w:rFonts w:ascii="Times New Roman" w:hAnsi="Times New Roman" w:cs="Times New Roman"/>
          <w:sz w:val="24"/>
          <w:szCs w:val="24"/>
        </w:rPr>
        <w:t xml:space="preserve"> </w:t>
      </w:r>
      <w:r w:rsidR="003810BD">
        <w:rPr>
          <w:rFonts w:ascii="Times New Roman" w:hAnsi="Times New Roman" w:cs="Times New Roman"/>
          <w:sz w:val="24"/>
          <w:szCs w:val="24"/>
        </w:rPr>
        <w:t>o</w:t>
      </w:r>
      <w:r w:rsidR="003810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10BD">
        <w:rPr>
          <w:rFonts w:ascii="Times New Roman" w:hAnsi="Times New Roman" w:cs="Times New Roman"/>
          <w:sz w:val="24"/>
          <w:szCs w:val="24"/>
        </w:rPr>
        <w:t>doce rumor</w:t>
      </w:r>
      <w:r w:rsidR="00A811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1129">
        <w:rPr>
          <w:rFonts w:ascii="Times New Roman" w:hAnsi="Times New Roman" w:cs="Times New Roman"/>
          <w:sz w:val="24"/>
          <w:szCs w:val="24"/>
        </w:rPr>
        <w:t>das ondas</w:t>
      </w:r>
      <w:r w:rsidR="003810BD">
        <w:rPr>
          <w:rFonts w:ascii="Times New Roman" w:hAnsi="Times New Roman" w:cs="Times New Roman"/>
          <w:sz w:val="24"/>
          <w:szCs w:val="24"/>
        </w:rPr>
        <w:t xml:space="preserve"> </w:t>
      </w:r>
      <w:r w:rsidR="00A81129">
        <w:rPr>
          <w:rFonts w:ascii="Times New Roman" w:hAnsi="Times New Roman" w:cs="Times New Roman"/>
          <w:sz w:val="24"/>
          <w:szCs w:val="24"/>
        </w:rPr>
        <w:t>n</w:t>
      </w:r>
      <w:r w:rsidR="003810BD">
        <w:rPr>
          <w:rFonts w:ascii="Times New Roman" w:hAnsi="Times New Roman" w:cs="Times New Roman"/>
          <w:sz w:val="24"/>
          <w:szCs w:val="24"/>
        </w:rPr>
        <w:t>a</w:t>
      </w:r>
      <w:r w:rsidR="00EB338C">
        <w:rPr>
          <w:rFonts w:ascii="Times New Roman" w:hAnsi="Times New Roman" w:cs="Times New Roman"/>
          <w:sz w:val="24"/>
          <w:szCs w:val="24"/>
        </w:rPr>
        <w:t xml:space="preserve"> calma ma</w:t>
      </w:r>
      <w:r w:rsidR="003810BD">
        <w:rPr>
          <w:rFonts w:ascii="Times New Roman" w:hAnsi="Times New Roman" w:cs="Times New Roman"/>
          <w:sz w:val="24"/>
          <w:szCs w:val="24"/>
        </w:rPr>
        <w:t>tinal</w:t>
      </w:r>
      <w:r w:rsidRPr="001D2969">
        <w:rPr>
          <w:rFonts w:ascii="Times New Roman" w:hAnsi="Times New Roman" w:cs="Times New Roman"/>
          <w:sz w:val="24"/>
          <w:szCs w:val="24"/>
        </w:rPr>
        <w:t xml:space="preserve"> </w:t>
      </w:r>
      <w:r w:rsidR="003810BD">
        <w:rPr>
          <w:rFonts w:ascii="Times New Roman" w:hAnsi="Times New Roman" w:cs="Times New Roman"/>
          <w:sz w:val="24"/>
          <w:szCs w:val="24"/>
        </w:rPr>
        <w:t xml:space="preserve">deslumbrava </w:t>
      </w:r>
      <w:r w:rsidRPr="001D2969">
        <w:rPr>
          <w:rFonts w:ascii="Times New Roman" w:hAnsi="Times New Roman" w:cs="Times New Roman"/>
          <w:sz w:val="24"/>
          <w:szCs w:val="24"/>
        </w:rPr>
        <w:t xml:space="preserve">que na beleza do mar, como em </w:t>
      </w:r>
      <w:r w:rsidR="00362D37">
        <w:rPr>
          <w:rFonts w:ascii="Times New Roman" w:hAnsi="Times New Roman" w:cs="Times New Roman"/>
          <w:sz w:val="24"/>
          <w:szCs w:val="24"/>
        </w:rPr>
        <w:t>toda</w:t>
      </w:r>
      <w:r w:rsidR="00362D37" w:rsidRPr="001D2969">
        <w:rPr>
          <w:rFonts w:ascii="Times New Roman" w:hAnsi="Times New Roman" w:cs="Times New Roman"/>
          <w:sz w:val="24"/>
          <w:szCs w:val="24"/>
        </w:rPr>
        <w:t xml:space="preserve"> </w:t>
      </w:r>
      <w:r w:rsidRPr="001D2969">
        <w:rPr>
          <w:rFonts w:ascii="Times New Roman" w:hAnsi="Times New Roman" w:cs="Times New Roman"/>
          <w:sz w:val="24"/>
          <w:szCs w:val="24"/>
        </w:rPr>
        <w:t xml:space="preserve">beleza </w:t>
      </w:r>
      <w:r w:rsidR="00362D37">
        <w:rPr>
          <w:rFonts w:ascii="Times New Roman" w:hAnsi="Times New Roman" w:cs="Times New Roman"/>
          <w:sz w:val="24"/>
          <w:szCs w:val="24"/>
        </w:rPr>
        <w:t>desmedida</w:t>
      </w:r>
      <w:r w:rsidRPr="001D2969">
        <w:rPr>
          <w:rFonts w:ascii="Times New Roman" w:hAnsi="Times New Roman" w:cs="Times New Roman"/>
          <w:sz w:val="24"/>
          <w:szCs w:val="24"/>
        </w:rPr>
        <w:t xml:space="preserve">, predomina a crueldade, </w:t>
      </w:r>
      <w:r w:rsidR="00071514">
        <w:rPr>
          <w:rFonts w:ascii="Times New Roman" w:hAnsi="Times New Roman" w:cs="Times New Roman"/>
          <w:sz w:val="24"/>
          <w:szCs w:val="24"/>
        </w:rPr>
        <w:t>e</w:t>
      </w:r>
      <w:r w:rsidRPr="001D2969">
        <w:rPr>
          <w:rFonts w:ascii="Times New Roman" w:hAnsi="Times New Roman" w:cs="Times New Roman"/>
          <w:sz w:val="24"/>
          <w:szCs w:val="24"/>
        </w:rPr>
        <w:t xml:space="preserve"> a crueldade </w:t>
      </w:r>
      <w:r w:rsidR="00071514">
        <w:rPr>
          <w:rFonts w:ascii="Times New Roman" w:hAnsi="Times New Roman" w:cs="Times New Roman"/>
          <w:sz w:val="24"/>
          <w:szCs w:val="24"/>
        </w:rPr>
        <w:t xml:space="preserve">só pode ser </w:t>
      </w:r>
      <w:r w:rsidR="00071514" w:rsidRPr="00425D0B">
        <w:rPr>
          <w:rFonts w:ascii="Times New Roman" w:hAnsi="Times New Roman" w:cs="Times New Roman"/>
          <w:sz w:val="24"/>
          <w:szCs w:val="24"/>
        </w:rPr>
        <w:t>admirada</w:t>
      </w:r>
      <w:r w:rsidR="00071514">
        <w:rPr>
          <w:rFonts w:ascii="Times New Roman" w:hAnsi="Times New Roman" w:cs="Times New Roman"/>
          <w:sz w:val="24"/>
          <w:szCs w:val="24"/>
        </w:rPr>
        <w:t xml:space="preserve"> p</w:t>
      </w:r>
      <w:r w:rsidR="00635C8F">
        <w:rPr>
          <w:rFonts w:ascii="Times New Roman" w:hAnsi="Times New Roman" w:cs="Times New Roman"/>
          <w:sz w:val="24"/>
          <w:szCs w:val="24"/>
        </w:rPr>
        <w:t>or uma</w:t>
      </w:r>
      <w:r w:rsidR="00071514">
        <w:rPr>
          <w:rFonts w:ascii="Times New Roman" w:hAnsi="Times New Roman" w:cs="Times New Roman"/>
          <w:sz w:val="24"/>
          <w:szCs w:val="24"/>
        </w:rPr>
        <w:t xml:space="preserve"> alma </w:t>
      </w:r>
      <w:r w:rsidR="00757FDA">
        <w:rPr>
          <w:rFonts w:ascii="Times New Roman" w:hAnsi="Times New Roman" w:cs="Times New Roman"/>
          <w:sz w:val="24"/>
          <w:szCs w:val="24"/>
        </w:rPr>
        <w:t>abatida</w:t>
      </w:r>
      <w:r w:rsidRPr="001D296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beleza do mar </w:t>
      </w:r>
      <w:r w:rsidR="00757FDA">
        <w:rPr>
          <w:rFonts w:ascii="Times New Roman" w:hAnsi="Times New Roman" w:cs="Times New Roman"/>
          <w:sz w:val="24"/>
          <w:szCs w:val="24"/>
        </w:rPr>
        <w:t>não é h</w:t>
      </w:r>
      <w:r w:rsidRPr="00C5704C">
        <w:rPr>
          <w:rFonts w:ascii="Times New Roman" w:hAnsi="Times New Roman" w:cs="Times New Roman"/>
          <w:sz w:val="24"/>
          <w:szCs w:val="24"/>
        </w:rPr>
        <w:t>umana</w:t>
      </w:r>
      <w:r w:rsidR="00757FDA">
        <w:rPr>
          <w:rFonts w:ascii="Times New Roman" w:hAnsi="Times New Roman" w:cs="Times New Roman"/>
          <w:sz w:val="24"/>
          <w:szCs w:val="24"/>
        </w:rPr>
        <w:t>,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a beleza do cosmo. </w:t>
      </w:r>
      <w:r w:rsidR="00E3753D">
        <w:rPr>
          <w:rFonts w:ascii="Times New Roman" w:hAnsi="Times New Roman" w:cs="Times New Roman"/>
          <w:sz w:val="24"/>
          <w:szCs w:val="24"/>
        </w:rPr>
        <w:t>Para o homem,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grandeza espiritual não </w:t>
      </w:r>
      <w:r w:rsidR="00E10FAD">
        <w:rPr>
          <w:rFonts w:ascii="Times New Roman" w:hAnsi="Times New Roman" w:cs="Times New Roman"/>
          <w:sz w:val="24"/>
          <w:szCs w:val="24"/>
        </w:rPr>
        <w:t>se acha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mar, nas rochas</w:t>
      </w:r>
      <w:r w:rsidR="00071514">
        <w:rPr>
          <w:rFonts w:ascii="Times New Roman" w:hAnsi="Times New Roman" w:cs="Times New Roman"/>
          <w:sz w:val="24"/>
          <w:szCs w:val="24"/>
        </w:rPr>
        <w:t xml:space="preserve"> 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mundo </w:t>
      </w:r>
      <w:r w:rsidR="00071514">
        <w:rPr>
          <w:rFonts w:ascii="Times New Roman" w:hAnsi="Times New Roman" w:cs="Times New Roman"/>
          <w:sz w:val="24"/>
          <w:szCs w:val="24"/>
        </w:rPr>
        <w:t>absoluto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no campo, na </w:t>
      </w:r>
      <w:r w:rsidR="00071514">
        <w:rPr>
          <w:rFonts w:ascii="Times New Roman" w:hAnsi="Times New Roman" w:cs="Times New Roman"/>
          <w:sz w:val="24"/>
          <w:szCs w:val="24"/>
        </w:rPr>
        <w:t>relva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riacho, no céu </w:t>
      </w:r>
      <w:r w:rsidR="00F25C9D">
        <w:rPr>
          <w:rFonts w:ascii="Times New Roman" w:hAnsi="Times New Roman" w:cs="Times New Roman"/>
          <w:sz w:val="24"/>
          <w:szCs w:val="24"/>
        </w:rPr>
        <w:t>terreno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bíblia surgiu </w:t>
      </w:r>
      <w:r w:rsidR="00EB338C">
        <w:rPr>
          <w:rFonts w:ascii="Times New Roman" w:hAnsi="Times New Roman" w:cs="Times New Roman"/>
          <w:sz w:val="24"/>
          <w:szCs w:val="24"/>
        </w:rPr>
        <w:t>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mar, mas quase todas </w:t>
      </w:r>
      <w:r w:rsidR="00EB338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suas ações acontecem </w:t>
      </w:r>
      <w:r w:rsidR="00EB338C">
        <w:rPr>
          <w:rFonts w:ascii="Times New Roman" w:hAnsi="Times New Roman" w:cs="Times New Roman"/>
          <w:sz w:val="24"/>
          <w:szCs w:val="24"/>
        </w:rPr>
        <w:t xml:space="preserve">longe </w:t>
      </w:r>
      <w:r w:rsidR="00E3753D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338C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vales</w:t>
      </w:r>
      <w:r w:rsidR="00EB338C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rios, </w:t>
      </w:r>
      <w:r w:rsidR="00975CF3">
        <w:rPr>
          <w:rFonts w:ascii="Times New Roman" w:hAnsi="Times New Roman" w:cs="Times New Roman"/>
          <w:sz w:val="24"/>
          <w:szCs w:val="24"/>
        </w:rPr>
        <w:t xml:space="preserve">entre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pastagens, </w:t>
      </w:r>
      <w:r w:rsidR="00EB338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cidades </w:t>
      </w:r>
      <w:r w:rsidR="00BC467D">
        <w:rPr>
          <w:rFonts w:ascii="Times New Roman" w:hAnsi="Times New Roman" w:cs="Times New Roman"/>
          <w:sz w:val="24"/>
          <w:szCs w:val="24"/>
        </w:rPr>
        <w:t>do interior</w:t>
      </w:r>
      <w:r w:rsidR="004D082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</w:t>
      </w:r>
      <w:r w:rsidR="00BC467D">
        <w:rPr>
          <w:rFonts w:ascii="Times New Roman" w:hAnsi="Times New Roman" w:cs="Times New Roman"/>
          <w:sz w:val="24"/>
          <w:szCs w:val="24"/>
        </w:rPr>
        <w:t>da costa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será que </w:t>
      </w:r>
      <w:r w:rsidR="00362D37">
        <w:rPr>
          <w:rFonts w:ascii="Times New Roman" w:hAnsi="Times New Roman" w:cs="Times New Roman"/>
          <w:sz w:val="24"/>
          <w:szCs w:val="24"/>
        </w:rPr>
        <w:t>os feudos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principais tribos dos filhos de Jacó, que desencadearam as </w:t>
      </w:r>
      <w:r w:rsidR="00F469B8">
        <w:rPr>
          <w:rFonts w:ascii="Times New Roman" w:hAnsi="Times New Roman" w:cs="Times New Roman"/>
          <w:sz w:val="24"/>
          <w:szCs w:val="24"/>
        </w:rPr>
        <w:t>grandes</w:t>
      </w:r>
      <w:r w:rsidR="00F469B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paixões bíblicas, estavam distantes </w:t>
      </w:r>
      <w:r w:rsidR="00F469B8">
        <w:rPr>
          <w:rFonts w:ascii="Times New Roman" w:hAnsi="Times New Roman" w:cs="Times New Roman"/>
          <w:sz w:val="24"/>
          <w:szCs w:val="24"/>
        </w:rPr>
        <w:t>do mar</w:t>
      </w:r>
      <w:r w:rsidR="00362D37">
        <w:rPr>
          <w:rFonts w:ascii="Times New Roman" w:hAnsi="Times New Roman" w:cs="Times New Roman"/>
          <w:sz w:val="24"/>
          <w:szCs w:val="24"/>
        </w:rPr>
        <w:t xml:space="preserve"> por acaso</w:t>
      </w:r>
      <w:r w:rsidRPr="00C5704C">
        <w:rPr>
          <w:rFonts w:ascii="Times New Roman" w:hAnsi="Times New Roman" w:cs="Times New Roman"/>
          <w:sz w:val="24"/>
          <w:szCs w:val="24"/>
        </w:rPr>
        <w:t>?..</w:t>
      </w:r>
      <w:r w:rsidR="00520131" w:rsidRPr="00C5704C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Senhor apareceu a Abraão numa colina e </w:t>
      </w:r>
      <w:r w:rsidR="00520131" w:rsidRPr="00A867CB">
        <w:rPr>
          <w:rFonts w:ascii="Times New Roman" w:hAnsi="Times New Roman" w:cs="Times New Roman"/>
          <w:sz w:val="24"/>
          <w:szCs w:val="24"/>
        </w:rPr>
        <w:t>a Moisés num</w:t>
      </w:r>
      <w:r w:rsidR="00362D37">
        <w:rPr>
          <w:rFonts w:ascii="Times New Roman" w:hAnsi="Times New Roman" w:cs="Times New Roman"/>
          <w:sz w:val="24"/>
          <w:szCs w:val="24"/>
        </w:rPr>
        <w:t>a</w:t>
      </w:r>
      <w:r w:rsidR="00520131" w:rsidRPr="00A867CB">
        <w:rPr>
          <w:rFonts w:ascii="Times New Roman" w:hAnsi="Times New Roman" w:cs="Times New Roman"/>
          <w:sz w:val="24"/>
          <w:szCs w:val="24"/>
        </w:rPr>
        <w:t xml:space="preserve"> sarça</w:t>
      </w:r>
      <w:r w:rsidR="00520131" w:rsidRPr="00C5704C">
        <w:rPr>
          <w:rFonts w:ascii="Times New Roman" w:hAnsi="Times New Roman" w:cs="Times New Roman"/>
          <w:sz w:val="24"/>
          <w:szCs w:val="24"/>
        </w:rPr>
        <w:t>,</w:t>
      </w:r>
      <w:r w:rsidR="00BC467D">
        <w:rPr>
          <w:rStyle w:val="Refdenotaderodap"/>
          <w:rFonts w:ascii="Times New Roman" w:hAnsi="Times New Roman" w:cs="Times New Roman"/>
          <w:sz w:val="24"/>
          <w:szCs w:val="24"/>
        </w:rPr>
        <w:footnoteReference w:id="50"/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Moisés conversou com o Senhor no monte Sinai, no deserto, e um Anjo </w:t>
      </w:r>
      <w:r w:rsidR="00EB2CFA">
        <w:rPr>
          <w:rFonts w:ascii="Times New Roman" w:hAnsi="Times New Roman" w:cs="Times New Roman"/>
          <w:sz w:val="24"/>
          <w:szCs w:val="24"/>
        </w:rPr>
        <w:t xml:space="preserve">apresentou-se </w:t>
      </w:r>
      <w:r w:rsidRPr="00C5704C">
        <w:rPr>
          <w:rFonts w:ascii="Times New Roman" w:hAnsi="Times New Roman" w:cs="Times New Roman"/>
          <w:sz w:val="24"/>
          <w:szCs w:val="24"/>
        </w:rPr>
        <w:t>a Jacó n</w:t>
      </w:r>
      <w:r w:rsidR="0090465D">
        <w:rPr>
          <w:rFonts w:ascii="Times New Roman" w:hAnsi="Times New Roman" w:cs="Times New Roman"/>
          <w:sz w:val="24"/>
          <w:szCs w:val="24"/>
        </w:rPr>
        <w:t>um</w:t>
      </w:r>
      <w:r w:rsidR="00362D3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sarça... O homem mora </w:t>
      </w:r>
      <w:r w:rsidR="00975CF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lado do mar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, vive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graças a</w:t>
      </w:r>
      <w:r w:rsidR="00362D37">
        <w:rPr>
          <w:rFonts w:ascii="Times New Roman" w:hAnsi="Times New Roman" w:cs="Times New Roman"/>
          <w:sz w:val="24"/>
          <w:szCs w:val="24"/>
        </w:rPr>
        <w:t xml:space="preserve"> ele</w:t>
      </w:r>
      <w:r w:rsidRPr="00C5704C">
        <w:rPr>
          <w:rFonts w:ascii="Times New Roman" w:hAnsi="Times New Roman" w:cs="Times New Roman"/>
          <w:sz w:val="24"/>
          <w:szCs w:val="24"/>
        </w:rPr>
        <w:t>, admira</w:t>
      </w:r>
      <w:r w:rsidR="00781995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o, mas </w:t>
      </w:r>
      <w:r w:rsidR="00781995">
        <w:rPr>
          <w:rFonts w:ascii="Times New Roman" w:hAnsi="Times New Roman" w:cs="Times New Roman"/>
          <w:sz w:val="24"/>
          <w:szCs w:val="24"/>
        </w:rPr>
        <w:t>o mar</w:t>
      </w:r>
      <w:r w:rsidR="0078199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só pode lhe ensinar o que é ser forte, porém cruel</w:t>
      </w:r>
      <w:r w:rsidR="00362D3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belo, porém mau</w:t>
      </w:r>
      <w:r w:rsidR="00362D3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grandioso, porém sem coração... Não </w:t>
      </w:r>
      <w:r w:rsidR="00EB2CFA" w:rsidRPr="00425D0B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acaso que, </w:t>
      </w:r>
      <w:r w:rsidR="00EB2CFA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as tribos de Israel, somente a de Dã,</w:t>
      </w:r>
      <w:r w:rsidR="00EB2CFA">
        <w:rPr>
          <w:rFonts w:ascii="Times New Roman" w:hAnsi="Times New Roman" w:cs="Times New Roman"/>
          <w:sz w:val="24"/>
          <w:szCs w:val="24"/>
        </w:rPr>
        <w:t xml:space="preserve"> incumbida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EB2CFA">
        <w:rPr>
          <w:rFonts w:ascii="Times New Roman" w:hAnsi="Times New Roman" w:cs="Times New Roman"/>
          <w:sz w:val="24"/>
          <w:szCs w:val="24"/>
        </w:rPr>
        <w:t xml:space="preserve">conceber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Anticristo, </w:t>
      </w:r>
      <w:r w:rsidR="00EB2CFA">
        <w:rPr>
          <w:rFonts w:ascii="Times New Roman" w:hAnsi="Times New Roman" w:cs="Times New Roman"/>
          <w:sz w:val="24"/>
          <w:szCs w:val="24"/>
        </w:rPr>
        <w:t>possuía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673A">
        <w:rPr>
          <w:rFonts w:ascii="Times New Roman" w:hAnsi="Times New Roman" w:cs="Times New Roman"/>
          <w:sz w:val="24"/>
          <w:szCs w:val="24"/>
        </w:rPr>
        <w:t>seu</w:t>
      </w:r>
      <w:r w:rsidR="00EB2CFA">
        <w:rPr>
          <w:rFonts w:ascii="Times New Roman" w:hAnsi="Times New Roman" w:cs="Times New Roman"/>
          <w:sz w:val="24"/>
          <w:szCs w:val="24"/>
        </w:rPr>
        <w:t xml:space="preserve"> feudo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mar. De </w:t>
      </w:r>
      <w:r w:rsidRPr="00034394">
        <w:rPr>
          <w:rFonts w:ascii="Times New Roman" w:hAnsi="Times New Roman" w:cs="Times New Roman"/>
          <w:sz w:val="24"/>
          <w:szCs w:val="24"/>
        </w:rPr>
        <w:t>He</w:t>
      </w:r>
      <w:r w:rsidR="00034394">
        <w:rPr>
          <w:rFonts w:ascii="Times New Roman" w:hAnsi="Times New Roman" w:cs="Times New Roman"/>
          <w:sz w:val="24"/>
          <w:szCs w:val="24"/>
        </w:rPr>
        <w:t>t</w:t>
      </w:r>
      <w:r w:rsidR="00034394" w:rsidRPr="00034394">
        <w:rPr>
          <w:rFonts w:ascii="Times New Roman" w:hAnsi="Times New Roman" w:cs="Times New Roman"/>
          <w:sz w:val="24"/>
          <w:szCs w:val="24"/>
        </w:rPr>
        <w:t>a</w:t>
      </w:r>
      <w:r w:rsidR="00034394">
        <w:rPr>
          <w:rFonts w:ascii="Times New Roman" w:hAnsi="Times New Roman" w:cs="Times New Roman"/>
          <w:sz w:val="24"/>
          <w:szCs w:val="24"/>
        </w:rPr>
        <w:t>l</w:t>
      </w:r>
      <w:r w:rsidRPr="00034394">
        <w:rPr>
          <w:rFonts w:ascii="Times New Roman" w:hAnsi="Times New Roman" w:cs="Times New Roman"/>
          <w:sz w:val="24"/>
          <w:szCs w:val="24"/>
        </w:rPr>
        <w:t>o</w:t>
      </w:r>
      <w:r w:rsidR="00034394" w:rsidRPr="00034394">
        <w:rPr>
          <w:rFonts w:ascii="Times New Roman" w:hAnsi="Times New Roman" w:cs="Times New Roman"/>
          <w:sz w:val="24"/>
          <w:szCs w:val="24"/>
        </w:rPr>
        <w:t>n</w:t>
      </w:r>
      <w:r w:rsidRPr="00034394">
        <w:rPr>
          <w:rFonts w:ascii="Times New Roman" w:hAnsi="Times New Roman" w:cs="Times New Roman"/>
          <w:sz w:val="24"/>
          <w:szCs w:val="24"/>
        </w:rPr>
        <w:t xml:space="preserve"> </w:t>
      </w:r>
      <w:r w:rsidR="00EB2CFA" w:rsidRPr="0003439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34394">
        <w:rPr>
          <w:rFonts w:ascii="Times New Roman" w:hAnsi="Times New Roman" w:cs="Times New Roman"/>
          <w:sz w:val="24"/>
          <w:szCs w:val="24"/>
        </w:rPr>
        <w:t xml:space="preserve"> Ema</w:t>
      </w:r>
      <w:r w:rsidR="00034394" w:rsidRPr="00034394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034394">
        <w:rPr>
          <w:rFonts w:ascii="Times New Roman" w:hAnsi="Times New Roman" w:cs="Times New Roman"/>
          <w:sz w:val="24"/>
          <w:szCs w:val="24"/>
        </w:rPr>
        <w:t xml:space="preserve"> 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</w:t>
      </w:r>
      <w:r w:rsidR="00034394">
        <w:rPr>
          <w:rFonts w:ascii="Times New Roman" w:hAnsi="Times New Roman" w:cs="Times New Roman"/>
          <w:sz w:val="24"/>
          <w:szCs w:val="24"/>
        </w:rPr>
        <w:t>ser</w:t>
      </w:r>
      <w:r w:rsidRPr="00C5704C">
        <w:rPr>
          <w:rFonts w:ascii="Times New Roman" w:hAnsi="Times New Roman" w:cs="Times New Roman"/>
          <w:sz w:val="24"/>
          <w:szCs w:val="24"/>
        </w:rPr>
        <w:t>-En</w:t>
      </w:r>
      <w:r w:rsidR="00034394">
        <w:rPr>
          <w:rFonts w:ascii="Times New Roman" w:hAnsi="Times New Roman" w:cs="Times New Roman"/>
          <w:sz w:val="24"/>
          <w:szCs w:val="24"/>
        </w:rPr>
        <w:t>ã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034394">
        <w:rPr>
          <w:rStyle w:val="Refdenotaderodap"/>
          <w:rFonts w:ascii="Times New Roman" w:hAnsi="Times New Roman" w:cs="Times New Roman"/>
          <w:sz w:val="24"/>
          <w:szCs w:val="24"/>
        </w:rPr>
        <w:footnoteReference w:id="51"/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Pr="00425D0B">
        <w:rPr>
          <w:rFonts w:ascii="Times New Roman" w:hAnsi="Times New Roman" w:cs="Times New Roman"/>
          <w:sz w:val="24"/>
          <w:szCs w:val="24"/>
        </w:rPr>
        <w:t>leste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671C9B">
        <w:rPr>
          <w:rFonts w:ascii="Times New Roman" w:hAnsi="Times New Roman" w:cs="Times New Roman"/>
          <w:sz w:val="24"/>
          <w:szCs w:val="24"/>
        </w:rPr>
        <w:t>oceano</w:t>
      </w:r>
      <w:r w:rsidR="00671C9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estendiam-se as terras de Dã, criado para amaldiçoar </w:t>
      </w:r>
      <w:r w:rsidR="00EB2CFA">
        <w:rPr>
          <w:rFonts w:ascii="Times New Roman" w:hAnsi="Times New Roman" w:cs="Times New Roman"/>
          <w:sz w:val="24"/>
          <w:szCs w:val="24"/>
        </w:rPr>
        <w:t>os feitos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35C8F">
        <w:rPr>
          <w:rFonts w:ascii="Times New Roman" w:hAnsi="Times New Roman" w:cs="Times New Roman"/>
          <w:sz w:val="24"/>
          <w:szCs w:val="24"/>
        </w:rPr>
        <w:t>dos homens.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4472">
        <w:rPr>
          <w:rFonts w:ascii="Times New Roman" w:hAnsi="Times New Roman" w:cs="Times New Roman"/>
          <w:sz w:val="24"/>
          <w:szCs w:val="24"/>
        </w:rPr>
        <w:t>Depois de cinco feudos,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4472">
        <w:rPr>
          <w:rFonts w:ascii="Times New Roman" w:hAnsi="Times New Roman" w:cs="Times New Roman"/>
          <w:sz w:val="24"/>
          <w:szCs w:val="24"/>
        </w:rPr>
        <w:t>achava-se 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Judá, d</w:t>
      </w:r>
      <w:r w:rsidR="00975CF3">
        <w:rPr>
          <w:rFonts w:ascii="Times New Roman" w:hAnsi="Times New Roman" w:cs="Times New Roman"/>
          <w:sz w:val="24"/>
          <w:szCs w:val="24"/>
        </w:rPr>
        <w:t>e 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5E2F">
        <w:rPr>
          <w:rFonts w:ascii="Times New Roman" w:hAnsi="Times New Roman" w:cs="Times New Roman"/>
          <w:sz w:val="24"/>
          <w:szCs w:val="24"/>
        </w:rPr>
        <w:t>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Cristo, enviado para abençoar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. Jesus, da tribo de Judá, </w:t>
      </w:r>
      <w:r w:rsidR="0032673A">
        <w:rPr>
          <w:rFonts w:ascii="Times New Roman" w:hAnsi="Times New Roman" w:cs="Times New Roman"/>
          <w:sz w:val="24"/>
          <w:szCs w:val="24"/>
        </w:rPr>
        <w:t>foi levado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mar </w:t>
      </w:r>
      <w:r w:rsidR="0032673A">
        <w:rPr>
          <w:rFonts w:ascii="Times New Roman" w:hAnsi="Times New Roman" w:cs="Times New Roman"/>
          <w:sz w:val="24"/>
          <w:szCs w:val="24"/>
        </w:rPr>
        <w:t>pelo infortúnio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; veio para operar milagres, para andar sobre as águas como </w:t>
      </w:r>
      <w:r w:rsidR="0090465D">
        <w:rPr>
          <w:rFonts w:ascii="Times New Roman" w:hAnsi="Times New Roman" w:cs="Times New Roman"/>
          <w:sz w:val="24"/>
          <w:szCs w:val="24"/>
        </w:rPr>
        <w:t xml:space="preserve">se andasse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 </w:t>
      </w:r>
      <w:r w:rsidR="008F5E2F">
        <w:rPr>
          <w:rFonts w:ascii="Times New Roman" w:hAnsi="Times New Roman" w:cs="Times New Roman"/>
          <w:sz w:val="24"/>
          <w:szCs w:val="24"/>
        </w:rPr>
        <w:t>a terra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sua alma </w:t>
      </w:r>
      <w:r w:rsidR="0032673A">
        <w:rPr>
          <w:rFonts w:ascii="Times New Roman" w:hAnsi="Times New Roman" w:cs="Times New Roman"/>
          <w:sz w:val="24"/>
          <w:szCs w:val="24"/>
        </w:rPr>
        <w:t>continuava</w:t>
      </w:r>
      <w:r w:rsidR="0032673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no deserto, no rio Jordão,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</w:t>
      </w:r>
      <w:r w:rsidRPr="00425D0B">
        <w:rPr>
          <w:rFonts w:ascii="Times New Roman" w:hAnsi="Times New Roman" w:cs="Times New Roman"/>
          <w:sz w:val="24"/>
          <w:szCs w:val="24"/>
        </w:rPr>
        <w:t>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Santa...</w:t>
      </w:r>
    </w:p>
    <w:p w:rsidR="006F7029" w:rsidRPr="0032673A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90465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eu </w:t>
      </w:r>
      <w:r w:rsidR="00F57C1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rmão</w:t>
      </w:r>
      <w:r w:rsidR="00F57C1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</w:t>
      </w:r>
      <w:r w:rsidR="00F57C1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Dã, o Anticristo, cuj</w:t>
      </w:r>
      <w:r w:rsidR="00F57C18">
        <w:rPr>
          <w:rFonts w:ascii="Times New Roman" w:hAnsi="Times New Roman" w:cs="Times New Roman"/>
          <w:sz w:val="24"/>
          <w:szCs w:val="24"/>
        </w:rPr>
        <w:t>o feudo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7C18">
        <w:rPr>
          <w:rFonts w:ascii="Times New Roman" w:hAnsi="Times New Roman" w:cs="Times New Roman"/>
          <w:sz w:val="24"/>
          <w:szCs w:val="24"/>
        </w:rPr>
        <w:t>ficava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mar, não se acalmou </w:t>
      </w:r>
      <w:r w:rsidR="00F57C18">
        <w:rPr>
          <w:rFonts w:ascii="Times New Roman" w:hAnsi="Times New Roman" w:cs="Times New Roman"/>
          <w:sz w:val="24"/>
          <w:szCs w:val="24"/>
        </w:rPr>
        <w:t>na costa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2673A">
        <w:rPr>
          <w:rFonts w:ascii="Times New Roman" w:hAnsi="Times New Roman" w:cs="Times New Roman"/>
          <w:sz w:val="24"/>
          <w:szCs w:val="24"/>
        </w:rPr>
        <w:t>No mar</w:t>
      </w:r>
      <w:r w:rsidR="00297375">
        <w:rPr>
          <w:rFonts w:ascii="Times New Roman" w:hAnsi="Times New Roman" w:cs="Times New Roman"/>
          <w:sz w:val="24"/>
          <w:szCs w:val="24"/>
        </w:rPr>
        <w:t xml:space="preserve"> s</w:t>
      </w:r>
      <w:r w:rsidR="00F57C18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7C18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possível se alegrar </w:t>
      </w:r>
      <w:r w:rsidR="00F57C18">
        <w:rPr>
          <w:rFonts w:ascii="Times New Roman" w:hAnsi="Times New Roman" w:cs="Times New Roman"/>
          <w:sz w:val="24"/>
          <w:szCs w:val="24"/>
        </w:rPr>
        <w:t>desprovido de razão</w:t>
      </w:r>
      <w:r w:rsidR="008E3A1E">
        <w:rPr>
          <w:rFonts w:ascii="Times New Roman" w:hAnsi="Times New Roman" w:cs="Times New Roman"/>
          <w:sz w:val="24"/>
          <w:szCs w:val="24"/>
        </w:rPr>
        <w:t>:</w:t>
      </w:r>
      <w:r w:rsidR="008E3A1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razão </w:t>
      </w:r>
      <w:r w:rsidR="0032673A">
        <w:rPr>
          <w:rFonts w:ascii="Times New Roman" w:hAnsi="Times New Roman" w:cs="Times New Roman"/>
          <w:sz w:val="24"/>
          <w:szCs w:val="24"/>
        </w:rPr>
        <w:t>absorve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7C18">
        <w:rPr>
          <w:rFonts w:ascii="Times New Roman" w:hAnsi="Times New Roman" w:cs="Times New Roman"/>
          <w:sz w:val="24"/>
          <w:szCs w:val="24"/>
        </w:rPr>
        <w:t>o tormento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2673A">
        <w:rPr>
          <w:rFonts w:ascii="Times New Roman" w:hAnsi="Times New Roman" w:cs="Times New Roman"/>
          <w:sz w:val="24"/>
          <w:szCs w:val="24"/>
        </w:rPr>
        <w:t>as águas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Dã, o Anticristo, olhou para </w:t>
      </w:r>
      <w:r w:rsidR="00425D0B" w:rsidRPr="00425D0B">
        <w:rPr>
          <w:rFonts w:ascii="Times New Roman" w:hAnsi="Times New Roman" w:cs="Times New Roman"/>
          <w:sz w:val="24"/>
          <w:szCs w:val="24"/>
        </w:rPr>
        <w:t xml:space="preserve">o </w:t>
      </w:r>
      <w:r w:rsidR="00425A4A" w:rsidRPr="00425D0B">
        <w:rPr>
          <w:rFonts w:ascii="Times New Roman" w:hAnsi="Times New Roman" w:cs="Times New Roman"/>
          <w:sz w:val="24"/>
          <w:szCs w:val="24"/>
        </w:rPr>
        <w:t>monte</w:t>
      </w:r>
      <w:r w:rsidR="00801E12" w:rsidRPr="00425D0B">
        <w:rPr>
          <w:rFonts w:ascii="Times New Roman" w:hAnsi="Times New Roman" w:cs="Times New Roman"/>
          <w:sz w:val="24"/>
          <w:szCs w:val="24"/>
        </w:rPr>
        <w:t xml:space="preserve"> </w:t>
      </w:r>
      <w:r w:rsidRPr="00425D0B">
        <w:rPr>
          <w:rFonts w:ascii="Times New Roman" w:hAnsi="Times New Roman" w:cs="Times New Roman"/>
          <w:sz w:val="24"/>
          <w:szCs w:val="24"/>
        </w:rPr>
        <w:t>Mitrídates</w:t>
      </w:r>
      <w:r w:rsidRPr="00C5704C">
        <w:rPr>
          <w:rFonts w:ascii="Times New Roman" w:hAnsi="Times New Roman" w:cs="Times New Roman"/>
          <w:sz w:val="24"/>
          <w:szCs w:val="24"/>
        </w:rPr>
        <w:t>: atrás das ruínas da Fortaleza Genovesa medieval</w:t>
      </w:r>
      <w:r w:rsidR="001A19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sol se levantava </w:t>
      </w:r>
      <w:r w:rsidR="00F57C18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uma faixa de luz</w:t>
      </w:r>
      <w:r w:rsidR="00F57C18" w:rsidRPr="00F57C18">
        <w:rPr>
          <w:rFonts w:ascii="Times New Roman" w:hAnsi="Times New Roman" w:cs="Times New Roman"/>
          <w:sz w:val="24"/>
          <w:szCs w:val="24"/>
        </w:rPr>
        <w:t xml:space="preserve"> </w:t>
      </w:r>
      <w:r w:rsidR="00F57C18" w:rsidRPr="00C5704C">
        <w:rPr>
          <w:rFonts w:ascii="Times New Roman" w:hAnsi="Times New Roman" w:cs="Times New Roman"/>
          <w:sz w:val="24"/>
          <w:szCs w:val="24"/>
        </w:rPr>
        <w:t>estreita e afiada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E0DA3">
        <w:rPr>
          <w:rFonts w:ascii="Times New Roman" w:hAnsi="Times New Roman" w:cs="Times New Roman"/>
          <w:sz w:val="24"/>
          <w:szCs w:val="24"/>
        </w:rPr>
        <w:t>cortando</w:t>
      </w:r>
      <w:r w:rsidR="00261CB8">
        <w:rPr>
          <w:rFonts w:ascii="Times New Roman" w:hAnsi="Times New Roman" w:cs="Times New Roman"/>
          <w:sz w:val="24"/>
          <w:szCs w:val="24"/>
        </w:rPr>
        <w:t>, como uma espada,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nuvens </w:t>
      </w:r>
      <w:r w:rsidR="00261CB8">
        <w:rPr>
          <w:rFonts w:ascii="Times New Roman" w:hAnsi="Times New Roman" w:cs="Times New Roman"/>
          <w:sz w:val="24"/>
          <w:szCs w:val="24"/>
        </w:rPr>
        <w:t>sombrias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encharcadas de sangue, de modo que, se fossem </w:t>
      </w:r>
      <w:r w:rsidR="002E0DA3">
        <w:rPr>
          <w:rFonts w:ascii="Times New Roman" w:hAnsi="Times New Roman" w:cs="Times New Roman"/>
          <w:sz w:val="24"/>
          <w:szCs w:val="24"/>
        </w:rPr>
        <w:t>espremidas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2E0D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despejariam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no mar uma chuva </w:t>
      </w:r>
      <w:r w:rsidR="002E0DA3">
        <w:rPr>
          <w:rFonts w:ascii="Times New Roman" w:hAnsi="Times New Roman" w:cs="Times New Roman"/>
          <w:sz w:val="24"/>
          <w:szCs w:val="24"/>
        </w:rPr>
        <w:t>rubra</w:t>
      </w:r>
      <w:r w:rsidRPr="00C5704C">
        <w:rPr>
          <w:rFonts w:ascii="Times New Roman" w:hAnsi="Times New Roman" w:cs="Times New Roman"/>
          <w:sz w:val="24"/>
          <w:szCs w:val="24"/>
        </w:rPr>
        <w:t>, até se esgotarem e se transformarem em</w:t>
      </w:r>
      <w:r w:rsidR="00297375">
        <w:rPr>
          <w:rFonts w:ascii="Times New Roman" w:hAnsi="Times New Roman" w:cs="Times New Roman"/>
          <w:sz w:val="24"/>
          <w:szCs w:val="24"/>
        </w:rPr>
        <w:t xml:space="preserve"> nuven</w:t>
      </w:r>
      <w:r w:rsidR="002D6F1B">
        <w:rPr>
          <w:rFonts w:ascii="Times New Roman" w:hAnsi="Times New Roman" w:cs="Times New Roman"/>
          <w:sz w:val="24"/>
          <w:szCs w:val="24"/>
        </w:rPr>
        <w:t>zinhas 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leves</w:t>
      </w:r>
      <w:r w:rsidR="00297375">
        <w:rPr>
          <w:rFonts w:ascii="Times New Roman" w:hAnsi="Times New Roman" w:cs="Times New Roman"/>
          <w:sz w:val="24"/>
          <w:szCs w:val="24"/>
        </w:rPr>
        <w:t xml:space="preserve"> que mesmo uma brisa</w:t>
      </w:r>
      <w:r w:rsidR="002D6F1B">
        <w:rPr>
          <w:rFonts w:ascii="Times New Roman" w:hAnsi="Times New Roman" w:cs="Times New Roman"/>
          <w:sz w:val="24"/>
          <w:szCs w:val="24"/>
        </w:rPr>
        <w:t xml:space="preserve"> seria capaz de levá-las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8072B">
        <w:rPr>
          <w:rFonts w:ascii="Times New Roman" w:hAnsi="Times New Roman" w:cs="Times New Roman"/>
          <w:sz w:val="24"/>
          <w:szCs w:val="24"/>
        </w:rPr>
        <w:t>Ele v</w:t>
      </w:r>
      <w:r w:rsidRPr="00261CB8">
        <w:rPr>
          <w:rFonts w:ascii="Times New Roman" w:hAnsi="Times New Roman" w:cs="Times New Roman"/>
          <w:sz w:val="24"/>
          <w:szCs w:val="24"/>
        </w:rPr>
        <w:t>i</w:t>
      </w:r>
      <w:r w:rsidR="008B07B4">
        <w:rPr>
          <w:rFonts w:ascii="Times New Roman" w:hAnsi="Times New Roman" w:cs="Times New Roman"/>
          <w:sz w:val="24"/>
          <w:szCs w:val="24"/>
        </w:rPr>
        <w:t>u</w:t>
      </w:r>
      <w:r w:rsidRPr="00261CB8">
        <w:rPr>
          <w:rFonts w:ascii="Times New Roman" w:hAnsi="Times New Roman" w:cs="Times New Roman"/>
          <w:sz w:val="24"/>
          <w:szCs w:val="24"/>
        </w:rPr>
        <w:t xml:space="preserve"> </w:t>
      </w:r>
      <w:r w:rsidR="000F7FCA">
        <w:rPr>
          <w:rFonts w:ascii="Times New Roman" w:hAnsi="Times New Roman" w:cs="Times New Roman"/>
          <w:sz w:val="24"/>
          <w:szCs w:val="24"/>
        </w:rPr>
        <w:t xml:space="preserve">os últimos </w:t>
      </w:r>
      <w:r w:rsidR="00261CB8" w:rsidRPr="00261CB8">
        <w:rPr>
          <w:rFonts w:ascii="Times New Roman" w:hAnsi="Times New Roman" w:cs="Times New Roman"/>
          <w:sz w:val="24"/>
          <w:szCs w:val="24"/>
        </w:rPr>
        <w:t>pingos</w:t>
      </w:r>
      <w:r w:rsidRPr="00261CB8">
        <w:rPr>
          <w:rFonts w:ascii="Times New Roman" w:hAnsi="Times New Roman" w:cs="Times New Roman"/>
          <w:sz w:val="24"/>
          <w:szCs w:val="24"/>
        </w:rPr>
        <w:t xml:space="preserve"> de sangue </w:t>
      </w:r>
      <w:proofErr w:type="gramStart"/>
      <w:r w:rsidR="00261CB8" w:rsidRPr="00261CB8">
        <w:rPr>
          <w:rFonts w:ascii="Times New Roman" w:hAnsi="Times New Roman" w:cs="Times New Roman"/>
          <w:sz w:val="24"/>
          <w:szCs w:val="24"/>
        </w:rPr>
        <w:t>caírem</w:t>
      </w:r>
      <w:proofErr w:type="gramEnd"/>
      <w:r w:rsidR="00261CB8" w:rsidRPr="00261CB8">
        <w:rPr>
          <w:rFonts w:ascii="Times New Roman" w:hAnsi="Times New Roman" w:cs="Times New Roman"/>
          <w:sz w:val="24"/>
          <w:szCs w:val="24"/>
        </w:rPr>
        <w:t xml:space="preserve"> da espada ao mar</w:t>
      </w:r>
      <w:r w:rsidR="008B07B4">
        <w:rPr>
          <w:rFonts w:ascii="Times New Roman" w:hAnsi="Times New Roman" w:cs="Times New Roman"/>
          <w:sz w:val="24"/>
          <w:szCs w:val="24"/>
        </w:rPr>
        <w:t xml:space="preserve"> e </w:t>
      </w:r>
      <w:r w:rsidR="008B07B4" w:rsidRPr="00425D0B">
        <w:rPr>
          <w:rFonts w:ascii="Times New Roman" w:hAnsi="Times New Roman" w:cs="Times New Roman"/>
          <w:sz w:val="24"/>
          <w:szCs w:val="24"/>
        </w:rPr>
        <w:t>as</w:t>
      </w:r>
      <w:r w:rsidR="008B07B4" w:rsidRPr="00425D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5D0B">
        <w:rPr>
          <w:rFonts w:ascii="Times New Roman" w:hAnsi="Times New Roman" w:cs="Times New Roman"/>
          <w:sz w:val="24"/>
          <w:szCs w:val="24"/>
        </w:rPr>
        <w:t>faixas</w:t>
      </w:r>
      <w:r w:rsidRPr="00261CB8">
        <w:rPr>
          <w:rFonts w:ascii="Times New Roman" w:hAnsi="Times New Roman" w:cs="Times New Roman"/>
          <w:sz w:val="24"/>
          <w:szCs w:val="24"/>
        </w:rPr>
        <w:t xml:space="preserve"> </w:t>
      </w:r>
      <w:r w:rsidR="00261CB8" w:rsidRPr="00261CB8">
        <w:rPr>
          <w:rFonts w:ascii="Times New Roman" w:hAnsi="Times New Roman" w:cs="Times New Roman"/>
          <w:sz w:val="24"/>
          <w:szCs w:val="24"/>
        </w:rPr>
        <w:t xml:space="preserve">sangrentas da alvorada </w:t>
      </w:r>
      <w:r w:rsidRPr="00261CB8">
        <w:rPr>
          <w:rFonts w:ascii="Times New Roman" w:hAnsi="Times New Roman" w:cs="Times New Roman"/>
          <w:sz w:val="24"/>
          <w:szCs w:val="24"/>
        </w:rPr>
        <w:t xml:space="preserve">surgirem sobre as ondas. E Dã, </w:t>
      </w:r>
      <w:r w:rsidR="006E5E89" w:rsidRPr="00261CB8">
        <w:rPr>
          <w:rFonts w:ascii="Times New Roman" w:hAnsi="Times New Roman" w:cs="Times New Roman"/>
          <w:sz w:val="24"/>
          <w:szCs w:val="24"/>
        </w:rPr>
        <w:t>a</w:t>
      </w:r>
      <w:r w:rsidRPr="00261CB8">
        <w:rPr>
          <w:rFonts w:ascii="Times New Roman" w:hAnsi="Times New Roman" w:cs="Times New Roman"/>
          <w:sz w:val="24"/>
          <w:szCs w:val="24"/>
        </w:rPr>
        <w:t xml:space="preserve"> Áspide, o Anticristo, disse </w:t>
      </w:r>
      <w:r w:rsidR="006E5E89" w:rsidRPr="00261CB8">
        <w:rPr>
          <w:rFonts w:ascii="Times New Roman" w:hAnsi="Times New Roman" w:cs="Times New Roman"/>
          <w:sz w:val="24"/>
          <w:szCs w:val="24"/>
        </w:rPr>
        <w:t>consigo,</w:t>
      </w:r>
      <w:r w:rsidRPr="00261CB8">
        <w:rPr>
          <w:rFonts w:ascii="Times New Roman" w:hAnsi="Times New Roman" w:cs="Times New Roman"/>
          <w:sz w:val="24"/>
          <w:szCs w:val="24"/>
        </w:rPr>
        <w:t xml:space="preserve"> através do profeta Jeremias:</w:t>
      </w:r>
    </w:p>
    <w:p w:rsidR="006F7029" w:rsidRPr="00C5704C" w:rsidRDefault="005D2785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99F">
        <w:rPr>
          <w:rFonts w:ascii="Times New Roman" w:hAnsi="Times New Roman" w:cs="Times New Roman"/>
          <w:sz w:val="24"/>
          <w:szCs w:val="24"/>
        </w:rPr>
        <w:t>—</w:t>
      </w:r>
      <w:r w:rsidR="00AC199F">
        <w:rPr>
          <w:rFonts w:ascii="Times New Roman" w:hAnsi="Times New Roman" w:cs="Times New Roman"/>
          <w:sz w:val="24"/>
          <w:szCs w:val="24"/>
        </w:rPr>
        <w:t xml:space="preserve"> M</w:t>
      </w:r>
      <w:r w:rsidR="006F7029" w:rsidRPr="00AC199F">
        <w:rPr>
          <w:rFonts w:ascii="Times New Roman" w:hAnsi="Times New Roman" w:cs="Times New Roman"/>
          <w:sz w:val="24"/>
          <w:szCs w:val="24"/>
        </w:rPr>
        <w:t>inhas entranhas</w:t>
      </w:r>
      <w:r w:rsidR="00AC199F">
        <w:rPr>
          <w:rFonts w:ascii="Times New Roman" w:hAnsi="Times New Roman" w:cs="Times New Roman"/>
          <w:sz w:val="24"/>
          <w:szCs w:val="24"/>
        </w:rPr>
        <w:t>, minhas entranhas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! Sinto </w:t>
      </w:r>
      <w:r w:rsidRPr="00AC199F">
        <w:rPr>
          <w:rFonts w:ascii="Times New Roman" w:hAnsi="Times New Roman" w:cs="Times New Roman"/>
          <w:sz w:val="24"/>
          <w:szCs w:val="24"/>
        </w:rPr>
        <w:t>um</w:t>
      </w:r>
      <w:r w:rsidR="00261CB8" w:rsidRPr="00AC199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C199F">
        <w:rPr>
          <w:rFonts w:ascii="Times New Roman" w:hAnsi="Times New Roman" w:cs="Times New Roman"/>
          <w:sz w:val="24"/>
          <w:szCs w:val="24"/>
        </w:rPr>
        <w:t xml:space="preserve"> </w:t>
      </w:r>
      <w:r w:rsidR="00AC199F">
        <w:rPr>
          <w:rFonts w:ascii="Times New Roman" w:hAnsi="Times New Roman" w:cs="Times New Roman"/>
          <w:sz w:val="24"/>
          <w:szCs w:val="24"/>
        </w:rPr>
        <w:t>tristeza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no fundo </w:t>
      </w:r>
      <w:r w:rsidR="00261CB8" w:rsidRPr="00AC199F">
        <w:rPr>
          <w:rFonts w:ascii="Times New Roman" w:hAnsi="Times New Roman" w:cs="Times New Roman"/>
          <w:sz w:val="24"/>
          <w:szCs w:val="24"/>
        </w:rPr>
        <w:t>do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coração, meu coração </w:t>
      </w:r>
      <w:r w:rsidR="0092266C" w:rsidRPr="00AC199F">
        <w:rPr>
          <w:rFonts w:ascii="Times New Roman" w:hAnsi="Times New Roman" w:cs="Times New Roman"/>
          <w:sz w:val="24"/>
          <w:szCs w:val="24"/>
        </w:rPr>
        <w:t xml:space="preserve">se </w:t>
      </w:r>
      <w:r w:rsidR="00261CB8" w:rsidRPr="00AC199F">
        <w:rPr>
          <w:rFonts w:ascii="Times New Roman" w:hAnsi="Times New Roman" w:cs="Times New Roman"/>
          <w:sz w:val="24"/>
          <w:szCs w:val="24"/>
        </w:rPr>
        <w:t>agita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dentro de mim, não posso calar</w:t>
      </w:r>
      <w:r w:rsidR="00AC199F">
        <w:rPr>
          <w:rFonts w:ascii="Times New Roman" w:hAnsi="Times New Roman" w:cs="Times New Roman"/>
          <w:sz w:val="24"/>
          <w:szCs w:val="24"/>
        </w:rPr>
        <w:t>-me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, pois </w:t>
      </w:r>
      <w:r w:rsidRPr="00AC199F">
        <w:rPr>
          <w:rFonts w:ascii="Times New Roman" w:hAnsi="Times New Roman" w:cs="Times New Roman"/>
          <w:sz w:val="24"/>
          <w:szCs w:val="24"/>
        </w:rPr>
        <w:t>tu</w:t>
      </w:r>
      <w:r w:rsidR="00AC19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99F">
        <w:rPr>
          <w:rFonts w:ascii="Times New Roman" w:hAnsi="Times New Roman" w:cs="Times New Roman"/>
          <w:sz w:val="24"/>
          <w:szCs w:val="24"/>
        </w:rPr>
        <w:t>ouves</w:t>
      </w:r>
      <w:r w:rsidRPr="00AC199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F7029" w:rsidRPr="00AC199F">
        <w:rPr>
          <w:rFonts w:ascii="Times New Roman" w:hAnsi="Times New Roman" w:cs="Times New Roman"/>
          <w:sz w:val="24"/>
          <w:szCs w:val="24"/>
        </w:rPr>
        <w:t xml:space="preserve"> minha alma,</w:t>
      </w:r>
      <w:r w:rsidRPr="00AC199F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AC199F">
        <w:rPr>
          <w:rFonts w:ascii="Times New Roman" w:hAnsi="Times New Roman" w:cs="Times New Roman"/>
          <w:sz w:val="24"/>
          <w:szCs w:val="24"/>
        </w:rPr>
        <w:t>o som d</w:t>
      </w:r>
      <w:r w:rsidR="00261CB8" w:rsidRPr="00AC199F">
        <w:rPr>
          <w:rFonts w:ascii="Times New Roman" w:hAnsi="Times New Roman" w:cs="Times New Roman"/>
          <w:sz w:val="24"/>
          <w:szCs w:val="24"/>
        </w:rPr>
        <w:t>a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trom</w:t>
      </w:r>
      <w:r w:rsidR="00261CB8" w:rsidRPr="00AC199F">
        <w:rPr>
          <w:rFonts w:ascii="Times New Roman" w:hAnsi="Times New Roman" w:cs="Times New Roman"/>
          <w:sz w:val="24"/>
          <w:szCs w:val="24"/>
        </w:rPr>
        <w:t>beta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, o </w:t>
      </w:r>
      <w:r w:rsidR="00261CB8" w:rsidRPr="00AC199F">
        <w:rPr>
          <w:rFonts w:ascii="Times New Roman" w:hAnsi="Times New Roman" w:cs="Times New Roman"/>
          <w:sz w:val="24"/>
          <w:szCs w:val="24"/>
        </w:rPr>
        <w:t>clamor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da batalha...</w:t>
      </w:r>
      <w:r w:rsidR="006F7029" w:rsidRPr="00AC199F">
        <w:rPr>
          <w:rStyle w:val="Refdenotaderodap"/>
          <w:rFonts w:ascii="Times New Roman" w:hAnsi="Times New Roman" w:cs="Times New Roman"/>
          <w:sz w:val="24"/>
          <w:szCs w:val="24"/>
        </w:rPr>
        <w:footnoteReference w:id="52"/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8B07B4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pronunciou </w:t>
      </w:r>
      <w:r w:rsidR="002162F9">
        <w:rPr>
          <w:rFonts w:ascii="Times New Roman" w:hAnsi="Times New Roman" w:cs="Times New Roman"/>
          <w:sz w:val="24"/>
          <w:szCs w:val="24"/>
        </w:rPr>
        <w:t xml:space="preserve">de novo </w:t>
      </w:r>
      <w:r w:rsidR="000F7FCA">
        <w:rPr>
          <w:rFonts w:ascii="Times New Roman" w:hAnsi="Times New Roman" w:cs="Times New Roman"/>
          <w:sz w:val="24"/>
          <w:szCs w:val="24"/>
        </w:rPr>
        <w:t>as palavras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profeta Jeremias:</w:t>
      </w:r>
    </w:p>
    <w:p w:rsidR="006F7029" w:rsidRPr="00C5704C" w:rsidRDefault="006157E7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99F">
        <w:rPr>
          <w:rFonts w:ascii="Times New Roman" w:hAnsi="Times New Roman" w:cs="Times New Roman"/>
          <w:sz w:val="24"/>
          <w:szCs w:val="24"/>
        </w:rPr>
        <w:t>—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</w:t>
      </w:r>
      <w:r w:rsidR="00AC199F">
        <w:rPr>
          <w:rFonts w:ascii="Times New Roman" w:hAnsi="Times New Roman" w:cs="Times New Roman"/>
          <w:sz w:val="24"/>
          <w:szCs w:val="24"/>
        </w:rPr>
        <w:t>Eles n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egaram </w:t>
      </w:r>
      <w:r w:rsidRPr="00AC199F">
        <w:rPr>
          <w:rFonts w:ascii="Times New Roman" w:hAnsi="Times New Roman" w:cs="Times New Roman"/>
          <w:sz w:val="24"/>
          <w:szCs w:val="24"/>
        </w:rPr>
        <w:t>a exi</w:t>
      </w:r>
      <w:r w:rsidR="00185E92" w:rsidRPr="00AC199F">
        <w:rPr>
          <w:rFonts w:ascii="Times New Roman" w:hAnsi="Times New Roman" w:cs="Times New Roman"/>
          <w:sz w:val="24"/>
          <w:szCs w:val="24"/>
        </w:rPr>
        <w:t>s</w:t>
      </w:r>
      <w:r w:rsidRPr="00AC199F">
        <w:rPr>
          <w:rFonts w:ascii="Times New Roman" w:hAnsi="Times New Roman" w:cs="Times New Roman"/>
          <w:sz w:val="24"/>
          <w:szCs w:val="24"/>
        </w:rPr>
        <w:t xml:space="preserve">tência do 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Senhor e disseram: </w:t>
      </w:r>
      <w:r w:rsidRPr="00AC199F">
        <w:rPr>
          <w:rFonts w:ascii="Times New Roman" w:hAnsi="Times New Roman" w:cs="Times New Roman"/>
          <w:sz w:val="24"/>
          <w:szCs w:val="24"/>
        </w:rPr>
        <w:t>“</w:t>
      </w:r>
      <w:r w:rsidR="006F7029" w:rsidRPr="00AC199F">
        <w:rPr>
          <w:rFonts w:ascii="Times New Roman" w:hAnsi="Times New Roman" w:cs="Times New Roman"/>
          <w:sz w:val="24"/>
          <w:szCs w:val="24"/>
        </w:rPr>
        <w:t>Ele</w:t>
      </w:r>
      <w:r w:rsidR="008B07B4" w:rsidRPr="00AC199F">
        <w:rPr>
          <w:rFonts w:ascii="Times New Roman" w:hAnsi="Times New Roman" w:cs="Times New Roman"/>
          <w:sz w:val="24"/>
          <w:szCs w:val="24"/>
        </w:rPr>
        <w:t xml:space="preserve"> não existe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; </w:t>
      </w:r>
      <w:r w:rsidR="00AC199F">
        <w:rPr>
          <w:rFonts w:ascii="Times New Roman" w:hAnsi="Times New Roman" w:cs="Times New Roman"/>
          <w:sz w:val="24"/>
          <w:szCs w:val="24"/>
        </w:rPr>
        <w:t>nenhuma</w:t>
      </w:r>
      <w:r w:rsidR="008B07B4" w:rsidRPr="00AC199F">
        <w:rPr>
          <w:rFonts w:ascii="Times New Roman" w:hAnsi="Times New Roman" w:cs="Times New Roman"/>
          <w:sz w:val="24"/>
          <w:szCs w:val="24"/>
        </w:rPr>
        <w:t xml:space="preserve"> desgraça nos atingirá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, </w:t>
      </w:r>
      <w:r w:rsidR="00261CB8" w:rsidRPr="00AC199F">
        <w:rPr>
          <w:rFonts w:ascii="Times New Roman" w:hAnsi="Times New Roman" w:cs="Times New Roman"/>
          <w:sz w:val="24"/>
          <w:szCs w:val="24"/>
        </w:rPr>
        <w:t>não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 veremos </w:t>
      </w:r>
      <w:r w:rsidR="00261CB8" w:rsidRPr="00AC199F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espada nem </w:t>
      </w:r>
      <w:r w:rsidR="00261CB8" w:rsidRPr="00AC199F">
        <w:rPr>
          <w:rFonts w:ascii="Times New Roman" w:hAnsi="Times New Roman" w:cs="Times New Roman"/>
          <w:sz w:val="24"/>
          <w:szCs w:val="24"/>
        </w:rPr>
        <w:t xml:space="preserve">a </w:t>
      </w:r>
      <w:r w:rsidR="006F7029" w:rsidRPr="00AC199F">
        <w:rPr>
          <w:rFonts w:ascii="Times New Roman" w:hAnsi="Times New Roman" w:cs="Times New Roman"/>
          <w:sz w:val="24"/>
          <w:szCs w:val="24"/>
        </w:rPr>
        <w:t>fome</w:t>
      </w:r>
      <w:r w:rsidR="009676BC" w:rsidRPr="00AC199F">
        <w:rPr>
          <w:rFonts w:ascii="Times New Roman" w:hAnsi="Times New Roman" w:cs="Times New Roman"/>
          <w:sz w:val="24"/>
          <w:szCs w:val="24"/>
        </w:rPr>
        <w:t>”</w:t>
      </w:r>
      <w:r w:rsidR="006F7029" w:rsidRPr="00AC19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AC199F">
        <w:rPr>
          <w:rStyle w:val="Refdenotaderodap"/>
          <w:rFonts w:ascii="Times New Roman" w:hAnsi="Times New Roman" w:cs="Times New Roman"/>
          <w:sz w:val="24"/>
          <w:szCs w:val="24"/>
        </w:rPr>
        <w:footnoteReference w:id="53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Dã, o Anticristo, uma criança judia que amadureceu </w:t>
      </w:r>
      <w:r w:rsidR="006C380C">
        <w:rPr>
          <w:rFonts w:ascii="Times New Roman" w:hAnsi="Times New Roman" w:cs="Times New Roman"/>
          <w:sz w:val="24"/>
          <w:szCs w:val="24"/>
        </w:rPr>
        <w:t>através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caminhos </w:t>
      </w:r>
      <w:r w:rsidR="006C380C">
        <w:rPr>
          <w:rFonts w:ascii="Times New Roman" w:hAnsi="Times New Roman" w:cs="Times New Roman"/>
          <w:sz w:val="24"/>
          <w:szCs w:val="24"/>
        </w:rPr>
        <w:t>terrenos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transformou num jovem</w:t>
      </w:r>
      <w:r w:rsidR="008B07B4">
        <w:rPr>
          <w:rFonts w:ascii="Times New Roman" w:hAnsi="Times New Roman" w:cs="Times New Roman"/>
          <w:sz w:val="24"/>
          <w:szCs w:val="24"/>
        </w:rPr>
        <w:t>, disse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6F7029" w:rsidRPr="00C5704C" w:rsidRDefault="00185E92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583A">
        <w:rPr>
          <w:rFonts w:ascii="Times New Roman" w:hAnsi="Times New Roman" w:cs="Times New Roman"/>
          <w:sz w:val="24"/>
          <w:szCs w:val="24"/>
        </w:rPr>
        <w:t>F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az anos que o Senhor os </w:t>
      </w:r>
      <w:r>
        <w:rPr>
          <w:rFonts w:ascii="Times New Roman" w:hAnsi="Times New Roman" w:cs="Times New Roman"/>
          <w:sz w:val="24"/>
          <w:szCs w:val="24"/>
        </w:rPr>
        <w:t>castiga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>flagelo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fome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6583A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380C">
        <w:rPr>
          <w:rFonts w:ascii="Times New Roman" w:hAnsi="Times New Roman" w:cs="Times New Roman"/>
          <w:sz w:val="24"/>
          <w:szCs w:val="24"/>
        </w:rPr>
        <w:t xml:space="preserve">que se </w:t>
      </w:r>
      <w:r w:rsidR="00975CF3">
        <w:rPr>
          <w:rFonts w:ascii="Times New Roman" w:hAnsi="Times New Roman" w:cs="Times New Roman"/>
          <w:sz w:val="24"/>
          <w:szCs w:val="24"/>
        </w:rPr>
        <w:t>sentem</w:t>
      </w:r>
      <w:r w:rsidR="008B07B4">
        <w:rPr>
          <w:rFonts w:ascii="Times New Roman" w:hAnsi="Times New Roman" w:cs="Times New Roman"/>
          <w:sz w:val="24"/>
          <w:szCs w:val="24"/>
        </w:rPr>
        <w:t xml:space="preserve"> sempre </w:t>
      </w:r>
      <w:r w:rsidR="006F7029" w:rsidRPr="00C5704C">
        <w:rPr>
          <w:rFonts w:ascii="Times New Roman" w:hAnsi="Times New Roman" w:cs="Times New Roman"/>
          <w:sz w:val="24"/>
          <w:szCs w:val="24"/>
        </w:rPr>
        <w:t>indefesos diante d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>flagelo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4270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>o animal</w:t>
      </w:r>
      <w:r w:rsidR="0046583A">
        <w:rPr>
          <w:rFonts w:ascii="Times New Roman" w:hAnsi="Times New Roman" w:cs="Times New Roman"/>
          <w:sz w:val="24"/>
          <w:szCs w:val="24"/>
        </w:rPr>
        <w:t>-</w:t>
      </w:r>
      <w:r w:rsidR="006F7029" w:rsidRPr="00C5704C">
        <w:rPr>
          <w:rFonts w:ascii="Times New Roman" w:hAnsi="Times New Roman" w:cs="Times New Roman"/>
          <w:sz w:val="24"/>
          <w:szCs w:val="24"/>
        </w:rPr>
        <w:t>adultério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6583A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 xml:space="preserve">e </w:t>
      </w:r>
      <w:r w:rsidR="006C380C">
        <w:rPr>
          <w:rFonts w:ascii="Times New Roman" w:hAnsi="Times New Roman" w:cs="Times New Roman"/>
          <w:sz w:val="24"/>
          <w:szCs w:val="24"/>
        </w:rPr>
        <w:t xml:space="preserve">que </w:t>
      </w:r>
      <w:r w:rsidR="0046583A">
        <w:rPr>
          <w:rFonts w:ascii="Times New Roman" w:hAnsi="Times New Roman" w:cs="Times New Roman"/>
          <w:sz w:val="24"/>
          <w:szCs w:val="24"/>
        </w:rPr>
        <w:t>se torturam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8B07B4">
        <w:rPr>
          <w:rFonts w:ascii="Times New Roman" w:hAnsi="Times New Roman" w:cs="Times New Roman"/>
          <w:sz w:val="24"/>
          <w:szCs w:val="24"/>
        </w:rPr>
        <w:t>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a espada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46583A">
        <w:rPr>
          <w:rFonts w:ascii="Times New Roman" w:hAnsi="Times New Roman" w:cs="Times New Roman"/>
          <w:sz w:val="24"/>
          <w:szCs w:val="24"/>
        </w:rPr>
        <w:t>agrega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>todos os outros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6583A" w:rsidRPr="00AC199F">
        <w:rPr>
          <w:rFonts w:ascii="Times New Roman" w:hAnsi="Times New Roman" w:cs="Times New Roman"/>
          <w:sz w:val="24"/>
          <w:szCs w:val="24"/>
        </w:rPr>
        <w:t>C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omo disse o Senhor: </w:t>
      </w:r>
      <w:r w:rsidR="000C4BC9" w:rsidRPr="00AC199F">
        <w:rPr>
          <w:rFonts w:ascii="Times New Roman" w:hAnsi="Times New Roman" w:cs="Times New Roman"/>
          <w:sz w:val="24"/>
          <w:szCs w:val="24"/>
        </w:rPr>
        <w:t xml:space="preserve">“Toda </w:t>
      </w:r>
      <w:r w:rsidR="006F7029" w:rsidRPr="00AC199F">
        <w:rPr>
          <w:rFonts w:ascii="Times New Roman" w:hAnsi="Times New Roman" w:cs="Times New Roman"/>
          <w:sz w:val="24"/>
          <w:szCs w:val="24"/>
        </w:rPr>
        <w:t>a terra será assolad</w:t>
      </w:r>
      <w:r w:rsidR="000C4BC9" w:rsidRPr="00AC199F">
        <w:rPr>
          <w:rFonts w:ascii="Times New Roman" w:hAnsi="Times New Roman" w:cs="Times New Roman"/>
          <w:sz w:val="24"/>
          <w:szCs w:val="24"/>
        </w:rPr>
        <w:t>a</w:t>
      </w:r>
      <w:r w:rsidR="006F7029" w:rsidRPr="00AC199F">
        <w:rPr>
          <w:rFonts w:ascii="Times New Roman" w:hAnsi="Times New Roman" w:cs="Times New Roman"/>
          <w:sz w:val="24"/>
          <w:szCs w:val="24"/>
        </w:rPr>
        <w:t xml:space="preserve">, mas </w:t>
      </w:r>
      <w:r w:rsidR="0046583A" w:rsidRPr="00AC199F">
        <w:rPr>
          <w:rFonts w:ascii="Times New Roman" w:hAnsi="Times New Roman" w:cs="Times New Roman"/>
          <w:sz w:val="24"/>
          <w:szCs w:val="24"/>
        </w:rPr>
        <w:t>a destruição não será completa</w:t>
      </w:r>
      <w:r w:rsidR="000C4BC9" w:rsidRPr="00AC199F">
        <w:rPr>
          <w:rFonts w:ascii="Times New Roman" w:hAnsi="Times New Roman" w:cs="Times New Roman"/>
          <w:sz w:val="24"/>
          <w:szCs w:val="24"/>
        </w:rPr>
        <w:t>”</w:t>
      </w:r>
      <w:r w:rsidR="006F7029" w:rsidRPr="00AC199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6F7029" w:rsidRPr="00AC199F">
        <w:rPr>
          <w:rStyle w:val="Refdenotaderodap"/>
          <w:rFonts w:ascii="Times New Roman" w:hAnsi="Times New Roman" w:cs="Times New Roman"/>
          <w:sz w:val="24"/>
          <w:szCs w:val="24"/>
        </w:rPr>
        <w:footnoteReference w:id="54"/>
      </w:r>
      <w:proofErr w:type="gramEnd"/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7029" w:rsidRPr="00C5704C" w:rsidRDefault="000C4BC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izendo isso, Dã, o Anticristo, </w:t>
      </w:r>
      <w:r w:rsidR="0006531D">
        <w:rPr>
          <w:rFonts w:ascii="Times New Roman" w:hAnsi="Times New Roman" w:cs="Times New Roman"/>
          <w:sz w:val="24"/>
          <w:szCs w:val="24"/>
        </w:rPr>
        <w:t>seguiu adiante,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06531D">
        <w:rPr>
          <w:rFonts w:ascii="Times New Roman" w:hAnsi="Times New Roman" w:cs="Times New Roman"/>
          <w:sz w:val="24"/>
          <w:szCs w:val="24"/>
        </w:rPr>
        <w:t xml:space="preserve">continuar </w:t>
      </w:r>
      <w:r w:rsidR="006F7029" w:rsidRPr="00C5704C">
        <w:rPr>
          <w:rFonts w:ascii="Times New Roman" w:hAnsi="Times New Roman" w:cs="Times New Roman"/>
          <w:sz w:val="24"/>
          <w:szCs w:val="24"/>
        </w:rPr>
        <w:t>executa</w:t>
      </w:r>
      <w:r w:rsidR="0006531D">
        <w:rPr>
          <w:rFonts w:ascii="Times New Roman" w:hAnsi="Times New Roman" w:cs="Times New Roman"/>
          <w:sz w:val="24"/>
          <w:szCs w:val="24"/>
        </w:rPr>
        <w:t>ndo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84766">
        <w:rPr>
          <w:rFonts w:ascii="Times New Roman" w:hAnsi="Times New Roman" w:cs="Times New Roman"/>
          <w:sz w:val="24"/>
          <w:szCs w:val="24"/>
        </w:rPr>
        <w:t>M</w:t>
      </w:r>
      <w:r w:rsidR="00F84766" w:rsidRPr="00C5704C">
        <w:rPr>
          <w:rFonts w:ascii="Times New Roman" w:hAnsi="Times New Roman" w:cs="Times New Roman"/>
          <w:sz w:val="24"/>
          <w:szCs w:val="24"/>
        </w:rPr>
        <w:t xml:space="preserve">aldição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prescrita pelo Senhor. O caminho que lhe fora indicado </w:t>
      </w:r>
      <w:r w:rsidR="008B07B4">
        <w:rPr>
          <w:rFonts w:ascii="Times New Roman" w:hAnsi="Times New Roman" w:cs="Times New Roman"/>
          <w:sz w:val="24"/>
          <w:szCs w:val="24"/>
        </w:rPr>
        <w:t xml:space="preserve">o conduzirá </w:t>
      </w:r>
      <w:r w:rsidR="00F8072B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cidade de Rj</w:t>
      </w:r>
      <w:r w:rsidR="00112A76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06531D">
        <w:rPr>
          <w:rFonts w:ascii="Times New Roman" w:hAnsi="Times New Roman" w:cs="Times New Roman"/>
          <w:sz w:val="24"/>
          <w:szCs w:val="24"/>
        </w:rPr>
        <w:t xml:space="preserve">um </w:t>
      </w:r>
      <w:r w:rsidR="00425D0B">
        <w:rPr>
          <w:rFonts w:ascii="Times New Roman" w:hAnsi="Times New Roman" w:cs="Times New Roman"/>
          <w:sz w:val="24"/>
          <w:szCs w:val="24"/>
        </w:rPr>
        <w:t>local</w:t>
      </w:r>
      <w:r w:rsidR="008B07B4">
        <w:rPr>
          <w:rFonts w:ascii="Times New Roman" w:hAnsi="Times New Roman" w:cs="Times New Roman"/>
          <w:sz w:val="24"/>
          <w:szCs w:val="24"/>
        </w:rPr>
        <w:t xml:space="preserve"> totalmente </w:t>
      </w:r>
      <w:r w:rsidR="00EF5C10">
        <w:rPr>
          <w:rFonts w:ascii="Times New Roman" w:hAnsi="Times New Roman" w:cs="Times New Roman"/>
          <w:sz w:val="24"/>
          <w:szCs w:val="24"/>
        </w:rPr>
        <w:t>di</w:t>
      </w:r>
      <w:r w:rsidR="008B07B4">
        <w:rPr>
          <w:rFonts w:ascii="Times New Roman" w:hAnsi="Times New Roman" w:cs="Times New Roman"/>
          <w:sz w:val="24"/>
          <w:szCs w:val="24"/>
        </w:rPr>
        <w:t>verso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6531D">
        <w:rPr>
          <w:rFonts w:ascii="Times New Roman" w:hAnsi="Times New Roman" w:cs="Times New Roman"/>
          <w:sz w:val="24"/>
          <w:szCs w:val="24"/>
        </w:rPr>
        <w:t xml:space="preserve">para visitar outros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destinos humanos. </w:t>
      </w:r>
      <w:r w:rsidR="0006531D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mbora </w:t>
      </w:r>
      <w:r w:rsidR="008B07B4">
        <w:rPr>
          <w:rFonts w:ascii="Times New Roman" w:hAnsi="Times New Roman" w:cs="Times New Roman"/>
          <w:sz w:val="24"/>
          <w:szCs w:val="24"/>
        </w:rPr>
        <w:t xml:space="preserve">ele </w:t>
      </w:r>
      <w:r w:rsidR="00EF5C10">
        <w:rPr>
          <w:rFonts w:ascii="Times New Roman" w:hAnsi="Times New Roman" w:cs="Times New Roman"/>
          <w:sz w:val="24"/>
          <w:szCs w:val="24"/>
        </w:rPr>
        <w:t xml:space="preserve">só </w:t>
      </w:r>
      <w:r w:rsidR="0006531D">
        <w:rPr>
          <w:rFonts w:ascii="Times New Roman" w:hAnsi="Times New Roman" w:cs="Times New Roman"/>
          <w:sz w:val="24"/>
          <w:szCs w:val="24"/>
        </w:rPr>
        <w:t>devesse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aparecer </w:t>
      </w:r>
      <w:r w:rsidR="0006531D">
        <w:rPr>
          <w:rFonts w:ascii="Times New Roman" w:hAnsi="Times New Roman" w:cs="Times New Roman"/>
          <w:sz w:val="24"/>
          <w:szCs w:val="24"/>
        </w:rPr>
        <w:t>em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112A76">
        <w:rPr>
          <w:rFonts w:ascii="Times New Roman" w:hAnsi="Times New Roman" w:cs="Times New Roman"/>
          <w:sz w:val="24"/>
          <w:szCs w:val="24"/>
        </w:rPr>
        <w:t>é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EF5C10">
        <w:rPr>
          <w:rFonts w:ascii="Times New Roman" w:hAnsi="Times New Roman" w:cs="Times New Roman"/>
          <w:sz w:val="24"/>
          <w:szCs w:val="24"/>
        </w:rPr>
        <w:t>após</w:t>
      </w:r>
      <w:r w:rsidR="0006531D">
        <w:rPr>
          <w:rFonts w:ascii="Times New Roman" w:hAnsi="Times New Roman" w:cs="Times New Roman"/>
          <w:sz w:val="24"/>
          <w:szCs w:val="24"/>
        </w:rPr>
        <w:t xml:space="preserve"> </w:t>
      </w:r>
      <w:r w:rsidR="008B07B4">
        <w:rPr>
          <w:rFonts w:ascii="Times New Roman" w:hAnsi="Times New Roman" w:cs="Times New Roman"/>
          <w:sz w:val="24"/>
          <w:szCs w:val="24"/>
        </w:rPr>
        <w:t>seis</w:t>
      </w:r>
      <w:r w:rsidR="0006531D">
        <w:rPr>
          <w:rFonts w:ascii="Times New Roman" w:hAnsi="Times New Roman" w:cs="Times New Roman"/>
          <w:sz w:val="24"/>
          <w:szCs w:val="24"/>
        </w:rPr>
        <w:t xml:space="preserve"> anos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7029" w:rsidRPr="00425D0B">
        <w:rPr>
          <w:rFonts w:ascii="Times New Roman" w:hAnsi="Times New Roman" w:cs="Times New Roman"/>
          <w:sz w:val="24"/>
          <w:szCs w:val="24"/>
        </w:rPr>
        <w:t>no ano 1940</w:t>
      </w:r>
      <w:r w:rsidR="0006531D" w:rsidRPr="00425D0B">
        <w:rPr>
          <w:rFonts w:ascii="Times New Roman" w:hAnsi="Times New Roman" w:cs="Times New Roman"/>
          <w:sz w:val="24"/>
          <w:szCs w:val="24"/>
        </w:rPr>
        <w:t xml:space="preserve"> depois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06531D">
        <w:rPr>
          <w:rFonts w:ascii="Times New Roman" w:hAnsi="Times New Roman" w:cs="Times New Roman"/>
          <w:sz w:val="24"/>
          <w:szCs w:val="24"/>
        </w:rPr>
        <w:t>n</w:t>
      </w:r>
      <w:r w:rsidR="006F7029" w:rsidRPr="00C5704C">
        <w:rPr>
          <w:rFonts w:ascii="Times New Roman" w:hAnsi="Times New Roman" w:cs="Times New Roman"/>
          <w:sz w:val="24"/>
          <w:szCs w:val="24"/>
        </w:rPr>
        <w:t>ascimento de seu Irmão Jesus</w:t>
      </w:r>
      <w:r w:rsidR="008F0DBB">
        <w:rPr>
          <w:rFonts w:ascii="Times New Roman" w:hAnsi="Times New Roman" w:cs="Times New Roman"/>
          <w:sz w:val="24"/>
          <w:szCs w:val="24"/>
        </w:rPr>
        <w:t>,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da tribo de Judá, </w:t>
      </w:r>
      <w:r w:rsidR="0006531D">
        <w:rPr>
          <w:rFonts w:ascii="Times New Roman" w:hAnsi="Times New Roman" w:cs="Times New Roman"/>
          <w:sz w:val="24"/>
          <w:szCs w:val="24"/>
        </w:rPr>
        <w:t xml:space="preserve">Dã </w:t>
      </w:r>
      <w:r w:rsidR="006F7029" w:rsidRPr="00C5704C">
        <w:rPr>
          <w:rFonts w:ascii="Times New Roman" w:hAnsi="Times New Roman" w:cs="Times New Roman"/>
          <w:sz w:val="24"/>
          <w:szCs w:val="24"/>
        </w:rPr>
        <w:t>sumiu rapidamente daquel</w:t>
      </w:r>
      <w:r w:rsidR="0006531D">
        <w:rPr>
          <w:rFonts w:ascii="Times New Roman" w:hAnsi="Times New Roman" w:cs="Times New Roman"/>
          <w:sz w:val="24"/>
          <w:szCs w:val="24"/>
        </w:rPr>
        <w:t>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06531D">
        <w:rPr>
          <w:rFonts w:ascii="Times New Roman" w:hAnsi="Times New Roman" w:cs="Times New Roman"/>
          <w:sz w:val="24"/>
          <w:szCs w:val="24"/>
        </w:rPr>
        <w:t>paragens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e, por mais que Maria o procurasse, não pôde </w:t>
      </w:r>
      <w:r w:rsidR="00AB274D" w:rsidRPr="00C5704C">
        <w:rPr>
          <w:rFonts w:ascii="Times New Roman" w:hAnsi="Times New Roman" w:cs="Times New Roman"/>
          <w:sz w:val="24"/>
          <w:szCs w:val="24"/>
        </w:rPr>
        <w:t>encontr</w:t>
      </w:r>
      <w:r w:rsidR="00AB274D">
        <w:rPr>
          <w:rFonts w:ascii="Times New Roman" w:hAnsi="Times New Roman" w:cs="Times New Roman"/>
          <w:sz w:val="24"/>
          <w:szCs w:val="24"/>
        </w:rPr>
        <w:t>á-lo</w:t>
      </w:r>
      <w:r w:rsidR="006F7029" w:rsidRPr="00C5704C">
        <w:rPr>
          <w:rFonts w:ascii="Times New Roman" w:hAnsi="Times New Roman" w:cs="Times New Roman"/>
          <w:sz w:val="24"/>
          <w:szCs w:val="24"/>
        </w:rPr>
        <w:t>.</w:t>
      </w:r>
    </w:p>
    <w:p w:rsidR="006F7029" w:rsidRPr="00C5704C" w:rsidRDefault="0006531D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ondenada por prostituição e </w:t>
      </w:r>
      <w:r w:rsidR="003750F6">
        <w:rPr>
          <w:rFonts w:ascii="Times New Roman" w:hAnsi="Times New Roman" w:cs="Times New Roman"/>
          <w:sz w:val="24"/>
          <w:szCs w:val="24"/>
        </w:rPr>
        <w:t>vadiagem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Maria </w:t>
      </w:r>
      <w:r w:rsidR="00EF5C10">
        <w:rPr>
          <w:rFonts w:ascii="Times New Roman" w:hAnsi="Times New Roman" w:cs="Times New Roman"/>
          <w:sz w:val="24"/>
          <w:szCs w:val="24"/>
        </w:rPr>
        <w:t>teve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274D">
        <w:rPr>
          <w:rFonts w:ascii="Times New Roman" w:hAnsi="Times New Roman" w:cs="Times New Roman"/>
          <w:sz w:val="24"/>
          <w:szCs w:val="24"/>
        </w:rPr>
        <w:t>filho</w:t>
      </w:r>
      <w:r w:rsidR="00AB27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>de Dã, o Anticristo</w:t>
      </w:r>
      <w:r w:rsidR="00EF5C10">
        <w:rPr>
          <w:rFonts w:ascii="Times New Roman" w:hAnsi="Times New Roman" w:cs="Times New Roman"/>
          <w:sz w:val="24"/>
          <w:szCs w:val="24"/>
        </w:rPr>
        <w:t>, no hospital da prisão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750F6">
        <w:rPr>
          <w:rFonts w:ascii="Times New Roman" w:hAnsi="Times New Roman" w:cs="Times New Roman"/>
          <w:sz w:val="24"/>
          <w:szCs w:val="24"/>
        </w:rPr>
        <w:t>C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onforme a medicina, </w:t>
      </w:r>
      <w:r w:rsidR="00986354">
        <w:rPr>
          <w:rFonts w:ascii="Times New Roman" w:hAnsi="Times New Roman" w:cs="Times New Roman"/>
          <w:sz w:val="24"/>
          <w:szCs w:val="24"/>
        </w:rPr>
        <w:t>o bebê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não sobreviveria, pois a mãe era </w:t>
      </w:r>
      <w:r w:rsidR="00EF5C10">
        <w:rPr>
          <w:rFonts w:ascii="Times New Roman" w:hAnsi="Times New Roman" w:cs="Times New Roman"/>
          <w:sz w:val="24"/>
          <w:szCs w:val="24"/>
        </w:rPr>
        <w:t>uma menina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B274D">
        <w:rPr>
          <w:rFonts w:ascii="Times New Roman" w:hAnsi="Times New Roman" w:cs="Times New Roman"/>
          <w:sz w:val="24"/>
          <w:szCs w:val="24"/>
        </w:rPr>
        <w:t xml:space="preserve">estava </w:t>
      </w:r>
      <w:r w:rsidR="006F7029" w:rsidRPr="00C5704C">
        <w:rPr>
          <w:rFonts w:ascii="Times New Roman" w:hAnsi="Times New Roman" w:cs="Times New Roman"/>
          <w:sz w:val="24"/>
          <w:szCs w:val="24"/>
        </w:rPr>
        <w:t>exaurida</w:t>
      </w:r>
      <w:r w:rsidR="006C380C">
        <w:rPr>
          <w:rFonts w:ascii="Times New Roman" w:hAnsi="Times New Roman" w:cs="Times New Roman"/>
          <w:sz w:val="24"/>
          <w:szCs w:val="24"/>
        </w:rPr>
        <w:t>;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no entanto</w:t>
      </w:r>
      <w:r w:rsidR="003750F6" w:rsidRPr="006C380C">
        <w:rPr>
          <w:rFonts w:ascii="Times New Roman" w:hAnsi="Times New Roman" w:cs="Times New Roman"/>
          <w:sz w:val="24"/>
          <w:szCs w:val="24"/>
        </w:rPr>
        <w:t>,</w:t>
      </w:r>
      <w:r w:rsidR="006540AF">
        <w:rPr>
          <w:rFonts w:ascii="Times New Roman" w:hAnsi="Times New Roman" w:cs="Times New Roman"/>
          <w:sz w:val="24"/>
          <w:szCs w:val="24"/>
        </w:rPr>
        <w:t xml:space="preserve"> </w:t>
      </w:r>
      <w:r w:rsidR="003750F6">
        <w:rPr>
          <w:rFonts w:ascii="Times New Roman" w:hAnsi="Times New Roman" w:cs="Times New Roman"/>
          <w:sz w:val="24"/>
          <w:szCs w:val="24"/>
        </w:rPr>
        <w:t>el</w:t>
      </w:r>
      <w:r w:rsidR="006540AF">
        <w:rPr>
          <w:rFonts w:ascii="Times New Roman" w:hAnsi="Times New Roman" w:cs="Times New Roman"/>
          <w:sz w:val="24"/>
          <w:szCs w:val="24"/>
        </w:rPr>
        <w:t>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sobreviveu e Maria </w:t>
      </w:r>
      <w:r w:rsidR="003750F6">
        <w:rPr>
          <w:rFonts w:ascii="Times New Roman" w:hAnsi="Times New Roman" w:cs="Times New Roman"/>
          <w:sz w:val="24"/>
          <w:szCs w:val="24"/>
        </w:rPr>
        <w:t>o chamou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de Vássia, </w:t>
      </w:r>
      <w:r w:rsidR="003750F6">
        <w:rPr>
          <w:rFonts w:ascii="Times New Roman" w:hAnsi="Times New Roman" w:cs="Times New Roman"/>
          <w:sz w:val="24"/>
          <w:szCs w:val="24"/>
        </w:rPr>
        <w:t xml:space="preserve">como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seu irmão perdido. </w:t>
      </w:r>
      <w:r w:rsidR="00AB274D">
        <w:rPr>
          <w:rFonts w:ascii="Times New Roman" w:hAnsi="Times New Roman" w:cs="Times New Roman"/>
          <w:sz w:val="24"/>
          <w:szCs w:val="24"/>
        </w:rPr>
        <w:t>O</w:t>
      </w:r>
      <w:r w:rsidR="00AB27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bebê tinha olhos </w:t>
      </w:r>
      <w:r w:rsidR="000F7FCA">
        <w:rPr>
          <w:rFonts w:ascii="Times New Roman" w:hAnsi="Times New Roman" w:cs="Times New Roman"/>
          <w:sz w:val="24"/>
          <w:szCs w:val="24"/>
        </w:rPr>
        <w:t>profundamente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pretos e seu narizinho </w:t>
      </w:r>
      <w:r w:rsidR="003750F6">
        <w:rPr>
          <w:rFonts w:ascii="Times New Roman" w:hAnsi="Times New Roman" w:cs="Times New Roman"/>
          <w:sz w:val="24"/>
          <w:szCs w:val="24"/>
        </w:rPr>
        <w:t xml:space="preserve">não </w:t>
      </w:r>
      <w:r w:rsidR="006F7029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eslavo quase tocava no lábio quando </w:t>
      </w:r>
      <w:r w:rsidR="00425D0B">
        <w:rPr>
          <w:rFonts w:ascii="Times New Roman" w:hAnsi="Times New Roman" w:cs="Times New Roman"/>
          <w:sz w:val="24"/>
          <w:szCs w:val="24"/>
        </w:rPr>
        <w:t>ele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sorria </w:t>
      </w:r>
      <w:r w:rsidR="003750F6">
        <w:rPr>
          <w:rFonts w:ascii="Times New Roman" w:hAnsi="Times New Roman" w:cs="Times New Roman"/>
          <w:sz w:val="24"/>
          <w:szCs w:val="24"/>
        </w:rPr>
        <w:t>à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mãe. </w:t>
      </w:r>
      <w:r w:rsidR="003750F6">
        <w:rPr>
          <w:rFonts w:ascii="Times New Roman" w:hAnsi="Times New Roman" w:cs="Times New Roman"/>
          <w:sz w:val="24"/>
          <w:szCs w:val="24"/>
        </w:rPr>
        <w:t>Q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uando Maria </w:t>
      </w:r>
      <w:r w:rsidR="003750F6">
        <w:rPr>
          <w:rFonts w:ascii="Times New Roman" w:hAnsi="Times New Roman" w:cs="Times New Roman"/>
          <w:sz w:val="24"/>
          <w:szCs w:val="24"/>
        </w:rPr>
        <w:t>dava o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peito </w:t>
      </w:r>
      <w:r w:rsidR="00975CF3">
        <w:rPr>
          <w:rFonts w:ascii="Times New Roman" w:hAnsi="Times New Roman" w:cs="Times New Roman"/>
          <w:sz w:val="24"/>
          <w:szCs w:val="24"/>
        </w:rPr>
        <w:t>à</w:t>
      </w:r>
      <w:r w:rsidR="003750F6">
        <w:rPr>
          <w:rFonts w:ascii="Times New Roman" w:hAnsi="Times New Roman" w:cs="Times New Roman"/>
          <w:sz w:val="24"/>
          <w:szCs w:val="24"/>
        </w:rPr>
        <w:t xml:space="preserve"> sua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boca</w:t>
      </w:r>
      <w:r w:rsidR="00AB4979">
        <w:rPr>
          <w:rFonts w:ascii="Times New Roman" w:hAnsi="Times New Roman" w:cs="Times New Roman"/>
          <w:sz w:val="24"/>
          <w:szCs w:val="24"/>
        </w:rPr>
        <w:t xml:space="preserve"> ávida</w:t>
      </w:r>
      <w:r w:rsidR="006F7029" w:rsidRPr="00C5704C">
        <w:rPr>
          <w:rFonts w:ascii="Times New Roman" w:hAnsi="Times New Roman" w:cs="Times New Roman"/>
          <w:sz w:val="24"/>
          <w:szCs w:val="24"/>
        </w:rPr>
        <w:t>, entregando-lhe toda</w:t>
      </w:r>
      <w:r w:rsidR="007C7077">
        <w:rPr>
          <w:rFonts w:ascii="Times New Roman" w:hAnsi="Times New Roman" w:cs="Times New Roman"/>
          <w:sz w:val="24"/>
          <w:szCs w:val="24"/>
        </w:rPr>
        <w:t xml:space="preserve"> a seiva de seu corpo, </w:t>
      </w:r>
      <w:r w:rsidR="006F7029" w:rsidRPr="00C5704C">
        <w:rPr>
          <w:rFonts w:ascii="Times New Roman" w:hAnsi="Times New Roman" w:cs="Times New Roman"/>
          <w:sz w:val="24"/>
          <w:szCs w:val="24"/>
        </w:rPr>
        <w:t>obtida com dificuldade da pobre sopa</w:t>
      </w:r>
      <w:r w:rsidR="003750F6">
        <w:rPr>
          <w:rFonts w:ascii="Times New Roman" w:hAnsi="Times New Roman" w:cs="Times New Roman"/>
          <w:sz w:val="24"/>
          <w:szCs w:val="24"/>
        </w:rPr>
        <w:t xml:space="preserve"> </w:t>
      </w:r>
      <w:r w:rsidR="007C7077">
        <w:rPr>
          <w:rFonts w:ascii="Times New Roman" w:hAnsi="Times New Roman" w:cs="Times New Roman"/>
          <w:sz w:val="24"/>
          <w:szCs w:val="24"/>
        </w:rPr>
        <w:t>prisional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750F6">
        <w:rPr>
          <w:rFonts w:ascii="Times New Roman" w:hAnsi="Times New Roman" w:cs="Times New Roman"/>
          <w:sz w:val="24"/>
          <w:szCs w:val="24"/>
        </w:rPr>
        <w:t xml:space="preserve">ela </w:t>
      </w:r>
      <w:r w:rsidR="006F7029" w:rsidRPr="00C5704C">
        <w:rPr>
          <w:rFonts w:ascii="Times New Roman" w:hAnsi="Times New Roman" w:cs="Times New Roman"/>
          <w:sz w:val="24"/>
          <w:szCs w:val="24"/>
        </w:rPr>
        <w:t>gemia de forma tão alegre e melodiosa que o m</w:t>
      </w:r>
      <w:r w:rsidR="003750F6">
        <w:rPr>
          <w:rFonts w:ascii="Times New Roman" w:hAnsi="Times New Roman" w:cs="Times New Roman"/>
          <w:sz w:val="24"/>
          <w:szCs w:val="24"/>
        </w:rPr>
        <w:t>é</w:t>
      </w:r>
      <w:r w:rsidR="006F7029" w:rsidRPr="00C5704C">
        <w:rPr>
          <w:rFonts w:ascii="Times New Roman" w:hAnsi="Times New Roman" w:cs="Times New Roman"/>
          <w:sz w:val="24"/>
          <w:szCs w:val="24"/>
        </w:rPr>
        <w:t>dico da prisão dizia:</w:t>
      </w:r>
    </w:p>
    <w:p w:rsidR="006F7029" w:rsidRPr="00C5704C" w:rsidRDefault="00AB497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F7029" w:rsidRPr="00C5704C">
        <w:rPr>
          <w:rFonts w:ascii="Times New Roman" w:hAnsi="Times New Roman" w:cs="Times New Roman"/>
          <w:sz w:val="24"/>
          <w:szCs w:val="24"/>
        </w:rPr>
        <w:t xml:space="preserve"> Isso é algo doentio... Será que ela não </w:t>
      </w:r>
      <w:r w:rsidR="007C7077">
        <w:rPr>
          <w:rFonts w:ascii="Times New Roman" w:hAnsi="Times New Roman" w:cs="Times New Roman"/>
          <w:sz w:val="24"/>
          <w:szCs w:val="24"/>
        </w:rPr>
        <w:t xml:space="preserve">esconde uma </w:t>
      </w:r>
      <w:r w:rsidR="006F7029" w:rsidRPr="00C5704C">
        <w:rPr>
          <w:rFonts w:ascii="Times New Roman" w:hAnsi="Times New Roman" w:cs="Times New Roman"/>
          <w:sz w:val="24"/>
          <w:szCs w:val="24"/>
        </w:rPr>
        <w:t>sífilis?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AB497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50F6">
        <w:rPr>
          <w:rFonts w:ascii="Times New Roman" w:hAnsi="Times New Roman" w:cs="Times New Roman"/>
          <w:sz w:val="24"/>
          <w:szCs w:val="24"/>
        </w:rPr>
        <w:t>Ela deve ter se deitado</w:t>
      </w:r>
      <w:r w:rsidR="00F31D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um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7C707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</w:t>
      </w:r>
      <w:r w:rsidR="007C7077">
        <w:rPr>
          <w:rFonts w:ascii="Times New Roman" w:hAnsi="Times New Roman" w:cs="Times New Roman"/>
          <w:sz w:val="24"/>
          <w:szCs w:val="24"/>
        </w:rPr>
        <w:t xml:space="preserve"> com 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georgiano</w:t>
      </w:r>
      <w:r w:rsidR="007C7077">
        <w:rPr>
          <w:rFonts w:ascii="Times New Roman" w:hAnsi="Times New Roman" w:cs="Times New Roman"/>
          <w:sz w:val="24"/>
          <w:szCs w:val="24"/>
        </w:rPr>
        <w:t xml:space="preserve"> ou armênio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1D7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dizia a </w:t>
      </w:r>
      <w:r w:rsidR="000F7FCA">
        <w:rPr>
          <w:rFonts w:ascii="Times New Roman" w:hAnsi="Times New Roman" w:cs="Times New Roman"/>
          <w:sz w:val="24"/>
          <w:szCs w:val="24"/>
        </w:rPr>
        <w:t xml:space="preserve">auxiliar </w:t>
      </w:r>
      <w:r w:rsidRPr="00C5704C">
        <w:rPr>
          <w:rFonts w:ascii="Times New Roman" w:hAnsi="Times New Roman" w:cs="Times New Roman"/>
          <w:sz w:val="24"/>
          <w:szCs w:val="24"/>
        </w:rPr>
        <w:t>de enferm</w:t>
      </w:r>
      <w:r w:rsidR="000F7FCA">
        <w:rPr>
          <w:rFonts w:ascii="Times New Roman" w:hAnsi="Times New Roman" w:cs="Times New Roman"/>
          <w:sz w:val="24"/>
          <w:szCs w:val="24"/>
        </w:rPr>
        <w:t>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750F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prisão, que tinha aversão </w:t>
      </w:r>
      <w:r w:rsidR="003750F6">
        <w:rPr>
          <w:rFonts w:ascii="Times New Roman" w:hAnsi="Times New Roman" w:cs="Times New Roman"/>
          <w:sz w:val="24"/>
          <w:szCs w:val="24"/>
        </w:rPr>
        <w:t>à Maria por ela ter tido um filho</w:t>
      </w:r>
      <w:r w:rsidR="003548B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judeu...</w:t>
      </w:r>
    </w:p>
    <w:p w:rsidR="006F7029" w:rsidRPr="00C5704C" w:rsidRDefault="006F7029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Tiraram </w:t>
      </w:r>
      <w:r w:rsidR="000F7FCA">
        <w:rPr>
          <w:rFonts w:ascii="Times New Roman" w:hAnsi="Times New Roman" w:cs="Times New Roman"/>
          <w:sz w:val="24"/>
          <w:szCs w:val="24"/>
        </w:rPr>
        <w:t xml:space="preserve">Vássia </w:t>
      </w:r>
      <w:r w:rsidRPr="00C5704C">
        <w:rPr>
          <w:rFonts w:ascii="Times New Roman" w:hAnsi="Times New Roman" w:cs="Times New Roman"/>
          <w:sz w:val="24"/>
          <w:szCs w:val="24"/>
        </w:rPr>
        <w:t>de Maria</w:t>
      </w:r>
      <w:r w:rsidR="000F7FCA">
        <w:rPr>
          <w:rFonts w:ascii="Times New Roman" w:hAnsi="Times New Roman" w:cs="Times New Roman"/>
          <w:sz w:val="24"/>
          <w:szCs w:val="24"/>
        </w:rPr>
        <w:t>,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filhinho de olhos pretos</w:t>
      </w:r>
      <w:r w:rsidR="002D49E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entregaram </w:t>
      </w:r>
      <w:r w:rsidR="003750F6">
        <w:rPr>
          <w:rFonts w:ascii="Times New Roman" w:hAnsi="Times New Roman" w:cs="Times New Roman"/>
          <w:sz w:val="24"/>
          <w:szCs w:val="24"/>
        </w:rPr>
        <w:t>a</w:t>
      </w:r>
      <w:r w:rsidR="003548BF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orfanato. Depois disso, Maria não qu</w:t>
      </w:r>
      <w:r w:rsidR="000F7FCA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viver</w:t>
      </w:r>
      <w:r w:rsidR="00C47BF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morre</w:t>
      </w:r>
      <w:r w:rsidR="000F7FC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aos quinze anos no hospital da prisão, </w:t>
      </w:r>
      <w:r w:rsidR="000F7FC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23 de fevereiro de 1936, </w:t>
      </w:r>
      <w:r w:rsidR="000F7FCA">
        <w:rPr>
          <w:rFonts w:ascii="Times New Roman" w:hAnsi="Times New Roman" w:cs="Times New Roman"/>
          <w:sz w:val="24"/>
          <w:szCs w:val="24"/>
        </w:rPr>
        <w:t xml:space="preserve">e 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enterrada sem caixão. No </w:t>
      </w:r>
      <w:r w:rsidR="000F7FCA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dia, </w:t>
      </w:r>
      <w:r w:rsidR="000F7FCA">
        <w:rPr>
          <w:rFonts w:ascii="Times New Roman" w:hAnsi="Times New Roman" w:cs="Times New Roman"/>
          <w:sz w:val="24"/>
          <w:szCs w:val="24"/>
        </w:rPr>
        <w:t>seu nome 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7FCA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>tirad</w:t>
      </w:r>
      <w:r w:rsidR="000F7FC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lista de </w:t>
      </w:r>
      <w:r w:rsidR="003548BF">
        <w:rPr>
          <w:rFonts w:ascii="Times New Roman" w:hAnsi="Times New Roman" w:cs="Times New Roman"/>
          <w:sz w:val="24"/>
          <w:szCs w:val="24"/>
        </w:rPr>
        <w:t>racionamento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0F7FC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prisão e seu processo arquivado.</w:t>
      </w:r>
    </w:p>
    <w:p w:rsidR="0024094F" w:rsidRPr="00C5704C" w:rsidRDefault="002409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br w:type="page"/>
      </w:r>
    </w:p>
    <w:p w:rsidR="0024094F" w:rsidRPr="00C5704C" w:rsidRDefault="002409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4094F" w:rsidRPr="00C5704C" w:rsidRDefault="002409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7029" w:rsidRPr="00A867CB" w:rsidRDefault="006F7029" w:rsidP="003A35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GoBack"/>
      <w:bookmarkEnd w:id="26"/>
    </w:p>
    <w:sectPr w:rsidR="006F7029" w:rsidRPr="00A867CB" w:rsidSect="003108D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7"/>
      <w:cols w:space="720"/>
      <w:docGrid w:linePitch="360" w:charSpace="-245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niela Mountian" w:date="2017-06-17T19:50:00Z" w:initials="DM">
    <w:p w:rsidR="00370F36" w:rsidRPr="00FD5F39" w:rsidRDefault="00370F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Verificar isso n fim do arquivo</w:t>
      </w:r>
    </w:p>
  </w:comment>
  <w:comment w:id="20" w:author="Daniela Mountian" w:date="2017-06-17T19:50:00Z" w:initials="DM">
    <w:p w:rsidR="00370F36" w:rsidRDefault="00370F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ru-RU"/>
        </w:rPr>
        <w:t>Вот он я.</w:t>
      </w:r>
    </w:p>
    <w:p w:rsidR="00370F36" w:rsidRDefault="00370F36">
      <w:pPr>
        <w:pStyle w:val="Textodecomentrio"/>
        <w:rPr>
          <w:lang w:val="pt-BR"/>
        </w:rPr>
      </w:pPr>
    </w:p>
    <w:p w:rsidR="00370F36" w:rsidRPr="00AE4838" w:rsidRDefault="00370F36">
      <w:pPr>
        <w:pStyle w:val="Textodecomentrio"/>
        <w:rPr>
          <w:lang w:val="pt-BR"/>
        </w:rPr>
      </w:pPr>
      <w:r>
        <w:rPr>
          <w:rFonts w:ascii="Droid Sans" w:hAnsi="Droid Sans" w:cs="Droid Sans"/>
          <w:szCs w:val="22"/>
          <w:lang w:val="pt-BR" w:eastAsia="zh-CN" w:bidi="hi-IN"/>
        </w:rPr>
        <w:t>IFP: Eu sou ele? Ei-lo aqui, eu?</w:t>
      </w:r>
    </w:p>
  </w:comment>
  <w:comment w:id="21" w:author="Daniela Mountian" w:date="2017-06-17T19:50:00Z" w:initials="DM">
    <w:p w:rsidR="00370F36" w:rsidRPr="00C567CC" w:rsidRDefault="00370F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se vai coma acento ou não</w:t>
      </w:r>
    </w:p>
  </w:comment>
  <w:comment w:id="25" w:author="Daniela Mountian" w:date="2017-06-26T00:56:00Z" w:initials="DM">
    <w:p w:rsidR="00370F36" w:rsidRDefault="00370F3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Não seria o caso de uma nota explicando essas personagens bíblicas? Ou é bobagem? Fiz de uma só, que parece ser o espelho de </w:t>
      </w:r>
      <w:proofErr w:type="gramStart"/>
      <w:r>
        <w:rPr>
          <w:lang w:val="pt-BR"/>
        </w:rPr>
        <w:t>Maria</w:t>
      </w:r>
      <w:proofErr w:type="gramEnd"/>
    </w:p>
    <w:p w:rsidR="00370F36" w:rsidRDefault="00370F36">
      <w:pPr>
        <w:pStyle w:val="Textodecomentrio"/>
        <w:rPr>
          <w:lang w:val="pt-BR"/>
        </w:rPr>
      </w:pPr>
    </w:p>
    <w:p w:rsidR="00370F36" w:rsidRDefault="00370F36">
      <w:pPr>
        <w:pStyle w:val="Textodecomentrio"/>
        <w:rPr>
          <w:lang w:val="pt-BR"/>
        </w:rPr>
      </w:pPr>
    </w:p>
    <w:p w:rsidR="00370F36" w:rsidRPr="00051BDE" w:rsidRDefault="00370F36">
      <w:pPr>
        <w:pStyle w:val="Textodecomentrio"/>
        <w:rPr>
          <w:lang w:val="pt-BR"/>
        </w:rPr>
      </w:pPr>
      <w:r>
        <w:rPr>
          <w:lang w:val="pt-BR"/>
        </w:rPr>
        <w:t>PARA MIM MESMA: INSERIR NOTA DE RUTE QUE COLOQUEI EM OUTRO ARQUIVO (EM GERAL COMPARAR TODAS AS NOTAS)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7B" w:rsidRDefault="0041417B">
      <w:pPr>
        <w:spacing w:after="0" w:line="240" w:lineRule="auto"/>
      </w:pPr>
      <w:r>
        <w:separator/>
      </w:r>
    </w:p>
  </w:endnote>
  <w:endnote w:type="continuationSeparator" w:id="0">
    <w:p w:rsidR="0041417B" w:rsidRDefault="0041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17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F36" w:rsidRDefault="00370F3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F43B45">
      <w:rPr>
        <w:noProof/>
      </w:rPr>
      <w:t>17</w:t>
    </w:r>
    <w:r>
      <w:fldChar w:fldCharType="end"/>
    </w:r>
  </w:p>
  <w:p w:rsidR="00370F36" w:rsidRDefault="00370F36">
    <w:pPr>
      <w:spacing w:before="240"/>
      <w:ind w:firstLine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7B" w:rsidRDefault="0041417B">
      <w:pPr>
        <w:spacing w:after="0" w:line="240" w:lineRule="auto"/>
      </w:pPr>
      <w:r>
        <w:separator/>
      </w:r>
    </w:p>
  </w:footnote>
  <w:footnote w:type="continuationSeparator" w:id="0">
    <w:p w:rsidR="0041417B" w:rsidRDefault="0041417B">
      <w:pPr>
        <w:spacing w:after="0" w:line="240" w:lineRule="auto"/>
      </w:pPr>
      <w:r>
        <w:continuationSeparator/>
      </w:r>
    </w:p>
  </w:footnote>
  <w:footnote w:id="1">
    <w:p w:rsidR="00370F36" w:rsidRPr="00251728" w:rsidRDefault="00370F36" w:rsidP="00251728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251728">
        <w:rPr>
          <w:rStyle w:val="Refdenotaderodap"/>
          <w:rFonts w:ascii="Times New Roman" w:hAnsi="Times New Roman" w:cs="Times New Roman"/>
        </w:rPr>
        <w:footnoteRef/>
      </w:r>
      <w:r w:rsidRPr="00251728">
        <w:rPr>
          <w:rFonts w:ascii="Times New Roman" w:hAnsi="Times New Roman" w:cs="Times New Roman"/>
        </w:rPr>
        <w:t xml:space="preserve"> No original, </w:t>
      </w:r>
      <w:r w:rsidRPr="00251728">
        <w:rPr>
          <w:rFonts w:ascii="Times New Roman" w:hAnsi="Times New Roman" w:cs="Times New Roman"/>
          <w:i/>
        </w:rPr>
        <w:t xml:space="preserve">khata, </w:t>
      </w:r>
      <w:r w:rsidRPr="00251728">
        <w:rPr>
          <w:rFonts w:ascii="Times New Roman" w:hAnsi="Times New Roman" w:cs="Times New Roman"/>
        </w:rPr>
        <w:t>casebres</w:t>
      </w:r>
      <w:r>
        <w:rPr>
          <w:rFonts w:ascii="Times New Roman" w:hAnsi="Times New Roman" w:cs="Times New Roman"/>
        </w:rPr>
        <w:t xml:space="preserve"> de camponeses</w:t>
      </w:r>
      <w:r w:rsidRPr="002517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Pr="00251728">
        <w:rPr>
          <w:rFonts w:ascii="Times New Roman" w:hAnsi="Times New Roman" w:cs="Times New Roman"/>
        </w:rPr>
        <w:t>a Ucrânia</w:t>
      </w:r>
      <w:r>
        <w:rPr>
          <w:rFonts w:ascii="Times New Roman" w:hAnsi="Times New Roman" w:cs="Times New Roman"/>
        </w:rPr>
        <w:t xml:space="preserve"> e Bielorrússia</w:t>
      </w:r>
      <w:r w:rsidRPr="00251728">
        <w:rPr>
          <w:rFonts w:ascii="Times New Roman" w:hAnsi="Times New Roman" w:cs="Times New Roman"/>
        </w:rPr>
        <w:t>.</w:t>
      </w:r>
    </w:p>
  </w:footnote>
  <w:footnote w:id="2">
    <w:p w:rsidR="00370F36" w:rsidRPr="00713DA6" w:rsidRDefault="00370F36" w:rsidP="0080740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713DA6">
        <w:rPr>
          <w:rStyle w:val="Refdenotaderodap"/>
          <w:rFonts w:ascii="Times New Roman" w:hAnsi="Times New Roman" w:cs="Times New Roman"/>
        </w:rPr>
        <w:footnoteRef/>
      </w:r>
      <w:r w:rsidRPr="00713DA6">
        <w:rPr>
          <w:rFonts w:ascii="Times New Roman" w:hAnsi="Times New Roman" w:cs="Times New Roman"/>
        </w:rPr>
        <w:t xml:space="preserve"> </w:t>
      </w:r>
      <w:r w:rsidRPr="00713DA6">
        <w:rPr>
          <w:rFonts w:ascii="Times New Roman" w:hAnsi="Times New Roman" w:cs="Times New Roman"/>
          <w:i/>
        </w:rPr>
        <w:t xml:space="preserve">Zakáz </w:t>
      </w:r>
      <w:r w:rsidRPr="00713DA6">
        <w:rPr>
          <w:rFonts w:ascii="Times New Roman" w:hAnsi="Times New Roman" w:cs="Times New Roman"/>
        </w:rPr>
        <w:t>significa “encomenda”</w:t>
      </w:r>
      <w:r>
        <w:rPr>
          <w:rFonts w:ascii="Times New Roman" w:hAnsi="Times New Roman" w:cs="Times New Roman"/>
        </w:rPr>
        <w:t xml:space="preserve">, mas </w:t>
      </w:r>
      <w:r w:rsidRPr="00713DA6">
        <w:rPr>
          <w:rFonts w:ascii="Times New Roman" w:hAnsi="Times New Roman" w:cs="Times New Roman"/>
        </w:rPr>
        <w:t xml:space="preserve">também </w:t>
      </w:r>
      <w:r>
        <w:rPr>
          <w:rFonts w:ascii="Times New Roman" w:hAnsi="Times New Roman" w:cs="Times New Roman"/>
        </w:rPr>
        <w:t>designa</w:t>
      </w:r>
      <w:r w:rsidRPr="00713D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uma </w:t>
      </w:r>
      <w:r w:rsidRPr="00713DA6">
        <w:rPr>
          <w:rFonts w:ascii="Times New Roman" w:hAnsi="Times New Roman" w:cs="Times New Roman"/>
        </w:rPr>
        <w:t>área florestal ond</w:t>
      </w:r>
      <w:r>
        <w:rPr>
          <w:rFonts w:ascii="Times New Roman" w:hAnsi="Times New Roman" w:cs="Times New Roman"/>
        </w:rPr>
        <w:t>e o desmatamento e a</w:t>
      </w:r>
      <w:r w:rsidRPr="00713DA6">
        <w:rPr>
          <w:rFonts w:ascii="Times New Roman" w:hAnsi="Times New Roman" w:cs="Times New Roman"/>
        </w:rPr>
        <w:t xml:space="preserve"> caça </w:t>
      </w:r>
      <w:proofErr w:type="gramStart"/>
      <w:r>
        <w:rPr>
          <w:rFonts w:ascii="Times New Roman" w:hAnsi="Times New Roman" w:cs="Times New Roman"/>
        </w:rPr>
        <w:t>são</w:t>
      </w:r>
      <w:r w:rsidRPr="00713DA6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ibidos</w:t>
      </w:r>
      <w:proofErr w:type="gramEnd"/>
      <w:r w:rsidRPr="00713DA6">
        <w:rPr>
          <w:rFonts w:ascii="Times New Roman" w:hAnsi="Times New Roman" w:cs="Times New Roman"/>
        </w:rPr>
        <w:t>.</w:t>
      </w:r>
    </w:p>
  </w:footnote>
  <w:footnote w:id="3">
    <w:p w:rsidR="00370F36" w:rsidRPr="008F3835" w:rsidRDefault="00370F36" w:rsidP="008074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3835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AB3732">
        <w:rPr>
          <w:rFonts w:ascii="Times New Roman" w:hAnsi="Times New Roman" w:cs="Times New Roman"/>
          <w:sz w:val="20"/>
          <w:szCs w:val="20"/>
        </w:rPr>
        <w:t xml:space="preserve"> </w:t>
      </w:r>
      <w:r w:rsidRPr="008F3835">
        <w:rPr>
          <w:rFonts w:ascii="Times New Roman" w:hAnsi="Times New Roman" w:cs="Times New Roman"/>
          <w:sz w:val="20"/>
          <w:szCs w:val="20"/>
        </w:rPr>
        <w:t>Seguidores do general</w:t>
      </w:r>
      <w:r>
        <w:rPr>
          <w:rFonts w:ascii="Times New Roman" w:hAnsi="Times New Roman" w:cs="Times New Roman"/>
          <w:sz w:val="20"/>
          <w:szCs w:val="20"/>
        </w:rPr>
        <w:t xml:space="preserve"> Anton </w:t>
      </w:r>
      <w:r w:rsidRPr="008F3835">
        <w:rPr>
          <w:rFonts w:ascii="Times New Roman" w:hAnsi="Times New Roman" w:cs="Times New Roman"/>
          <w:sz w:val="20"/>
          <w:szCs w:val="20"/>
        </w:rPr>
        <w:t>Deníkin</w:t>
      </w:r>
      <w:r>
        <w:rPr>
          <w:rFonts w:ascii="Times New Roman" w:hAnsi="Times New Roman" w:cs="Times New Roman"/>
          <w:sz w:val="20"/>
          <w:szCs w:val="20"/>
        </w:rPr>
        <w:t xml:space="preserve"> (1872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sz w:val="20"/>
          <w:szCs w:val="20"/>
        </w:rPr>
        <w:t>1947)</w:t>
      </w:r>
      <w:r w:rsidRPr="008F3835">
        <w:rPr>
          <w:rFonts w:ascii="Times New Roman" w:hAnsi="Times New Roman" w:cs="Times New Roman"/>
          <w:sz w:val="20"/>
          <w:szCs w:val="20"/>
        </w:rPr>
        <w:t>, líder do exército Branco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F3835">
        <w:rPr>
          <w:rFonts w:ascii="Times New Roman" w:hAnsi="Times New Roman" w:cs="Times New Roman"/>
          <w:sz w:val="20"/>
          <w:szCs w:val="20"/>
        </w:rPr>
        <w:t xml:space="preserve"> op</w:t>
      </w:r>
      <w:r>
        <w:rPr>
          <w:rFonts w:ascii="Times New Roman" w:hAnsi="Times New Roman" w:cs="Times New Roman"/>
          <w:sz w:val="20"/>
          <w:szCs w:val="20"/>
        </w:rPr>
        <w:t>ondo-se</w:t>
      </w:r>
      <w:r w:rsidRPr="008F3835">
        <w:rPr>
          <w:rFonts w:ascii="Times New Roman" w:hAnsi="Times New Roman" w:cs="Times New Roman"/>
          <w:sz w:val="20"/>
          <w:szCs w:val="20"/>
        </w:rPr>
        <w:t xml:space="preserve"> aos bolcheviques. </w:t>
      </w:r>
    </w:p>
  </w:footnote>
  <w:footnote w:id="4">
    <w:p w:rsidR="00370F36" w:rsidRPr="009548CF" w:rsidRDefault="00370F36" w:rsidP="0080740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48C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9548CF">
        <w:rPr>
          <w:rFonts w:ascii="Times New Roman" w:hAnsi="Times New Roman" w:cs="Times New Roman"/>
          <w:sz w:val="20"/>
          <w:szCs w:val="20"/>
        </w:rPr>
        <w:t xml:space="preserve"> Membros do exército da República </w:t>
      </w:r>
      <w:r>
        <w:rPr>
          <w:rFonts w:ascii="Times New Roman" w:hAnsi="Times New Roman" w:cs="Times New Roman"/>
          <w:sz w:val="20"/>
          <w:szCs w:val="20"/>
        </w:rPr>
        <w:t xml:space="preserve">Popular </w:t>
      </w:r>
      <w:r w:rsidRPr="009548CF">
        <w:rPr>
          <w:rFonts w:ascii="Times New Roman" w:hAnsi="Times New Roman" w:cs="Times New Roman"/>
          <w:sz w:val="20"/>
          <w:szCs w:val="20"/>
        </w:rPr>
        <w:t xml:space="preserve">da Ucrânia, sob a liderança de </w:t>
      </w:r>
      <w:r>
        <w:rPr>
          <w:rFonts w:ascii="Times New Roman" w:hAnsi="Times New Roman" w:cs="Times New Roman"/>
          <w:sz w:val="20"/>
          <w:szCs w:val="20"/>
        </w:rPr>
        <w:t xml:space="preserve">Simon </w:t>
      </w:r>
      <w:r w:rsidRPr="009548CF">
        <w:rPr>
          <w:rFonts w:ascii="Times New Roman" w:hAnsi="Times New Roman" w:cs="Times New Roman"/>
          <w:sz w:val="20"/>
          <w:szCs w:val="20"/>
        </w:rPr>
        <w:t xml:space="preserve">Petliura </w:t>
      </w:r>
      <w:r>
        <w:rPr>
          <w:rFonts w:ascii="Times New Roman" w:hAnsi="Times New Roman" w:cs="Times New Roman"/>
          <w:sz w:val="20"/>
          <w:szCs w:val="20"/>
        </w:rPr>
        <w:t>(1879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sz w:val="20"/>
          <w:szCs w:val="20"/>
        </w:rPr>
        <w:t>1929)</w:t>
      </w:r>
      <w:r w:rsidRPr="009548C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Figura controversa, Petliura esteve ligado a </w:t>
      </w:r>
      <w:r w:rsidRPr="00FF033B">
        <w:rPr>
          <w:rFonts w:ascii="Times New Roman" w:hAnsi="Times New Roman" w:cs="Times New Roman"/>
          <w:i/>
          <w:sz w:val="20"/>
          <w:szCs w:val="20"/>
        </w:rPr>
        <w:t>pogroms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na Rússia tsarista. </w:t>
      </w:r>
      <w:proofErr w:type="gramStart"/>
      <w:r>
        <w:rPr>
          <w:rFonts w:ascii="Times New Roman" w:hAnsi="Times New Roman" w:cs="Times New Roman"/>
          <w:sz w:val="20"/>
          <w:szCs w:val="20"/>
        </w:rPr>
        <w:t>Foi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morto em Paris por Shalom-Shmuel Schwarzbard (1886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sz w:val="20"/>
          <w:szCs w:val="20"/>
        </w:rPr>
        <w:t>1938), anarquista e poeta judeu nascido na</w:t>
      </w:r>
      <w:r w:rsidRPr="009548C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Bessarábia.</w:t>
      </w:r>
    </w:p>
  </w:footnote>
  <w:footnote w:id="5">
    <w:p w:rsidR="00370F36" w:rsidRPr="00FF033B" w:rsidRDefault="00370F36" w:rsidP="00FF033B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FF033B">
        <w:rPr>
          <w:rStyle w:val="Refdenotaderodap"/>
          <w:rFonts w:ascii="Times New Roman" w:hAnsi="Times New Roman" w:cs="Times New Roman"/>
        </w:rPr>
        <w:footnoteRef/>
      </w:r>
      <w:r w:rsidRPr="00FF033B">
        <w:rPr>
          <w:rFonts w:ascii="Times New Roman" w:hAnsi="Times New Roman" w:cs="Times New Roman"/>
        </w:rPr>
        <w:t xml:space="preserve"> Durante a URSS, </w:t>
      </w:r>
      <w:r>
        <w:rPr>
          <w:rFonts w:ascii="Times New Roman" w:hAnsi="Times New Roman" w:cs="Times New Roman"/>
        </w:rPr>
        <w:t>muitas</w:t>
      </w:r>
      <w:r w:rsidRPr="00FF033B">
        <w:rPr>
          <w:rFonts w:ascii="Times New Roman" w:hAnsi="Times New Roman" w:cs="Times New Roman"/>
        </w:rPr>
        <w:t xml:space="preserve"> igrejas foram desapropriadas</w:t>
      </w:r>
      <w:r>
        <w:rPr>
          <w:rFonts w:ascii="Times New Roman" w:hAnsi="Times New Roman" w:cs="Times New Roman"/>
        </w:rPr>
        <w:t>,</w:t>
      </w:r>
      <w:r w:rsidRPr="00FF033B">
        <w:rPr>
          <w:rFonts w:ascii="Times New Roman" w:hAnsi="Times New Roman" w:cs="Times New Roman"/>
        </w:rPr>
        <w:t xml:space="preserve"> ganha</w:t>
      </w:r>
      <w:r>
        <w:rPr>
          <w:rFonts w:ascii="Times New Roman" w:hAnsi="Times New Roman" w:cs="Times New Roman"/>
        </w:rPr>
        <w:t>ndo</w:t>
      </w:r>
      <w:r w:rsidRPr="00FF033B">
        <w:rPr>
          <w:rFonts w:ascii="Times New Roman" w:hAnsi="Times New Roman" w:cs="Times New Roman"/>
        </w:rPr>
        <w:t xml:space="preserve"> outros usos, como museus e moradias.</w:t>
      </w:r>
    </w:p>
  </w:footnote>
  <w:footnote w:id="6">
    <w:p w:rsidR="00370F36" w:rsidRPr="00BF6FEA" w:rsidRDefault="00370F36" w:rsidP="00325BD2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BF6FEA">
        <w:rPr>
          <w:rStyle w:val="Refdenotaderodap"/>
          <w:rFonts w:ascii="Times New Roman" w:hAnsi="Times New Roman" w:cs="Times New Roman"/>
        </w:rPr>
        <w:footnoteRef/>
      </w:r>
      <w:r w:rsidRPr="00BF6FEA">
        <w:rPr>
          <w:rFonts w:ascii="Times New Roman" w:hAnsi="Times New Roman" w:cs="Times New Roman"/>
        </w:rPr>
        <w:t xml:space="preserve"> </w:t>
      </w:r>
      <w:r w:rsidRPr="00BF6FEA">
        <w:rPr>
          <w:rFonts w:ascii="Times New Roman" w:hAnsi="Times New Roman" w:cs="Times New Roman"/>
          <w:i/>
        </w:rPr>
        <w:t>Khristós</w:t>
      </w:r>
      <w:r w:rsidRPr="00BF6FEA">
        <w:rPr>
          <w:rFonts w:ascii="Times New Roman" w:hAnsi="Times New Roman" w:cs="Times New Roman"/>
        </w:rPr>
        <w:t xml:space="preserve"> </w:t>
      </w:r>
      <w:r w:rsidRPr="00BF6FEA">
        <w:rPr>
          <w:rFonts w:ascii="Times New Roman" w:hAnsi="Times New Roman" w:cs="Times New Roman"/>
          <w:i/>
        </w:rPr>
        <w:t>voskries</w:t>
      </w:r>
      <w:r w:rsidRPr="00BF6FEA">
        <w:rPr>
          <w:rFonts w:ascii="Times New Roman" w:hAnsi="Times New Roman" w:cs="Times New Roman"/>
        </w:rPr>
        <w:t xml:space="preserve">, “Jesus ressuscitou”, é </w:t>
      </w:r>
      <w:r>
        <w:rPr>
          <w:rFonts w:ascii="Times New Roman" w:hAnsi="Times New Roman" w:cs="Times New Roman"/>
        </w:rPr>
        <w:t xml:space="preserve">a expressão usada na Rússia como felicitação </w:t>
      </w:r>
      <w:r w:rsidRPr="00BF6FEA">
        <w:rPr>
          <w:rFonts w:ascii="Times New Roman" w:hAnsi="Times New Roman" w:cs="Times New Roman"/>
        </w:rPr>
        <w:t>pela Páscoa.</w:t>
      </w:r>
    </w:p>
  </w:footnote>
  <w:footnote w:id="7">
    <w:p w:rsidR="00370F36" w:rsidRPr="00A352FE" w:rsidRDefault="00370F36" w:rsidP="00325BD2">
      <w:pPr>
        <w:pStyle w:val="Textodenotaderodap"/>
        <w:ind w:left="0" w:firstLine="0"/>
        <w:jc w:val="both"/>
        <w:rPr>
          <w:rFonts w:ascii="Times New Roman" w:hAnsi="Times New Roman" w:cs="Times New Roman"/>
        </w:rPr>
      </w:pPr>
      <w:r w:rsidRPr="00A352FE">
        <w:rPr>
          <w:rStyle w:val="Refdenotaderodap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A</w:t>
      </w:r>
      <w:r w:rsidRPr="00A352FE">
        <w:rPr>
          <w:rFonts w:ascii="Times New Roman" w:hAnsi="Times New Roman" w:cs="Times New Roman"/>
        </w:rPr>
        <w:t xml:space="preserve"> estufa (</w:t>
      </w:r>
      <w:r w:rsidRPr="00A352FE">
        <w:rPr>
          <w:rFonts w:ascii="Times New Roman" w:hAnsi="Times New Roman" w:cs="Times New Roman"/>
          <w:i/>
        </w:rPr>
        <w:t>piétka</w:t>
      </w:r>
      <w:r w:rsidRPr="00A352F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pode ser</w:t>
      </w:r>
      <w:r w:rsidRPr="00A352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constituída de uma</w:t>
      </w:r>
      <w:r w:rsidRPr="00A352FE">
        <w:rPr>
          <w:rFonts w:ascii="Times New Roman" w:hAnsi="Times New Roman" w:cs="Times New Roman"/>
        </w:rPr>
        <w:t xml:space="preserve"> grande estrutura com fogão embutido. Em cima dela, </w:t>
      </w:r>
      <w:r>
        <w:rPr>
          <w:rFonts w:ascii="Times New Roman" w:hAnsi="Times New Roman" w:cs="Times New Roman"/>
        </w:rPr>
        <w:t>costumavam</w:t>
      </w:r>
      <w:r w:rsidRPr="00A352FE">
        <w:rPr>
          <w:rFonts w:ascii="Times New Roman" w:hAnsi="Times New Roman" w:cs="Times New Roman"/>
        </w:rPr>
        <w:t xml:space="preserve"> dormir em dias frios.</w:t>
      </w:r>
    </w:p>
  </w:footnote>
  <w:footnote w:id="8">
    <w:p w:rsidR="00370F36" w:rsidRPr="004761AC" w:rsidRDefault="00370F36" w:rsidP="004761AC">
      <w:pPr>
        <w:pStyle w:val="Textodenotaderodap"/>
        <w:ind w:left="0" w:firstLine="0"/>
        <w:jc w:val="both"/>
        <w:rPr>
          <w:rFonts w:ascii="Times New Roman" w:hAnsi="Times New Roman" w:cs="Times New Roman"/>
        </w:rPr>
      </w:pPr>
      <w:r w:rsidRPr="004761AC">
        <w:rPr>
          <w:rStyle w:val="Refdenotaderodap"/>
          <w:rFonts w:ascii="Times New Roman" w:hAnsi="Times New Roman" w:cs="Times New Roman"/>
        </w:rPr>
        <w:footnoteRef/>
      </w:r>
      <w:r w:rsidRPr="004761AC">
        <w:rPr>
          <w:rFonts w:ascii="Times New Roman" w:hAnsi="Times New Roman" w:cs="Times New Roman"/>
        </w:rPr>
        <w:t xml:space="preserve"> O </w:t>
      </w:r>
      <w:r w:rsidRPr="004761AC">
        <w:rPr>
          <w:rFonts w:ascii="Times New Roman" w:hAnsi="Times New Roman" w:cs="Times New Roman"/>
          <w:i/>
        </w:rPr>
        <w:t xml:space="preserve">raznotchinets </w:t>
      </w:r>
      <w:r w:rsidRPr="004761AC">
        <w:rPr>
          <w:rFonts w:ascii="Times New Roman" w:hAnsi="Times New Roman" w:cs="Times New Roman"/>
        </w:rPr>
        <w:t>era um intelectual que não pertencia nem à nobreza nem ao povo.</w:t>
      </w:r>
      <w:r>
        <w:rPr>
          <w:rFonts w:ascii="Times New Roman" w:hAnsi="Times New Roman" w:cs="Times New Roman"/>
        </w:rPr>
        <w:t xml:space="preserve"> </w:t>
      </w:r>
      <w:r w:rsidRPr="004761AC">
        <w:rPr>
          <w:rFonts w:ascii="Times New Roman" w:hAnsi="Times New Roman" w:cs="Times New Roman"/>
        </w:rPr>
        <w:t xml:space="preserve">Desligado de suas raízes, </w:t>
      </w:r>
      <w:r>
        <w:rPr>
          <w:rFonts w:ascii="Times New Roman" w:hAnsi="Times New Roman" w:cs="Times New Roman"/>
        </w:rPr>
        <w:t>o</w:t>
      </w:r>
      <w:r w:rsidRPr="004761AC">
        <w:rPr>
          <w:rFonts w:ascii="Times New Roman" w:hAnsi="Times New Roman" w:cs="Times New Roman"/>
        </w:rPr>
        <w:t xml:space="preserve"> tipo </w:t>
      </w:r>
      <w:r>
        <w:rPr>
          <w:rFonts w:ascii="Times New Roman" w:hAnsi="Times New Roman" w:cs="Times New Roman"/>
        </w:rPr>
        <w:t>se reflete em vários heróis</w:t>
      </w:r>
      <w:r w:rsidRPr="004761AC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 xml:space="preserve">Fiódor </w:t>
      </w:r>
      <w:r w:rsidRPr="004761AC">
        <w:rPr>
          <w:rFonts w:ascii="Times New Roman" w:hAnsi="Times New Roman" w:cs="Times New Roman"/>
        </w:rPr>
        <w:t>Dostoi</w:t>
      </w:r>
      <w:r>
        <w:rPr>
          <w:rFonts w:ascii="Times New Roman" w:hAnsi="Times New Roman" w:cs="Times New Roman"/>
        </w:rPr>
        <w:t>évski,</w:t>
      </w:r>
      <w:r w:rsidRPr="00476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como na </w:t>
      </w:r>
      <w:r w:rsidRPr="004761AC">
        <w:rPr>
          <w:rFonts w:ascii="Times New Roman" w:hAnsi="Times New Roman" w:cs="Times New Roman"/>
        </w:rPr>
        <w:t>personagem de Rask</w:t>
      </w:r>
      <w:r>
        <w:rPr>
          <w:rFonts w:ascii="Times New Roman" w:hAnsi="Times New Roman" w:cs="Times New Roman"/>
        </w:rPr>
        <w:t>ólnikov de</w:t>
      </w:r>
      <w:r w:rsidRPr="004761AC">
        <w:rPr>
          <w:rFonts w:ascii="Times New Roman" w:hAnsi="Times New Roman" w:cs="Times New Roman"/>
        </w:rPr>
        <w:t xml:space="preserve"> </w:t>
      </w:r>
      <w:r w:rsidRPr="004761AC">
        <w:rPr>
          <w:rFonts w:ascii="Times New Roman" w:hAnsi="Times New Roman" w:cs="Times New Roman"/>
          <w:i/>
        </w:rPr>
        <w:t>Crime e Castigo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(1866)</w:t>
      </w:r>
      <w:r w:rsidRPr="004761AC">
        <w:rPr>
          <w:rFonts w:ascii="Times New Roman" w:hAnsi="Times New Roman" w:cs="Times New Roman"/>
        </w:rPr>
        <w:t>.</w:t>
      </w:r>
    </w:p>
  </w:footnote>
  <w:footnote w:id="9">
    <w:p w:rsidR="00370F36" w:rsidRPr="00190B38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90B3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0B38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90B38">
        <w:rPr>
          <w:rFonts w:ascii="Times New Roman" w:hAnsi="Times New Roman" w:cs="Times New Roman"/>
          <w:sz w:val="20"/>
          <w:szCs w:val="20"/>
        </w:rPr>
        <w:t>Jeremias 1:5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0">
    <w:p w:rsidR="00370F36" w:rsidRPr="00190B38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90B3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0B38">
        <w:rPr>
          <w:rFonts w:ascii="Times New Roman" w:hAnsi="Times New Roman" w:cs="Times New Roman"/>
          <w:sz w:val="20"/>
          <w:szCs w:val="20"/>
        </w:rPr>
        <w:t xml:space="preserve"> Jeremias 1:7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1">
    <w:p w:rsidR="00370F36" w:rsidRPr="00190B38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90B3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0B38">
        <w:rPr>
          <w:rFonts w:ascii="Times New Roman" w:hAnsi="Times New Roman" w:cs="Times New Roman"/>
          <w:sz w:val="20"/>
          <w:szCs w:val="20"/>
        </w:rPr>
        <w:t xml:space="preserve"> Isaías 41:10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">
    <w:p w:rsidR="00370F36" w:rsidRPr="000848B4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48B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0848B4">
        <w:rPr>
          <w:rFonts w:ascii="Times New Roman" w:hAnsi="Times New Roman" w:cs="Times New Roman"/>
          <w:sz w:val="20"/>
          <w:szCs w:val="20"/>
        </w:rPr>
        <w:t xml:space="preserve"> Jeremias 1:9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3">
    <w:p w:rsidR="00370F36" w:rsidRPr="000848B4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48B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0848B4">
        <w:rPr>
          <w:rFonts w:ascii="Times New Roman" w:hAnsi="Times New Roman" w:cs="Times New Roman"/>
          <w:sz w:val="20"/>
          <w:szCs w:val="20"/>
        </w:rPr>
        <w:t xml:space="preserve"> Jeremias 5:12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4">
    <w:p w:rsidR="00370F36" w:rsidRPr="000848B4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48B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0848B4">
        <w:rPr>
          <w:rFonts w:ascii="Times New Roman" w:hAnsi="Times New Roman" w:cs="Times New Roman"/>
          <w:sz w:val="20"/>
          <w:szCs w:val="20"/>
        </w:rPr>
        <w:t xml:space="preserve"> Isaías 33:11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5">
    <w:p w:rsidR="00370F36" w:rsidRPr="000848B4" w:rsidRDefault="00370F36" w:rsidP="008F38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48B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0848B4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0848B4">
        <w:rPr>
          <w:rFonts w:ascii="Times New Roman" w:hAnsi="Times New Roman" w:cs="Times New Roman"/>
          <w:sz w:val="20"/>
          <w:szCs w:val="20"/>
        </w:rPr>
        <w:t>Isaías 49:15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6">
    <w:p w:rsidR="00370F36" w:rsidRPr="000848B4" w:rsidRDefault="00370F36" w:rsidP="000848B4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0848B4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0848B4">
        <w:rPr>
          <w:rFonts w:ascii="Times New Roman" w:hAnsi="Times New Roman" w:cs="Times New Roman"/>
          <w:vertAlign w:val="superscript"/>
        </w:rPr>
        <w:t xml:space="preserve"> </w:t>
      </w:r>
      <w:r w:rsidRPr="000848B4">
        <w:rPr>
          <w:rFonts w:ascii="Times New Roman" w:hAnsi="Times New Roman" w:cs="Times New Roman"/>
        </w:rPr>
        <w:t xml:space="preserve">Jeremias </w:t>
      </w:r>
      <w:proofErr w:type="gramStart"/>
      <w:r w:rsidRPr="000848B4">
        <w:rPr>
          <w:rFonts w:ascii="Times New Roman" w:hAnsi="Times New Roman" w:cs="Times New Roman"/>
        </w:rPr>
        <w:t>28:13</w:t>
      </w:r>
      <w:proofErr w:type="gramEnd"/>
      <w:r>
        <w:rPr>
          <w:rFonts w:ascii="Times New Roman" w:hAnsi="Times New Roman" w:cs="Times New Roman"/>
        </w:rPr>
        <w:t xml:space="preserve"> (adaptado).</w:t>
      </w:r>
    </w:p>
  </w:footnote>
  <w:footnote w:id="17">
    <w:p w:rsidR="00370F36" w:rsidRPr="000848B4" w:rsidRDefault="00370F36" w:rsidP="005323D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48B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0848B4">
        <w:rPr>
          <w:rFonts w:ascii="Times New Roman" w:hAnsi="Times New Roman" w:cs="Times New Roman"/>
          <w:sz w:val="20"/>
          <w:szCs w:val="20"/>
        </w:rPr>
        <w:t xml:space="preserve"> Isaías 62:4</w:t>
      </w:r>
      <w:r>
        <w:rPr>
          <w:rFonts w:ascii="Times New Roman" w:hAnsi="Times New Roman" w:cs="Times New Roman"/>
          <w:sz w:val="20"/>
          <w:szCs w:val="20"/>
        </w:rPr>
        <w:t xml:space="preserve"> (adaptado).</w:t>
      </w:r>
    </w:p>
  </w:footnote>
  <w:footnote w:id="18">
    <w:p w:rsidR="00370F36" w:rsidRPr="005323D7" w:rsidRDefault="00370F36" w:rsidP="005323D7">
      <w:pPr>
        <w:pStyle w:val="Textodenotaderodap"/>
        <w:spacing w:after="0" w:line="240" w:lineRule="auto"/>
        <w:rPr>
          <w:rFonts w:ascii="Times New Roman" w:hAnsi="Times New Roman" w:cs="Times New Roman"/>
        </w:rPr>
      </w:pPr>
      <w:r w:rsidRPr="005323D7">
        <w:rPr>
          <w:rStyle w:val="Refdenotaderodap"/>
          <w:rFonts w:ascii="Times New Roman" w:hAnsi="Times New Roman" w:cs="Times New Roman"/>
        </w:rPr>
        <w:footnoteRef/>
      </w:r>
      <w:r w:rsidRPr="005323D7">
        <w:rPr>
          <w:rFonts w:ascii="Times New Roman" w:hAnsi="Times New Roman" w:cs="Times New Roman"/>
        </w:rPr>
        <w:t xml:space="preserve"> A cidade</w:t>
      </w:r>
      <w:r>
        <w:rPr>
          <w:rFonts w:ascii="Times New Roman" w:hAnsi="Times New Roman" w:cs="Times New Roman"/>
        </w:rPr>
        <w:t xml:space="preserve"> natal de Amós, </w:t>
      </w:r>
      <w:r w:rsidRPr="005323D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écua,</w:t>
      </w:r>
      <w:r w:rsidRPr="005323D7">
        <w:rPr>
          <w:rFonts w:ascii="Times New Roman" w:hAnsi="Times New Roman" w:cs="Times New Roman"/>
        </w:rPr>
        <w:t xml:space="preserve"> pertencia à tribo de Judá</w:t>
      </w:r>
      <w:r>
        <w:rPr>
          <w:rFonts w:ascii="Times New Roman" w:hAnsi="Times New Roman" w:cs="Times New Roman"/>
        </w:rPr>
        <w:t xml:space="preserve"> e é identificada ao sul de Jerusalém</w:t>
      </w:r>
      <w:r w:rsidRPr="005323D7">
        <w:rPr>
          <w:rFonts w:ascii="Times New Roman" w:hAnsi="Times New Roman" w:cs="Times New Roman"/>
        </w:rPr>
        <w:t xml:space="preserve">. </w:t>
      </w:r>
    </w:p>
  </w:footnote>
  <w:footnote w:id="19">
    <w:p w:rsidR="00370F36" w:rsidRPr="00E17836" w:rsidRDefault="00370F36" w:rsidP="005323D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17836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2BB0">
        <w:rPr>
          <w:rFonts w:ascii="Times New Roman" w:hAnsi="Times New Roman" w:cs="Times New Roman"/>
          <w:sz w:val="20"/>
          <w:szCs w:val="20"/>
        </w:rPr>
        <w:t xml:space="preserve"> </w:t>
      </w:r>
      <w:r w:rsidRPr="00E17836">
        <w:rPr>
          <w:rFonts w:ascii="Times New Roman" w:hAnsi="Times New Roman" w:cs="Times New Roman"/>
          <w:sz w:val="20"/>
          <w:szCs w:val="20"/>
        </w:rPr>
        <w:t>Amós 4:6, 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0">
    <w:p w:rsidR="00370F36" w:rsidRPr="00A63D8C" w:rsidRDefault="00370F36" w:rsidP="00A63D8C">
      <w:pPr>
        <w:pStyle w:val="Textodenotaderodap"/>
        <w:spacing w:after="0" w:line="240" w:lineRule="auto"/>
        <w:rPr>
          <w:rFonts w:ascii="Times New Roman" w:hAnsi="Times New Roman" w:cs="Times New Roman"/>
        </w:rPr>
      </w:pPr>
      <w:r w:rsidRPr="00A63D8C">
        <w:rPr>
          <w:rStyle w:val="Refdenotaderodap"/>
          <w:rFonts w:ascii="Times New Roman" w:hAnsi="Times New Roman" w:cs="Times New Roman"/>
        </w:rPr>
        <w:footnoteRef/>
      </w:r>
      <w:r w:rsidRPr="00A63D8C">
        <w:rPr>
          <w:rFonts w:ascii="Times New Roman" w:hAnsi="Times New Roman" w:cs="Times New Roman"/>
        </w:rPr>
        <w:t xml:space="preserve"> </w:t>
      </w:r>
      <w:r w:rsidRPr="00A63D8C">
        <w:rPr>
          <w:rFonts w:ascii="Times New Roman" w:hAnsi="Times New Roman" w:cs="Times New Roman"/>
          <w:color w:val="000000"/>
        </w:rPr>
        <w:t>Bebida obtida da infusão de levedura e pão de centeio torrado.</w:t>
      </w:r>
    </w:p>
  </w:footnote>
  <w:footnote w:id="21">
    <w:p w:rsidR="00370F36" w:rsidRPr="00EE1278" w:rsidRDefault="00370F36" w:rsidP="00A63D8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63D8C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A63D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A63D8C">
        <w:rPr>
          <w:rFonts w:ascii="Times New Roman" w:hAnsi="Times New Roman" w:cs="Times New Roman"/>
        </w:rPr>
        <w:t>opa</w:t>
      </w:r>
      <w:r>
        <w:rPr>
          <w:rFonts w:ascii="Times New Roman" w:hAnsi="Times New Roman" w:cs="Times New Roman"/>
        </w:rPr>
        <w:t xml:space="preserve"> de origem ucraniana feita com</w:t>
      </w:r>
      <w:r w:rsidRPr="00A63D8C">
        <w:rPr>
          <w:rFonts w:ascii="Times New Roman" w:hAnsi="Times New Roman" w:cs="Times New Roman"/>
        </w:rPr>
        <w:t xml:space="preserve"> beterraba</w:t>
      </w:r>
      <w:r>
        <w:rPr>
          <w:rFonts w:ascii="Times New Roman" w:hAnsi="Times New Roman" w:cs="Times New Roman"/>
        </w:rPr>
        <w:t>, repolho, batata e carne</w:t>
      </w:r>
      <w:r w:rsidRPr="00A63D8C">
        <w:rPr>
          <w:rFonts w:ascii="Times New Roman" w:hAnsi="Times New Roman" w:cs="Times New Roman"/>
        </w:rPr>
        <w:t>.</w:t>
      </w:r>
      <w:r w:rsidRPr="00EE1278">
        <w:rPr>
          <w:rFonts w:ascii="Times New Roman" w:hAnsi="Times New Roman" w:cs="Times New Roman"/>
        </w:rPr>
        <w:t xml:space="preserve">  </w:t>
      </w:r>
    </w:p>
  </w:footnote>
  <w:footnote w:id="22">
    <w:p w:rsidR="00370F36" w:rsidRPr="00A65B18" w:rsidRDefault="00370F36" w:rsidP="00C32A13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65B18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92B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Trata-se de Joseph </w:t>
      </w:r>
      <w:r w:rsidRPr="00A65B18">
        <w:rPr>
          <w:rFonts w:ascii="Times New Roman" w:hAnsi="Times New Roman" w:cs="Times New Roman"/>
        </w:rPr>
        <w:t>Stálin</w:t>
      </w:r>
      <w:r w:rsidRPr="00192BB0">
        <w:rPr>
          <w:rFonts w:ascii="Times New Roman" w:hAnsi="Times New Roman" w:cs="Times New Roman"/>
        </w:rPr>
        <w:t>.</w:t>
      </w:r>
      <w:r w:rsidRPr="00A65B18">
        <w:rPr>
          <w:rFonts w:ascii="Times New Roman" w:hAnsi="Times New Roman" w:cs="Times New Roman"/>
        </w:rPr>
        <w:t xml:space="preserve"> </w:t>
      </w:r>
    </w:p>
  </w:footnote>
  <w:footnote w:id="23">
    <w:p w:rsidR="00370F36" w:rsidRPr="00A65B18" w:rsidRDefault="00370F36" w:rsidP="00C32A1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5B1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2BB0">
        <w:rPr>
          <w:rFonts w:ascii="Times New Roman" w:hAnsi="Times New Roman" w:cs="Times New Roman"/>
          <w:sz w:val="20"/>
          <w:szCs w:val="20"/>
        </w:rPr>
        <w:t xml:space="preserve"> </w:t>
      </w:r>
      <w:r w:rsidRPr="00A65B18">
        <w:rPr>
          <w:rFonts w:ascii="Times New Roman" w:hAnsi="Times New Roman" w:cs="Times New Roman"/>
          <w:sz w:val="20"/>
          <w:szCs w:val="20"/>
        </w:rPr>
        <w:t xml:space="preserve">Isaías </w:t>
      </w:r>
      <w:proofErr w:type="gramStart"/>
      <w:r w:rsidRPr="00A65B18">
        <w:rPr>
          <w:rFonts w:ascii="Times New Roman" w:hAnsi="Times New Roman" w:cs="Times New Roman"/>
          <w:sz w:val="20"/>
          <w:szCs w:val="20"/>
        </w:rPr>
        <w:t>44:10</w:t>
      </w:r>
      <w:proofErr w:type="gramEnd"/>
      <w:r>
        <w:rPr>
          <w:rFonts w:ascii="Times New Roman" w:hAnsi="Times New Roman" w:cs="Times New Roman"/>
          <w:sz w:val="20"/>
          <w:szCs w:val="20"/>
        </w:rPr>
        <w:t>, 12</w:t>
      </w:r>
      <w:r>
        <w:rPr>
          <w:rFonts w:cs="Calibri"/>
        </w:rPr>
        <w:t>–</w:t>
      </w:r>
      <w:r w:rsidRPr="00A65B18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">
    <w:p w:rsidR="00370F36" w:rsidRPr="00A65B18" w:rsidRDefault="00370F36" w:rsidP="00A65B1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5B1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2BB0">
        <w:rPr>
          <w:rFonts w:ascii="Times New Roman" w:hAnsi="Times New Roman" w:cs="Times New Roman"/>
          <w:sz w:val="20"/>
          <w:szCs w:val="20"/>
        </w:rPr>
        <w:t xml:space="preserve"> </w:t>
      </w:r>
      <w:r w:rsidRPr="00A65B18">
        <w:rPr>
          <w:rFonts w:ascii="Times New Roman" w:hAnsi="Times New Roman" w:cs="Times New Roman"/>
          <w:sz w:val="20"/>
          <w:szCs w:val="20"/>
        </w:rPr>
        <w:t xml:space="preserve">Isaías </w:t>
      </w:r>
      <w:proofErr w:type="gramStart"/>
      <w:r w:rsidRPr="00A65B18">
        <w:rPr>
          <w:rFonts w:ascii="Times New Roman" w:hAnsi="Times New Roman" w:cs="Times New Roman"/>
          <w:sz w:val="20"/>
          <w:szCs w:val="20"/>
        </w:rPr>
        <w:t>44:19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5">
    <w:p w:rsidR="00370F36" w:rsidRPr="00A65B18" w:rsidRDefault="00370F36" w:rsidP="00A65B1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65B1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A65B18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4225FA">
        <w:rPr>
          <w:rFonts w:ascii="Times New Roman" w:hAnsi="Times New Roman" w:cs="Times New Roman"/>
          <w:sz w:val="20"/>
          <w:szCs w:val="20"/>
        </w:rPr>
        <w:t>Baruc,</w:t>
      </w:r>
      <w:r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A65B18">
        <w:rPr>
          <w:rFonts w:ascii="Times New Roman" w:hAnsi="Times New Roman" w:cs="Times New Roman"/>
          <w:sz w:val="20"/>
          <w:szCs w:val="20"/>
        </w:rPr>
        <w:t>Cartas de Jeremias 1:58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6">
    <w:p w:rsidR="00370F36" w:rsidRPr="009A0A67" w:rsidRDefault="00370F36" w:rsidP="009A0A67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9A0A67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9A0A67">
        <w:rPr>
          <w:rFonts w:ascii="Times New Roman" w:hAnsi="Times New Roman" w:cs="Times New Roman"/>
          <w:vertAlign w:val="superscript"/>
        </w:rPr>
        <w:t xml:space="preserve"> </w:t>
      </w:r>
      <w:r w:rsidRPr="009A0A67">
        <w:rPr>
          <w:rFonts w:ascii="Times New Roman" w:hAnsi="Times New Roman" w:cs="Times New Roman"/>
        </w:rPr>
        <w:t xml:space="preserve">Membro da </w:t>
      </w:r>
      <w:r w:rsidRPr="00766923">
        <w:rPr>
          <w:rFonts w:ascii="Times New Roman" w:hAnsi="Times New Roman" w:cs="Times New Roman"/>
        </w:rPr>
        <w:t>Tcheká</w:t>
      </w:r>
      <w:r w:rsidRPr="009A0A67">
        <w:rPr>
          <w:rFonts w:ascii="Times New Roman" w:hAnsi="Times New Roman" w:cs="Times New Roman"/>
        </w:rPr>
        <w:t xml:space="preserve">, </w:t>
      </w:r>
      <w:r w:rsidRPr="00C75E1E">
        <w:rPr>
          <w:rFonts w:ascii="Times New Roman" w:hAnsi="Times New Roman" w:cs="Times New Roman"/>
        </w:rPr>
        <w:t>primeira polícia secreta do governo bolchevique</w:t>
      </w:r>
      <w:r>
        <w:rPr>
          <w:rFonts w:ascii="Times New Roman" w:hAnsi="Times New Roman" w:cs="Times New Roman"/>
        </w:rPr>
        <w:t>. Foi</w:t>
      </w:r>
      <w:r w:rsidRPr="00C75E1E">
        <w:rPr>
          <w:rFonts w:ascii="Times New Roman" w:hAnsi="Times New Roman" w:cs="Times New Roman"/>
        </w:rPr>
        <w:t xml:space="preserve"> criada em 1917 e substituída pelo GPU em 1922.</w:t>
      </w:r>
    </w:p>
  </w:footnote>
  <w:footnote w:id="27">
    <w:p w:rsidR="00370F36" w:rsidRPr="002C7816" w:rsidRDefault="00370F36" w:rsidP="009A0A67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2C7816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2C7816">
        <w:rPr>
          <w:rFonts w:ascii="Times New Roman" w:hAnsi="Times New Roman" w:cs="Times New Roman"/>
          <w:vertAlign w:val="superscript"/>
        </w:rPr>
        <w:t xml:space="preserve"> </w:t>
      </w:r>
      <w:r w:rsidRPr="002C7816">
        <w:rPr>
          <w:rFonts w:ascii="Times New Roman" w:hAnsi="Times New Roman" w:cs="Times New Roman"/>
          <w:i/>
        </w:rPr>
        <w:t>Izium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em russo, significa</w:t>
      </w:r>
      <w:r w:rsidRPr="002C78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2C7816">
        <w:rPr>
          <w:rFonts w:ascii="Times New Roman" w:hAnsi="Times New Roman" w:cs="Times New Roman"/>
        </w:rPr>
        <w:t>uva-passa</w:t>
      </w:r>
      <w:r>
        <w:rPr>
          <w:rFonts w:ascii="Times New Roman" w:hAnsi="Times New Roman" w:cs="Times New Roman"/>
        </w:rPr>
        <w:t>”</w:t>
      </w:r>
      <w:r w:rsidRPr="002C7816">
        <w:rPr>
          <w:rFonts w:ascii="Times New Roman" w:hAnsi="Times New Roman" w:cs="Times New Roman"/>
        </w:rPr>
        <w:t xml:space="preserve">. </w:t>
      </w:r>
    </w:p>
  </w:footnote>
  <w:footnote w:id="28">
    <w:p w:rsidR="00370F36" w:rsidRPr="00F820A1" w:rsidRDefault="00370F36">
      <w:pPr>
        <w:pStyle w:val="Textodenotaderodap"/>
        <w:rPr>
          <w:rFonts w:ascii="Times New Roman" w:hAnsi="Times New Roman" w:cs="Times New Roman"/>
          <w:lang w:val="ru-RU"/>
        </w:rPr>
      </w:pPr>
      <w:r w:rsidRPr="00F820A1">
        <w:rPr>
          <w:rStyle w:val="Refdenotaderodap"/>
          <w:rFonts w:ascii="Times New Roman" w:hAnsi="Times New Roman" w:cs="Times New Roman"/>
        </w:rPr>
        <w:footnoteRef/>
      </w:r>
      <w:r w:rsidRPr="00F820A1">
        <w:rPr>
          <w:rFonts w:ascii="Times New Roman" w:hAnsi="Times New Roman" w:cs="Times New Roman"/>
        </w:rPr>
        <w:t xml:space="preserve"> Apelido de Ivan.</w:t>
      </w:r>
    </w:p>
  </w:footnote>
  <w:footnote w:id="29">
    <w:p w:rsidR="00370F36" w:rsidRPr="00F62C63" w:rsidRDefault="00370F36" w:rsidP="00747576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F62C63">
        <w:rPr>
          <w:rStyle w:val="Refdenotaderodap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Personagem do folclore eslavo, </w:t>
      </w:r>
      <w:r w:rsidRPr="00F62C63">
        <w:rPr>
          <w:rFonts w:ascii="Times New Roman" w:hAnsi="Times New Roman" w:cs="Times New Roman"/>
        </w:rPr>
        <w:t>Iliá Múromets é her</w:t>
      </w:r>
      <w:r>
        <w:rPr>
          <w:rFonts w:ascii="Times New Roman" w:hAnsi="Times New Roman" w:cs="Times New Roman"/>
        </w:rPr>
        <w:t xml:space="preserve">ói de muitas </w:t>
      </w:r>
      <w:r w:rsidRPr="00747576">
        <w:rPr>
          <w:rFonts w:ascii="Times New Roman" w:hAnsi="Times New Roman" w:cs="Times New Roman"/>
          <w:i/>
        </w:rPr>
        <w:t>bylinas</w:t>
      </w:r>
      <w:r>
        <w:rPr>
          <w:rFonts w:ascii="Times New Roman" w:hAnsi="Times New Roman" w:cs="Times New Roman"/>
        </w:rPr>
        <w:t xml:space="preserve"> (narrativas épicas medievais eslavas)</w:t>
      </w:r>
      <w:r w:rsidRPr="00F62C63">
        <w:rPr>
          <w:rFonts w:ascii="Times New Roman" w:hAnsi="Times New Roman" w:cs="Times New Roman"/>
          <w:lang w:val="ru-RU"/>
        </w:rPr>
        <w:t>.</w:t>
      </w:r>
    </w:p>
  </w:footnote>
  <w:footnote w:id="30">
    <w:p w:rsidR="00370F36" w:rsidRPr="00410155" w:rsidRDefault="00370F36" w:rsidP="00747576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10155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410155">
        <w:rPr>
          <w:rFonts w:ascii="Times New Roman" w:hAnsi="Times New Roman" w:cs="Times New Roman"/>
          <w:vertAlign w:val="superscript"/>
        </w:rPr>
        <w:t xml:space="preserve"> </w:t>
      </w:r>
      <w:r w:rsidRPr="00410155">
        <w:rPr>
          <w:rFonts w:ascii="Times New Roman" w:hAnsi="Times New Roman" w:cs="Times New Roman"/>
          <w:i/>
        </w:rPr>
        <w:t>Jid</w:t>
      </w:r>
      <w:r>
        <w:rPr>
          <w:rFonts w:ascii="Times New Roman" w:hAnsi="Times New Roman" w:cs="Times New Roman"/>
        </w:rPr>
        <w:t>,</w:t>
      </w:r>
      <w:r w:rsidRPr="00410155">
        <w:rPr>
          <w:rFonts w:ascii="Times New Roman" w:hAnsi="Times New Roman" w:cs="Times New Roman"/>
        </w:rPr>
        <w:t xml:space="preserve"> termo pejorativo para designar judeus. </w:t>
      </w:r>
    </w:p>
  </w:footnote>
  <w:footnote w:id="31">
    <w:p w:rsidR="00370F36" w:rsidRPr="00FD7F83" w:rsidRDefault="00370F36" w:rsidP="00747576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747576">
        <w:rPr>
          <w:rStyle w:val="Refdenotaderodap"/>
          <w:rFonts w:ascii="Times New Roman" w:hAnsi="Times New Roman" w:cs="Times New Roman"/>
        </w:rPr>
        <w:footnoteRef/>
      </w:r>
      <w:r w:rsidRPr="00747576">
        <w:rPr>
          <w:rFonts w:ascii="Times New Roman" w:hAnsi="Times New Roman" w:cs="Times New Roman"/>
        </w:rPr>
        <w:t xml:space="preserve"> </w:t>
      </w:r>
      <w:r w:rsidR="00E71B13" w:rsidRPr="00747576">
        <w:rPr>
          <w:rFonts w:ascii="Times New Roman" w:hAnsi="Times New Roman" w:cs="Times New Roman"/>
          <w:i/>
        </w:rPr>
        <w:t xml:space="preserve">Kahal, </w:t>
      </w:r>
      <w:r w:rsidR="00E71B13" w:rsidRPr="00747576">
        <w:rPr>
          <w:rFonts w:ascii="Times New Roman" w:hAnsi="Times New Roman" w:cs="Times New Roman"/>
        </w:rPr>
        <w:t>d</w:t>
      </w:r>
      <w:r w:rsidRPr="00747576">
        <w:rPr>
          <w:rFonts w:ascii="Times New Roman" w:hAnsi="Times New Roman" w:cs="Times New Roman"/>
        </w:rPr>
        <w:t>o hebraico</w:t>
      </w:r>
      <w:r w:rsidRPr="00747576">
        <w:rPr>
          <w:rFonts w:ascii="Times New Roman" w:hAnsi="Times New Roman" w:cs="Times New Roman"/>
          <w:i/>
        </w:rPr>
        <w:t xml:space="preserve">, </w:t>
      </w:r>
      <w:r w:rsidR="00747576" w:rsidRPr="00747576">
        <w:rPr>
          <w:rFonts w:ascii="Times New Roman" w:hAnsi="Times New Roman" w:cs="Times New Roman"/>
        </w:rPr>
        <w:t>era a</w:t>
      </w:r>
      <w:r w:rsidR="00E71B13" w:rsidRPr="00747576">
        <w:rPr>
          <w:rFonts w:ascii="Times New Roman" w:hAnsi="Times New Roman" w:cs="Times New Roman"/>
        </w:rPr>
        <w:t xml:space="preserve"> </w:t>
      </w:r>
      <w:r w:rsidR="00747576" w:rsidRPr="00747576">
        <w:rPr>
          <w:rFonts w:ascii="Times New Roman" w:hAnsi="Times New Roman" w:cs="Times New Roman"/>
        </w:rPr>
        <w:t xml:space="preserve">forma da </w:t>
      </w:r>
      <w:r w:rsidR="00E71B13" w:rsidRPr="00747576">
        <w:rPr>
          <w:rFonts w:ascii="Times New Roman" w:hAnsi="Times New Roman" w:cs="Times New Roman"/>
        </w:rPr>
        <w:t>organização</w:t>
      </w:r>
      <w:r w:rsidR="00747576" w:rsidRPr="00747576">
        <w:rPr>
          <w:rFonts w:ascii="Times New Roman" w:hAnsi="Times New Roman" w:cs="Times New Roman"/>
        </w:rPr>
        <w:t xml:space="preserve"> da antiga sociedade de Israel e hoje </w:t>
      </w:r>
      <w:r w:rsidR="00E71B13" w:rsidRPr="00747576">
        <w:rPr>
          <w:rFonts w:ascii="Times New Roman" w:hAnsi="Times New Roman" w:cs="Times New Roman"/>
        </w:rPr>
        <w:t>designa uma congregação de pessoas.</w:t>
      </w:r>
    </w:p>
  </w:footnote>
  <w:footnote w:id="32">
    <w:p w:rsidR="00370F36" w:rsidRPr="008F7791" w:rsidRDefault="00370F36" w:rsidP="008F7791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es-ES"/>
        </w:rPr>
      </w:pPr>
      <w:r w:rsidRPr="001406BB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406BB">
        <w:rPr>
          <w:rFonts w:ascii="Times New Roman" w:hAnsi="Times New Roman" w:cs="Times New Roman"/>
          <w:vertAlign w:val="superscript"/>
        </w:rPr>
        <w:t xml:space="preserve"> </w:t>
      </w:r>
      <w:r w:rsidRPr="001406BB">
        <w:rPr>
          <w:rFonts w:ascii="Times New Roman" w:hAnsi="Times New Roman" w:cs="Times New Roman"/>
        </w:rPr>
        <w:t xml:space="preserve">Aliocha Popóvitch é um personagem das lendas populares </w:t>
      </w:r>
      <w:r>
        <w:rPr>
          <w:rFonts w:ascii="Times New Roman" w:hAnsi="Times New Roman" w:cs="Times New Roman"/>
        </w:rPr>
        <w:t>eslavas</w:t>
      </w:r>
      <w:r w:rsidRPr="001406BB">
        <w:rPr>
          <w:rFonts w:ascii="Times New Roman" w:hAnsi="Times New Roman" w:cs="Times New Roman"/>
        </w:rPr>
        <w:t>. Stepán Rázin (1630</w:t>
      </w:r>
      <w:r>
        <w:rPr>
          <w:rFonts w:cs="Calibri"/>
        </w:rPr>
        <w:t>–</w:t>
      </w:r>
      <w:r w:rsidRPr="001406BB">
        <w:rPr>
          <w:rFonts w:ascii="Times New Roman" w:hAnsi="Times New Roman" w:cs="Times New Roman"/>
        </w:rPr>
        <w:t xml:space="preserve">1671), cossaco de Don, </w:t>
      </w:r>
      <w:r>
        <w:rPr>
          <w:rFonts w:ascii="Times New Roman" w:hAnsi="Times New Roman" w:cs="Times New Roman"/>
        </w:rPr>
        <w:t>liderou as</w:t>
      </w:r>
      <w:r w:rsidRPr="00140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insurreições</w:t>
      </w:r>
      <w:r w:rsidRPr="001406BB">
        <w:rPr>
          <w:rFonts w:ascii="Times New Roman" w:hAnsi="Times New Roman" w:cs="Times New Roman"/>
        </w:rPr>
        <w:t xml:space="preserve"> dos anos 1670 e 1671. </w:t>
      </w:r>
      <w:r w:rsidRPr="001406BB">
        <w:rPr>
          <w:rFonts w:ascii="Times New Roman" w:hAnsi="Times New Roman" w:cs="Times New Roman"/>
          <w:lang w:val="en-GB"/>
        </w:rPr>
        <w:t>Emelian Pugatchióv (</w:t>
      </w:r>
      <w:r>
        <w:rPr>
          <w:rFonts w:ascii="Times New Roman" w:hAnsi="Times New Roman" w:cs="Times New Roman"/>
          <w:lang w:val="en-GB"/>
        </w:rPr>
        <w:t xml:space="preserve">c. </w:t>
      </w:r>
      <w:r w:rsidRPr="001406BB">
        <w:rPr>
          <w:rFonts w:ascii="Times New Roman" w:hAnsi="Times New Roman" w:cs="Times New Roman"/>
          <w:lang w:val="en-GB"/>
        </w:rPr>
        <w:t>1742</w:t>
      </w:r>
      <w:r>
        <w:rPr>
          <w:rFonts w:cs="Calibri"/>
        </w:rPr>
        <w:t>–</w:t>
      </w:r>
      <w:r w:rsidRPr="001406BB">
        <w:rPr>
          <w:rFonts w:ascii="Times New Roman" w:hAnsi="Times New Roman" w:cs="Times New Roman"/>
          <w:lang w:val="en-GB"/>
        </w:rPr>
        <w:t>1775)</w:t>
      </w:r>
      <w:r>
        <w:rPr>
          <w:rFonts w:ascii="Times New Roman" w:hAnsi="Times New Roman" w:cs="Times New Roman"/>
        </w:rPr>
        <w:t xml:space="preserve"> comandou um levante cossaco no reinado de Catarina II, acontecimento descrito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novela </w:t>
      </w:r>
      <w:r>
        <w:rPr>
          <w:rFonts w:ascii="Times New Roman" w:hAnsi="Times New Roman" w:cs="Times New Roman"/>
          <w:i/>
        </w:rPr>
        <w:t xml:space="preserve">A filha do capitão </w:t>
      </w:r>
      <w:r>
        <w:rPr>
          <w:rFonts w:ascii="Times New Roman" w:hAnsi="Times New Roman" w:cs="Times New Roman"/>
        </w:rPr>
        <w:t>(1836), de Aleksándr Púchkin.</w:t>
      </w:r>
      <w:r w:rsidRPr="001406BB">
        <w:rPr>
          <w:rFonts w:ascii="Times New Roman" w:hAnsi="Times New Roman" w:cs="Times New Roman"/>
          <w:lang w:val="en-GB"/>
        </w:rPr>
        <w:t xml:space="preserve"> </w:t>
      </w:r>
      <w:r w:rsidRPr="001406BB">
        <w:rPr>
          <w:rFonts w:ascii="Times New Roman" w:hAnsi="Times New Roman" w:cs="Times New Roman"/>
        </w:rPr>
        <w:t>Ermák Timoféievitch (1531</w:t>
      </w:r>
      <w:r>
        <w:rPr>
          <w:rFonts w:cs="Calibri"/>
        </w:rPr>
        <w:t>–</w:t>
      </w:r>
      <w:r w:rsidRPr="001406BB">
        <w:rPr>
          <w:rFonts w:ascii="Times New Roman" w:hAnsi="Times New Roman" w:cs="Times New Roman"/>
        </w:rPr>
        <w:t>1585) foi o líder cossaco que conquistou a Sibéria</w:t>
      </w:r>
      <w:r w:rsidRPr="008F7791">
        <w:rPr>
          <w:rFonts w:ascii="Times New Roman" w:hAnsi="Times New Roman" w:cs="Times New Roman"/>
        </w:rPr>
        <w:t xml:space="preserve">. </w:t>
      </w:r>
    </w:p>
  </w:footnote>
  <w:footnote w:id="33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Isaías 66:13, 14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34">
    <w:p w:rsidR="00370F36" w:rsidRPr="004A42FF" w:rsidRDefault="00370F36" w:rsidP="00E63058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826E5A">
        <w:rPr>
          <w:rStyle w:val="Refdenotaderodap"/>
          <w:rFonts w:ascii="Times New Roman" w:hAnsi="Times New Roman" w:cs="Times New Roman"/>
        </w:rPr>
        <w:footnoteRef/>
      </w:r>
      <w:r w:rsidRPr="00826E5A">
        <w:rPr>
          <w:rFonts w:ascii="Times New Roman" w:hAnsi="Times New Roman" w:cs="Times New Roman"/>
        </w:rPr>
        <w:t xml:space="preserve"> No original, em ucraniano: </w:t>
      </w:r>
      <w:r w:rsidRPr="00826E5A">
        <w:rPr>
          <w:rFonts w:ascii="Times New Roman" w:hAnsi="Times New Roman" w:cs="Times New Roman"/>
          <w:i/>
        </w:rPr>
        <w:t>Nitch iaka missi</w:t>
      </w:r>
      <w:r>
        <w:rPr>
          <w:rFonts w:ascii="Times New Roman" w:hAnsi="Times New Roman" w:cs="Times New Roman"/>
          <w:i/>
        </w:rPr>
        <w:t>á</w:t>
      </w:r>
      <w:r w:rsidRPr="00826E5A">
        <w:rPr>
          <w:rFonts w:ascii="Times New Roman" w:hAnsi="Times New Roman" w:cs="Times New Roman"/>
          <w:i/>
        </w:rPr>
        <w:t>tch</w:t>
      </w:r>
      <w:r>
        <w:rPr>
          <w:rFonts w:ascii="Times New Roman" w:hAnsi="Times New Roman" w:cs="Times New Roman"/>
          <w:i/>
        </w:rPr>
        <w:t xml:space="preserve">na </w:t>
      </w:r>
      <w:r>
        <w:rPr>
          <w:rFonts w:ascii="Times New Roman" w:hAnsi="Times New Roman" w:cs="Times New Roman"/>
        </w:rPr>
        <w:t>(1870)</w:t>
      </w:r>
      <w:r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 xml:space="preserve">Canção popular com música de </w:t>
      </w:r>
      <w:r w:rsidRPr="00E63058">
        <w:rPr>
          <w:rFonts w:ascii="Times New Roman" w:hAnsi="Times New Roman" w:cs="Times New Roman"/>
        </w:rPr>
        <w:t xml:space="preserve">Mikola Líssenko (1842-1912) e letra de Mikhail </w:t>
      </w:r>
      <w:r w:rsidRPr="004A42FF">
        <w:rPr>
          <w:rFonts w:ascii="Times New Roman" w:hAnsi="Times New Roman" w:cs="Times New Roman"/>
        </w:rPr>
        <w:t>Starítski (1840-1904).</w:t>
      </w:r>
    </w:p>
  </w:footnote>
  <w:footnote w:id="35">
    <w:p w:rsidR="00370F36" w:rsidRPr="00E63058" w:rsidRDefault="00370F36" w:rsidP="00E63058">
      <w:pPr>
        <w:pStyle w:val="Textodenotaderodap"/>
        <w:spacing w:after="0"/>
      </w:pPr>
      <w:r w:rsidRPr="00E63058">
        <w:rPr>
          <w:rStyle w:val="Refdenotaderodap"/>
          <w:rFonts w:ascii="Times New Roman" w:hAnsi="Times New Roman" w:cs="Times New Roman"/>
        </w:rPr>
        <w:footnoteRef/>
      </w:r>
      <w:r w:rsidRPr="00E63058">
        <w:rPr>
          <w:rFonts w:ascii="Times New Roman" w:hAnsi="Times New Roman" w:cs="Times New Roman"/>
        </w:rPr>
        <w:t xml:space="preserve"> Apelido de Valentina.</w:t>
      </w:r>
    </w:p>
  </w:footnote>
  <w:footnote w:id="36">
    <w:p w:rsidR="00370F36" w:rsidRPr="009B3C8E" w:rsidRDefault="00370F36" w:rsidP="009B3C8E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9B3C8E">
        <w:rPr>
          <w:rStyle w:val="Refdenotaderodap"/>
          <w:rFonts w:ascii="Times New Roman" w:hAnsi="Times New Roman" w:cs="Times New Roman"/>
        </w:rPr>
        <w:footnoteRef/>
      </w:r>
      <w:r w:rsidRPr="009B3C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Sátira</w:t>
      </w:r>
      <w:r w:rsidRPr="009B3C8E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a canção “Carta a Vorochílov” (1938).</w:t>
      </w:r>
      <w:r w:rsidRPr="009B3C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Kliment Vorochílov (1881-1969) e </w:t>
      </w:r>
      <w:r w:rsidRPr="009B3C8E">
        <w:rPr>
          <w:rFonts w:ascii="Times New Roman" w:hAnsi="Times New Roman" w:cs="Times New Roman"/>
        </w:rPr>
        <w:t>Semion Bedióni (1883-1973), militar</w:t>
      </w:r>
      <w:r>
        <w:rPr>
          <w:rFonts w:ascii="Times New Roman" w:hAnsi="Times New Roman" w:cs="Times New Roman"/>
        </w:rPr>
        <w:t>es</w:t>
      </w:r>
      <w:r w:rsidRPr="009B3C8E">
        <w:rPr>
          <w:rFonts w:ascii="Times New Roman" w:hAnsi="Times New Roman" w:cs="Times New Roman"/>
        </w:rPr>
        <w:t xml:space="preserve"> soviético</w:t>
      </w:r>
      <w:r>
        <w:rPr>
          <w:rFonts w:ascii="Times New Roman" w:hAnsi="Times New Roman" w:cs="Times New Roman"/>
        </w:rPr>
        <w:t>s</w:t>
      </w:r>
      <w:r w:rsidRPr="009B3C8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participaram da </w:t>
      </w:r>
      <w:r w:rsidRPr="009B3C8E">
        <w:rPr>
          <w:rFonts w:ascii="Times New Roman" w:hAnsi="Times New Roman" w:cs="Times New Roman"/>
        </w:rPr>
        <w:t>Guerra Civil</w:t>
      </w:r>
      <w:r>
        <w:rPr>
          <w:rFonts w:ascii="Times New Roman" w:hAnsi="Times New Roman" w:cs="Times New Roman"/>
        </w:rPr>
        <w:t xml:space="preserve"> (1918-1921)</w:t>
      </w:r>
      <w:r w:rsidRPr="009B3C8E">
        <w:rPr>
          <w:rFonts w:ascii="Times New Roman" w:hAnsi="Times New Roman" w:cs="Times New Roman"/>
        </w:rPr>
        <w:t>.</w:t>
      </w:r>
    </w:p>
  </w:footnote>
  <w:footnote w:id="37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Isaías 54:11, 12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38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Isaías 58:7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39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Neemias 13:26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40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Jeremias 3:2,</w:t>
      </w:r>
      <w:r w:rsidRPr="00192BB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3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41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Ezequiel 16:</w:t>
      </w:r>
      <w:r>
        <w:rPr>
          <w:rFonts w:ascii="Times New Roman" w:hAnsi="Times New Roman" w:cs="Times New Roman"/>
          <w:sz w:val="20"/>
          <w:szCs w:val="20"/>
          <w:lang w:val="es-ES"/>
        </w:rPr>
        <w:t>25.</w:t>
      </w:r>
    </w:p>
  </w:footnote>
  <w:footnote w:id="42">
    <w:p w:rsidR="00370F36" w:rsidRPr="00D4710F" w:rsidRDefault="00370F36" w:rsidP="005749C0">
      <w:pPr>
        <w:pStyle w:val="Textodenotaderodap"/>
        <w:rPr>
          <w:rFonts w:ascii="Times New Roman" w:hAnsi="Times New Roman" w:cs="Times New Roman"/>
        </w:rPr>
      </w:pPr>
      <w:r w:rsidRPr="00D4710F">
        <w:rPr>
          <w:rStyle w:val="Refdenotaderodap"/>
          <w:rFonts w:ascii="Times New Roman" w:hAnsi="Times New Roman" w:cs="Times New Roman"/>
        </w:rPr>
        <w:footnoteRef/>
      </w:r>
      <w:r w:rsidRPr="00D4710F">
        <w:rPr>
          <w:rFonts w:ascii="Times New Roman" w:hAnsi="Times New Roman" w:cs="Times New Roman"/>
        </w:rPr>
        <w:t xml:space="preserve"> Kólia é apelido de Nikolai.</w:t>
      </w:r>
    </w:p>
  </w:footnote>
  <w:footnote w:id="43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Isaías 65:1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44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Ezequiel 16:30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45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Lamentações de Jeremias 4:3,</w:t>
      </w:r>
      <w:r w:rsidRPr="00192BB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F7791">
        <w:rPr>
          <w:rFonts w:ascii="Times New Roman" w:hAnsi="Times New Roman" w:cs="Times New Roman"/>
          <w:sz w:val="20"/>
          <w:szCs w:val="20"/>
        </w:rPr>
        <w:t>4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6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Ezequiel </w:t>
      </w:r>
      <w:proofErr w:type="gramStart"/>
      <w:r w:rsidRPr="008F7791">
        <w:rPr>
          <w:rFonts w:ascii="Times New Roman" w:hAnsi="Times New Roman" w:cs="Times New Roman"/>
          <w:sz w:val="20"/>
          <w:szCs w:val="20"/>
        </w:rPr>
        <w:t>4:12</w:t>
      </w:r>
      <w:proofErr w:type="gramEnd"/>
    </w:p>
  </w:footnote>
  <w:footnote w:id="47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Ezequiel </w:t>
      </w:r>
      <w:proofErr w:type="gramStart"/>
      <w:r w:rsidRPr="008F7791">
        <w:rPr>
          <w:rFonts w:ascii="Times New Roman" w:hAnsi="Times New Roman" w:cs="Times New Roman"/>
          <w:sz w:val="20"/>
          <w:szCs w:val="20"/>
        </w:rPr>
        <w:t>4:13</w:t>
      </w:r>
      <w:proofErr w:type="gramEnd"/>
    </w:p>
  </w:footnote>
  <w:footnote w:id="48">
    <w:p w:rsidR="00370F36" w:rsidRPr="00BF473F" w:rsidRDefault="00370F36" w:rsidP="00F25C9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BF473F">
        <w:rPr>
          <w:rStyle w:val="Refdenotaderodap"/>
          <w:rFonts w:ascii="Times New Roman" w:hAnsi="Times New Roman" w:cs="Times New Roman"/>
        </w:rPr>
        <w:footnoteRef/>
      </w:r>
      <w:r w:rsidRPr="00BF47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Personagem do Velho Testamento, </w:t>
      </w:r>
      <w:r w:rsidRPr="00BF473F">
        <w:rPr>
          <w:rFonts w:ascii="Times New Roman" w:hAnsi="Times New Roman" w:cs="Times New Roman"/>
        </w:rPr>
        <w:t>Tamar casou-se com dois filhos de Judá</w:t>
      </w:r>
      <w:r>
        <w:rPr>
          <w:rFonts w:ascii="Times New Roman" w:hAnsi="Times New Roman" w:cs="Times New Roman"/>
        </w:rPr>
        <w:t xml:space="preserve"> (filho de Jacó)</w:t>
      </w:r>
      <w:r w:rsidRPr="00BF473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He</w:t>
      </w:r>
      <w:r w:rsidRPr="00BF473F">
        <w:rPr>
          <w:rFonts w:ascii="Times New Roman" w:hAnsi="Times New Roman" w:cs="Times New Roman"/>
        </w:rPr>
        <w:t xml:space="preserve">r e Onã, ambos mortos por castigo de Deus. Depois, Judá a encontrou e, sem </w:t>
      </w:r>
      <w:r>
        <w:rPr>
          <w:rFonts w:ascii="Times New Roman" w:hAnsi="Times New Roman" w:cs="Times New Roman"/>
        </w:rPr>
        <w:t>reconhecê</w:t>
      </w:r>
      <w:r w:rsidRPr="00BF473F">
        <w:rPr>
          <w:rFonts w:ascii="Times New Roman" w:hAnsi="Times New Roman" w:cs="Times New Roman"/>
        </w:rPr>
        <w:t>-la e confundindo-a com uma prostituta, engravidou-a</w:t>
      </w:r>
      <w:r>
        <w:rPr>
          <w:rFonts w:ascii="Times New Roman" w:hAnsi="Times New Roman" w:cs="Times New Roman"/>
        </w:rPr>
        <w:t>.</w:t>
      </w:r>
    </w:p>
  </w:footnote>
  <w:footnote w:id="49">
    <w:p w:rsidR="00370F36" w:rsidRPr="00D4710F" w:rsidRDefault="00370F36" w:rsidP="00D4710F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4710F">
        <w:rPr>
          <w:rStyle w:val="Refdenotaderodap"/>
          <w:rFonts w:ascii="Times New Roman" w:hAnsi="Times New Roman" w:cs="Times New Roman"/>
        </w:rPr>
        <w:footnoteRef/>
      </w:r>
      <w:r w:rsidRPr="00D4710F">
        <w:rPr>
          <w:rFonts w:ascii="Times New Roman" w:hAnsi="Times New Roman" w:cs="Times New Roman"/>
        </w:rPr>
        <w:t xml:space="preserve"> Antiga colônia grega</w:t>
      </w:r>
      <w:r>
        <w:rPr>
          <w:rFonts w:ascii="Times New Roman" w:hAnsi="Times New Roman" w:cs="Times New Roman"/>
        </w:rPr>
        <w:t xml:space="preserve"> (séc. VI a. C.)</w:t>
      </w:r>
      <w:r w:rsidRPr="00D4710F">
        <w:rPr>
          <w:rFonts w:ascii="Times New Roman" w:hAnsi="Times New Roman" w:cs="Times New Roman"/>
        </w:rPr>
        <w:t xml:space="preserve">, a cidade de Penticapeu, na Crimeia, foi fundada </w:t>
      </w:r>
      <w:r>
        <w:rPr>
          <w:rFonts w:ascii="Times New Roman" w:hAnsi="Times New Roman" w:cs="Times New Roman"/>
        </w:rPr>
        <w:t>junto ao monte</w:t>
      </w:r>
      <w:r w:rsidRPr="00D4710F">
        <w:rPr>
          <w:rFonts w:ascii="Times New Roman" w:hAnsi="Times New Roman" w:cs="Times New Roman"/>
          <w:highlight w:val="yellow"/>
        </w:rPr>
        <w:t xml:space="preserve"> </w:t>
      </w:r>
      <w:r w:rsidRPr="00425D0B">
        <w:rPr>
          <w:rFonts w:ascii="Times New Roman" w:hAnsi="Times New Roman" w:cs="Times New Roman"/>
        </w:rPr>
        <w:t>Mitrídates.</w:t>
      </w:r>
      <w:r w:rsidRPr="00D4710F">
        <w:rPr>
          <w:rFonts w:ascii="Times New Roman" w:hAnsi="Times New Roman" w:cs="Times New Roman"/>
        </w:rPr>
        <w:t xml:space="preserve"> </w:t>
      </w:r>
    </w:p>
  </w:footnote>
  <w:footnote w:id="50">
    <w:p w:rsidR="00370F36" w:rsidRPr="00BC467D" w:rsidRDefault="00370F36" w:rsidP="0003439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BC467D">
        <w:rPr>
          <w:rStyle w:val="Refdenotaderodap"/>
          <w:rFonts w:ascii="Times New Roman" w:hAnsi="Times New Roman" w:cs="Times New Roman"/>
        </w:rPr>
        <w:footnoteRef/>
      </w:r>
      <w:r w:rsidRPr="00BC4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</w:t>
      </w:r>
      <w:r w:rsidRPr="00BC467D">
        <w:rPr>
          <w:rFonts w:ascii="Times New Roman" w:hAnsi="Times New Roman" w:cs="Times New Roman"/>
        </w:rPr>
        <w:t xml:space="preserve"> Velho Testamento, arbu</w:t>
      </w:r>
      <w:r>
        <w:rPr>
          <w:rFonts w:ascii="Times New Roman" w:hAnsi="Times New Roman" w:cs="Times New Roman"/>
        </w:rPr>
        <w:t>s</w:t>
      </w:r>
      <w:r w:rsidRPr="00BC467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que ardia sem se consumir</w:t>
      </w:r>
      <w:r w:rsidRPr="00BC467D">
        <w:rPr>
          <w:rFonts w:ascii="Times New Roman" w:hAnsi="Times New Roman" w:cs="Times New Roman"/>
        </w:rPr>
        <w:t xml:space="preserve"> através do qual Deus surgiu a Moisés, </w:t>
      </w:r>
      <w:r>
        <w:rPr>
          <w:rFonts w:ascii="Times New Roman" w:hAnsi="Times New Roman" w:cs="Times New Roman"/>
        </w:rPr>
        <w:t xml:space="preserve">que foi </w:t>
      </w:r>
      <w:r w:rsidRPr="00BC467D">
        <w:rPr>
          <w:rFonts w:ascii="Times New Roman" w:hAnsi="Times New Roman" w:cs="Times New Roman"/>
        </w:rPr>
        <w:t>encarregado de libertar os hebreus da escravidão egípcia</w:t>
      </w:r>
      <w:r>
        <w:rPr>
          <w:rFonts w:ascii="Times New Roman" w:hAnsi="Times New Roman" w:cs="Times New Roman"/>
        </w:rPr>
        <w:t>.</w:t>
      </w:r>
    </w:p>
  </w:footnote>
  <w:footnote w:id="51">
    <w:p w:rsidR="00370F36" w:rsidRPr="00034394" w:rsidRDefault="00370F36" w:rsidP="0003439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034394">
        <w:rPr>
          <w:rStyle w:val="Refdenotaderodap"/>
          <w:rFonts w:ascii="Times New Roman" w:hAnsi="Times New Roman" w:cs="Times New Roman"/>
        </w:rPr>
        <w:footnoteRef/>
      </w:r>
      <w:r w:rsidRPr="00034394">
        <w:rPr>
          <w:rFonts w:ascii="Times New Roman" w:hAnsi="Times New Roman" w:cs="Times New Roman"/>
        </w:rPr>
        <w:t xml:space="preserve"> Ezequiel 47: 15, 16, 17: “Eis os limites da terra: do lado do norte, desde o Grande Mar: o caminho de Hetalon até a entrada de Emat, Sedada, Berota, Sabarim, que fica entre os limites de Damasco e os de Emat, Haser-Ticon, junto à fronteira de Aurã. Os limites irão desde o mar até Haser-Enã, tendo ao norte o território de Damasco e o território de Emat.” (</w:t>
      </w:r>
      <w:r w:rsidRPr="009A7C2E">
        <w:rPr>
          <w:rFonts w:ascii="Times New Roman" w:hAnsi="Times New Roman" w:cs="Times New Roman"/>
          <w:i/>
        </w:rPr>
        <w:t>Bíblia de Jerusalém</w:t>
      </w:r>
      <w:r w:rsidRPr="000343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ed. </w:t>
      </w:r>
      <w:r w:rsidRPr="00034394">
        <w:rPr>
          <w:rFonts w:ascii="Times New Roman" w:hAnsi="Times New Roman" w:cs="Times New Roman"/>
        </w:rPr>
        <w:t>Paulus, 2016, p. 1549</w:t>
      </w:r>
      <w:proofErr w:type="gramStart"/>
      <w:r w:rsidRPr="00034394">
        <w:rPr>
          <w:rFonts w:ascii="Times New Roman" w:hAnsi="Times New Roman" w:cs="Times New Roman"/>
        </w:rPr>
        <w:t>)</w:t>
      </w:r>
      <w:proofErr w:type="gramEnd"/>
      <w:r w:rsidRPr="00034394">
        <w:rPr>
          <w:rFonts w:ascii="Times New Roman" w:hAnsi="Times New Roman" w:cs="Times New Roman"/>
        </w:rPr>
        <w:t xml:space="preserve"> </w:t>
      </w:r>
    </w:p>
  </w:footnote>
  <w:footnote w:id="52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Jeremias 4:19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53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Jeremias 5:12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54">
    <w:p w:rsidR="00370F36" w:rsidRPr="008F7791" w:rsidRDefault="00370F36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Jeremias 4:27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F36" w:rsidRDefault="00370F36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46CF2379"/>
    <w:multiLevelType w:val="hybridMultilevel"/>
    <w:tmpl w:val="C938F1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embedSystemFonts/>
  <w:hideSpellingErrors/>
  <w:activeWritingStyle w:appName="MSWord" w:lang="pt-BR" w:vendorID="1" w:dllVersion="513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5D"/>
    <w:rsid w:val="00000A51"/>
    <w:rsid w:val="000021C4"/>
    <w:rsid w:val="00002A31"/>
    <w:rsid w:val="00002DF0"/>
    <w:rsid w:val="000036E2"/>
    <w:rsid w:val="000038A5"/>
    <w:rsid w:val="00003B8D"/>
    <w:rsid w:val="00003D28"/>
    <w:rsid w:val="00003E77"/>
    <w:rsid w:val="00004377"/>
    <w:rsid w:val="00004420"/>
    <w:rsid w:val="00004957"/>
    <w:rsid w:val="00004ACC"/>
    <w:rsid w:val="00004DA8"/>
    <w:rsid w:val="00004E10"/>
    <w:rsid w:val="000050D8"/>
    <w:rsid w:val="000053CE"/>
    <w:rsid w:val="000059D1"/>
    <w:rsid w:val="00005F4B"/>
    <w:rsid w:val="0000621D"/>
    <w:rsid w:val="000069A7"/>
    <w:rsid w:val="00006A02"/>
    <w:rsid w:val="0000725F"/>
    <w:rsid w:val="000077D4"/>
    <w:rsid w:val="00007AD7"/>
    <w:rsid w:val="00007C25"/>
    <w:rsid w:val="00007F2B"/>
    <w:rsid w:val="0001049F"/>
    <w:rsid w:val="00010A55"/>
    <w:rsid w:val="0001283B"/>
    <w:rsid w:val="000129A3"/>
    <w:rsid w:val="00012A3D"/>
    <w:rsid w:val="000130BE"/>
    <w:rsid w:val="000132B4"/>
    <w:rsid w:val="00013666"/>
    <w:rsid w:val="00015438"/>
    <w:rsid w:val="00015C5B"/>
    <w:rsid w:val="000162EB"/>
    <w:rsid w:val="0001723D"/>
    <w:rsid w:val="00017B20"/>
    <w:rsid w:val="000204A7"/>
    <w:rsid w:val="000204B0"/>
    <w:rsid w:val="00020740"/>
    <w:rsid w:val="00020E35"/>
    <w:rsid w:val="00021174"/>
    <w:rsid w:val="0002138F"/>
    <w:rsid w:val="00021989"/>
    <w:rsid w:val="00021F77"/>
    <w:rsid w:val="0002222E"/>
    <w:rsid w:val="000235DD"/>
    <w:rsid w:val="00023677"/>
    <w:rsid w:val="00023B62"/>
    <w:rsid w:val="000247A0"/>
    <w:rsid w:val="00024B9B"/>
    <w:rsid w:val="000255ED"/>
    <w:rsid w:val="00025DC1"/>
    <w:rsid w:val="00025EEC"/>
    <w:rsid w:val="00025F35"/>
    <w:rsid w:val="00026733"/>
    <w:rsid w:val="00026CD0"/>
    <w:rsid w:val="0002723D"/>
    <w:rsid w:val="00027604"/>
    <w:rsid w:val="00027673"/>
    <w:rsid w:val="00027F73"/>
    <w:rsid w:val="00030BBA"/>
    <w:rsid w:val="000311EB"/>
    <w:rsid w:val="00031E74"/>
    <w:rsid w:val="00032057"/>
    <w:rsid w:val="00032080"/>
    <w:rsid w:val="00033866"/>
    <w:rsid w:val="00034394"/>
    <w:rsid w:val="00034465"/>
    <w:rsid w:val="000347AC"/>
    <w:rsid w:val="00035702"/>
    <w:rsid w:val="00036102"/>
    <w:rsid w:val="00036DE1"/>
    <w:rsid w:val="00036FAE"/>
    <w:rsid w:val="00037AA9"/>
    <w:rsid w:val="00040273"/>
    <w:rsid w:val="000402BB"/>
    <w:rsid w:val="00040472"/>
    <w:rsid w:val="000406AC"/>
    <w:rsid w:val="00040AF9"/>
    <w:rsid w:val="00041298"/>
    <w:rsid w:val="0004155F"/>
    <w:rsid w:val="00041C27"/>
    <w:rsid w:val="0004210B"/>
    <w:rsid w:val="00042336"/>
    <w:rsid w:val="000424F5"/>
    <w:rsid w:val="000427BA"/>
    <w:rsid w:val="00042CAE"/>
    <w:rsid w:val="0004315D"/>
    <w:rsid w:val="00043532"/>
    <w:rsid w:val="00043F34"/>
    <w:rsid w:val="00044208"/>
    <w:rsid w:val="00044288"/>
    <w:rsid w:val="00044B19"/>
    <w:rsid w:val="00044DE4"/>
    <w:rsid w:val="00045200"/>
    <w:rsid w:val="0004531F"/>
    <w:rsid w:val="0004570A"/>
    <w:rsid w:val="0004585E"/>
    <w:rsid w:val="00045F2C"/>
    <w:rsid w:val="00046481"/>
    <w:rsid w:val="00046AD7"/>
    <w:rsid w:val="00046C01"/>
    <w:rsid w:val="0004702E"/>
    <w:rsid w:val="000473D2"/>
    <w:rsid w:val="000478FF"/>
    <w:rsid w:val="000501DA"/>
    <w:rsid w:val="000507A5"/>
    <w:rsid w:val="0005095D"/>
    <w:rsid w:val="00050ED1"/>
    <w:rsid w:val="000513D4"/>
    <w:rsid w:val="00051BDE"/>
    <w:rsid w:val="0005225F"/>
    <w:rsid w:val="00052B2B"/>
    <w:rsid w:val="00052D05"/>
    <w:rsid w:val="000538CC"/>
    <w:rsid w:val="000539BB"/>
    <w:rsid w:val="00054393"/>
    <w:rsid w:val="00054A77"/>
    <w:rsid w:val="000562DA"/>
    <w:rsid w:val="00056A9D"/>
    <w:rsid w:val="00056CE8"/>
    <w:rsid w:val="00056F1A"/>
    <w:rsid w:val="000577A0"/>
    <w:rsid w:val="0005783D"/>
    <w:rsid w:val="00057BC6"/>
    <w:rsid w:val="00060053"/>
    <w:rsid w:val="000601C7"/>
    <w:rsid w:val="00061DDC"/>
    <w:rsid w:val="00061F1A"/>
    <w:rsid w:val="00061F90"/>
    <w:rsid w:val="000621A1"/>
    <w:rsid w:val="00062646"/>
    <w:rsid w:val="0006291A"/>
    <w:rsid w:val="00062C98"/>
    <w:rsid w:val="00063157"/>
    <w:rsid w:val="0006360F"/>
    <w:rsid w:val="000638F3"/>
    <w:rsid w:val="00063A4B"/>
    <w:rsid w:val="00063D01"/>
    <w:rsid w:val="00063E9C"/>
    <w:rsid w:val="00064371"/>
    <w:rsid w:val="0006499E"/>
    <w:rsid w:val="00064CDE"/>
    <w:rsid w:val="00065040"/>
    <w:rsid w:val="00065183"/>
    <w:rsid w:val="0006531D"/>
    <w:rsid w:val="000653CA"/>
    <w:rsid w:val="00065A7C"/>
    <w:rsid w:val="00066431"/>
    <w:rsid w:val="000665B7"/>
    <w:rsid w:val="00066BA2"/>
    <w:rsid w:val="00067148"/>
    <w:rsid w:val="00067419"/>
    <w:rsid w:val="00067631"/>
    <w:rsid w:val="00070057"/>
    <w:rsid w:val="00070598"/>
    <w:rsid w:val="00071328"/>
    <w:rsid w:val="00071514"/>
    <w:rsid w:val="00071927"/>
    <w:rsid w:val="00072D96"/>
    <w:rsid w:val="00072E7C"/>
    <w:rsid w:val="0007383F"/>
    <w:rsid w:val="00073BB1"/>
    <w:rsid w:val="000745B7"/>
    <w:rsid w:val="00075487"/>
    <w:rsid w:val="00075E29"/>
    <w:rsid w:val="00075E47"/>
    <w:rsid w:val="00075E5B"/>
    <w:rsid w:val="000760C1"/>
    <w:rsid w:val="000762D2"/>
    <w:rsid w:val="00076411"/>
    <w:rsid w:val="0007669A"/>
    <w:rsid w:val="00076CA1"/>
    <w:rsid w:val="0007705C"/>
    <w:rsid w:val="00077CD2"/>
    <w:rsid w:val="00077D8C"/>
    <w:rsid w:val="00080772"/>
    <w:rsid w:val="0008164F"/>
    <w:rsid w:val="00081740"/>
    <w:rsid w:val="000818FE"/>
    <w:rsid w:val="00081ED6"/>
    <w:rsid w:val="00081FDC"/>
    <w:rsid w:val="000829BC"/>
    <w:rsid w:val="0008359A"/>
    <w:rsid w:val="000841C2"/>
    <w:rsid w:val="000844E0"/>
    <w:rsid w:val="000848B4"/>
    <w:rsid w:val="00084BA4"/>
    <w:rsid w:val="00085012"/>
    <w:rsid w:val="00085BFB"/>
    <w:rsid w:val="00085F8F"/>
    <w:rsid w:val="00086259"/>
    <w:rsid w:val="0008682B"/>
    <w:rsid w:val="00086B40"/>
    <w:rsid w:val="00086D09"/>
    <w:rsid w:val="000874A7"/>
    <w:rsid w:val="00087DA0"/>
    <w:rsid w:val="00087F1F"/>
    <w:rsid w:val="000902C3"/>
    <w:rsid w:val="000904CA"/>
    <w:rsid w:val="00090A95"/>
    <w:rsid w:val="00091977"/>
    <w:rsid w:val="00091CDA"/>
    <w:rsid w:val="00091D51"/>
    <w:rsid w:val="0009215E"/>
    <w:rsid w:val="000921BB"/>
    <w:rsid w:val="00093EAE"/>
    <w:rsid w:val="00093EDF"/>
    <w:rsid w:val="000940B5"/>
    <w:rsid w:val="00094147"/>
    <w:rsid w:val="00094762"/>
    <w:rsid w:val="000947B0"/>
    <w:rsid w:val="00094A68"/>
    <w:rsid w:val="00094B91"/>
    <w:rsid w:val="00095142"/>
    <w:rsid w:val="0009559C"/>
    <w:rsid w:val="00095944"/>
    <w:rsid w:val="00095EE6"/>
    <w:rsid w:val="00096848"/>
    <w:rsid w:val="000972B1"/>
    <w:rsid w:val="00097715"/>
    <w:rsid w:val="000978E9"/>
    <w:rsid w:val="00097C4B"/>
    <w:rsid w:val="00097E68"/>
    <w:rsid w:val="000A0395"/>
    <w:rsid w:val="000A0469"/>
    <w:rsid w:val="000A04DD"/>
    <w:rsid w:val="000A07FE"/>
    <w:rsid w:val="000A0823"/>
    <w:rsid w:val="000A1F13"/>
    <w:rsid w:val="000A2DF8"/>
    <w:rsid w:val="000A346A"/>
    <w:rsid w:val="000A3B70"/>
    <w:rsid w:val="000A4C50"/>
    <w:rsid w:val="000A57C2"/>
    <w:rsid w:val="000A5AE0"/>
    <w:rsid w:val="000A5DFA"/>
    <w:rsid w:val="000A5F3E"/>
    <w:rsid w:val="000A642F"/>
    <w:rsid w:val="000A663A"/>
    <w:rsid w:val="000A676A"/>
    <w:rsid w:val="000A6953"/>
    <w:rsid w:val="000A7498"/>
    <w:rsid w:val="000A7A43"/>
    <w:rsid w:val="000B0143"/>
    <w:rsid w:val="000B0176"/>
    <w:rsid w:val="000B11C4"/>
    <w:rsid w:val="000B16B0"/>
    <w:rsid w:val="000B2FCD"/>
    <w:rsid w:val="000B370E"/>
    <w:rsid w:val="000B456A"/>
    <w:rsid w:val="000B56C5"/>
    <w:rsid w:val="000B63AE"/>
    <w:rsid w:val="000B676C"/>
    <w:rsid w:val="000B6E64"/>
    <w:rsid w:val="000B73DB"/>
    <w:rsid w:val="000B794D"/>
    <w:rsid w:val="000B79DE"/>
    <w:rsid w:val="000B7AE4"/>
    <w:rsid w:val="000B7C68"/>
    <w:rsid w:val="000C0118"/>
    <w:rsid w:val="000C01F0"/>
    <w:rsid w:val="000C05E8"/>
    <w:rsid w:val="000C0F2A"/>
    <w:rsid w:val="000C11BB"/>
    <w:rsid w:val="000C1587"/>
    <w:rsid w:val="000C1B3D"/>
    <w:rsid w:val="000C1CAD"/>
    <w:rsid w:val="000C25A5"/>
    <w:rsid w:val="000C2D30"/>
    <w:rsid w:val="000C2DD5"/>
    <w:rsid w:val="000C3056"/>
    <w:rsid w:val="000C30B5"/>
    <w:rsid w:val="000C319F"/>
    <w:rsid w:val="000C329B"/>
    <w:rsid w:val="000C389B"/>
    <w:rsid w:val="000C3965"/>
    <w:rsid w:val="000C3E0D"/>
    <w:rsid w:val="000C3F4C"/>
    <w:rsid w:val="000C498A"/>
    <w:rsid w:val="000C4BC9"/>
    <w:rsid w:val="000C53D7"/>
    <w:rsid w:val="000C5E8B"/>
    <w:rsid w:val="000C608F"/>
    <w:rsid w:val="000C60A4"/>
    <w:rsid w:val="000C6468"/>
    <w:rsid w:val="000C6BBE"/>
    <w:rsid w:val="000C6D00"/>
    <w:rsid w:val="000C7431"/>
    <w:rsid w:val="000D0405"/>
    <w:rsid w:val="000D0849"/>
    <w:rsid w:val="000D1690"/>
    <w:rsid w:val="000D1EC3"/>
    <w:rsid w:val="000D2479"/>
    <w:rsid w:val="000D24CD"/>
    <w:rsid w:val="000D2AE7"/>
    <w:rsid w:val="000D2B8C"/>
    <w:rsid w:val="000D2D9A"/>
    <w:rsid w:val="000D3AEF"/>
    <w:rsid w:val="000D3F7F"/>
    <w:rsid w:val="000D465B"/>
    <w:rsid w:val="000D4676"/>
    <w:rsid w:val="000D48BC"/>
    <w:rsid w:val="000D4965"/>
    <w:rsid w:val="000D4A23"/>
    <w:rsid w:val="000D4DB3"/>
    <w:rsid w:val="000D6411"/>
    <w:rsid w:val="000D648D"/>
    <w:rsid w:val="000D65B6"/>
    <w:rsid w:val="000D66AB"/>
    <w:rsid w:val="000D681A"/>
    <w:rsid w:val="000D7184"/>
    <w:rsid w:val="000D7185"/>
    <w:rsid w:val="000D75D7"/>
    <w:rsid w:val="000D7961"/>
    <w:rsid w:val="000D7B63"/>
    <w:rsid w:val="000E0AA2"/>
    <w:rsid w:val="000E0E56"/>
    <w:rsid w:val="000E147F"/>
    <w:rsid w:val="000E17F4"/>
    <w:rsid w:val="000E1905"/>
    <w:rsid w:val="000E19C7"/>
    <w:rsid w:val="000E1B90"/>
    <w:rsid w:val="000E2091"/>
    <w:rsid w:val="000E20FD"/>
    <w:rsid w:val="000E2CCD"/>
    <w:rsid w:val="000E36B2"/>
    <w:rsid w:val="000E3F77"/>
    <w:rsid w:val="000E425B"/>
    <w:rsid w:val="000E556A"/>
    <w:rsid w:val="000E5C62"/>
    <w:rsid w:val="000E5EAA"/>
    <w:rsid w:val="000E5F03"/>
    <w:rsid w:val="000E5F0F"/>
    <w:rsid w:val="000E655B"/>
    <w:rsid w:val="000E68CE"/>
    <w:rsid w:val="000E757F"/>
    <w:rsid w:val="000E7EC6"/>
    <w:rsid w:val="000F0014"/>
    <w:rsid w:val="000F0658"/>
    <w:rsid w:val="000F07F3"/>
    <w:rsid w:val="000F1650"/>
    <w:rsid w:val="000F1726"/>
    <w:rsid w:val="000F1E08"/>
    <w:rsid w:val="000F1F3F"/>
    <w:rsid w:val="000F20D2"/>
    <w:rsid w:val="000F2104"/>
    <w:rsid w:val="000F2D8D"/>
    <w:rsid w:val="000F35AB"/>
    <w:rsid w:val="000F3823"/>
    <w:rsid w:val="000F3AF6"/>
    <w:rsid w:val="000F3DF5"/>
    <w:rsid w:val="000F40FD"/>
    <w:rsid w:val="000F4248"/>
    <w:rsid w:val="000F4371"/>
    <w:rsid w:val="000F46FF"/>
    <w:rsid w:val="000F4D42"/>
    <w:rsid w:val="000F5F2D"/>
    <w:rsid w:val="000F62D9"/>
    <w:rsid w:val="000F64E3"/>
    <w:rsid w:val="000F708C"/>
    <w:rsid w:val="000F7E99"/>
    <w:rsid w:val="000F7FCA"/>
    <w:rsid w:val="00100650"/>
    <w:rsid w:val="00100B0D"/>
    <w:rsid w:val="00100F30"/>
    <w:rsid w:val="001011BC"/>
    <w:rsid w:val="00101389"/>
    <w:rsid w:val="001016B9"/>
    <w:rsid w:val="0010280B"/>
    <w:rsid w:val="00102A37"/>
    <w:rsid w:val="00102DD1"/>
    <w:rsid w:val="00102DED"/>
    <w:rsid w:val="00103552"/>
    <w:rsid w:val="00104D7D"/>
    <w:rsid w:val="00104F6E"/>
    <w:rsid w:val="00106679"/>
    <w:rsid w:val="00106D36"/>
    <w:rsid w:val="001108A2"/>
    <w:rsid w:val="00110A63"/>
    <w:rsid w:val="00110AAF"/>
    <w:rsid w:val="00110FB5"/>
    <w:rsid w:val="00111CCB"/>
    <w:rsid w:val="001129A6"/>
    <w:rsid w:val="00112A76"/>
    <w:rsid w:val="00112BCE"/>
    <w:rsid w:val="00112FBF"/>
    <w:rsid w:val="00113394"/>
    <w:rsid w:val="00113538"/>
    <w:rsid w:val="00114F4A"/>
    <w:rsid w:val="001155C4"/>
    <w:rsid w:val="001158E9"/>
    <w:rsid w:val="00115BEA"/>
    <w:rsid w:val="00115F2C"/>
    <w:rsid w:val="001162F0"/>
    <w:rsid w:val="00116595"/>
    <w:rsid w:val="00116940"/>
    <w:rsid w:val="00117209"/>
    <w:rsid w:val="00117A1A"/>
    <w:rsid w:val="00120469"/>
    <w:rsid w:val="00120843"/>
    <w:rsid w:val="00120BF0"/>
    <w:rsid w:val="0012123E"/>
    <w:rsid w:val="00121719"/>
    <w:rsid w:val="001220AE"/>
    <w:rsid w:val="001229DA"/>
    <w:rsid w:val="00122A19"/>
    <w:rsid w:val="001234AF"/>
    <w:rsid w:val="001237C0"/>
    <w:rsid w:val="00123C77"/>
    <w:rsid w:val="001242E8"/>
    <w:rsid w:val="001249C1"/>
    <w:rsid w:val="00124E94"/>
    <w:rsid w:val="00125068"/>
    <w:rsid w:val="00125C2A"/>
    <w:rsid w:val="0012639D"/>
    <w:rsid w:val="00126B15"/>
    <w:rsid w:val="00126C95"/>
    <w:rsid w:val="00126F43"/>
    <w:rsid w:val="0012749E"/>
    <w:rsid w:val="00130065"/>
    <w:rsid w:val="00130260"/>
    <w:rsid w:val="001304E8"/>
    <w:rsid w:val="00130A84"/>
    <w:rsid w:val="00130B00"/>
    <w:rsid w:val="0013110B"/>
    <w:rsid w:val="00131830"/>
    <w:rsid w:val="00132552"/>
    <w:rsid w:val="00132A06"/>
    <w:rsid w:val="00132EDA"/>
    <w:rsid w:val="001333B6"/>
    <w:rsid w:val="00133A06"/>
    <w:rsid w:val="00133AA7"/>
    <w:rsid w:val="00133ED2"/>
    <w:rsid w:val="00134133"/>
    <w:rsid w:val="00134173"/>
    <w:rsid w:val="001344C7"/>
    <w:rsid w:val="00134802"/>
    <w:rsid w:val="00134A66"/>
    <w:rsid w:val="0013507A"/>
    <w:rsid w:val="00135C39"/>
    <w:rsid w:val="00135C7C"/>
    <w:rsid w:val="00135DCE"/>
    <w:rsid w:val="00135F04"/>
    <w:rsid w:val="001370D4"/>
    <w:rsid w:val="00137A59"/>
    <w:rsid w:val="00137C2E"/>
    <w:rsid w:val="00137D0A"/>
    <w:rsid w:val="00137D43"/>
    <w:rsid w:val="00137E84"/>
    <w:rsid w:val="00140237"/>
    <w:rsid w:val="001402CB"/>
    <w:rsid w:val="00140538"/>
    <w:rsid w:val="0014055E"/>
    <w:rsid w:val="001406BB"/>
    <w:rsid w:val="0014085B"/>
    <w:rsid w:val="00141455"/>
    <w:rsid w:val="001419AC"/>
    <w:rsid w:val="00141A15"/>
    <w:rsid w:val="00142892"/>
    <w:rsid w:val="001429CE"/>
    <w:rsid w:val="00142FA2"/>
    <w:rsid w:val="00143256"/>
    <w:rsid w:val="0014348B"/>
    <w:rsid w:val="001434F6"/>
    <w:rsid w:val="00143623"/>
    <w:rsid w:val="0014383D"/>
    <w:rsid w:val="0014384C"/>
    <w:rsid w:val="00143A47"/>
    <w:rsid w:val="00143CE3"/>
    <w:rsid w:val="0014434D"/>
    <w:rsid w:val="00144D99"/>
    <w:rsid w:val="001453BC"/>
    <w:rsid w:val="001456EB"/>
    <w:rsid w:val="001464DC"/>
    <w:rsid w:val="00150420"/>
    <w:rsid w:val="001509BE"/>
    <w:rsid w:val="00150A02"/>
    <w:rsid w:val="00150F5B"/>
    <w:rsid w:val="00150FD5"/>
    <w:rsid w:val="0015162B"/>
    <w:rsid w:val="00151835"/>
    <w:rsid w:val="00151964"/>
    <w:rsid w:val="00151FA7"/>
    <w:rsid w:val="00152802"/>
    <w:rsid w:val="00152860"/>
    <w:rsid w:val="00153022"/>
    <w:rsid w:val="0015316D"/>
    <w:rsid w:val="0015353B"/>
    <w:rsid w:val="00154496"/>
    <w:rsid w:val="00154936"/>
    <w:rsid w:val="0015615D"/>
    <w:rsid w:val="001565D5"/>
    <w:rsid w:val="001566FA"/>
    <w:rsid w:val="00156B9F"/>
    <w:rsid w:val="00156F20"/>
    <w:rsid w:val="001574BE"/>
    <w:rsid w:val="00157C22"/>
    <w:rsid w:val="00157C49"/>
    <w:rsid w:val="00157E1A"/>
    <w:rsid w:val="00157F73"/>
    <w:rsid w:val="00160332"/>
    <w:rsid w:val="001606B8"/>
    <w:rsid w:val="001609FB"/>
    <w:rsid w:val="001617E2"/>
    <w:rsid w:val="00162331"/>
    <w:rsid w:val="001625C5"/>
    <w:rsid w:val="00162A2B"/>
    <w:rsid w:val="00163E9C"/>
    <w:rsid w:val="00164D87"/>
    <w:rsid w:val="00165001"/>
    <w:rsid w:val="0016575A"/>
    <w:rsid w:val="001659CC"/>
    <w:rsid w:val="00165B1D"/>
    <w:rsid w:val="00165B8B"/>
    <w:rsid w:val="00165EDC"/>
    <w:rsid w:val="00165F77"/>
    <w:rsid w:val="00166A6F"/>
    <w:rsid w:val="00166C0E"/>
    <w:rsid w:val="00166CD8"/>
    <w:rsid w:val="00166F73"/>
    <w:rsid w:val="001670CC"/>
    <w:rsid w:val="00167210"/>
    <w:rsid w:val="00167536"/>
    <w:rsid w:val="00167F6F"/>
    <w:rsid w:val="001713AD"/>
    <w:rsid w:val="00171974"/>
    <w:rsid w:val="00171F97"/>
    <w:rsid w:val="00173373"/>
    <w:rsid w:val="001738BD"/>
    <w:rsid w:val="00173B34"/>
    <w:rsid w:val="001741A3"/>
    <w:rsid w:val="00174272"/>
    <w:rsid w:val="00174377"/>
    <w:rsid w:val="00174499"/>
    <w:rsid w:val="001746AB"/>
    <w:rsid w:val="001749EE"/>
    <w:rsid w:val="0017666D"/>
    <w:rsid w:val="0017708C"/>
    <w:rsid w:val="001774A6"/>
    <w:rsid w:val="001775C3"/>
    <w:rsid w:val="00177DA2"/>
    <w:rsid w:val="001816C9"/>
    <w:rsid w:val="001816E9"/>
    <w:rsid w:val="00181DA8"/>
    <w:rsid w:val="00183169"/>
    <w:rsid w:val="0018361B"/>
    <w:rsid w:val="001840B0"/>
    <w:rsid w:val="00184180"/>
    <w:rsid w:val="0018434A"/>
    <w:rsid w:val="0018449B"/>
    <w:rsid w:val="001846D6"/>
    <w:rsid w:val="00184A83"/>
    <w:rsid w:val="0018530C"/>
    <w:rsid w:val="0018586B"/>
    <w:rsid w:val="00185E92"/>
    <w:rsid w:val="001863DE"/>
    <w:rsid w:val="0018653C"/>
    <w:rsid w:val="00186692"/>
    <w:rsid w:val="00190A7A"/>
    <w:rsid w:val="00190B38"/>
    <w:rsid w:val="00190CC1"/>
    <w:rsid w:val="00190F78"/>
    <w:rsid w:val="00191060"/>
    <w:rsid w:val="001914A4"/>
    <w:rsid w:val="001914FB"/>
    <w:rsid w:val="00191CD9"/>
    <w:rsid w:val="00191F18"/>
    <w:rsid w:val="00192192"/>
    <w:rsid w:val="00192BB0"/>
    <w:rsid w:val="00192C83"/>
    <w:rsid w:val="00192E3A"/>
    <w:rsid w:val="00192E72"/>
    <w:rsid w:val="00193095"/>
    <w:rsid w:val="001931CA"/>
    <w:rsid w:val="00193305"/>
    <w:rsid w:val="001935B3"/>
    <w:rsid w:val="00193CAE"/>
    <w:rsid w:val="00193D77"/>
    <w:rsid w:val="001943B6"/>
    <w:rsid w:val="001948F3"/>
    <w:rsid w:val="00194BD9"/>
    <w:rsid w:val="00194C2F"/>
    <w:rsid w:val="00194FFA"/>
    <w:rsid w:val="00195002"/>
    <w:rsid w:val="001951C9"/>
    <w:rsid w:val="0019576B"/>
    <w:rsid w:val="00195DDA"/>
    <w:rsid w:val="00195EC7"/>
    <w:rsid w:val="00196277"/>
    <w:rsid w:val="00196309"/>
    <w:rsid w:val="00196580"/>
    <w:rsid w:val="001966A8"/>
    <w:rsid w:val="00196864"/>
    <w:rsid w:val="00196912"/>
    <w:rsid w:val="00196B3D"/>
    <w:rsid w:val="00196DAA"/>
    <w:rsid w:val="00196F2E"/>
    <w:rsid w:val="00197404"/>
    <w:rsid w:val="00197481"/>
    <w:rsid w:val="00197AE5"/>
    <w:rsid w:val="00197B1E"/>
    <w:rsid w:val="001A0B15"/>
    <w:rsid w:val="001A0E51"/>
    <w:rsid w:val="001A0F10"/>
    <w:rsid w:val="001A0F36"/>
    <w:rsid w:val="001A10F2"/>
    <w:rsid w:val="001A143D"/>
    <w:rsid w:val="001A19CC"/>
    <w:rsid w:val="001A1B78"/>
    <w:rsid w:val="001A1BCD"/>
    <w:rsid w:val="001A211F"/>
    <w:rsid w:val="001A24A1"/>
    <w:rsid w:val="001A26F0"/>
    <w:rsid w:val="001A2B38"/>
    <w:rsid w:val="001A43CA"/>
    <w:rsid w:val="001A477D"/>
    <w:rsid w:val="001A4A9B"/>
    <w:rsid w:val="001A4F19"/>
    <w:rsid w:val="001A586D"/>
    <w:rsid w:val="001A5C24"/>
    <w:rsid w:val="001A604B"/>
    <w:rsid w:val="001A62D4"/>
    <w:rsid w:val="001A670B"/>
    <w:rsid w:val="001A6EBB"/>
    <w:rsid w:val="001A7111"/>
    <w:rsid w:val="001A77E7"/>
    <w:rsid w:val="001A789A"/>
    <w:rsid w:val="001A7BBE"/>
    <w:rsid w:val="001A7C38"/>
    <w:rsid w:val="001B0301"/>
    <w:rsid w:val="001B0419"/>
    <w:rsid w:val="001B0530"/>
    <w:rsid w:val="001B068A"/>
    <w:rsid w:val="001B06B5"/>
    <w:rsid w:val="001B0AE6"/>
    <w:rsid w:val="001B0AE9"/>
    <w:rsid w:val="001B0E98"/>
    <w:rsid w:val="001B13C9"/>
    <w:rsid w:val="001B145A"/>
    <w:rsid w:val="001B22B4"/>
    <w:rsid w:val="001B256F"/>
    <w:rsid w:val="001B2A1F"/>
    <w:rsid w:val="001B2AA0"/>
    <w:rsid w:val="001B2EA2"/>
    <w:rsid w:val="001B31A9"/>
    <w:rsid w:val="001B33DC"/>
    <w:rsid w:val="001B376E"/>
    <w:rsid w:val="001B37F3"/>
    <w:rsid w:val="001B3CD0"/>
    <w:rsid w:val="001B42DA"/>
    <w:rsid w:val="001B4902"/>
    <w:rsid w:val="001B52A4"/>
    <w:rsid w:val="001B60EC"/>
    <w:rsid w:val="001B62B8"/>
    <w:rsid w:val="001B63E9"/>
    <w:rsid w:val="001B69F3"/>
    <w:rsid w:val="001B763C"/>
    <w:rsid w:val="001B7BC1"/>
    <w:rsid w:val="001B7E62"/>
    <w:rsid w:val="001C046A"/>
    <w:rsid w:val="001C0B16"/>
    <w:rsid w:val="001C0C9E"/>
    <w:rsid w:val="001C135B"/>
    <w:rsid w:val="001C15B2"/>
    <w:rsid w:val="001C17B9"/>
    <w:rsid w:val="001C1E79"/>
    <w:rsid w:val="001C2DDB"/>
    <w:rsid w:val="001C308C"/>
    <w:rsid w:val="001C3C65"/>
    <w:rsid w:val="001C4BE2"/>
    <w:rsid w:val="001C4FDC"/>
    <w:rsid w:val="001C5064"/>
    <w:rsid w:val="001C5BFE"/>
    <w:rsid w:val="001C6166"/>
    <w:rsid w:val="001C655C"/>
    <w:rsid w:val="001C65A0"/>
    <w:rsid w:val="001C6CDD"/>
    <w:rsid w:val="001C6D2F"/>
    <w:rsid w:val="001C6FA6"/>
    <w:rsid w:val="001C705E"/>
    <w:rsid w:val="001C7526"/>
    <w:rsid w:val="001C762D"/>
    <w:rsid w:val="001C78B6"/>
    <w:rsid w:val="001D021C"/>
    <w:rsid w:val="001D027D"/>
    <w:rsid w:val="001D0654"/>
    <w:rsid w:val="001D09D4"/>
    <w:rsid w:val="001D1481"/>
    <w:rsid w:val="001D18A8"/>
    <w:rsid w:val="001D18C1"/>
    <w:rsid w:val="001D1971"/>
    <w:rsid w:val="001D232F"/>
    <w:rsid w:val="001D2969"/>
    <w:rsid w:val="001D3647"/>
    <w:rsid w:val="001D3FE2"/>
    <w:rsid w:val="001D437F"/>
    <w:rsid w:val="001D48CA"/>
    <w:rsid w:val="001D5632"/>
    <w:rsid w:val="001D56FD"/>
    <w:rsid w:val="001D5F50"/>
    <w:rsid w:val="001D5F72"/>
    <w:rsid w:val="001D6118"/>
    <w:rsid w:val="001D6252"/>
    <w:rsid w:val="001D708B"/>
    <w:rsid w:val="001D751A"/>
    <w:rsid w:val="001E0BA4"/>
    <w:rsid w:val="001E0F43"/>
    <w:rsid w:val="001E1B4D"/>
    <w:rsid w:val="001E2210"/>
    <w:rsid w:val="001E276B"/>
    <w:rsid w:val="001E42D4"/>
    <w:rsid w:val="001E487E"/>
    <w:rsid w:val="001E4982"/>
    <w:rsid w:val="001E4DF7"/>
    <w:rsid w:val="001E57FA"/>
    <w:rsid w:val="001E5940"/>
    <w:rsid w:val="001E5B01"/>
    <w:rsid w:val="001E5C26"/>
    <w:rsid w:val="001E653D"/>
    <w:rsid w:val="001E664B"/>
    <w:rsid w:val="001E6DAA"/>
    <w:rsid w:val="001E7B84"/>
    <w:rsid w:val="001E7C62"/>
    <w:rsid w:val="001F0937"/>
    <w:rsid w:val="001F0BB7"/>
    <w:rsid w:val="001F0C9C"/>
    <w:rsid w:val="001F12F9"/>
    <w:rsid w:val="001F1728"/>
    <w:rsid w:val="001F18FE"/>
    <w:rsid w:val="001F1BE1"/>
    <w:rsid w:val="001F1C9A"/>
    <w:rsid w:val="001F204C"/>
    <w:rsid w:val="001F22ED"/>
    <w:rsid w:val="001F23A6"/>
    <w:rsid w:val="001F23EE"/>
    <w:rsid w:val="001F27E0"/>
    <w:rsid w:val="001F3053"/>
    <w:rsid w:val="001F3783"/>
    <w:rsid w:val="001F3AEC"/>
    <w:rsid w:val="001F3E3F"/>
    <w:rsid w:val="001F41D5"/>
    <w:rsid w:val="001F553E"/>
    <w:rsid w:val="001F5AAE"/>
    <w:rsid w:val="001F6074"/>
    <w:rsid w:val="001F64AE"/>
    <w:rsid w:val="001F7180"/>
    <w:rsid w:val="001F71F6"/>
    <w:rsid w:val="00200646"/>
    <w:rsid w:val="002008D7"/>
    <w:rsid w:val="00201DAB"/>
    <w:rsid w:val="0020258D"/>
    <w:rsid w:val="0020270C"/>
    <w:rsid w:val="00202804"/>
    <w:rsid w:val="00202B1D"/>
    <w:rsid w:val="00202C11"/>
    <w:rsid w:val="00202DEF"/>
    <w:rsid w:val="00202EFD"/>
    <w:rsid w:val="002034C3"/>
    <w:rsid w:val="00203B6C"/>
    <w:rsid w:val="002048C1"/>
    <w:rsid w:val="00204EA6"/>
    <w:rsid w:val="00205057"/>
    <w:rsid w:val="00205615"/>
    <w:rsid w:val="00205EE3"/>
    <w:rsid w:val="002060F3"/>
    <w:rsid w:val="00206EB2"/>
    <w:rsid w:val="00207505"/>
    <w:rsid w:val="00207BEC"/>
    <w:rsid w:val="00207DB6"/>
    <w:rsid w:val="00207EEC"/>
    <w:rsid w:val="0021126A"/>
    <w:rsid w:val="00211837"/>
    <w:rsid w:val="002118F8"/>
    <w:rsid w:val="00211C53"/>
    <w:rsid w:val="00212916"/>
    <w:rsid w:val="00212A06"/>
    <w:rsid w:val="00212F50"/>
    <w:rsid w:val="00213165"/>
    <w:rsid w:val="0021340C"/>
    <w:rsid w:val="0021377B"/>
    <w:rsid w:val="00213830"/>
    <w:rsid w:val="00213837"/>
    <w:rsid w:val="0021388E"/>
    <w:rsid w:val="00214481"/>
    <w:rsid w:val="00214EBE"/>
    <w:rsid w:val="002159C9"/>
    <w:rsid w:val="00215A35"/>
    <w:rsid w:val="00215D76"/>
    <w:rsid w:val="00215EB4"/>
    <w:rsid w:val="002162F9"/>
    <w:rsid w:val="00216339"/>
    <w:rsid w:val="002163EC"/>
    <w:rsid w:val="002163FE"/>
    <w:rsid w:val="00216486"/>
    <w:rsid w:val="00216899"/>
    <w:rsid w:val="00216C13"/>
    <w:rsid w:val="00217876"/>
    <w:rsid w:val="002179F4"/>
    <w:rsid w:val="002200F4"/>
    <w:rsid w:val="00220490"/>
    <w:rsid w:val="002205D6"/>
    <w:rsid w:val="0022064C"/>
    <w:rsid w:val="00220C69"/>
    <w:rsid w:val="0022149A"/>
    <w:rsid w:val="00221EEE"/>
    <w:rsid w:val="00223015"/>
    <w:rsid w:val="00223274"/>
    <w:rsid w:val="0022329B"/>
    <w:rsid w:val="00223F96"/>
    <w:rsid w:val="00223FA8"/>
    <w:rsid w:val="00224543"/>
    <w:rsid w:val="002246DC"/>
    <w:rsid w:val="0022495F"/>
    <w:rsid w:val="00224E25"/>
    <w:rsid w:val="00225252"/>
    <w:rsid w:val="00225363"/>
    <w:rsid w:val="00225685"/>
    <w:rsid w:val="00225B69"/>
    <w:rsid w:val="00225D54"/>
    <w:rsid w:val="0022606E"/>
    <w:rsid w:val="002262F8"/>
    <w:rsid w:val="00226D7C"/>
    <w:rsid w:val="00227095"/>
    <w:rsid w:val="00230248"/>
    <w:rsid w:val="00230815"/>
    <w:rsid w:val="00231DD7"/>
    <w:rsid w:val="00231EA8"/>
    <w:rsid w:val="0023210C"/>
    <w:rsid w:val="002333C3"/>
    <w:rsid w:val="00233F89"/>
    <w:rsid w:val="002342D0"/>
    <w:rsid w:val="00235457"/>
    <w:rsid w:val="00235A2D"/>
    <w:rsid w:val="00236450"/>
    <w:rsid w:val="00236694"/>
    <w:rsid w:val="00236CA4"/>
    <w:rsid w:val="00236EB3"/>
    <w:rsid w:val="00237997"/>
    <w:rsid w:val="00237F2F"/>
    <w:rsid w:val="002401EA"/>
    <w:rsid w:val="002406E3"/>
    <w:rsid w:val="00240792"/>
    <w:rsid w:val="0024094F"/>
    <w:rsid w:val="00240D3D"/>
    <w:rsid w:val="00240D7D"/>
    <w:rsid w:val="002417BF"/>
    <w:rsid w:val="00241F39"/>
    <w:rsid w:val="0024242D"/>
    <w:rsid w:val="00242A79"/>
    <w:rsid w:val="00242B03"/>
    <w:rsid w:val="00242D9E"/>
    <w:rsid w:val="00242E2B"/>
    <w:rsid w:val="002436B1"/>
    <w:rsid w:val="00244270"/>
    <w:rsid w:val="00244381"/>
    <w:rsid w:val="002445FC"/>
    <w:rsid w:val="00245183"/>
    <w:rsid w:val="002452E8"/>
    <w:rsid w:val="00245447"/>
    <w:rsid w:val="002454A3"/>
    <w:rsid w:val="00245B5B"/>
    <w:rsid w:val="0024629A"/>
    <w:rsid w:val="0024667A"/>
    <w:rsid w:val="00246884"/>
    <w:rsid w:val="002471DC"/>
    <w:rsid w:val="00247F07"/>
    <w:rsid w:val="00247FBF"/>
    <w:rsid w:val="0025031E"/>
    <w:rsid w:val="002505C3"/>
    <w:rsid w:val="00250FC8"/>
    <w:rsid w:val="00251021"/>
    <w:rsid w:val="00251728"/>
    <w:rsid w:val="00251B21"/>
    <w:rsid w:val="00251C78"/>
    <w:rsid w:val="0025235B"/>
    <w:rsid w:val="002524BF"/>
    <w:rsid w:val="00252749"/>
    <w:rsid w:val="00252A05"/>
    <w:rsid w:val="00253DD1"/>
    <w:rsid w:val="00254653"/>
    <w:rsid w:val="00254E89"/>
    <w:rsid w:val="00254F57"/>
    <w:rsid w:val="00255467"/>
    <w:rsid w:val="0025571F"/>
    <w:rsid w:val="00255845"/>
    <w:rsid w:val="0025590A"/>
    <w:rsid w:val="00255BCD"/>
    <w:rsid w:val="0025633A"/>
    <w:rsid w:val="002563E0"/>
    <w:rsid w:val="0025645C"/>
    <w:rsid w:val="002569B8"/>
    <w:rsid w:val="00256BEA"/>
    <w:rsid w:val="00256D3A"/>
    <w:rsid w:val="00256D6A"/>
    <w:rsid w:val="00257554"/>
    <w:rsid w:val="00257B85"/>
    <w:rsid w:val="00257BBD"/>
    <w:rsid w:val="00257EDF"/>
    <w:rsid w:val="00260440"/>
    <w:rsid w:val="002605EF"/>
    <w:rsid w:val="00260CED"/>
    <w:rsid w:val="00261343"/>
    <w:rsid w:val="002614D8"/>
    <w:rsid w:val="00261CB8"/>
    <w:rsid w:val="00261DE8"/>
    <w:rsid w:val="0026222C"/>
    <w:rsid w:val="002629DA"/>
    <w:rsid w:val="00262C00"/>
    <w:rsid w:val="00262C8B"/>
    <w:rsid w:val="00262D13"/>
    <w:rsid w:val="002637DD"/>
    <w:rsid w:val="00263E77"/>
    <w:rsid w:val="00263EFC"/>
    <w:rsid w:val="00264549"/>
    <w:rsid w:val="00264702"/>
    <w:rsid w:val="002649CC"/>
    <w:rsid w:val="00264A8F"/>
    <w:rsid w:val="00264EA7"/>
    <w:rsid w:val="00264EBB"/>
    <w:rsid w:val="002651E3"/>
    <w:rsid w:val="0026574D"/>
    <w:rsid w:val="0026598A"/>
    <w:rsid w:val="00265A28"/>
    <w:rsid w:val="00265B87"/>
    <w:rsid w:val="0026613D"/>
    <w:rsid w:val="0026619B"/>
    <w:rsid w:val="00266366"/>
    <w:rsid w:val="0026649D"/>
    <w:rsid w:val="00266593"/>
    <w:rsid w:val="002667B0"/>
    <w:rsid w:val="002667FE"/>
    <w:rsid w:val="00267479"/>
    <w:rsid w:val="00267A4A"/>
    <w:rsid w:val="00270112"/>
    <w:rsid w:val="00270498"/>
    <w:rsid w:val="002723FB"/>
    <w:rsid w:val="002728F5"/>
    <w:rsid w:val="00272A49"/>
    <w:rsid w:val="00272A83"/>
    <w:rsid w:val="002730AD"/>
    <w:rsid w:val="002740C4"/>
    <w:rsid w:val="00274DA4"/>
    <w:rsid w:val="00274FF3"/>
    <w:rsid w:val="002752C6"/>
    <w:rsid w:val="00275318"/>
    <w:rsid w:val="002754E9"/>
    <w:rsid w:val="00275722"/>
    <w:rsid w:val="00275990"/>
    <w:rsid w:val="00275C03"/>
    <w:rsid w:val="00275C16"/>
    <w:rsid w:val="00275C60"/>
    <w:rsid w:val="00275DB4"/>
    <w:rsid w:val="00275F67"/>
    <w:rsid w:val="00276353"/>
    <w:rsid w:val="00276EAF"/>
    <w:rsid w:val="0027712A"/>
    <w:rsid w:val="00277BB5"/>
    <w:rsid w:val="0028062B"/>
    <w:rsid w:val="0028068F"/>
    <w:rsid w:val="0028097B"/>
    <w:rsid w:val="00280D2D"/>
    <w:rsid w:val="00280E8D"/>
    <w:rsid w:val="002812B3"/>
    <w:rsid w:val="00282346"/>
    <w:rsid w:val="00282476"/>
    <w:rsid w:val="0028258C"/>
    <w:rsid w:val="002828FC"/>
    <w:rsid w:val="00282C53"/>
    <w:rsid w:val="0028375F"/>
    <w:rsid w:val="00283AE6"/>
    <w:rsid w:val="00283E7F"/>
    <w:rsid w:val="00284F68"/>
    <w:rsid w:val="0028538F"/>
    <w:rsid w:val="00285669"/>
    <w:rsid w:val="0028586B"/>
    <w:rsid w:val="00285BF3"/>
    <w:rsid w:val="00285DDD"/>
    <w:rsid w:val="0028650F"/>
    <w:rsid w:val="002876DC"/>
    <w:rsid w:val="002877E4"/>
    <w:rsid w:val="00287E33"/>
    <w:rsid w:val="00290130"/>
    <w:rsid w:val="0029078C"/>
    <w:rsid w:val="00290B53"/>
    <w:rsid w:val="00291F71"/>
    <w:rsid w:val="0029278E"/>
    <w:rsid w:val="002928FF"/>
    <w:rsid w:val="00292B96"/>
    <w:rsid w:val="00292DD5"/>
    <w:rsid w:val="002931D2"/>
    <w:rsid w:val="002931DE"/>
    <w:rsid w:val="00293376"/>
    <w:rsid w:val="0029346D"/>
    <w:rsid w:val="00294547"/>
    <w:rsid w:val="002962E3"/>
    <w:rsid w:val="00297307"/>
    <w:rsid w:val="00297375"/>
    <w:rsid w:val="002977C8"/>
    <w:rsid w:val="00297A7B"/>
    <w:rsid w:val="002A0574"/>
    <w:rsid w:val="002A092C"/>
    <w:rsid w:val="002A0CC6"/>
    <w:rsid w:val="002A15CE"/>
    <w:rsid w:val="002A1E58"/>
    <w:rsid w:val="002A261E"/>
    <w:rsid w:val="002A2E94"/>
    <w:rsid w:val="002A3179"/>
    <w:rsid w:val="002A3298"/>
    <w:rsid w:val="002A379F"/>
    <w:rsid w:val="002A3923"/>
    <w:rsid w:val="002A3ADA"/>
    <w:rsid w:val="002A3C3E"/>
    <w:rsid w:val="002A3DE7"/>
    <w:rsid w:val="002A3F24"/>
    <w:rsid w:val="002A4456"/>
    <w:rsid w:val="002A476F"/>
    <w:rsid w:val="002A4F49"/>
    <w:rsid w:val="002A4FAC"/>
    <w:rsid w:val="002A573F"/>
    <w:rsid w:val="002A57BB"/>
    <w:rsid w:val="002A62CA"/>
    <w:rsid w:val="002A6CD5"/>
    <w:rsid w:val="002A7127"/>
    <w:rsid w:val="002A7297"/>
    <w:rsid w:val="002B0902"/>
    <w:rsid w:val="002B0C50"/>
    <w:rsid w:val="002B118D"/>
    <w:rsid w:val="002B1723"/>
    <w:rsid w:val="002B2B42"/>
    <w:rsid w:val="002B2D16"/>
    <w:rsid w:val="002B2E19"/>
    <w:rsid w:val="002B3173"/>
    <w:rsid w:val="002B39E6"/>
    <w:rsid w:val="002B3A50"/>
    <w:rsid w:val="002B3D20"/>
    <w:rsid w:val="002B3FD9"/>
    <w:rsid w:val="002B4060"/>
    <w:rsid w:val="002B50C8"/>
    <w:rsid w:val="002B5FB3"/>
    <w:rsid w:val="002B6D4A"/>
    <w:rsid w:val="002B719F"/>
    <w:rsid w:val="002B75F7"/>
    <w:rsid w:val="002B78BB"/>
    <w:rsid w:val="002C0389"/>
    <w:rsid w:val="002C0882"/>
    <w:rsid w:val="002C0BD1"/>
    <w:rsid w:val="002C18CA"/>
    <w:rsid w:val="002C2290"/>
    <w:rsid w:val="002C3324"/>
    <w:rsid w:val="002C34C4"/>
    <w:rsid w:val="002C3CCB"/>
    <w:rsid w:val="002C4105"/>
    <w:rsid w:val="002C41ED"/>
    <w:rsid w:val="002C44A8"/>
    <w:rsid w:val="002C4574"/>
    <w:rsid w:val="002C45B3"/>
    <w:rsid w:val="002C4F61"/>
    <w:rsid w:val="002C551F"/>
    <w:rsid w:val="002C5859"/>
    <w:rsid w:val="002C59CB"/>
    <w:rsid w:val="002C5BA5"/>
    <w:rsid w:val="002C5BD1"/>
    <w:rsid w:val="002C68C4"/>
    <w:rsid w:val="002C693E"/>
    <w:rsid w:val="002C7213"/>
    <w:rsid w:val="002C75F8"/>
    <w:rsid w:val="002C768A"/>
    <w:rsid w:val="002C7759"/>
    <w:rsid w:val="002C7766"/>
    <w:rsid w:val="002C7816"/>
    <w:rsid w:val="002C7F25"/>
    <w:rsid w:val="002D088A"/>
    <w:rsid w:val="002D1A57"/>
    <w:rsid w:val="002D2068"/>
    <w:rsid w:val="002D2182"/>
    <w:rsid w:val="002D2251"/>
    <w:rsid w:val="002D22B3"/>
    <w:rsid w:val="002D29BB"/>
    <w:rsid w:val="002D2D8A"/>
    <w:rsid w:val="002D2E57"/>
    <w:rsid w:val="002D2FD3"/>
    <w:rsid w:val="002D3433"/>
    <w:rsid w:val="002D3951"/>
    <w:rsid w:val="002D3B71"/>
    <w:rsid w:val="002D4645"/>
    <w:rsid w:val="002D49E5"/>
    <w:rsid w:val="002D502A"/>
    <w:rsid w:val="002D50D6"/>
    <w:rsid w:val="002D55A9"/>
    <w:rsid w:val="002D5C3F"/>
    <w:rsid w:val="002D648D"/>
    <w:rsid w:val="002D6F1B"/>
    <w:rsid w:val="002D7E85"/>
    <w:rsid w:val="002D7FDB"/>
    <w:rsid w:val="002E02E6"/>
    <w:rsid w:val="002E04EB"/>
    <w:rsid w:val="002E0DA3"/>
    <w:rsid w:val="002E1001"/>
    <w:rsid w:val="002E13C0"/>
    <w:rsid w:val="002E2526"/>
    <w:rsid w:val="002E2BC3"/>
    <w:rsid w:val="002E2EE7"/>
    <w:rsid w:val="002E307C"/>
    <w:rsid w:val="002E3420"/>
    <w:rsid w:val="002E36C4"/>
    <w:rsid w:val="002E3B6E"/>
    <w:rsid w:val="002E3FAB"/>
    <w:rsid w:val="002E4922"/>
    <w:rsid w:val="002E4D92"/>
    <w:rsid w:val="002E4DDC"/>
    <w:rsid w:val="002E50A3"/>
    <w:rsid w:val="002E588E"/>
    <w:rsid w:val="002E5E28"/>
    <w:rsid w:val="002E600C"/>
    <w:rsid w:val="002E648E"/>
    <w:rsid w:val="002E66A2"/>
    <w:rsid w:val="002E7918"/>
    <w:rsid w:val="002E7C0E"/>
    <w:rsid w:val="002F0034"/>
    <w:rsid w:val="002F0F77"/>
    <w:rsid w:val="002F116D"/>
    <w:rsid w:val="002F129C"/>
    <w:rsid w:val="002F12B2"/>
    <w:rsid w:val="002F1352"/>
    <w:rsid w:val="002F1A34"/>
    <w:rsid w:val="002F25CA"/>
    <w:rsid w:val="002F3111"/>
    <w:rsid w:val="002F3F38"/>
    <w:rsid w:val="002F4214"/>
    <w:rsid w:val="002F51A8"/>
    <w:rsid w:val="002F5705"/>
    <w:rsid w:val="002F5E66"/>
    <w:rsid w:val="002F5F81"/>
    <w:rsid w:val="002F63E9"/>
    <w:rsid w:val="002F693B"/>
    <w:rsid w:val="002F6C24"/>
    <w:rsid w:val="002F6D82"/>
    <w:rsid w:val="002F7534"/>
    <w:rsid w:val="002F76C4"/>
    <w:rsid w:val="002F7790"/>
    <w:rsid w:val="002F7DBF"/>
    <w:rsid w:val="002F7F07"/>
    <w:rsid w:val="002F7F4A"/>
    <w:rsid w:val="0030010A"/>
    <w:rsid w:val="0030019D"/>
    <w:rsid w:val="0030024F"/>
    <w:rsid w:val="00300A7E"/>
    <w:rsid w:val="00300A9F"/>
    <w:rsid w:val="00300C99"/>
    <w:rsid w:val="00301020"/>
    <w:rsid w:val="00301572"/>
    <w:rsid w:val="00301660"/>
    <w:rsid w:val="00302F2B"/>
    <w:rsid w:val="00302FF3"/>
    <w:rsid w:val="003039C3"/>
    <w:rsid w:val="00304BFA"/>
    <w:rsid w:val="00305148"/>
    <w:rsid w:val="0030535A"/>
    <w:rsid w:val="0030574F"/>
    <w:rsid w:val="003058DC"/>
    <w:rsid w:val="00305EAB"/>
    <w:rsid w:val="00310040"/>
    <w:rsid w:val="003107B5"/>
    <w:rsid w:val="003108D5"/>
    <w:rsid w:val="00310BD3"/>
    <w:rsid w:val="00310EFE"/>
    <w:rsid w:val="0031116C"/>
    <w:rsid w:val="00311474"/>
    <w:rsid w:val="0031168D"/>
    <w:rsid w:val="00311F96"/>
    <w:rsid w:val="0031238A"/>
    <w:rsid w:val="00312601"/>
    <w:rsid w:val="00312A7B"/>
    <w:rsid w:val="00312DA6"/>
    <w:rsid w:val="00313016"/>
    <w:rsid w:val="00313127"/>
    <w:rsid w:val="0031371D"/>
    <w:rsid w:val="00314487"/>
    <w:rsid w:val="00314553"/>
    <w:rsid w:val="00314642"/>
    <w:rsid w:val="00315580"/>
    <w:rsid w:val="00316537"/>
    <w:rsid w:val="0031680D"/>
    <w:rsid w:val="00317DAD"/>
    <w:rsid w:val="0032025C"/>
    <w:rsid w:val="00320C87"/>
    <w:rsid w:val="00320EF1"/>
    <w:rsid w:val="00320F36"/>
    <w:rsid w:val="00321054"/>
    <w:rsid w:val="00321070"/>
    <w:rsid w:val="003213BA"/>
    <w:rsid w:val="003225A7"/>
    <w:rsid w:val="00322A9A"/>
    <w:rsid w:val="0032417F"/>
    <w:rsid w:val="003241CD"/>
    <w:rsid w:val="00324F06"/>
    <w:rsid w:val="0032558E"/>
    <w:rsid w:val="003257F3"/>
    <w:rsid w:val="00325BD2"/>
    <w:rsid w:val="00325CB1"/>
    <w:rsid w:val="00326367"/>
    <w:rsid w:val="0032673A"/>
    <w:rsid w:val="00326847"/>
    <w:rsid w:val="003278B9"/>
    <w:rsid w:val="00327AE5"/>
    <w:rsid w:val="00327FFA"/>
    <w:rsid w:val="00330312"/>
    <w:rsid w:val="00331844"/>
    <w:rsid w:val="0033190F"/>
    <w:rsid w:val="00331A78"/>
    <w:rsid w:val="00331D29"/>
    <w:rsid w:val="0033213F"/>
    <w:rsid w:val="003326BC"/>
    <w:rsid w:val="00332A83"/>
    <w:rsid w:val="00332A9D"/>
    <w:rsid w:val="0033354C"/>
    <w:rsid w:val="00333A3C"/>
    <w:rsid w:val="003342AA"/>
    <w:rsid w:val="00334FF0"/>
    <w:rsid w:val="003354E7"/>
    <w:rsid w:val="00335AC9"/>
    <w:rsid w:val="00335EFA"/>
    <w:rsid w:val="00336F26"/>
    <w:rsid w:val="00337CFE"/>
    <w:rsid w:val="00337D30"/>
    <w:rsid w:val="00337E01"/>
    <w:rsid w:val="003400C5"/>
    <w:rsid w:val="00341C14"/>
    <w:rsid w:val="00341F88"/>
    <w:rsid w:val="00342886"/>
    <w:rsid w:val="00342A67"/>
    <w:rsid w:val="00343D9C"/>
    <w:rsid w:val="00344F3D"/>
    <w:rsid w:val="00344F82"/>
    <w:rsid w:val="00345ABA"/>
    <w:rsid w:val="00345E3B"/>
    <w:rsid w:val="00345ED7"/>
    <w:rsid w:val="00346B10"/>
    <w:rsid w:val="00346F50"/>
    <w:rsid w:val="00346F91"/>
    <w:rsid w:val="003473B6"/>
    <w:rsid w:val="003478C4"/>
    <w:rsid w:val="00347973"/>
    <w:rsid w:val="00347A18"/>
    <w:rsid w:val="00347E11"/>
    <w:rsid w:val="00350E26"/>
    <w:rsid w:val="00350E87"/>
    <w:rsid w:val="003510FB"/>
    <w:rsid w:val="003512A9"/>
    <w:rsid w:val="00351426"/>
    <w:rsid w:val="00351A0D"/>
    <w:rsid w:val="003527F9"/>
    <w:rsid w:val="00352830"/>
    <w:rsid w:val="00352A65"/>
    <w:rsid w:val="003530E5"/>
    <w:rsid w:val="0035322C"/>
    <w:rsid w:val="003532E1"/>
    <w:rsid w:val="00353535"/>
    <w:rsid w:val="00353B7E"/>
    <w:rsid w:val="00353C59"/>
    <w:rsid w:val="00353C8E"/>
    <w:rsid w:val="00354092"/>
    <w:rsid w:val="0035475C"/>
    <w:rsid w:val="003548BF"/>
    <w:rsid w:val="00354C54"/>
    <w:rsid w:val="00354EA5"/>
    <w:rsid w:val="00355623"/>
    <w:rsid w:val="00355F2D"/>
    <w:rsid w:val="00356134"/>
    <w:rsid w:val="003566AE"/>
    <w:rsid w:val="00356893"/>
    <w:rsid w:val="00356A51"/>
    <w:rsid w:val="003573DD"/>
    <w:rsid w:val="003578F9"/>
    <w:rsid w:val="003579BB"/>
    <w:rsid w:val="00357EDD"/>
    <w:rsid w:val="00360380"/>
    <w:rsid w:val="0036068C"/>
    <w:rsid w:val="00360798"/>
    <w:rsid w:val="00360FF0"/>
    <w:rsid w:val="003614AB"/>
    <w:rsid w:val="003614B3"/>
    <w:rsid w:val="00362768"/>
    <w:rsid w:val="00362D37"/>
    <w:rsid w:val="00363942"/>
    <w:rsid w:val="00363DAB"/>
    <w:rsid w:val="00364157"/>
    <w:rsid w:val="003645E6"/>
    <w:rsid w:val="0036488D"/>
    <w:rsid w:val="00364BF7"/>
    <w:rsid w:val="00364D06"/>
    <w:rsid w:val="003655E0"/>
    <w:rsid w:val="00365779"/>
    <w:rsid w:val="00365A6B"/>
    <w:rsid w:val="00365D7E"/>
    <w:rsid w:val="00365E4F"/>
    <w:rsid w:val="00366586"/>
    <w:rsid w:val="0036682A"/>
    <w:rsid w:val="00366CB8"/>
    <w:rsid w:val="00370648"/>
    <w:rsid w:val="0037072F"/>
    <w:rsid w:val="00370F36"/>
    <w:rsid w:val="0037148F"/>
    <w:rsid w:val="00371B0C"/>
    <w:rsid w:val="00371C8D"/>
    <w:rsid w:val="00371FBC"/>
    <w:rsid w:val="00372482"/>
    <w:rsid w:val="003725DA"/>
    <w:rsid w:val="00372656"/>
    <w:rsid w:val="00372BC5"/>
    <w:rsid w:val="00373DB1"/>
    <w:rsid w:val="00373F15"/>
    <w:rsid w:val="003750F6"/>
    <w:rsid w:val="00375171"/>
    <w:rsid w:val="00375B5C"/>
    <w:rsid w:val="00376532"/>
    <w:rsid w:val="00376F95"/>
    <w:rsid w:val="003770AA"/>
    <w:rsid w:val="003771A9"/>
    <w:rsid w:val="00377275"/>
    <w:rsid w:val="00377374"/>
    <w:rsid w:val="003779B2"/>
    <w:rsid w:val="003802E7"/>
    <w:rsid w:val="003808DC"/>
    <w:rsid w:val="003810BD"/>
    <w:rsid w:val="003810CA"/>
    <w:rsid w:val="00381F1C"/>
    <w:rsid w:val="0038202D"/>
    <w:rsid w:val="0038232C"/>
    <w:rsid w:val="003827B5"/>
    <w:rsid w:val="00382C3A"/>
    <w:rsid w:val="00382C95"/>
    <w:rsid w:val="00382CB3"/>
    <w:rsid w:val="00383BBD"/>
    <w:rsid w:val="0038479D"/>
    <w:rsid w:val="00384988"/>
    <w:rsid w:val="0038515B"/>
    <w:rsid w:val="003851FC"/>
    <w:rsid w:val="00385759"/>
    <w:rsid w:val="00386131"/>
    <w:rsid w:val="00386272"/>
    <w:rsid w:val="003864FA"/>
    <w:rsid w:val="00386C20"/>
    <w:rsid w:val="00386D2C"/>
    <w:rsid w:val="0038747A"/>
    <w:rsid w:val="0038776B"/>
    <w:rsid w:val="00390376"/>
    <w:rsid w:val="00390398"/>
    <w:rsid w:val="00390431"/>
    <w:rsid w:val="00390469"/>
    <w:rsid w:val="00390667"/>
    <w:rsid w:val="00390ED6"/>
    <w:rsid w:val="00391ACB"/>
    <w:rsid w:val="00391CDC"/>
    <w:rsid w:val="00391CE6"/>
    <w:rsid w:val="00392606"/>
    <w:rsid w:val="00392706"/>
    <w:rsid w:val="00392FC3"/>
    <w:rsid w:val="003932CD"/>
    <w:rsid w:val="00393A67"/>
    <w:rsid w:val="003943BE"/>
    <w:rsid w:val="003944A5"/>
    <w:rsid w:val="003944FC"/>
    <w:rsid w:val="003948BC"/>
    <w:rsid w:val="00394A87"/>
    <w:rsid w:val="00394FF3"/>
    <w:rsid w:val="00395865"/>
    <w:rsid w:val="003958A7"/>
    <w:rsid w:val="00396345"/>
    <w:rsid w:val="003973BB"/>
    <w:rsid w:val="00397ADC"/>
    <w:rsid w:val="00397D15"/>
    <w:rsid w:val="00397D49"/>
    <w:rsid w:val="003A01D6"/>
    <w:rsid w:val="003A07CF"/>
    <w:rsid w:val="003A0D85"/>
    <w:rsid w:val="003A11E7"/>
    <w:rsid w:val="003A1344"/>
    <w:rsid w:val="003A1D6D"/>
    <w:rsid w:val="003A1E19"/>
    <w:rsid w:val="003A1EE5"/>
    <w:rsid w:val="003A2B99"/>
    <w:rsid w:val="003A30F1"/>
    <w:rsid w:val="003A321A"/>
    <w:rsid w:val="003A35D0"/>
    <w:rsid w:val="003A35F0"/>
    <w:rsid w:val="003A3E2B"/>
    <w:rsid w:val="003A42BC"/>
    <w:rsid w:val="003A50D5"/>
    <w:rsid w:val="003A5503"/>
    <w:rsid w:val="003A593A"/>
    <w:rsid w:val="003A6150"/>
    <w:rsid w:val="003A61E9"/>
    <w:rsid w:val="003A6587"/>
    <w:rsid w:val="003A6836"/>
    <w:rsid w:val="003A7035"/>
    <w:rsid w:val="003A7FA3"/>
    <w:rsid w:val="003B065F"/>
    <w:rsid w:val="003B0926"/>
    <w:rsid w:val="003B0CBF"/>
    <w:rsid w:val="003B0CC9"/>
    <w:rsid w:val="003B0F86"/>
    <w:rsid w:val="003B10E4"/>
    <w:rsid w:val="003B17D2"/>
    <w:rsid w:val="003B1A89"/>
    <w:rsid w:val="003B1D09"/>
    <w:rsid w:val="003B256F"/>
    <w:rsid w:val="003B2823"/>
    <w:rsid w:val="003B2856"/>
    <w:rsid w:val="003B30A4"/>
    <w:rsid w:val="003B34E3"/>
    <w:rsid w:val="003B38C2"/>
    <w:rsid w:val="003B3B8E"/>
    <w:rsid w:val="003B4071"/>
    <w:rsid w:val="003B5E5D"/>
    <w:rsid w:val="003B64E9"/>
    <w:rsid w:val="003B69CF"/>
    <w:rsid w:val="003B7597"/>
    <w:rsid w:val="003B7BB9"/>
    <w:rsid w:val="003B7D4C"/>
    <w:rsid w:val="003C00C8"/>
    <w:rsid w:val="003C1461"/>
    <w:rsid w:val="003C14C4"/>
    <w:rsid w:val="003C19AC"/>
    <w:rsid w:val="003C1ADC"/>
    <w:rsid w:val="003C21D1"/>
    <w:rsid w:val="003C22E1"/>
    <w:rsid w:val="003C2553"/>
    <w:rsid w:val="003C2823"/>
    <w:rsid w:val="003C2CB4"/>
    <w:rsid w:val="003C2F4A"/>
    <w:rsid w:val="003C2FCB"/>
    <w:rsid w:val="003C4122"/>
    <w:rsid w:val="003C41C8"/>
    <w:rsid w:val="003C4587"/>
    <w:rsid w:val="003C4ABA"/>
    <w:rsid w:val="003C4E7E"/>
    <w:rsid w:val="003C6217"/>
    <w:rsid w:val="003C622F"/>
    <w:rsid w:val="003C68B4"/>
    <w:rsid w:val="003C6B4A"/>
    <w:rsid w:val="003C6C8E"/>
    <w:rsid w:val="003C6CBE"/>
    <w:rsid w:val="003C6CC2"/>
    <w:rsid w:val="003C6E82"/>
    <w:rsid w:val="003C709F"/>
    <w:rsid w:val="003C7DDE"/>
    <w:rsid w:val="003C7EBC"/>
    <w:rsid w:val="003C7FE6"/>
    <w:rsid w:val="003D0320"/>
    <w:rsid w:val="003D03D2"/>
    <w:rsid w:val="003D044D"/>
    <w:rsid w:val="003D05DE"/>
    <w:rsid w:val="003D0B6B"/>
    <w:rsid w:val="003D11E8"/>
    <w:rsid w:val="003D18B6"/>
    <w:rsid w:val="003D29F1"/>
    <w:rsid w:val="003D2AA2"/>
    <w:rsid w:val="003D30FB"/>
    <w:rsid w:val="003D3858"/>
    <w:rsid w:val="003D38C4"/>
    <w:rsid w:val="003D4305"/>
    <w:rsid w:val="003D5BD1"/>
    <w:rsid w:val="003D5C83"/>
    <w:rsid w:val="003D66AA"/>
    <w:rsid w:val="003D7292"/>
    <w:rsid w:val="003D72F0"/>
    <w:rsid w:val="003D786E"/>
    <w:rsid w:val="003E04E3"/>
    <w:rsid w:val="003E06DD"/>
    <w:rsid w:val="003E08E7"/>
    <w:rsid w:val="003E137F"/>
    <w:rsid w:val="003E13A7"/>
    <w:rsid w:val="003E14B2"/>
    <w:rsid w:val="003E1527"/>
    <w:rsid w:val="003E198F"/>
    <w:rsid w:val="003E2873"/>
    <w:rsid w:val="003E2CEA"/>
    <w:rsid w:val="003E2F3C"/>
    <w:rsid w:val="003E3A94"/>
    <w:rsid w:val="003E3E23"/>
    <w:rsid w:val="003E42F8"/>
    <w:rsid w:val="003E476D"/>
    <w:rsid w:val="003E4E08"/>
    <w:rsid w:val="003E5140"/>
    <w:rsid w:val="003E55C6"/>
    <w:rsid w:val="003E5FA1"/>
    <w:rsid w:val="003E6D99"/>
    <w:rsid w:val="003E766D"/>
    <w:rsid w:val="003E7931"/>
    <w:rsid w:val="003F0FD1"/>
    <w:rsid w:val="003F1E73"/>
    <w:rsid w:val="003F253F"/>
    <w:rsid w:val="003F30AF"/>
    <w:rsid w:val="003F4636"/>
    <w:rsid w:val="003F48D4"/>
    <w:rsid w:val="003F49A4"/>
    <w:rsid w:val="003F4BBC"/>
    <w:rsid w:val="003F4BCA"/>
    <w:rsid w:val="003F4E2F"/>
    <w:rsid w:val="003F6ADB"/>
    <w:rsid w:val="003F7894"/>
    <w:rsid w:val="003F7CB5"/>
    <w:rsid w:val="003F7D03"/>
    <w:rsid w:val="003F7F38"/>
    <w:rsid w:val="00400FD4"/>
    <w:rsid w:val="0040123F"/>
    <w:rsid w:val="00401CB5"/>
    <w:rsid w:val="00401FC1"/>
    <w:rsid w:val="004023A9"/>
    <w:rsid w:val="004026E4"/>
    <w:rsid w:val="00402C97"/>
    <w:rsid w:val="00402EBB"/>
    <w:rsid w:val="00402F20"/>
    <w:rsid w:val="00403649"/>
    <w:rsid w:val="00403A17"/>
    <w:rsid w:val="00403E12"/>
    <w:rsid w:val="00404236"/>
    <w:rsid w:val="00404791"/>
    <w:rsid w:val="004048A8"/>
    <w:rsid w:val="0040531C"/>
    <w:rsid w:val="00406439"/>
    <w:rsid w:val="00406C15"/>
    <w:rsid w:val="0040754A"/>
    <w:rsid w:val="00410155"/>
    <w:rsid w:val="004108C4"/>
    <w:rsid w:val="00412111"/>
    <w:rsid w:val="004127BF"/>
    <w:rsid w:val="00412DEB"/>
    <w:rsid w:val="00412DFB"/>
    <w:rsid w:val="00412EBE"/>
    <w:rsid w:val="00412F31"/>
    <w:rsid w:val="004137CD"/>
    <w:rsid w:val="0041417B"/>
    <w:rsid w:val="0041429B"/>
    <w:rsid w:val="004144E5"/>
    <w:rsid w:val="00414B2D"/>
    <w:rsid w:val="00415616"/>
    <w:rsid w:val="00415AB1"/>
    <w:rsid w:val="00415D7A"/>
    <w:rsid w:val="004163BB"/>
    <w:rsid w:val="00417225"/>
    <w:rsid w:val="0042119C"/>
    <w:rsid w:val="00421D34"/>
    <w:rsid w:val="004225FA"/>
    <w:rsid w:val="004226AB"/>
    <w:rsid w:val="00422C22"/>
    <w:rsid w:val="00422EE2"/>
    <w:rsid w:val="0042331A"/>
    <w:rsid w:val="0042337B"/>
    <w:rsid w:val="00423779"/>
    <w:rsid w:val="00424472"/>
    <w:rsid w:val="00424A8A"/>
    <w:rsid w:val="00424C70"/>
    <w:rsid w:val="00425272"/>
    <w:rsid w:val="00425A4A"/>
    <w:rsid w:val="00425BB6"/>
    <w:rsid w:val="00425D0B"/>
    <w:rsid w:val="0042615B"/>
    <w:rsid w:val="00427416"/>
    <w:rsid w:val="00427710"/>
    <w:rsid w:val="004279F8"/>
    <w:rsid w:val="00427D50"/>
    <w:rsid w:val="00427F4E"/>
    <w:rsid w:val="0043086C"/>
    <w:rsid w:val="00430921"/>
    <w:rsid w:val="00430A2E"/>
    <w:rsid w:val="00430AB2"/>
    <w:rsid w:val="00430C50"/>
    <w:rsid w:val="00431D95"/>
    <w:rsid w:val="004323E9"/>
    <w:rsid w:val="00432670"/>
    <w:rsid w:val="00432AC2"/>
    <w:rsid w:val="00432B91"/>
    <w:rsid w:val="00432CDD"/>
    <w:rsid w:val="00432CF5"/>
    <w:rsid w:val="00433081"/>
    <w:rsid w:val="004330BB"/>
    <w:rsid w:val="00433680"/>
    <w:rsid w:val="00434362"/>
    <w:rsid w:val="00434885"/>
    <w:rsid w:val="00434A8F"/>
    <w:rsid w:val="00434BBE"/>
    <w:rsid w:val="00434D82"/>
    <w:rsid w:val="00434F79"/>
    <w:rsid w:val="004353AD"/>
    <w:rsid w:val="00435963"/>
    <w:rsid w:val="0043603F"/>
    <w:rsid w:val="004361DA"/>
    <w:rsid w:val="004363EE"/>
    <w:rsid w:val="00436942"/>
    <w:rsid w:val="00436D3D"/>
    <w:rsid w:val="0043784C"/>
    <w:rsid w:val="00437D77"/>
    <w:rsid w:val="00441105"/>
    <w:rsid w:val="00441B98"/>
    <w:rsid w:val="0044219E"/>
    <w:rsid w:val="004422E2"/>
    <w:rsid w:val="00442A69"/>
    <w:rsid w:val="00443103"/>
    <w:rsid w:val="00443C7A"/>
    <w:rsid w:val="00443FEF"/>
    <w:rsid w:val="004443CC"/>
    <w:rsid w:val="00444629"/>
    <w:rsid w:val="004447AC"/>
    <w:rsid w:val="00444C3A"/>
    <w:rsid w:val="0044532B"/>
    <w:rsid w:val="00445837"/>
    <w:rsid w:val="0044609E"/>
    <w:rsid w:val="004465D4"/>
    <w:rsid w:val="00446DB7"/>
    <w:rsid w:val="00447482"/>
    <w:rsid w:val="004474F6"/>
    <w:rsid w:val="00450AC9"/>
    <w:rsid w:val="00450C35"/>
    <w:rsid w:val="00451B5D"/>
    <w:rsid w:val="00451FEA"/>
    <w:rsid w:val="00452246"/>
    <w:rsid w:val="00452638"/>
    <w:rsid w:val="00452783"/>
    <w:rsid w:val="00452DAF"/>
    <w:rsid w:val="0045313F"/>
    <w:rsid w:val="00453BC5"/>
    <w:rsid w:val="004541D6"/>
    <w:rsid w:val="0045496F"/>
    <w:rsid w:val="00454C28"/>
    <w:rsid w:val="00454EA0"/>
    <w:rsid w:val="00455000"/>
    <w:rsid w:val="0045552D"/>
    <w:rsid w:val="00455B37"/>
    <w:rsid w:val="0045614F"/>
    <w:rsid w:val="0045679C"/>
    <w:rsid w:val="00457109"/>
    <w:rsid w:val="00457B36"/>
    <w:rsid w:val="00457EBE"/>
    <w:rsid w:val="004604CC"/>
    <w:rsid w:val="00460B66"/>
    <w:rsid w:val="00460D25"/>
    <w:rsid w:val="00461083"/>
    <w:rsid w:val="00461D46"/>
    <w:rsid w:val="00461F02"/>
    <w:rsid w:val="0046200B"/>
    <w:rsid w:val="00462187"/>
    <w:rsid w:val="00462636"/>
    <w:rsid w:val="00462893"/>
    <w:rsid w:val="0046459F"/>
    <w:rsid w:val="0046468D"/>
    <w:rsid w:val="004651D3"/>
    <w:rsid w:val="00465378"/>
    <w:rsid w:val="00465587"/>
    <w:rsid w:val="0046583A"/>
    <w:rsid w:val="00465F20"/>
    <w:rsid w:val="00466044"/>
    <w:rsid w:val="00466963"/>
    <w:rsid w:val="00466C3D"/>
    <w:rsid w:val="00466E5E"/>
    <w:rsid w:val="00466F14"/>
    <w:rsid w:val="004678AB"/>
    <w:rsid w:val="00467FDA"/>
    <w:rsid w:val="00470078"/>
    <w:rsid w:val="0047021A"/>
    <w:rsid w:val="004706AB"/>
    <w:rsid w:val="004711A8"/>
    <w:rsid w:val="0047130C"/>
    <w:rsid w:val="00471477"/>
    <w:rsid w:val="00471E3D"/>
    <w:rsid w:val="004726D0"/>
    <w:rsid w:val="00472BA9"/>
    <w:rsid w:val="00473003"/>
    <w:rsid w:val="00473891"/>
    <w:rsid w:val="0047437B"/>
    <w:rsid w:val="004745E0"/>
    <w:rsid w:val="00475465"/>
    <w:rsid w:val="00475538"/>
    <w:rsid w:val="00475BF6"/>
    <w:rsid w:val="00475F0D"/>
    <w:rsid w:val="004761AC"/>
    <w:rsid w:val="00476477"/>
    <w:rsid w:val="0047654D"/>
    <w:rsid w:val="00476EF4"/>
    <w:rsid w:val="004779D2"/>
    <w:rsid w:val="00480828"/>
    <w:rsid w:val="004808A5"/>
    <w:rsid w:val="0048115E"/>
    <w:rsid w:val="004812B2"/>
    <w:rsid w:val="00481456"/>
    <w:rsid w:val="00482D19"/>
    <w:rsid w:val="00483512"/>
    <w:rsid w:val="00483684"/>
    <w:rsid w:val="0048374F"/>
    <w:rsid w:val="00483751"/>
    <w:rsid w:val="00483888"/>
    <w:rsid w:val="004839B0"/>
    <w:rsid w:val="0048475C"/>
    <w:rsid w:val="00484917"/>
    <w:rsid w:val="00484A68"/>
    <w:rsid w:val="00484EF8"/>
    <w:rsid w:val="00485BE1"/>
    <w:rsid w:val="00485D2F"/>
    <w:rsid w:val="004865EE"/>
    <w:rsid w:val="004866DA"/>
    <w:rsid w:val="00486DD3"/>
    <w:rsid w:val="00486F16"/>
    <w:rsid w:val="004873FB"/>
    <w:rsid w:val="00487419"/>
    <w:rsid w:val="0048795D"/>
    <w:rsid w:val="00487FE3"/>
    <w:rsid w:val="00490415"/>
    <w:rsid w:val="00490FD8"/>
    <w:rsid w:val="004914E2"/>
    <w:rsid w:val="004916A8"/>
    <w:rsid w:val="00491A41"/>
    <w:rsid w:val="004921C6"/>
    <w:rsid w:val="0049237A"/>
    <w:rsid w:val="004929F9"/>
    <w:rsid w:val="00493AD9"/>
    <w:rsid w:val="00493ECE"/>
    <w:rsid w:val="004946D0"/>
    <w:rsid w:val="00494A6C"/>
    <w:rsid w:val="00494EFA"/>
    <w:rsid w:val="00494F7B"/>
    <w:rsid w:val="004951AF"/>
    <w:rsid w:val="00495220"/>
    <w:rsid w:val="00495D36"/>
    <w:rsid w:val="00495EA4"/>
    <w:rsid w:val="004967DD"/>
    <w:rsid w:val="00496BD8"/>
    <w:rsid w:val="00496D69"/>
    <w:rsid w:val="00496F1B"/>
    <w:rsid w:val="004976F2"/>
    <w:rsid w:val="004A0FD9"/>
    <w:rsid w:val="004A23FD"/>
    <w:rsid w:val="004A26B9"/>
    <w:rsid w:val="004A2AB7"/>
    <w:rsid w:val="004A2B2C"/>
    <w:rsid w:val="004A2E32"/>
    <w:rsid w:val="004A32AC"/>
    <w:rsid w:val="004A33A0"/>
    <w:rsid w:val="004A42FF"/>
    <w:rsid w:val="004A44B4"/>
    <w:rsid w:val="004A4A48"/>
    <w:rsid w:val="004A4F90"/>
    <w:rsid w:val="004A5338"/>
    <w:rsid w:val="004A59A8"/>
    <w:rsid w:val="004A6B92"/>
    <w:rsid w:val="004A6BF1"/>
    <w:rsid w:val="004A6C90"/>
    <w:rsid w:val="004A7564"/>
    <w:rsid w:val="004A7AC1"/>
    <w:rsid w:val="004A7E07"/>
    <w:rsid w:val="004B0AEA"/>
    <w:rsid w:val="004B0CC7"/>
    <w:rsid w:val="004B1D0C"/>
    <w:rsid w:val="004B1E5F"/>
    <w:rsid w:val="004B208F"/>
    <w:rsid w:val="004B2448"/>
    <w:rsid w:val="004B2A6C"/>
    <w:rsid w:val="004B31A4"/>
    <w:rsid w:val="004B3A71"/>
    <w:rsid w:val="004B3CA5"/>
    <w:rsid w:val="004B3F8D"/>
    <w:rsid w:val="004B41AA"/>
    <w:rsid w:val="004B43FF"/>
    <w:rsid w:val="004B5109"/>
    <w:rsid w:val="004B5334"/>
    <w:rsid w:val="004B5390"/>
    <w:rsid w:val="004B5A26"/>
    <w:rsid w:val="004B5A7A"/>
    <w:rsid w:val="004B5C8F"/>
    <w:rsid w:val="004B69A2"/>
    <w:rsid w:val="004B6E2D"/>
    <w:rsid w:val="004B7005"/>
    <w:rsid w:val="004B70EA"/>
    <w:rsid w:val="004B7AC7"/>
    <w:rsid w:val="004B7D31"/>
    <w:rsid w:val="004B7D67"/>
    <w:rsid w:val="004C0052"/>
    <w:rsid w:val="004C07E2"/>
    <w:rsid w:val="004C0DA0"/>
    <w:rsid w:val="004C1220"/>
    <w:rsid w:val="004C14EF"/>
    <w:rsid w:val="004C185A"/>
    <w:rsid w:val="004C1A1E"/>
    <w:rsid w:val="004C1D67"/>
    <w:rsid w:val="004C22FB"/>
    <w:rsid w:val="004C23AA"/>
    <w:rsid w:val="004C36CF"/>
    <w:rsid w:val="004C4460"/>
    <w:rsid w:val="004C54C8"/>
    <w:rsid w:val="004C55FF"/>
    <w:rsid w:val="004C5E9E"/>
    <w:rsid w:val="004C6036"/>
    <w:rsid w:val="004C6846"/>
    <w:rsid w:val="004C6C26"/>
    <w:rsid w:val="004C6DDB"/>
    <w:rsid w:val="004C6FA9"/>
    <w:rsid w:val="004C7424"/>
    <w:rsid w:val="004C7834"/>
    <w:rsid w:val="004C7E10"/>
    <w:rsid w:val="004C7E89"/>
    <w:rsid w:val="004D040C"/>
    <w:rsid w:val="004D06C9"/>
    <w:rsid w:val="004D082A"/>
    <w:rsid w:val="004D0EA7"/>
    <w:rsid w:val="004D1EA7"/>
    <w:rsid w:val="004D2293"/>
    <w:rsid w:val="004D2833"/>
    <w:rsid w:val="004D336F"/>
    <w:rsid w:val="004D3CB0"/>
    <w:rsid w:val="004D3E9A"/>
    <w:rsid w:val="004D402E"/>
    <w:rsid w:val="004D42DA"/>
    <w:rsid w:val="004D4A23"/>
    <w:rsid w:val="004D4D93"/>
    <w:rsid w:val="004D68AE"/>
    <w:rsid w:val="004D68FB"/>
    <w:rsid w:val="004D6D8F"/>
    <w:rsid w:val="004D7B0E"/>
    <w:rsid w:val="004D7BC9"/>
    <w:rsid w:val="004E0FAD"/>
    <w:rsid w:val="004E1AE5"/>
    <w:rsid w:val="004E1FB4"/>
    <w:rsid w:val="004E2716"/>
    <w:rsid w:val="004E371C"/>
    <w:rsid w:val="004E37FA"/>
    <w:rsid w:val="004E3D7C"/>
    <w:rsid w:val="004E3F34"/>
    <w:rsid w:val="004E4232"/>
    <w:rsid w:val="004E4417"/>
    <w:rsid w:val="004E48A6"/>
    <w:rsid w:val="004E4A36"/>
    <w:rsid w:val="004E5228"/>
    <w:rsid w:val="004E5319"/>
    <w:rsid w:val="004E5A65"/>
    <w:rsid w:val="004E62B6"/>
    <w:rsid w:val="004E72FB"/>
    <w:rsid w:val="004E72FF"/>
    <w:rsid w:val="004E79BA"/>
    <w:rsid w:val="004E7BB9"/>
    <w:rsid w:val="004F0312"/>
    <w:rsid w:val="004F06C3"/>
    <w:rsid w:val="004F0A7D"/>
    <w:rsid w:val="004F0F25"/>
    <w:rsid w:val="004F129A"/>
    <w:rsid w:val="004F1AFB"/>
    <w:rsid w:val="004F2207"/>
    <w:rsid w:val="004F24A5"/>
    <w:rsid w:val="004F2CC7"/>
    <w:rsid w:val="004F2EEB"/>
    <w:rsid w:val="004F43C7"/>
    <w:rsid w:val="004F4728"/>
    <w:rsid w:val="004F606A"/>
    <w:rsid w:val="004F6813"/>
    <w:rsid w:val="004F68D6"/>
    <w:rsid w:val="004F68DA"/>
    <w:rsid w:val="004F6C1D"/>
    <w:rsid w:val="004F6D2C"/>
    <w:rsid w:val="004F7842"/>
    <w:rsid w:val="004F7CFC"/>
    <w:rsid w:val="004F7EAE"/>
    <w:rsid w:val="004F7EBD"/>
    <w:rsid w:val="004F7F22"/>
    <w:rsid w:val="00500122"/>
    <w:rsid w:val="00500513"/>
    <w:rsid w:val="005012E4"/>
    <w:rsid w:val="005012F8"/>
    <w:rsid w:val="00501FA1"/>
    <w:rsid w:val="005020AD"/>
    <w:rsid w:val="00502DE1"/>
    <w:rsid w:val="0050314D"/>
    <w:rsid w:val="00503DB1"/>
    <w:rsid w:val="005040B7"/>
    <w:rsid w:val="005073AC"/>
    <w:rsid w:val="005075B9"/>
    <w:rsid w:val="005075EB"/>
    <w:rsid w:val="00507ED6"/>
    <w:rsid w:val="005102F4"/>
    <w:rsid w:val="005111D8"/>
    <w:rsid w:val="005116EB"/>
    <w:rsid w:val="005119BC"/>
    <w:rsid w:val="00511ED7"/>
    <w:rsid w:val="0051233F"/>
    <w:rsid w:val="0051238B"/>
    <w:rsid w:val="00513083"/>
    <w:rsid w:val="0051326A"/>
    <w:rsid w:val="005136E4"/>
    <w:rsid w:val="00513C2A"/>
    <w:rsid w:val="00513C97"/>
    <w:rsid w:val="00513DF3"/>
    <w:rsid w:val="0051479E"/>
    <w:rsid w:val="00515246"/>
    <w:rsid w:val="005154E3"/>
    <w:rsid w:val="005156DB"/>
    <w:rsid w:val="00515C39"/>
    <w:rsid w:val="00515FF8"/>
    <w:rsid w:val="00516438"/>
    <w:rsid w:val="005166DB"/>
    <w:rsid w:val="005167AC"/>
    <w:rsid w:val="00516DB7"/>
    <w:rsid w:val="00520131"/>
    <w:rsid w:val="0052020E"/>
    <w:rsid w:val="00520599"/>
    <w:rsid w:val="00520604"/>
    <w:rsid w:val="0052100C"/>
    <w:rsid w:val="005217A9"/>
    <w:rsid w:val="00521DAE"/>
    <w:rsid w:val="00522772"/>
    <w:rsid w:val="005230BD"/>
    <w:rsid w:val="005236D1"/>
    <w:rsid w:val="00523D0A"/>
    <w:rsid w:val="00524613"/>
    <w:rsid w:val="00524BAC"/>
    <w:rsid w:val="0052619A"/>
    <w:rsid w:val="005266BD"/>
    <w:rsid w:val="00526853"/>
    <w:rsid w:val="0052747B"/>
    <w:rsid w:val="00527617"/>
    <w:rsid w:val="005277E5"/>
    <w:rsid w:val="00527BF4"/>
    <w:rsid w:val="00527C7B"/>
    <w:rsid w:val="00527D0F"/>
    <w:rsid w:val="00527DC1"/>
    <w:rsid w:val="0053012F"/>
    <w:rsid w:val="00530537"/>
    <w:rsid w:val="005306B5"/>
    <w:rsid w:val="005306E5"/>
    <w:rsid w:val="005311D4"/>
    <w:rsid w:val="005316F0"/>
    <w:rsid w:val="005323D7"/>
    <w:rsid w:val="005334DF"/>
    <w:rsid w:val="00533AD4"/>
    <w:rsid w:val="005340D4"/>
    <w:rsid w:val="00534411"/>
    <w:rsid w:val="0053548B"/>
    <w:rsid w:val="005355CD"/>
    <w:rsid w:val="00536221"/>
    <w:rsid w:val="005363A0"/>
    <w:rsid w:val="005366F8"/>
    <w:rsid w:val="005369B8"/>
    <w:rsid w:val="00536C2D"/>
    <w:rsid w:val="00536F3B"/>
    <w:rsid w:val="0053777A"/>
    <w:rsid w:val="005379A4"/>
    <w:rsid w:val="005404FD"/>
    <w:rsid w:val="005407C0"/>
    <w:rsid w:val="00540E14"/>
    <w:rsid w:val="00540E4A"/>
    <w:rsid w:val="00540F27"/>
    <w:rsid w:val="0054109B"/>
    <w:rsid w:val="005413EB"/>
    <w:rsid w:val="00541C89"/>
    <w:rsid w:val="00541C9B"/>
    <w:rsid w:val="00543090"/>
    <w:rsid w:val="005433B1"/>
    <w:rsid w:val="005433B6"/>
    <w:rsid w:val="00543D98"/>
    <w:rsid w:val="0054611F"/>
    <w:rsid w:val="0054698D"/>
    <w:rsid w:val="00546CAF"/>
    <w:rsid w:val="00546E3B"/>
    <w:rsid w:val="005470DC"/>
    <w:rsid w:val="005475CB"/>
    <w:rsid w:val="00547953"/>
    <w:rsid w:val="00547E36"/>
    <w:rsid w:val="00550059"/>
    <w:rsid w:val="00550089"/>
    <w:rsid w:val="00550238"/>
    <w:rsid w:val="005508D9"/>
    <w:rsid w:val="00551270"/>
    <w:rsid w:val="00551B15"/>
    <w:rsid w:val="00551E55"/>
    <w:rsid w:val="0055227A"/>
    <w:rsid w:val="005524D8"/>
    <w:rsid w:val="00552558"/>
    <w:rsid w:val="005528EB"/>
    <w:rsid w:val="00553B09"/>
    <w:rsid w:val="00554D89"/>
    <w:rsid w:val="00554EFD"/>
    <w:rsid w:val="00555066"/>
    <w:rsid w:val="00555408"/>
    <w:rsid w:val="005556A5"/>
    <w:rsid w:val="005557E3"/>
    <w:rsid w:val="00555AC1"/>
    <w:rsid w:val="00555B73"/>
    <w:rsid w:val="00555D5D"/>
    <w:rsid w:val="005565D2"/>
    <w:rsid w:val="00556E1F"/>
    <w:rsid w:val="00557549"/>
    <w:rsid w:val="005575C8"/>
    <w:rsid w:val="00557B63"/>
    <w:rsid w:val="00557C05"/>
    <w:rsid w:val="00561518"/>
    <w:rsid w:val="0056168E"/>
    <w:rsid w:val="0056183E"/>
    <w:rsid w:val="00562D3F"/>
    <w:rsid w:val="005633AA"/>
    <w:rsid w:val="00563C12"/>
    <w:rsid w:val="00563EA3"/>
    <w:rsid w:val="00564721"/>
    <w:rsid w:val="005647C1"/>
    <w:rsid w:val="00564B97"/>
    <w:rsid w:val="005657B5"/>
    <w:rsid w:val="00565BE8"/>
    <w:rsid w:val="005663A0"/>
    <w:rsid w:val="005667B0"/>
    <w:rsid w:val="005672BE"/>
    <w:rsid w:val="00567BBA"/>
    <w:rsid w:val="00567C46"/>
    <w:rsid w:val="00567D81"/>
    <w:rsid w:val="005700EB"/>
    <w:rsid w:val="00570443"/>
    <w:rsid w:val="0057099B"/>
    <w:rsid w:val="00570BDC"/>
    <w:rsid w:val="005717D9"/>
    <w:rsid w:val="00571BEB"/>
    <w:rsid w:val="00571C71"/>
    <w:rsid w:val="00571E1A"/>
    <w:rsid w:val="00572A99"/>
    <w:rsid w:val="00572AAE"/>
    <w:rsid w:val="00574894"/>
    <w:rsid w:val="005749C0"/>
    <w:rsid w:val="00575D7A"/>
    <w:rsid w:val="005765A1"/>
    <w:rsid w:val="005767BE"/>
    <w:rsid w:val="00576A01"/>
    <w:rsid w:val="00576EFA"/>
    <w:rsid w:val="005777D3"/>
    <w:rsid w:val="005778E9"/>
    <w:rsid w:val="00577D46"/>
    <w:rsid w:val="005800B6"/>
    <w:rsid w:val="00580623"/>
    <w:rsid w:val="00580A76"/>
    <w:rsid w:val="0058174B"/>
    <w:rsid w:val="00581FF1"/>
    <w:rsid w:val="00582C66"/>
    <w:rsid w:val="00583130"/>
    <w:rsid w:val="005846C3"/>
    <w:rsid w:val="005846E8"/>
    <w:rsid w:val="005848EB"/>
    <w:rsid w:val="00584EB3"/>
    <w:rsid w:val="0058509D"/>
    <w:rsid w:val="00585469"/>
    <w:rsid w:val="005857C2"/>
    <w:rsid w:val="005859D5"/>
    <w:rsid w:val="00585EF8"/>
    <w:rsid w:val="005863AF"/>
    <w:rsid w:val="005865F6"/>
    <w:rsid w:val="00586752"/>
    <w:rsid w:val="0058720C"/>
    <w:rsid w:val="005875DE"/>
    <w:rsid w:val="005879D2"/>
    <w:rsid w:val="00587CA3"/>
    <w:rsid w:val="00590021"/>
    <w:rsid w:val="0059042E"/>
    <w:rsid w:val="0059058F"/>
    <w:rsid w:val="005909F7"/>
    <w:rsid w:val="00590A61"/>
    <w:rsid w:val="0059153C"/>
    <w:rsid w:val="0059191E"/>
    <w:rsid w:val="00591AE0"/>
    <w:rsid w:val="00592ACB"/>
    <w:rsid w:val="00593187"/>
    <w:rsid w:val="00593787"/>
    <w:rsid w:val="00593A15"/>
    <w:rsid w:val="00593FBD"/>
    <w:rsid w:val="00593FDA"/>
    <w:rsid w:val="005944CD"/>
    <w:rsid w:val="00595304"/>
    <w:rsid w:val="0059535D"/>
    <w:rsid w:val="005957AC"/>
    <w:rsid w:val="00596023"/>
    <w:rsid w:val="0059633D"/>
    <w:rsid w:val="00596C96"/>
    <w:rsid w:val="00596D76"/>
    <w:rsid w:val="00596FE6"/>
    <w:rsid w:val="0059757E"/>
    <w:rsid w:val="0059773D"/>
    <w:rsid w:val="00597AF2"/>
    <w:rsid w:val="005A03A8"/>
    <w:rsid w:val="005A0668"/>
    <w:rsid w:val="005A126D"/>
    <w:rsid w:val="005A139C"/>
    <w:rsid w:val="005A148C"/>
    <w:rsid w:val="005A1D0A"/>
    <w:rsid w:val="005A21EC"/>
    <w:rsid w:val="005A2906"/>
    <w:rsid w:val="005A2DEC"/>
    <w:rsid w:val="005A34F1"/>
    <w:rsid w:val="005A35FF"/>
    <w:rsid w:val="005A40E0"/>
    <w:rsid w:val="005A412D"/>
    <w:rsid w:val="005A487A"/>
    <w:rsid w:val="005A4974"/>
    <w:rsid w:val="005A4B5F"/>
    <w:rsid w:val="005A4F4C"/>
    <w:rsid w:val="005A5148"/>
    <w:rsid w:val="005A528A"/>
    <w:rsid w:val="005A57B9"/>
    <w:rsid w:val="005A5B76"/>
    <w:rsid w:val="005A5C88"/>
    <w:rsid w:val="005A5E4C"/>
    <w:rsid w:val="005A6112"/>
    <w:rsid w:val="005A61AF"/>
    <w:rsid w:val="005A661A"/>
    <w:rsid w:val="005A69FF"/>
    <w:rsid w:val="005A6D80"/>
    <w:rsid w:val="005B0199"/>
    <w:rsid w:val="005B1B91"/>
    <w:rsid w:val="005B20E0"/>
    <w:rsid w:val="005B213D"/>
    <w:rsid w:val="005B230D"/>
    <w:rsid w:val="005B2605"/>
    <w:rsid w:val="005B2751"/>
    <w:rsid w:val="005B2779"/>
    <w:rsid w:val="005B2E3E"/>
    <w:rsid w:val="005B3299"/>
    <w:rsid w:val="005B3399"/>
    <w:rsid w:val="005B33C3"/>
    <w:rsid w:val="005B35BA"/>
    <w:rsid w:val="005B3790"/>
    <w:rsid w:val="005B3A72"/>
    <w:rsid w:val="005B3C9C"/>
    <w:rsid w:val="005B4220"/>
    <w:rsid w:val="005B45E8"/>
    <w:rsid w:val="005B5648"/>
    <w:rsid w:val="005B5813"/>
    <w:rsid w:val="005B5882"/>
    <w:rsid w:val="005B633E"/>
    <w:rsid w:val="005B6847"/>
    <w:rsid w:val="005B6BE0"/>
    <w:rsid w:val="005B7C2B"/>
    <w:rsid w:val="005B7D0C"/>
    <w:rsid w:val="005C04B3"/>
    <w:rsid w:val="005C0728"/>
    <w:rsid w:val="005C1088"/>
    <w:rsid w:val="005C1486"/>
    <w:rsid w:val="005C28AA"/>
    <w:rsid w:val="005C2D97"/>
    <w:rsid w:val="005C2E72"/>
    <w:rsid w:val="005C406D"/>
    <w:rsid w:val="005C443D"/>
    <w:rsid w:val="005C4725"/>
    <w:rsid w:val="005C515E"/>
    <w:rsid w:val="005C606D"/>
    <w:rsid w:val="005C7085"/>
    <w:rsid w:val="005C7544"/>
    <w:rsid w:val="005C7B17"/>
    <w:rsid w:val="005D068D"/>
    <w:rsid w:val="005D07F1"/>
    <w:rsid w:val="005D16DB"/>
    <w:rsid w:val="005D1979"/>
    <w:rsid w:val="005D1991"/>
    <w:rsid w:val="005D19B9"/>
    <w:rsid w:val="005D2237"/>
    <w:rsid w:val="005D2508"/>
    <w:rsid w:val="005D25D3"/>
    <w:rsid w:val="005D2785"/>
    <w:rsid w:val="005D28A7"/>
    <w:rsid w:val="005D2BBC"/>
    <w:rsid w:val="005D3008"/>
    <w:rsid w:val="005D3687"/>
    <w:rsid w:val="005D36D8"/>
    <w:rsid w:val="005D5138"/>
    <w:rsid w:val="005D67DC"/>
    <w:rsid w:val="005D6DEA"/>
    <w:rsid w:val="005D752C"/>
    <w:rsid w:val="005D7892"/>
    <w:rsid w:val="005D79B8"/>
    <w:rsid w:val="005D7BE5"/>
    <w:rsid w:val="005D7C3B"/>
    <w:rsid w:val="005E05EC"/>
    <w:rsid w:val="005E08CC"/>
    <w:rsid w:val="005E090F"/>
    <w:rsid w:val="005E0A0D"/>
    <w:rsid w:val="005E0DC0"/>
    <w:rsid w:val="005E0EED"/>
    <w:rsid w:val="005E1BCC"/>
    <w:rsid w:val="005E1E65"/>
    <w:rsid w:val="005E2310"/>
    <w:rsid w:val="005E29E6"/>
    <w:rsid w:val="005E30F5"/>
    <w:rsid w:val="005E367A"/>
    <w:rsid w:val="005E3B85"/>
    <w:rsid w:val="005E3BDB"/>
    <w:rsid w:val="005E3C5B"/>
    <w:rsid w:val="005E433B"/>
    <w:rsid w:val="005E435F"/>
    <w:rsid w:val="005E44D4"/>
    <w:rsid w:val="005E4860"/>
    <w:rsid w:val="005E4DF6"/>
    <w:rsid w:val="005E5EB9"/>
    <w:rsid w:val="005E5F02"/>
    <w:rsid w:val="005E6673"/>
    <w:rsid w:val="005E6755"/>
    <w:rsid w:val="005E6ABA"/>
    <w:rsid w:val="005E746F"/>
    <w:rsid w:val="005E77C8"/>
    <w:rsid w:val="005E7A27"/>
    <w:rsid w:val="005E7C9A"/>
    <w:rsid w:val="005F02F0"/>
    <w:rsid w:val="005F038D"/>
    <w:rsid w:val="005F06ED"/>
    <w:rsid w:val="005F0985"/>
    <w:rsid w:val="005F09F0"/>
    <w:rsid w:val="005F0D8D"/>
    <w:rsid w:val="005F0F6A"/>
    <w:rsid w:val="005F1871"/>
    <w:rsid w:val="005F1B2F"/>
    <w:rsid w:val="005F24CA"/>
    <w:rsid w:val="005F25B1"/>
    <w:rsid w:val="005F2E94"/>
    <w:rsid w:val="005F2F10"/>
    <w:rsid w:val="005F3909"/>
    <w:rsid w:val="005F3AEB"/>
    <w:rsid w:val="005F40CE"/>
    <w:rsid w:val="005F414F"/>
    <w:rsid w:val="005F4380"/>
    <w:rsid w:val="005F44EB"/>
    <w:rsid w:val="005F4547"/>
    <w:rsid w:val="005F49FB"/>
    <w:rsid w:val="005F54FE"/>
    <w:rsid w:val="005F5610"/>
    <w:rsid w:val="005F6EC6"/>
    <w:rsid w:val="005F7075"/>
    <w:rsid w:val="005F77DB"/>
    <w:rsid w:val="006000D2"/>
    <w:rsid w:val="0060034B"/>
    <w:rsid w:val="006005AD"/>
    <w:rsid w:val="00600637"/>
    <w:rsid w:val="00600876"/>
    <w:rsid w:val="00600B24"/>
    <w:rsid w:val="00600E9F"/>
    <w:rsid w:val="0060158D"/>
    <w:rsid w:val="006016B3"/>
    <w:rsid w:val="006019F3"/>
    <w:rsid w:val="00602322"/>
    <w:rsid w:val="00602388"/>
    <w:rsid w:val="006023E6"/>
    <w:rsid w:val="00602C65"/>
    <w:rsid w:val="0060379D"/>
    <w:rsid w:val="00603C64"/>
    <w:rsid w:val="00605050"/>
    <w:rsid w:val="006054CC"/>
    <w:rsid w:val="006063E2"/>
    <w:rsid w:val="00606990"/>
    <w:rsid w:val="00606A7B"/>
    <w:rsid w:val="006070FB"/>
    <w:rsid w:val="006071F6"/>
    <w:rsid w:val="0060721B"/>
    <w:rsid w:val="00607602"/>
    <w:rsid w:val="0060762E"/>
    <w:rsid w:val="00610030"/>
    <w:rsid w:val="006100BB"/>
    <w:rsid w:val="0061055A"/>
    <w:rsid w:val="00610A32"/>
    <w:rsid w:val="00610F7A"/>
    <w:rsid w:val="00611C74"/>
    <w:rsid w:val="00611E08"/>
    <w:rsid w:val="00611E59"/>
    <w:rsid w:val="0061236C"/>
    <w:rsid w:val="00612392"/>
    <w:rsid w:val="0061244F"/>
    <w:rsid w:val="00612B36"/>
    <w:rsid w:val="00612E7C"/>
    <w:rsid w:val="00613284"/>
    <w:rsid w:val="0061358A"/>
    <w:rsid w:val="00613788"/>
    <w:rsid w:val="0061489A"/>
    <w:rsid w:val="00614AF4"/>
    <w:rsid w:val="00614C19"/>
    <w:rsid w:val="006157E7"/>
    <w:rsid w:val="00616153"/>
    <w:rsid w:val="00616A80"/>
    <w:rsid w:val="00616D6C"/>
    <w:rsid w:val="0061732A"/>
    <w:rsid w:val="00617B91"/>
    <w:rsid w:val="00617E21"/>
    <w:rsid w:val="00620269"/>
    <w:rsid w:val="00620AD7"/>
    <w:rsid w:val="00620F65"/>
    <w:rsid w:val="00620FD7"/>
    <w:rsid w:val="006210DA"/>
    <w:rsid w:val="0062136B"/>
    <w:rsid w:val="006217DD"/>
    <w:rsid w:val="00621F85"/>
    <w:rsid w:val="00622779"/>
    <w:rsid w:val="00622828"/>
    <w:rsid w:val="00623508"/>
    <w:rsid w:val="00624472"/>
    <w:rsid w:val="00624AB6"/>
    <w:rsid w:val="00624DB2"/>
    <w:rsid w:val="0062552A"/>
    <w:rsid w:val="00625C21"/>
    <w:rsid w:val="00625C23"/>
    <w:rsid w:val="00626828"/>
    <w:rsid w:val="00626F6F"/>
    <w:rsid w:val="00626FBA"/>
    <w:rsid w:val="006270CA"/>
    <w:rsid w:val="006278E8"/>
    <w:rsid w:val="00631794"/>
    <w:rsid w:val="00631AE8"/>
    <w:rsid w:val="00631BEA"/>
    <w:rsid w:val="0063207A"/>
    <w:rsid w:val="0063273D"/>
    <w:rsid w:val="0063284C"/>
    <w:rsid w:val="00632A38"/>
    <w:rsid w:val="00632AC2"/>
    <w:rsid w:val="00632E4A"/>
    <w:rsid w:val="00635ACC"/>
    <w:rsid w:val="00635C8F"/>
    <w:rsid w:val="00636BD3"/>
    <w:rsid w:val="0063765B"/>
    <w:rsid w:val="00637C07"/>
    <w:rsid w:val="00637FD8"/>
    <w:rsid w:val="00640415"/>
    <w:rsid w:val="0064096C"/>
    <w:rsid w:val="00640A48"/>
    <w:rsid w:val="00640F8F"/>
    <w:rsid w:val="006411D1"/>
    <w:rsid w:val="0064176B"/>
    <w:rsid w:val="006418F0"/>
    <w:rsid w:val="00641C69"/>
    <w:rsid w:val="00641FDD"/>
    <w:rsid w:val="00642066"/>
    <w:rsid w:val="00642305"/>
    <w:rsid w:val="0064246A"/>
    <w:rsid w:val="006424DA"/>
    <w:rsid w:val="006426D7"/>
    <w:rsid w:val="00642B21"/>
    <w:rsid w:val="0064400E"/>
    <w:rsid w:val="00645C15"/>
    <w:rsid w:val="00646854"/>
    <w:rsid w:val="00646A2E"/>
    <w:rsid w:val="00647666"/>
    <w:rsid w:val="00647C49"/>
    <w:rsid w:val="0065117E"/>
    <w:rsid w:val="00651249"/>
    <w:rsid w:val="006517BF"/>
    <w:rsid w:val="006517E7"/>
    <w:rsid w:val="006519C3"/>
    <w:rsid w:val="00651B17"/>
    <w:rsid w:val="006521C5"/>
    <w:rsid w:val="006521CE"/>
    <w:rsid w:val="0065262A"/>
    <w:rsid w:val="00652BD9"/>
    <w:rsid w:val="00653899"/>
    <w:rsid w:val="00653D84"/>
    <w:rsid w:val="00653EC4"/>
    <w:rsid w:val="006540AF"/>
    <w:rsid w:val="00654504"/>
    <w:rsid w:val="00654759"/>
    <w:rsid w:val="00654BE0"/>
    <w:rsid w:val="00655487"/>
    <w:rsid w:val="0065582E"/>
    <w:rsid w:val="0065629D"/>
    <w:rsid w:val="00656CD8"/>
    <w:rsid w:val="006575D6"/>
    <w:rsid w:val="006576F2"/>
    <w:rsid w:val="006579BE"/>
    <w:rsid w:val="00657BBC"/>
    <w:rsid w:val="00657FBC"/>
    <w:rsid w:val="0066003A"/>
    <w:rsid w:val="0066004B"/>
    <w:rsid w:val="006606FC"/>
    <w:rsid w:val="0066089F"/>
    <w:rsid w:val="00660AA0"/>
    <w:rsid w:val="00660B17"/>
    <w:rsid w:val="006617F7"/>
    <w:rsid w:val="00662024"/>
    <w:rsid w:val="006621EC"/>
    <w:rsid w:val="006622D3"/>
    <w:rsid w:val="00662B62"/>
    <w:rsid w:val="00662E0D"/>
    <w:rsid w:val="00663B06"/>
    <w:rsid w:val="006643B1"/>
    <w:rsid w:val="006645C3"/>
    <w:rsid w:val="006649FF"/>
    <w:rsid w:val="00664DEA"/>
    <w:rsid w:val="00665FFD"/>
    <w:rsid w:val="00666606"/>
    <w:rsid w:val="00666BCE"/>
    <w:rsid w:val="00666F8D"/>
    <w:rsid w:val="00667D9A"/>
    <w:rsid w:val="006707AC"/>
    <w:rsid w:val="00670858"/>
    <w:rsid w:val="006711C3"/>
    <w:rsid w:val="006716D4"/>
    <w:rsid w:val="00671748"/>
    <w:rsid w:val="006717F9"/>
    <w:rsid w:val="006719D2"/>
    <w:rsid w:val="00671C9B"/>
    <w:rsid w:val="00672323"/>
    <w:rsid w:val="006727B2"/>
    <w:rsid w:val="006728EC"/>
    <w:rsid w:val="00672D3A"/>
    <w:rsid w:val="00672D96"/>
    <w:rsid w:val="00673634"/>
    <w:rsid w:val="006737FC"/>
    <w:rsid w:val="00673AB6"/>
    <w:rsid w:val="00674120"/>
    <w:rsid w:val="00674500"/>
    <w:rsid w:val="006747D9"/>
    <w:rsid w:val="00674FC5"/>
    <w:rsid w:val="00675AEE"/>
    <w:rsid w:val="00675FD5"/>
    <w:rsid w:val="006760F1"/>
    <w:rsid w:val="006762D7"/>
    <w:rsid w:val="00676440"/>
    <w:rsid w:val="00676955"/>
    <w:rsid w:val="0067760D"/>
    <w:rsid w:val="00677BAC"/>
    <w:rsid w:val="00677E13"/>
    <w:rsid w:val="00681478"/>
    <w:rsid w:val="00681612"/>
    <w:rsid w:val="00681AA9"/>
    <w:rsid w:val="00681B45"/>
    <w:rsid w:val="00681DD7"/>
    <w:rsid w:val="00682042"/>
    <w:rsid w:val="0068280D"/>
    <w:rsid w:val="00682EF4"/>
    <w:rsid w:val="0068303D"/>
    <w:rsid w:val="006831D3"/>
    <w:rsid w:val="00683BFB"/>
    <w:rsid w:val="006846BA"/>
    <w:rsid w:val="00685A97"/>
    <w:rsid w:val="00685E17"/>
    <w:rsid w:val="00686D6C"/>
    <w:rsid w:val="0068733D"/>
    <w:rsid w:val="00687859"/>
    <w:rsid w:val="006908E0"/>
    <w:rsid w:val="00690B8B"/>
    <w:rsid w:val="00690B99"/>
    <w:rsid w:val="00690F80"/>
    <w:rsid w:val="00691978"/>
    <w:rsid w:val="00691D67"/>
    <w:rsid w:val="00691FE8"/>
    <w:rsid w:val="0069200A"/>
    <w:rsid w:val="006922E5"/>
    <w:rsid w:val="006924CD"/>
    <w:rsid w:val="00692555"/>
    <w:rsid w:val="00692722"/>
    <w:rsid w:val="006928D6"/>
    <w:rsid w:val="00692EEF"/>
    <w:rsid w:val="006930C5"/>
    <w:rsid w:val="00693546"/>
    <w:rsid w:val="00693A6B"/>
    <w:rsid w:val="00693C93"/>
    <w:rsid w:val="006947F5"/>
    <w:rsid w:val="00694906"/>
    <w:rsid w:val="006951C0"/>
    <w:rsid w:val="006957C8"/>
    <w:rsid w:val="00695B7F"/>
    <w:rsid w:val="00695C84"/>
    <w:rsid w:val="006960B3"/>
    <w:rsid w:val="006967F4"/>
    <w:rsid w:val="00696928"/>
    <w:rsid w:val="006969BA"/>
    <w:rsid w:val="00696FE2"/>
    <w:rsid w:val="00697064"/>
    <w:rsid w:val="006970E1"/>
    <w:rsid w:val="00697232"/>
    <w:rsid w:val="00697D6F"/>
    <w:rsid w:val="006A0070"/>
    <w:rsid w:val="006A014F"/>
    <w:rsid w:val="006A039B"/>
    <w:rsid w:val="006A0D08"/>
    <w:rsid w:val="006A0E34"/>
    <w:rsid w:val="006A1CAA"/>
    <w:rsid w:val="006A232C"/>
    <w:rsid w:val="006A24FA"/>
    <w:rsid w:val="006A25BB"/>
    <w:rsid w:val="006A267E"/>
    <w:rsid w:val="006A2835"/>
    <w:rsid w:val="006A2E01"/>
    <w:rsid w:val="006A2F6C"/>
    <w:rsid w:val="006A3043"/>
    <w:rsid w:val="006A309C"/>
    <w:rsid w:val="006A3111"/>
    <w:rsid w:val="006A361B"/>
    <w:rsid w:val="006A3A0E"/>
    <w:rsid w:val="006A4133"/>
    <w:rsid w:val="006A4135"/>
    <w:rsid w:val="006A41AE"/>
    <w:rsid w:val="006A441C"/>
    <w:rsid w:val="006A46AE"/>
    <w:rsid w:val="006A4867"/>
    <w:rsid w:val="006A504F"/>
    <w:rsid w:val="006A5BF1"/>
    <w:rsid w:val="006A62CB"/>
    <w:rsid w:val="006A6754"/>
    <w:rsid w:val="006A6BBF"/>
    <w:rsid w:val="006A6F28"/>
    <w:rsid w:val="006A757B"/>
    <w:rsid w:val="006A77C1"/>
    <w:rsid w:val="006A784A"/>
    <w:rsid w:val="006A79E1"/>
    <w:rsid w:val="006A7AF2"/>
    <w:rsid w:val="006A7D0B"/>
    <w:rsid w:val="006B088B"/>
    <w:rsid w:val="006B08DC"/>
    <w:rsid w:val="006B095A"/>
    <w:rsid w:val="006B154E"/>
    <w:rsid w:val="006B179A"/>
    <w:rsid w:val="006B1FE0"/>
    <w:rsid w:val="006B22B3"/>
    <w:rsid w:val="006B2753"/>
    <w:rsid w:val="006B2C05"/>
    <w:rsid w:val="006B4881"/>
    <w:rsid w:val="006B4A00"/>
    <w:rsid w:val="006B53CF"/>
    <w:rsid w:val="006B5B64"/>
    <w:rsid w:val="006B5F3D"/>
    <w:rsid w:val="006B6D37"/>
    <w:rsid w:val="006B6EA5"/>
    <w:rsid w:val="006B7083"/>
    <w:rsid w:val="006B757C"/>
    <w:rsid w:val="006B7581"/>
    <w:rsid w:val="006B7706"/>
    <w:rsid w:val="006B7AA7"/>
    <w:rsid w:val="006C0403"/>
    <w:rsid w:val="006C04EF"/>
    <w:rsid w:val="006C0517"/>
    <w:rsid w:val="006C0609"/>
    <w:rsid w:val="006C0B56"/>
    <w:rsid w:val="006C0DE5"/>
    <w:rsid w:val="006C14B8"/>
    <w:rsid w:val="006C1AB7"/>
    <w:rsid w:val="006C223B"/>
    <w:rsid w:val="006C2534"/>
    <w:rsid w:val="006C28FC"/>
    <w:rsid w:val="006C2DB0"/>
    <w:rsid w:val="006C3133"/>
    <w:rsid w:val="006C380C"/>
    <w:rsid w:val="006C3AD6"/>
    <w:rsid w:val="006C403E"/>
    <w:rsid w:val="006C4A20"/>
    <w:rsid w:val="006C5097"/>
    <w:rsid w:val="006C5595"/>
    <w:rsid w:val="006C58A3"/>
    <w:rsid w:val="006C66A0"/>
    <w:rsid w:val="006C6C92"/>
    <w:rsid w:val="006C726C"/>
    <w:rsid w:val="006C7ECD"/>
    <w:rsid w:val="006C7F12"/>
    <w:rsid w:val="006D007A"/>
    <w:rsid w:val="006D07EC"/>
    <w:rsid w:val="006D07FA"/>
    <w:rsid w:val="006D082C"/>
    <w:rsid w:val="006D0AAC"/>
    <w:rsid w:val="006D1182"/>
    <w:rsid w:val="006D1426"/>
    <w:rsid w:val="006D16EA"/>
    <w:rsid w:val="006D175B"/>
    <w:rsid w:val="006D1E14"/>
    <w:rsid w:val="006D2214"/>
    <w:rsid w:val="006D2FDD"/>
    <w:rsid w:val="006D3177"/>
    <w:rsid w:val="006D3AF9"/>
    <w:rsid w:val="006D3D2F"/>
    <w:rsid w:val="006D41E2"/>
    <w:rsid w:val="006D42C9"/>
    <w:rsid w:val="006D48CC"/>
    <w:rsid w:val="006D53FC"/>
    <w:rsid w:val="006D5561"/>
    <w:rsid w:val="006D5AB8"/>
    <w:rsid w:val="006D615E"/>
    <w:rsid w:val="006D652A"/>
    <w:rsid w:val="006D6755"/>
    <w:rsid w:val="006D6C55"/>
    <w:rsid w:val="006D6C80"/>
    <w:rsid w:val="006D72FE"/>
    <w:rsid w:val="006D76CE"/>
    <w:rsid w:val="006E010B"/>
    <w:rsid w:val="006E02A0"/>
    <w:rsid w:val="006E0492"/>
    <w:rsid w:val="006E10A1"/>
    <w:rsid w:val="006E175F"/>
    <w:rsid w:val="006E2495"/>
    <w:rsid w:val="006E2568"/>
    <w:rsid w:val="006E2DDF"/>
    <w:rsid w:val="006E2E5D"/>
    <w:rsid w:val="006E3082"/>
    <w:rsid w:val="006E3252"/>
    <w:rsid w:val="006E368E"/>
    <w:rsid w:val="006E370B"/>
    <w:rsid w:val="006E3ECD"/>
    <w:rsid w:val="006E3F97"/>
    <w:rsid w:val="006E42EE"/>
    <w:rsid w:val="006E4716"/>
    <w:rsid w:val="006E47CC"/>
    <w:rsid w:val="006E50B7"/>
    <w:rsid w:val="006E5E89"/>
    <w:rsid w:val="006E63C8"/>
    <w:rsid w:val="006E6598"/>
    <w:rsid w:val="006E6919"/>
    <w:rsid w:val="006E6ABF"/>
    <w:rsid w:val="006E6EA9"/>
    <w:rsid w:val="006E6ED4"/>
    <w:rsid w:val="006E712D"/>
    <w:rsid w:val="006E716B"/>
    <w:rsid w:val="006E74DF"/>
    <w:rsid w:val="006E76B3"/>
    <w:rsid w:val="006E775A"/>
    <w:rsid w:val="006E78F7"/>
    <w:rsid w:val="006E7A4D"/>
    <w:rsid w:val="006F0FAC"/>
    <w:rsid w:val="006F1208"/>
    <w:rsid w:val="006F1622"/>
    <w:rsid w:val="006F1FBD"/>
    <w:rsid w:val="006F2B0B"/>
    <w:rsid w:val="006F30D8"/>
    <w:rsid w:val="006F3484"/>
    <w:rsid w:val="006F3604"/>
    <w:rsid w:val="006F3C61"/>
    <w:rsid w:val="006F45A5"/>
    <w:rsid w:val="006F47DA"/>
    <w:rsid w:val="006F4B0D"/>
    <w:rsid w:val="006F4E51"/>
    <w:rsid w:val="006F55F0"/>
    <w:rsid w:val="006F7029"/>
    <w:rsid w:val="006F769E"/>
    <w:rsid w:val="006F7927"/>
    <w:rsid w:val="006F79EB"/>
    <w:rsid w:val="006F7AD3"/>
    <w:rsid w:val="006F7F8D"/>
    <w:rsid w:val="007001CA"/>
    <w:rsid w:val="0070057B"/>
    <w:rsid w:val="00700A22"/>
    <w:rsid w:val="00700F65"/>
    <w:rsid w:val="007011EC"/>
    <w:rsid w:val="007012AA"/>
    <w:rsid w:val="00701A94"/>
    <w:rsid w:val="007020CB"/>
    <w:rsid w:val="00702432"/>
    <w:rsid w:val="007024E9"/>
    <w:rsid w:val="00702565"/>
    <w:rsid w:val="007029E5"/>
    <w:rsid w:val="007039E8"/>
    <w:rsid w:val="00704E89"/>
    <w:rsid w:val="0070508B"/>
    <w:rsid w:val="007055E2"/>
    <w:rsid w:val="00705888"/>
    <w:rsid w:val="00706A2E"/>
    <w:rsid w:val="00706B52"/>
    <w:rsid w:val="00707006"/>
    <w:rsid w:val="007070DA"/>
    <w:rsid w:val="00707211"/>
    <w:rsid w:val="00707EF2"/>
    <w:rsid w:val="007100D5"/>
    <w:rsid w:val="0071036A"/>
    <w:rsid w:val="00710864"/>
    <w:rsid w:val="00710977"/>
    <w:rsid w:val="00710DC8"/>
    <w:rsid w:val="00710F5A"/>
    <w:rsid w:val="00711C69"/>
    <w:rsid w:val="00711D6F"/>
    <w:rsid w:val="00711F5B"/>
    <w:rsid w:val="00712EDB"/>
    <w:rsid w:val="00712F66"/>
    <w:rsid w:val="00713376"/>
    <w:rsid w:val="00713754"/>
    <w:rsid w:val="00713DA6"/>
    <w:rsid w:val="007141DD"/>
    <w:rsid w:val="007142F2"/>
    <w:rsid w:val="00714D34"/>
    <w:rsid w:val="00714DCD"/>
    <w:rsid w:val="00714FDE"/>
    <w:rsid w:val="007156AC"/>
    <w:rsid w:val="007158D1"/>
    <w:rsid w:val="00716A80"/>
    <w:rsid w:val="00717F11"/>
    <w:rsid w:val="00720520"/>
    <w:rsid w:val="00720542"/>
    <w:rsid w:val="0072076F"/>
    <w:rsid w:val="00720829"/>
    <w:rsid w:val="007221A5"/>
    <w:rsid w:val="00722874"/>
    <w:rsid w:val="00722CE6"/>
    <w:rsid w:val="00722EE3"/>
    <w:rsid w:val="00723171"/>
    <w:rsid w:val="007236AB"/>
    <w:rsid w:val="00724275"/>
    <w:rsid w:val="007242AB"/>
    <w:rsid w:val="007245C2"/>
    <w:rsid w:val="00724A38"/>
    <w:rsid w:val="00724B21"/>
    <w:rsid w:val="0072514F"/>
    <w:rsid w:val="0072568D"/>
    <w:rsid w:val="0072598E"/>
    <w:rsid w:val="00726010"/>
    <w:rsid w:val="00726980"/>
    <w:rsid w:val="00727851"/>
    <w:rsid w:val="00727EF6"/>
    <w:rsid w:val="00730125"/>
    <w:rsid w:val="0073096B"/>
    <w:rsid w:val="00730E75"/>
    <w:rsid w:val="00731228"/>
    <w:rsid w:val="00732218"/>
    <w:rsid w:val="007329D9"/>
    <w:rsid w:val="0073380F"/>
    <w:rsid w:val="007338CD"/>
    <w:rsid w:val="00733C80"/>
    <w:rsid w:val="007342C3"/>
    <w:rsid w:val="00734776"/>
    <w:rsid w:val="00734B0F"/>
    <w:rsid w:val="00734F9A"/>
    <w:rsid w:val="00735EA2"/>
    <w:rsid w:val="007360F3"/>
    <w:rsid w:val="007361C6"/>
    <w:rsid w:val="007363C2"/>
    <w:rsid w:val="00737007"/>
    <w:rsid w:val="007371A0"/>
    <w:rsid w:val="007377DC"/>
    <w:rsid w:val="0074000A"/>
    <w:rsid w:val="00740272"/>
    <w:rsid w:val="007402D6"/>
    <w:rsid w:val="007402FD"/>
    <w:rsid w:val="00740384"/>
    <w:rsid w:val="0074048B"/>
    <w:rsid w:val="00740EF0"/>
    <w:rsid w:val="00740F97"/>
    <w:rsid w:val="00741074"/>
    <w:rsid w:val="007413A9"/>
    <w:rsid w:val="007414C5"/>
    <w:rsid w:val="007415A9"/>
    <w:rsid w:val="007415DC"/>
    <w:rsid w:val="007421BF"/>
    <w:rsid w:val="007427C7"/>
    <w:rsid w:val="007430BA"/>
    <w:rsid w:val="00743887"/>
    <w:rsid w:val="007442A2"/>
    <w:rsid w:val="00744D72"/>
    <w:rsid w:val="007455B1"/>
    <w:rsid w:val="00745733"/>
    <w:rsid w:val="00745AF3"/>
    <w:rsid w:val="007460B8"/>
    <w:rsid w:val="007461AE"/>
    <w:rsid w:val="00747576"/>
    <w:rsid w:val="007478D2"/>
    <w:rsid w:val="007505CA"/>
    <w:rsid w:val="00751013"/>
    <w:rsid w:val="007512F8"/>
    <w:rsid w:val="00751629"/>
    <w:rsid w:val="007519EC"/>
    <w:rsid w:val="00751EF5"/>
    <w:rsid w:val="00752561"/>
    <w:rsid w:val="007525AE"/>
    <w:rsid w:val="0075334B"/>
    <w:rsid w:val="007538BE"/>
    <w:rsid w:val="00753979"/>
    <w:rsid w:val="00753B08"/>
    <w:rsid w:val="007540E1"/>
    <w:rsid w:val="00754907"/>
    <w:rsid w:val="0075516F"/>
    <w:rsid w:val="00755638"/>
    <w:rsid w:val="007558E0"/>
    <w:rsid w:val="00756144"/>
    <w:rsid w:val="00756206"/>
    <w:rsid w:val="0075698B"/>
    <w:rsid w:val="00756994"/>
    <w:rsid w:val="00756A21"/>
    <w:rsid w:val="00756F02"/>
    <w:rsid w:val="00756F1D"/>
    <w:rsid w:val="00756F7D"/>
    <w:rsid w:val="00757A91"/>
    <w:rsid w:val="00757FDA"/>
    <w:rsid w:val="00760005"/>
    <w:rsid w:val="00760074"/>
    <w:rsid w:val="007601EE"/>
    <w:rsid w:val="007607AE"/>
    <w:rsid w:val="00760A19"/>
    <w:rsid w:val="00760C0D"/>
    <w:rsid w:val="0076100D"/>
    <w:rsid w:val="007618A3"/>
    <w:rsid w:val="00762134"/>
    <w:rsid w:val="007624BD"/>
    <w:rsid w:val="007627AF"/>
    <w:rsid w:val="007629DE"/>
    <w:rsid w:val="0076326C"/>
    <w:rsid w:val="007635B5"/>
    <w:rsid w:val="00763794"/>
    <w:rsid w:val="007638A5"/>
    <w:rsid w:val="00763B20"/>
    <w:rsid w:val="00763B4E"/>
    <w:rsid w:val="00763C92"/>
    <w:rsid w:val="0076490D"/>
    <w:rsid w:val="007649A2"/>
    <w:rsid w:val="00764FB7"/>
    <w:rsid w:val="00765175"/>
    <w:rsid w:val="00765466"/>
    <w:rsid w:val="007655C5"/>
    <w:rsid w:val="007655F6"/>
    <w:rsid w:val="007657B0"/>
    <w:rsid w:val="00766923"/>
    <w:rsid w:val="00766EA6"/>
    <w:rsid w:val="00767BBC"/>
    <w:rsid w:val="00767C51"/>
    <w:rsid w:val="00767E60"/>
    <w:rsid w:val="00770752"/>
    <w:rsid w:val="00770A2D"/>
    <w:rsid w:val="00770BEC"/>
    <w:rsid w:val="00772AEB"/>
    <w:rsid w:val="0077321E"/>
    <w:rsid w:val="00773554"/>
    <w:rsid w:val="007736F0"/>
    <w:rsid w:val="00773BF4"/>
    <w:rsid w:val="00774155"/>
    <w:rsid w:val="00774BEC"/>
    <w:rsid w:val="007752F7"/>
    <w:rsid w:val="00775394"/>
    <w:rsid w:val="007756AC"/>
    <w:rsid w:val="00775B01"/>
    <w:rsid w:val="00775EEA"/>
    <w:rsid w:val="007760B5"/>
    <w:rsid w:val="007763FA"/>
    <w:rsid w:val="00776EFA"/>
    <w:rsid w:val="00777E02"/>
    <w:rsid w:val="00780444"/>
    <w:rsid w:val="00780B07"/>
    <w:rsid w:val="00780D38"/>
    <w:rsid w:val="00781321"/>
    <w:rsid w:val="0078146D"/>
    <w:rsid w:val="00781995"/>
    <w:rsid w:val="0078243B"/>
    <w:rsid w:val="0078296E"/>
    <w:rsid w:val="00782F7D"/>
    <w:rsid w:val="007834AF"/>
    <w:rsid w:val="00783903"/>
    <w:rsid w:val="00783995"/>
    <w:rsid w:val="00783BDD"/>
    <w:rsid w:val="007849F6"/>
    <w:rsid w:val="00784CFD"/>
    <w:rsid w:val="0078574E"/>
    <w:rsid w:val="00785A63"/>
    <w:rsid w:val="00785AF3"/>
    <w:rsid w:val="00785C84"/>
    <w:rsid w:val="0078611F"/>
    <w:rsid w:val="007866A0"/>
    <w:rsid w:val="00787B5D"/>
    <w:rsid w:val="00787D2A"/>
    <w:rsid w:val="00790E48"/>
    <w:rsid w:val="0079153C"/>
    <w:rsid w:val="007918E8"/>
    <w:rsid w:val="00791976"/>
    <w:rsid w:val="0079237F"/>
    <w:rsid w:val="007924C3"/>
    <w:rsid w:val="00794488"/>
    <w:rsid w:val="00794513"/>
    <w:rsid w:val="00794B23"/>
    <w:rsid w:val="00794E29"/>
    <w:rsid w:val="007954D3"/>
    <w:rsid w:val="00795AC4"/>
    <w:rsid w:val="007964A3"/>
    <w:rsid w:val="007976C8"/>
    <w:rsid w:val="007978E2"/>
    <w:rsid w:val="00797A0E"/>
    <w:rsid w:val="00797A72"/>
    <w:rsid w:val="007A08E2"/>
    <w:rsid w:val="007A09CB"/>
    <w:rsid w:val="007A12AE"/>
    <w:rsid w:val="007A16AD"/>
    <w:rsid w:val="007A1C5B"/>
    <w:rsid w:val="007A1D6B"/>
    <w:rsid w:val="007A2760"/>
    <w:rsid w:val="007A2C64"/>
    <w:rsid w:val="007A3044"/>
    <w:rsid w:val="007A4064"/>
    <w:rsid w:val="007A4A4E"/>
    <w:rsid w:val="007A680A"/>
    <w:rsid w:val="007A6BFE"/>
    <w:rsid w:val="007A76FD"/>
    <w:rsid w:val="007A77AC"/>
    <w:rsid w:val="007A7B2B"/>
    <w:rsid w:val="007A7DBF"/>
    <w:rsid w:val="007B0840"/>
    <w:rsid w:val="007B0ACF"/>
    <w:rsid w:val="007B0D03"/>
    <w:rsid w:val="007B1233"/>
    <w:rsid w:val="007B166C"/>
    <w:rsid w:val="007B24C2"/>
    <w:rsid w:val="007B295E"/>
    <w:rsid w:val="007B2FAF"/>
    <w:rsid w:val="007B3517"/>
    <w:rsid w:val="007B383B"/>
    <w:rsid w:val="007B503B"/>
    <w:rsid w:val="007B541F"/>
    <w:rsid w:val="007B5955"/>
    <w:rsid w:val="007B65E3"/>
    <w:rsid w:val="007B6619"/>
    <w:rsid w:val="007B669E"/>
    <w:rsid w:val="007B68D5"/>
    <w:rsid w:val="007B6C74"/>
    <w:rsid w:val="007B7F6D"/>
    <w:rsid w:val="007C0565"/>
    <w:rsid w:val="007C08D4"/>
    <w:rsid w:val="007C0D9D"/>
    <w:rsid w:val="007C0F35"/>
    <w:rsid w:val="007C1021"/>
    <w:rsid w:val="007C1405"/>
    <w:rsid w:val="007C1414"/>
    <w:rsid w:val="007C208D"/>
    <w:rsid w:val="007C2252"/>
    <w:rsid w:val="007C26A1"/>
    <w:rsid w:val="007C3011"/>
    <w:rsid w:val="007C335A"/>
    <w:rsid w:val="007C3BFA"/>
    <w:rsid w:val="007C3C0F"/>
    <w:rsid w:val="007C40A8"/>
    <w:rsid w:val="007C4304"/>
    <w:rsid w:val="007C45C0"/>
    <w:rsid w:val="007C4B59"/>
    <w:rsid w:val="007C4D3F"/>
    <w:rsid w:val="007C4E49"/>
    <w:rsid w:val="007C4EC7"/>
    <w:rsid w:val="007C5EF5"/>
    <w:rsid w:val="007C671F"/>
    <w:rsid w:val="007C6ADB"/>
    <w:rsid w:val="007C6B8C"/>
    <w:rsid w:val="007C7077"/>
    <w:rsid w:val="007D0329"/>
    <w:rsid w:val="007D043F"/>
    <w:rsid w:val="007D089F"/>
    <w:rsid w:val="007D0D7D"/>
    <w:rsid w:val="007D2C2B"/>
    <w:rsid w:val="007D2D40"/>
    <w:rsid w:val="007D3121"/>
    <w:rsid w:val="007D31AF"/>
    <w:rsid w:val="007D3521"/>
    <w:rsid w:val="007D3BD5"/>
    <w:rsid w:val="007D3D1A"/>
    <w:rsid w:val="007D4588"/>
    <w:rsid w:val="007D4C3D"/>
    <w:rsid w:val="007D564B"/>
    <w:rsid w:val="007D5CE6"/>
    <w:rsid w:val="007D63D5"/>
    <w:rsid w:val="007D658A"/>
    <w:rsid w:val="007D6643"/>
    <w:rsid w:val="007D6D55"/>
    <w:rsid w:val="007D73C1"/>
    <w:rsid w:val="007D741D"/>
    <w:rsid w:val="007D7655"/>
    <w:rsid w:val="007D76CC"/>
    <w:rsid w:val="007D7921"/>
    <w:rsid w:val="007D7CBF"/>
    <w:rsid w:val="007E05DA"/>
    <w:rsid w:val="007E097C"/>
    <w:rsid w:val="007E0DD3"/>
    <w:rsid w:val="007E16A4"/>
    <w:rsid w:val="007E2D8E"/>
    <w:rsid w:val="007E30DF"/>
    <w:rsid w:val="007E3598"/>
    <w:rsid w:val="007E3BC1"/>
    <w:rsid w:val="007E3D41"/>
    <w:rsid w:val="007E41EC"/>
    <w:rsid w:val="007E4350"/>
    <w:rsid w:val="007E44BB"/>
    <w:rsid w:val="007E47AB"/>
    <w:rsid w:val="007E4896"/>
    <w:rsid w:val="007E500B"/>
    <w:rsid w:val="007E513C"/>
    <w:rsid w:val="007E51C8"/>
    <w:rsid w:val="007E6011"/>
    <w:rsid w:val="007E68EC"/>
    <w:rsid w:val="007E732A"/>
    <w:rsid w:val="007E7C16"/>
    <w:rsid w:val="007E7DAD"/>
    <w:rsid w:val="007F06E5"/>
    <w:rsid w:val="007F0900"/>
    <w:rsid w:val="007F09C1"/>
    <w:rsid w:val="007F0C8C"/>
    <w:rsid w:val="007F0E65"/>
    <w:rsid w:val="007F0F8F"/>
    <w:rsid w:val="007F131E"/>
    <w:rsid w:val="007F1CC6"/>
    <w:rsid w:val="007F1DD2"/>
    <w:rsid w:val="007F2780"/>
    <w:rsid w:val="007F321A"/>
    <w:rsid w:val="007F387A"/>
    <w:rsid w:val="007F3ACB"/>
    <w:rsid w:val="007F3C7D"/>
    <w:rsid w:val="007F3D62"/>
    <w:rsid w:val="007F3F4C"/>
    <w:rsid w:val="007F3FFF"/>
    <w:rsid w:val="007F43EC"/>
    <w:rsid w:val="007F4896"/>
    <w:rsid w:val="007F4D22"/>
    <w:rsid w:val="007F5447"/>
    <w:rsid w:val="007F6831"/>
    <w:rsid w:val="007F6840"/>
    <w:rsid w:val="007F68B6"/>
    <w:rsid w:val="007F6FBB"/>
    <w:rsid w:val="007F7CA1"/>
    <w:rsid w:val="008001B3"/>
    <w:rsid w:val="008004F1"/>
    <w:rsid w:val="0080053D"/>
    <w:rsid w:val="00800A39"/>
    <w:rsid w:val="00801259"/>
    <w:rsid w:val="0080136B"/>
    <w:rsid w:val="008015EE"/>
    <w:rsid w:val="00801E12"/>
    <w:rsid w:val="008020D7"/>
    <w:rsid w:val="00802331"/>
    <w:rsid w:val="00802D43"/>
    <w:rsid w:val="00803178"/>
    <w:rsid w:val="008032A4"/>
    <w:rsid w:val="008035D7"/>
    <w:rsid w:val="00803D90"/>
    <w:rsid w:val="008041FA"/>
    <w:rsid w:val="00805528"/>
    <w:rsid w:val="008056D0"/>
    <w:rsid w:val="00805CE7"/>
    <w:rsid w:val="0080629E"/>
    <w:rsid w:val="008067F3"/>
    <w:rsid w:val="008068CF"/>
    <w:rsid w:val="00807212"/>
    <w:rsid w:val="0080740B"/>
    <w:rsid w:val="008076DC"/>
    <w:rsid w:val="00810204"/>
    <w:rsid w:val="00810870"/>
    <w:rsid w:val="00810F2A"/>
    <w:rsid w:val="008127C4"/>
    <w:rsid w:val="00812C58"/>
    <w:rsid w:val="00812CA0"/>
    <w:rsid w:val="008134FB"/>
    <w:rsid w:val="00813B0A"/>
    <w:rsid w:val="00814973"/>
    <w:rsid w:val="00814A04"/>
    <w:rsid w:val="00815248"/>
    <w:rsid w:val="00815E72"/>
    <w:rsid w:val="008166D5"/>
    <w:rsid w:val="00816D97"/>
    <w:rsid w:val="00816FAB"/>
    <w:rsid w:val="00817B94"/>
    <w:rsid w:val="00817BD7"/>
    <w:rsid w:val="00817F2A"/>
    <w:rsid w:val="0082048A"/>
    <w:rsid w:val="00820E9A"/>
    <w:rsid w:val="008212F6"/>
    <w:rsid w:val="008213F5"/>
    <w:rsid w:val="008214E3"/>
    <w:rsid w:val="0082166E"/>
    <w:rsid w:val="00821969"/>
    <w:rsid w:val="00822750"/>
    <w:rsid w:val="00822899"/>
    <w:rsid w:val="008230AD"/>
    <w:rsid w:val="008233E4"/>
    <w:rsid w:val="0082420D"/>
    <w:rsid w:val="00824D65"/>
    <w:rsid w:val="00824D99"/>
    <w:rsid w:val="008255DE"/>
    <w:rsid w:val="00825A90"/>
    <w:rsid w:val="0082609A"/>
    <w:rsid w:val="00826E5A"/>
    <w:rsid w:val="00826F03"/>
    <w:rsid w:val="00827333"/>
    <w:rsid w:val="008279B2"/>
    <w:rsid w:val="008279CF"/>
    <w:rsid w:val="00827CEA"/>
    <w:rsid w:val="008305E6"/>
    <w:rsid w:val="0083117D"/>
    <w:rsid w:val="008326AC"/>
    <w:rsid w:val="008327E0"/>
    <w:rsid w:val="00832A52"/>
    <w:rsid w:val="0083354A"/>
    <w:rsid w:val="00833D3B"/>
    <w:rsid w:val="008346DB"/>
    <w:rsid w:val="0083499E"/>
    <w:rsid w:val="00834CAF"/>
    <w:rsid w:val="0083501E"/>
    <w:rsid w:val="008354DA"/>
    <w:rsid w:val="00836591"/>
    <w:rsid w:val="0083688C"/>
    <w:rsid w:val="00840549"/>
    <w:rsid w:val="00840C39"/>
    <w:rsid w:val="00840D82"/>
    <w:rsid w:val="00841368"/>
    <w:rsid w:val="00841D00"/>
    <w:rsid w:val="00842070"/>
    <w:rsid w:val="008429ED"/>
    <w:rsid w:val="00842B60"/>
    <w:rsid w:val="00842CAD"/>
    <w:rsid w:val="00842E35"/>
    <w:rsid w:val="00843391"/>
    <w:rsid w:val="00843616"/>
    <w:rsid w:val="00843A9E"/>
    <w:rsid w:val="00844571"/>
    <w:rsid w:val="00845140"/>
    <w:rsid w:val="00845433"/>
    <w:rsid w:val="00845703"/>
    <w:rsid w:val="008459F0"/>
    <w:rsid w:val="00845B3B"/>
    <w:rsid w:val="008460B9"/>
    <w:rsid w:val="00847254"/>
    <w:rsid w:val="0084777C"/>
    <w:rsid w:val="00847869"/>
    <w:rsid w:val="00847C49"/>
    <w:rsid w:val="00850DD3"/>
    <w:rsid w:val="00850E08"/>
    <w:rsid w:val="00851027"/>
    <w:rsid w:val="00851494"/>
    <w:rsid w:val="008515D7"/>
    <w:rsid w:val="0085171A"/>
    <w:rsid w:val="00851F22"/>
    <w:rsid w:val="00851FFE"/>
    <w:rsid w:val="0085275E"/>
    <w:rsid w:val="00852D11"/>
    <w:rsid w:val="008535ED"/>
    <w:rsid w:val="00853F93"/>
    <w:rsid w:val="00854387"/>
    <w:rsid w:val="0085588B"/>
    <w:rsid w:val="008561A1"/>
    <w:rsid w:val="00856A53"/>
    <w:rsid w:val="00857AC0"/>
    <w:rsid w:val="00860056"/>
    <w:rsid w:val="00860131"/>
    <w:rsid w:val="008603A7"/>
    <w:rsid w:val="00860722"/>
    <w:rsid w:val="00861449"/>
    <w:rsid w:val="008615D5"/>
    <w:rsid w:val="00861A09"/>
    <w:rsid w:val="00861C81"/>
    <w:rsid w:val="00861F69"/>
    <w:rsid w:val="0086204C"/>
    <w:rsid w:val="00862258"/>
    <w:rsid w:val="008646EC"/>
    <w:rsid w:val="00864835"/>
    <w:rsid w:val="00864D81"/>
    <w:rsid w:val="00865061"/>
    <w:rsid w:val="00865BC0"/>
    <w:rsid w:val="00866CC3"/>
    <w:rsid w:val="00866D58"/>
    <w:rsid w:val="00866F7D"/>
    <w:rsid w:val="00867178"/>
    <w:rsid w:val="00867E4A"/>
    <w:rsid w:val="008700BD"/>
    <w:rsid w:val="008701E4"/>
    <w:rsid w:val="00870623"/>
    <w:rsid w:val="0087079E"/>
    <w:rsid w:val="00871662"/>
    <w:rsid w:val="00871DE1"/>
    <w:rsid w:val="00871FE5"/>
    <w:rsid w:val="00872093"/>
    <w:rsid w:val="0087252B"/>
    <w:rsid w:val="00872EB9"/>
    <w:rsid w:val="00873A6E"/>
    <w:rsid w:val="00873F75"/>
    <w:rsid w:val="00873FD6"/>
    <w:rsid w:val="00874A82"/>
    <w:rsid w:val="008754C7"/>
    <w:rsid w:val="00875557"/>
    <w:rsid w:val="00875ED3"/>
    <w:rsid w:val="008762C6"/>
    <w:rsid w:val="00877021"/>
    <w:rsid w:val="00877703"/>
    <w:rsid w:val="008800F7"/>
    <w:rsid w:val="008805AD"/>
    <w:rsid w:val="008807D9"/>
    <w:rsid w:val="00880955"/>
    <w:rsid w:val="0088131C"/>
    <w:rsid w:val="0088257C"/>
    <w:rsid w:val="008825D1"/>
    <w:rsid w:val="00882C1B"/>
    <w:rsid w:val="00883FA1"/>
    <w:rsid w:val="0088474B"/>
    <w:rsid w:val="00885BBE"/>
    <w:rsid w:val="00885BD9"/>
    <w:rsid w:val="00885E03"/>
    <w:rsid w:val="008860E3"/>
    <w:rsid w:val="00886AA9"/>
    <w:rsid w:val="00886B7B"/>
    <w:rsid w:val="0088700B"/>
    <w:rsid w:val="00887AAE"/>
    <w:rsid w:val="00887F0A"/>
    <w:rsid w:val="00887FDB"/>
    <w:rsid w:val="00890006"/>
    <w:rsid w:val="00890122"/>
    <w:rsid w:val="00890156"/>
    <w:rsid w:val="00890296"/>
    <w:rsid w:val="008903F1"/>
    <w:rsid w:val="00890CAC"/>
    <w:rsid w:val="00890CD0"/>
    <w:rsid w:val="008910A3"/>
    <w:rsid w:val="00891BB8"/>
    <w:rsid w:val="00891DF5"/>
    <w:rsid w:val="00891EB7"/>
    <w:rsid w:val="00892027"/>
    <w:rsid w:val="0089246A"/>
    <w:rsid w:val="008938C0"/>
    <w:rsid w:val="00893A94"/>
    <w:rsid w:val="00893CD4"/>
    <w:rsid w:val="00893F5A"/>
    <w:rsid w:val="00893FBA"/>
    <w:rsid w:val="008946C0"/>
    <w:rsid w:val="00894C29"/>
    <w:rsid w:val="00895A78"/>
    <w:rsid w:val="00896FDC"/>
    <w:rsid w:val="00897001"/>
    <w:rsid w:val="00897AE1"/>
    <w:rsid w:val="00897C8B"/>
    <w:rsid w:val="00897E9D"/>
    <w:rsid w:val="00897F57"/>
    <w:rsid w:val="00897F6D"/>
    <w:rsid w:val="008A050F"/>
    <w:rsid w:val="008A0605"/>
    <w:rsid w:val="008A0EF8"/>
    <w:rsid w:val="008A0F71"/>
    <w:rsid w:val="008A17D8"/>
    <w:rsid w:val="008A28EF"/>
    <w:rsid w:val="008A2A73"/>
    <w:rsid w:val="008A2A98"/>
    <w:rsid w:val="008A3078"/>
    <w:rsid w:val="008A3A12"/>
    <w:rsid w:val="008A4A4B"/>
    <w:rsid w:val="008A4E10"/>
    <w:rsid w:val="008A53D9"/>
    <w:rsid w:val="008A557E"/>
    <w:rsid w:val="008A5C54"/>
    <w:rsid w:val="008A64E5"/>
    <w:rsid w:val="008A652F"/>
    <w:rsid w:val="008A697F"/>
    <w:rsid w:val="008A7EAD"/>
    <w:rsid w:val="008B06B7"/>
    <w:rsid w:val="008B07B4"/>
    <w:rsid w:val="008B0A4E"/>
    <w:rsid w:val="008B1150"/>
    <w:rsid w:val="008B1B48"/>
    <w:rsid w:val="008B1B81"/>
    <w:rsid w:val="008B1E49"/>
    <w:rsid w:val="008B1E9C"/>
    <w:rsid w:val="008B1FCD"/>
    <w:rsid w:val="008B2126"/>
    <w:rsid w:val="008B21BA"/>
    <w:rsid w:val="008B2778"/>
    <w:rsid w:val="008B3097"/>
    <w:rsid w:val="008B3477"/>
    <w:rsid w:val="008B37A4"/>
    <w:rsid w:val="008B4187"/>
    <w:rsid w:val="008B5786"/>
    <w:rsid w:val="008B58BC"/>
    <w:rsid w:val="008B6747"/>
    <w:rsid w:val="008B6C81"/>
    <w:rsid w:val="008B6CF3"/>
    <w:rsid w:val="008B714D"/>
    <w:rsid w:val="008B7630"/>
    <w:rsid w:val="008B7A41"/>
    <w:rsid w:val="008B7AEC"/>
    <w:rsid w:val="008B7D54"/>
    <w:rsid w:val="008B7D5A"/>
    <w:rsid w:val="008C043F"/>
    <w:rsid w:val="008C05F9"/>
    <w:rsid w:val="008C09F4"/>
    <w:rsid w:val="008C12C4"/>
    <w:rsid w:val="008C15AD"/>
    <w:rsid w:val="008C261D"/>
    <w:rsid w:val="008C2A1B"/>
    <w:rsid w:val="008C336A"/>
    <w:rsid w:val="008C39E3"/>
    <w:rsid w:val="008C3E81"/>
    <w:rsid w:val="008C3FB5"/>
    <w:rsid w:val="008C4085"/>
    <w:rsid w:val="008C43D0"/>
    <w:rsid w:val="008C4488"/>
    <w:rsid w:val="008C49BB"/>
    <w:rsid w:val="008C53F9"/>
    <w:rsid w:val="008C60D1"/>
    <w:rsid w:val="008C626C"/>
    <w:rsid w:val="008C6306"/>
    <w:rsid w:val="008C644A"/>
    <w:rsid w:val="008C6575"/>
    <w:rsid w:val="008C682A"/>
    <w:rsid w:val="008C6952"/>
    <w:rsid w:val="008C6C12"/>
    <w:rsid w:val="008C7234"/>
    <w:rsid w:val="008C7715"/>
    <w:rsid w:val="008C7A6D"/>
    <w:rsid w:val="008C7A8D"/>
    <w:rsid w:val="008D07F9"/>
    <w:rsid w:val="008D29E7"/>
    <w:rsid w:val="008D2A66"/>
    <w:rsid w:val="008D323C"/>
    <w:rsid w:val="008D379D"/>
    <w:rsid w:val="008D415E"/>
    <w:rsid w:val="008D4417"/>
    <w:rsid w:val="008D454C"/>
    <w:rsid w:val="008D462E"/>
    <w:rsid w:val="008D4714"/>
    <w:rsid w:val="008D4CB1"/>
    <w:rsid w:val="008D4D8F"/>
    <w:rsid w:val="008D5029"/>
    <w:rsid w:val="008D51E6"/>
    <w:rsid w:val="008D5431"/>
    <w:rsid w:val="008D54E8"/>
    <w:rsid w:val="008D5A93"/>
    <w:rsid w:val="008D6C62"/>
    <w:rsid w:val="008D6F84"/>
    <w:rsid w:val="008D73B5"/>
    <w:rsid w:val="008D7CBD"/>
    <w:rsid w:val="008E037B"/>
    <w:rsid w:val="008E08EB"/>
    <w:rsid w:val="008E0AC3"/>
    <w:rsid w:val="008E0CC1"/>
    <w:rsid w:val="008E1189"/>
    <w:rsid w:val="008E1784"/>
    <w:rsid w:val="008E22FB"/>
    <w:rsid w:val="008E2429"/>
    <w:rsid w:val="008E2CA6"/>
    <w:rsid w:val="008E3A1E"/>
    <w:rsid w:val="008E3B35"/>
    <w:rsid w:val="008E5712"/>
    <w:rsid w:val="008E5A7C"/>
    <w:rsid w:val="008E5EB5"/>
    <w:rsid w:val="008E6284"/>
    <w:rsid w:val="008E6569"/>
    <w:rsid w:val="008E6BB0"/>
    <w:rsid w:val="008E7323"/>
    <w:rsid w:val="008E7F78"/>
    <w:rsid w:val="008F00DA"/>
    <w:rsid w:val="008F00DD"/>
    <w:rsid w:val="008F0287"/>
    <w:rsid w:val="008F0618"/>
    <w:rsid w:val="008F0A0E"/>
    <w:rsid w:val="008F0DBB"/>
    <w:rsid w:val="008F0E8F"/>
    <w:rsid w:val="008F0FF3"/>
    <w:rsid w:val="008F1193"/>
    <w:rsid w:val="008F1B1D"/>
    <w:rsid w:val="008F1C83"/>
    <w:rsid w:val="008F1F3A"/>
    <w:rsid w:val="008F33D4"/>
    <w:rsid w:val="008F3804"/>
    <w:rsid w:val="008F3835"/>
    <w:rsid w:val="008F3BF2"/>
    <w:rsid w:val="008F3D83"/>
    <w:rsid w:val="008F3FDF"/>
    <w:rsid w:val="008F45A4"/>
    <w:rsid w:val="008F463A"/>
    <w:rsid w:val="008F4885"/>
    <w:rsid w:val="008F4C7D"/>
    <w:rsid w:val="008F5E2F"/>
    <w:rsid w:val="008F6398"/>
    <w:rsid w:val="008F6F31"/>
    <w:rsid w:val="008F7791"/>
    <w:rsid w:val="008F7B06"/>
    <w:rsid w:val="008F7BAC"/>
    <w:rsid w:val="008F7C16"/>
    <w:rsid w:val="009000AC"/>
    <w:rsid w:val="009000B7"/>
    <w:rsid w:val="009000D5"/>
    <w:rsid w:val="0090051B"/>
    <w:rsid w:val="00900850"/>
    <w:rsid w:val="00901572"/>
    <w:rsid w:val="00901BE8"/>
    <w:rsid w:val="00901E14"/>
    <w:rsid w:val="00902A82"/>
    <w:rsid w:val="009030A5"/>
    <w:rsid w:val="00903D2F"/>
    <w:rsid w:val="009040A3"/>
    <w:rsid w:val="00904510"/>
    <w:rsid w:val="0090465D"/>
    <w:rsid w:val="00904B47"/>
    <w:rsid w:val="00904D2D"/>
    <w:rsid w:val="00904DAF"/>
    <w:rsid w:val="009055F7"/>
    <w:rsid w:val="009056F1"/>
    <w:rsid w:val="0090571C"/>
    <w:rsid w:val="00905970"/>
    <w:rsid w:val="00905CA8"/>
    <w:rsid w:val="00905EAE"/>
    <w:rsid w:val="0090651C"/>
    <w:rsid w:val="00906E50"/>
    <w:rsid w:val="009076CB"/>
    <w:rsid w:val="0090774C"/>
    <w:rsid w:val="00907DF3"/>
    <w:rsid w:val="009102C0"/>
    <w:rsid w:val="009126B2"/>
    <w:rsid w:val="0091439E"/>
    <w:rsid w:val="00914CA8"/>
    <w:rsid w:val="00914EE2"/>
    <w:rsid w:val="009158F1"/>
    <w:rsid w:val="00916098"/>
    <w:rsid w:val="009160FB"/>
    <w:rsid w:val="009165D2"/>
    <w:rsid w:val="0091681D"/>
    <w:rsid w:val="00917103"/>
    <w:rsid w:val="00917379"/>
    <w:rsid w:val="009202A1"/>
    <w:rsid w:val="009202E8"/>
    <w:rsid w:val="0092075E"/>
    <w:rsid w:val="00920C2F"/>
    <w:rsid w:val="00920DD3"/>
    <w:rsid w:val="00920F83"/>
    <w:rsid w:val="00920FBF"/>
    <w:rsid w:val="00921590"/>
    <w:rsid w:val="009218D3"/>
    <w:rsid w:val="00921A72"/>
    <w:rsid w:val="0092266C"/>
    <w:rsid w:val="0092320B"/>
    <w:rsid w:val="009233E0"/>
    <w:rsid w:val="00923982"/>
    <w:rsid w:val="00923DB7"/>
    <w:rsid w:val="00923F31"/>
    <w:rsid w:val="00923F39"/>
    <w:rsid w:val="00923FAD"/>
    <w:rsid w:val="00924373"/>
    <w:rsid w:val="00924AF0"/>
    <w:rsid w:val="00925032"/>
    <w:rsid w:val="00925E44"/>
    <w:rsid w:val="00926969"/>
    <w:rsid w:val="0092733C"/>
    <w:rsid w:val="009274CC"/>
    <w:rsid w:val="00927633"/>
    <w:rsid w:val="009301AB"/>
    <w:rsid w:val="009305CF"/>
    <w:rsid w:val="00930735"/>
    <w:rsid w:val="0093080D"/>
    <w:rsid w:val="00930A94"/>
    <w:rsid w:val="00931450"/>
    <w:rsid w:val="0093184F"/>
    <w:rsid w:val="00931968"/>
    <w:rsid w:val="0093213D"/>
    <w:rsid w:val="00932616"/>
    <w:rsid w:val="0093286D"/>
    <w:rsid w:val="00933410"/>
    <w:rsid w:val="00933B4C"/>
    <w:rsid w:val="00933C19"/>
    <w:rsid w:val="009345FF"/>
    <w:rsid w:val="00934F3A"/>
    <w:rsid w:val="009350D7"/>
    <w:rsid w:val="009351D6"/>
    <w:rsid w:val="00935274"/>
    <w:rsid w:val="00935469"/>
    <w:rsid w:val="00935800"/>
    <w:rsid w:val="00935A09"/>
    <w:rsid w:val="00935B4C"/>
    <w:rsid w:val="0093601C"/>
    <w:rsid w:val="009366BD"/>
    <w:rsid w:val="00936F13"/>
    <w:rsid w:val="00937845"/>
    <w:rsid w:val="009378F5"/>
    <w:rsid w:val="00937C98"/>
    <w:rsid w:val="009400CB"/>
    <w:rsid w:val="009401DF"/>
    <w:rsid w:val="00940DE4"/>
    <w:rsid w:val="00941706"/>
    <w:rsid w:val="00941731"/>
    <w:rsid w:val="00941E6E"/>
    <w:rsid w:val="00942FCC"/>
    <w:rsid w:val="0094335A"/>
    <w:rsid w:val="00943400"/>
    <w:rsid w:val="00943C05"/>
    <w:rsid w:val="00944159"/>
    <w:rsid w:val="009443BA"/>
    <w:rsid w:val="00944589"/>
    <w:rsid w:val="009448DB"/>
    <w:rsid w:val="00944B17"/>
    <w:rsid w:val="00944D9C"/>
    <w:rsid w:val="00945AEF"/>
    <w:rsid w:val="00945D96"/>
    <w:rsid w:val="0094661D"/>
    <w:rsid w:val="00946A6E"/>
    <w:rsid w:val="00946D8E"/>
    <w:rsid w:val="00946E1E"/>
    <w:rsid w:val="00951B6E"/>
    <w:rsid w:val="00951C5F"/>
    <w:rsid w:val="0095238E"/>
    <w:rsid w:val="00952C66"/>
    <w:rsid w:val="00952DB7"/>
    <w:rsid w:val="00952FE2"/>
    <w:rsid w:val="00953285"/>
    <w:rsid w:val="0095346F"/>
    <w:rsid w:val="009535D3"/>
    <w:rsid w:val="00953A3F"/>
    <w:rsid w:val="00953AA7"/>
    <w:rsid w:val="00953AFE"/>
    <w:rsid w:val="00954769"/>
    <w:rsid w:val="009548CF"/>
    <w:rsid w:val="00955013"/>
    <w:rsid w:val="0095583D"/>
    <w:rsid w:val="00957467"/>
    <w:rsid w:val="009600E5"/>
    <w:rsid w:val="0096015C"/>
    <w:rsid w:val="009601DD"/>
    <w:rsid w:val="00960D75"/>
    <w:rsid w:val="00962101"/>
    <w:rsid w:val="00962332"/>
    <w:rsid w:val="009628AD"/>
    <w:rsid w:val="00962908"/>
    <w:rsid w:val="00962DFC"/>
    <w:rsid w:val="0096313F"/>
    <w:rsid w:val="0096338C"/>
    <w:rsid w:val="009638AD"/>
    <w:rsid w:val="009638BF"/>
    <w:rsid w:val="00964C33"/>
    <w:rsid w:val="00964D08"/>
    <w:rsid w:val="0096502C"/>
    <w:rsid w:val="00965520"/>
    <w:rsid w:val="0096584D"/>
    <w:rsid w:val="0096633D"/>
    <w:rsid w:val="00966A89"/>
    <w:rsid w:val="00967400"/>
    <w:rsid w:val="0096742E"/>
    <w:rsid w:val="009676BC"/>
    <w:rsid w:val="009679A2"/>
    <w:rsid w:val="00967A29"/>
    <w:rsid w:val="00967F86"/>
    <w:rsid w:val="00970009"/>
    <w:rsid w:val="00970494"/>
    <w:rsid w:val="00970BC1"/>
    <w:rsid w:val="009712F6"/>
    <w:rsid w:val="0097183D"/>
    <w:rsid w:val="009718D1"/>
    <w:rsid w:val="00974292"/>
    <w:rsid w:val="009748C1"/>
    <w:rsid w:val="00975B66"/>
    <w:rsid w:val="00975CF3"/>
    <w:rsid w:val="00975E24"/>
    <w:rsid w:val="00976128"/>
    <w:rsid w:val="009766DC"/>
    <w:rsid w:val="009767D0"/>
    <w:rsid w:val="0097758E"/>
    <w:rsid w:val="00977639"/>
    <w:rsid w:val="00977885"/>
    <w:rsid w:val="0097791A"/>
    <w:rsid w:val="00977D0A"/>
    <w:rsid w:val="00980034"/>
    <w:rsid w:val="009816F4"/>
    <w:rsid w:val="0098190F"/>
    <w:rsid w:val="00981CE5"/>
    <w:rsid w:val="00981E86"/>
    <w:rsid w:val="00982761"/>
    <w:rsid w:val="00982B50"/>
    <w:rsid w:val="00982E57"/>
    <w:rsid w:val="00983024"/>
    <w:rsid w:val="009834F0"/>
    <w:rsid w:val="00983669"/>
    <w:rsid w:val="00983726"/>
    <w:rsid w:val="00983954"/>
    <w:rsid w:val="00983F5D"/>
    <w:rsid w:val="00984561"/>
    <w:rsid w:val="00984AF0"/>
    <w:rsid w:val="009853C4"/>
    <w:rsid w:val="00986354"/>
    <w:rsid w:val="009867F2"/>
    <w:rsid w:val="00986B08"/>
    <w:rsid w:val="009876A0"/>
    <w:rsid w:val="0099020D"/>
    <w:rsid w:val="009903FA"/>
    <w:rsid w:val="009904E2"/>
    <w:rsid w:val="00990833"/>
    <w:rsid w:val="00990C4F"/>
    <w:rsid w:val="0099130F"/>
    <w:rsid w:val="009915AE"/>
    <w:rsid w:val="00991B88"/>
    <w:rsid w:val="00992282"/>
    <w:rsid w:val="0099256A"/>
    <w:rsid w:val="009926C7"/>
    <w:rsid w:val="009935BD"/>
    <w:rsid w:val="009940AF"/>
    <w:rsid w:val="009948DB"/>
    <w:rsid w:val="00995626"/>
    <w:rsid w:val="0099575A"/>
    <w:rsid w:val="00995815"/>
    <w:rsid w:val="009959E2"/>
    <w:rsid w:val="00995B0C"/>
    <w:rsid w:val="00995C5C"/>
    <w:rsid w:val="009967E4"/>
    <w:rsid w:val="00996A0D"/>
    <w:rsid w:val="00997404"/>
    <w:rsid w:val="0099778F"/>
    <w:rsid w:val="00997B12"/>
    <w:rsid w:val="009A02FB"/>
    <w:rsid w:val="009A0702"/>
    <w:rsid w:val="009A0768"/>
    <w:rsid w:val="009A0A67"/>
    <w:rsid w:val="009A0BCD"/>
    <w:rsid w:val="009A0D7D"/>
    <w:rsid w:val="009A0FD7"/>
    <w:rsid w:val="009A1B9F"/>
    <w:rsid w:val="009A23B7"/>
    <w:rsid w:val="009A282D"/>
    <w:rsid w:val="009A2C06"/>
    <w:rsid w:val="009A32B4"/>
    <w:rsid w:val="009A399A"/>
    <w:rsid w:val="009A3B2E"/>
    <w:rsid w:val="009A4117"/>
    <w:rsid w:val="009A4295"/>
    <w:rsid w:val="009A519E"/>
    <w:rsid w:val="009A53CF"/>
    <w:rsid w:val="009A5C47"/>
    <w:rsid w:val="009A6116"/>
    <w:rsid w:val="009A6848"/>
    <w:rsid w:val="009A696E"/>
    <w:rsid w:val="009A72EE"/>
    <w:rsid w:val="009A739F"/>
    <w:rsid w:val="009A7491"/>
    <w:rsid w:val="009A761D"/>
    <w:rsid w:val="009A76A7"/>
    <w:rsid w:val="009A76BD"/>
    <w:rsid w:val="009A7973"/>
    <w:rsid w:val="009A7C2E"/>
    <w:rsid w:val="009A7D6C"/>
    <w:rsid w:val="009A7FF3"/>
    <w:rsid w:val="009B00DB"/>
    <w:rsid w:val="009B0DFD"/>
    <w:rsid w:val="009B1448"/>
    <w:rsid w:val="009B1D0C"/>
    <w:rsid w:val="009B1D9B"/>
    <w:rsid w:val="009B20E2"/>
    <w:rsid w:val="009B21DE"/>
    <w:rsid w:val="009B2306"/>
    <w:rsid w:val="009B2660"/>
    <w:rsid w:val="009B2A75"/>
    <w:rsid w:val="009B2C3F"/>
    <w:rsid w:val="009B3C31"/>
    <w:rsid w:val="009B3C8E"/>
    <w:rsid w:val="009B40D1"/>
    <w:rsid w:val="009B43C7"/>
    <w:rsid w:val="009B4A06"/>
    <w:rsid w:val="009B4B6B"/>
    <w:rsid w:val="009B4DE4"/>
    <w:rsid w:val="009B4F1C"/>
    <w:rsid w:val="009B533F"/>
    <w:rsid w:val="009B5432"/>
    <w:rsid w:val="009B5FC4"/>
    <w:rsid w:val="009B625B"/>
    <w:rsid w:val="009B6D91"/>
    <w:rsid w:val="009B7D29"/>
    <w:rsid w:val="009B7E81"/>
    <w:rsid w:val="009C040C"/>
    <w:rsid w:val="009C0BDB"/>
    <w:rsid w:val="009C10EE"/>
    <w:rsid w:val="009C1802"/>
    <w:rsid w:val="009C235B"/>
    <w:rsid w:val="009C2783"/>
    <w:rsid w:val="009C2BD0"/>
    <w:rsid w:val="009C3184"/>
    <w:rsid w:val="009C349E"/>
    <w:rsid w:val="009C3F95"/>
    <w:rsid w:val="009C3FFE"/>
    <w:rsid w:val="009C4813"/>
    <w:rsid w:val="009C4BCE"/>
    <w:rsid w:val="009C5205"/>
    <w:rsid w:val="009C5535"/>
    <w:rsid w:val="009C63C2"/>
    <w:rsid w:val="009C69E5"/>
    <w:rsid w:val="009C6E20"/>
    <w:rsid w:val="009C74F6"/>
    <w:rsid w:val="009D0341"/>
    <w:rsid w:val="009D0603"/>
    <w:rsid w:val="009D0B32"/>
    <w:rsid w:val="009D120C"/>
    <w:rsid w:val="009D158A"/>
    <w:rsid w:val="009D1958"/>
    <w:rsid w:val="009D1EFA"/>
    <w:rsid w:val="009D2773"/>
    <w:rsid w:val="009D2B25"/>
    <w:rsid w:val="009D30AB"/>
    <w:rsid w:val="009D3E43"/>
    <w:rsid w:val="009D4BD7"/>
    <w:rsid w:val="009D4C35"/>
    <w:rsid w:val="009D4D78"/>
    <w:rsid w:val="009D4E53"/>
    <w:rsid w:val="009D5414"/>
    <w:rsid w:val="009D592F"/>
    <w:rsid w:val="009D5AD5"/>
    <w:rsid w:val="009D5E2B"/>
    <w:rsid w:val="009D64B9"/>
    <w:rsid w:val="009D7686"/>
    <w:rsid w:val="009D7F5E"/>
    <w:rsid w:val="009E0048"/>
    <w:rsid w:val="009E0182"/>
    <w:rsid w:val="009E183D"/>
    <w:rsid w:val="009E1DC1"/>
    <w:rsid w:val="009E250D"/>
    <w:rsid w:val="009E2B8D"/>
    <w:rsid w:val="009E3803"/>
    <w:rsid w:val="009E3815"/>
    <w:rsid w:val="009E3990"/>
    <w:rsid w:val="009E4AD9"/>
    <w:rsid w:val="009E4CE0"/>
    <w:rsid w:val="009E5D0E"/>
    <w:rsid w:val="009E62F2"/>
    <w:rsid w:val="009E6485"/>
    <w:rsid w:val="009E7A07"/>
    <w:rsid w:val="009F07C4"/>
    <w:rsid w:val="009F08D4"/>
    <w:rsid w:val="009F0FC4"/>
    <w:rsid w:val="009F1827"/>
    <w:rsid w:val="009F1AB3"/>
    <w:rsid w:val="009F201B"/>
    <w:rsid w:val="009F213C"/>
    <w:rsid w:val="009F3706"/>
    <w:rsid w:val="009F47C8"/>
    <w:rsid w:val="009F546A"/>
    <w:rsid w:val="009F5841"/>
    <w:rsid w:val="009F5943"/>
    <w:rsid w:val="009F5A8D"/>
    <w:rsid w:val="009F5B66"/>
    <w:rsid w:val="009F5CF7"/>
    <w:rsid w:val="009F5D7C"/>
    <w:rsid w:val="009F66E3"/>
    <w:rsid w:val="009F7ED1"/>
    <w:rsid w:val="00A00C40"/>
    <w:rsid w:val="00A01375"/>
    <w:rsid w:val="00A018AC"/>
    <w:rsid w:val="00A01E05"/>
    <w:rsid w:val="00A01E1C"/>
    <w:rsid w:val="00A02142"/>
    <w:rsid w:val="00A0297C"/>
    <w:rsid w:val="00A02EA3"/>
    <w:rsid w:val="00A034D2"/>
    <w:rsid w:val="00A0418D"/>
    <w:rsid w:val="00A043AB"/>
    <w:rsid w:val="00A04C7B"/>
    <w:rsid w:val="00A04D4B"/>
    <w:rsid w:val="00A05109"/>
    <w:rsid w:val="00A053F0"/>
    <w:rsid w:val="00A0550D"/>
    <w:rsid w:val="00A05C17"/>
    <w:rsid w:val="00A06BD6"/>
    <w:rsid w:val="00A0706D"/>
    <w:rsid w:val="00A071A6"/>
    <w:rsid w:val="00A0723F"/>
    <w:rsid w:val="00A075DA"/>
    <w:rsid w:val="00A0776C"/>
    <w:rsid w:val="00A10442"/>
    <w:rsid w:val="00A1097A"/>
    <w:rsid w:val="00A1101C"/>
    <w:rsid w:val="00A1133D"/>
    <w:rsid w:val="00A11371"/>
    <w:rsid w:val="00A11553"/>
    <w:rsid w:val="00A1188A"/>
    <w:rsid w:val="00A11981"/>
    <w:rsid w:val="00A11B00"/>
    <w:rsid w:val="00A12298"/>
    <w:rsid w:val="00A126A7"/>
    <w:rsid w:val="00A12E87"/>
    <w:rsid w:val="00A138B1"/>
    <w:rsid w:val="00A138E4"/>
    <w:rsid w:val="00A139BA"/>
    <w:rsid w:val="00A13FAF"/>
    <w:rsid w:val="00A14052"/>
    <w:rsid w:val="00A140F4"/>
    <w:rsid w:val="00A147F8"/>
    <w:rsid w:val="00A14AF2"/>
    <w:rsid w:val="00A14BFB"/>
    <w:rsid w:val="00A14CA2"/>
    <w:rsid w:val="00A158F8"/>
    <w:rsid w:val="00A1591F"/>
    <w:rsid w:val="00A15D37"/>
    <w:rsid w:val="00A16230"/>
    <w:rsid w:val="00A16320"/>
    <w:rsid w:val="00A16338"/>
    <w:rsid w:val="00A164D9"/>
    <w:rsid w:val="00A16664"/>
    <w:rsid w:val="00A1682B"/>
    <w:rsid w:val="00A16DE4"/>
    <w:rsid w:val="00A1730B"/>
    <w:rsid w:val="00A173E4"/>
    <w:rsid w:val="00A17457"/>
    <w:rsid w:val="00A178B3"/>
    <w:rsid w:val="00A203D2"/>
    <w:rsid w:val="00A207E4"/>
    <w:rsid w:val="00A20C65"/>
    <w:rsid w:val="00A21416"/>
    <w:rsid w:val="00A21E76"/>
    <w:rsid w:val="00A22104"/>
    <w:rsid w:val="00A22952"/>
    <w:rsid w:val="00A22998"/>
    <w:rsid w:val="00A22EA8"/>
    <w:rsid w:val="00A23096"/>
    <w:rsid w:val="00A23163"/>
    <w:rsid w:val="00A23F67"/>
    <w:rsid w:val="00A249E0"/>
    <w:rsid w:val="00A2598E"/>
    <w:rsid w:val="00A25E0C"/>
    <w:rsid w:val="00A2613E"/>
    <w:rsid w:val="00A27A6C"/>
    <w:rsid w:val="00A27E36"/>
    <w:rsid w:val="00A30272"/>
    <w:rsid w:val="00A30640"/>
    <w:rsid w:val="00A306FE"/>
    <w:rsid w:val="00A31225"/>
    <w:rsid w:val="00A321CB"/>
    <w:rsid w:val="00A32282"/>
    <w:rsid w:val="00A322DA"/>
    <w:rsid w:val="00A32DF9"/>
    <w:rsid w:val="00A331CF"/>
    <w:rsid w:val="00A33563"/>
    <w:rsid w:val="00A3370D"/>
    <w:rsid w:val="00A33824"/>
    <w:rsid w:val="00A345E0"/>
    <w:rsid w:val="00A34A4B"/>
    <w:rsid w:val="00A352FE"/>
    <w:rsid w:val="00A35363"/>
    <w:rsid w:val="00A357D0"/>
    <w:rsid w:val="00A36251"/>
    <w:rsid w:val="00A36576"/>
    <w:rsid w:val="00A36896"/>
    <w:rsid w:val="00A36D22"/>
    <w:rsid w:val="00A36FAD"/>
    <w:rsid w:val="00A3783E"/>
    <w:rsid w:val="00A37D3F"/>
    <w:rsid w:val="00A37D8F"/>
    <w:rsid w:val="00A40069"/>
    <w:rsid w:val="00A400F3"/>
    <w:rsid w:val="00A403D9"/>
    <w:rsid w:val="00A40B02"/>
    <w:rsid w:val="00A40B9D"/>
    <w:rsid w:val="00A41034"/>
    <w:rsid w:val="00A419EE"/>
    <w:rsid w:val="00A41DF8"/>
    <w:rsid w:val="00A421BA"/>
    <w:rsid w:val="00A4249F"/>
    <w:rsid w:val="00A4254A"/>
    <w:rsid w:val="00A429E4"/>
    <w:rsid w:val="00A42BE3"/>
    <w:rsid w:val="00A43102"/>
    <w:rsid w:val="00A43189"/>
    <w:rsid w:val="00A433F0"/>
    <w:rsid w:val="00A434ED"/>
    <w:rsid w:val="00A43A27"/>
    <w:rsid w:val="00A4507B"/>
    <w:rsid w:val="00A4512D"/>
    <w:rsid w:val="00A4619E"/>
    <w:rsid w:val="00A47A4D"/>
    <w:rsid w:val="00A50005"/>
    <w:rsid w:val="00A500CE"/>
    <w:rsid w:val="00A505D3"/>
    <w:rsid w:val="00A50C48"/>
    <w:rsid w:val="00A50FFF"/>
    <w:rsid w:val="00A514D3"/>
    <w:rsid w:val="00A51947"/>
    <w:rsid w:val="00A51B39"/>
    <w:rsid w:val="00A51D22"/>
    <w:rsid w:val="00A533CF"/>
    <w:rsid w:val="00A53715"/>
    <w:rsid w:val="00A54389"/>
    <w:rsid w:val="00A54619"/>
    <w:rsid w:val="00A54EE1"/>
    <w:rsid w:val="00A554B2"/>
    <w:rsid w:val="00A55AEB"/>
    <w:rsid w:val="00A55D78"/>
    <w:rsid w:val="00A562BE"/>
    <w:rsid w:val="00A56DD4"/>
    <w:rsid w:val="00A57063"/>
    <w:rsid w:val="00A57D15"/>
    <w:rsid w:val="00A60014"/>
    <w:rsid w:val="00A602A7"/>
    <w:rsid w:val="00A607B9"/>
    <w:rsid w:val="00A60F95"/>
    <w:rsid w:val="00A6152E"/>
    <w:rsid w:val="00A61BCC"/>
    <w:rsid w:val="00A61E9A"/>
    <w:rsid w:val="00A6211B"/>
    <w:rsid w:val="00A623BC"/>
    <w:rsid w:val="00A62790"/>
    <w:rsid w:val="00A627C0"/>
    <w:rsid w:val="00A631B0"/>
    <w:rsid w:val="00A63B2C"/>
    <w:rsid w:val="00A63D8C"/>
    <w:rsid w:val="00A64049"/>
    <w:rsid w:val="00A64611"/>
    <w:rsid w:val="00A64793"/>
    <w:rsid w:val="00A648BB"/>
    <w:rsid w:val="00A64B52"/>
    <w:rsid w:val="00A659C6"/>
    <w:rsid w:val="00A65B18"/>
    <w:rsid w:val="00A6609D"/>
    <w:rsid w:val="00A700E5"/>
    <w:rsid w:val="00A70FE9"/>
    <w:rsid w:val="00A71560"/>
    <w:rsid w:val="00A716F9"/>
    <w:rsid w:val="00A71971"/>
    <w:rsid w:val="00A723FB"/>
    <w:rsid w:val="00A72467"/>
    <w:rsid w:val="00A727A8"/>
    <w:rsid w:val="00A72F91"/>
    <w:rsid w:val="00A7338B"/>
    <w:rsid w:val="00A7344B"/>
    <w:rsid w:val="00A737CF"/>
    <w:rsid w:val="00A73A41"/>
    <w:rsid w:val="00A74182"/>
    <w:rsid w:val="00A75058"/>
    <w:rsid w:val="00A752DB"/>
    <w:rsid w:val="00A7574B"/>
    <w:rsid w:val="00A7576A"/>
    <w:rsid w:val="00A75955"/>
    <w:rsid w:val="00A75A90"/>
    <w:rsid w:val="00A75BFA"/>
    <w:rsid w:val="00A7601D"/>
    <w:rsid w:val="00A765E9"/>
    <w:rsid w:val="00A771AC"/>
    <w:rsid w:val="00A77996"/>
    <w:rsid w:val="00A77DBA"/>
    <w:rsid w:val="00A80423"/>
    <w:rsid w:val="00A80D41"/>
    <w:rsid w:val="00A80F3A"/>
    <w:rsid w:val="00A8107D"/>
    <w:rsid w:val="00A81129"/>
    <w:rsid w:val="00A814A4"/>
    <w:rsid w:val="00A8161F"/>
    <w:rsid w:val="00A8186A"/>
    <w:rsid w:val="00A81BAE"/>
    <w:rsid w:val="00A81C3F"/>
    <w:rsid w:val="00A81D8A"/>
    <w:rsid w:val="00A8214E"/>
    <w:rsid w:val="00A82399"/>
    <w:rsid w:val="00A82B11"/>
    <w:rsid w:val="00A8350D"/>
    <w:rsid w:val="00A83AA4"/>
    <w:rsid w:val="00A83E04"/>
    <w:rsid w:val="00A83FF6"/>
    <w:rsid w:val="00A84371"/>
    <w:rsid w:val="00A848F1"/>
    <w:rsid w:val="00A84CAD"/>
    <w:rsid w:val="00A84E54"/>
    <w:rsid w:val="00A85388"/>
    <w:rsid w:val="00A85A6F"/>
    <w:rsid w:val="00A85B6A"/>
    <w:rsid w:val="00A85E34"/>
    <w:rsid w:val="00A8658C"/>
    <w:rsid w:val="00A867CB"/>
    <w:rsid w:val="00A86EC6"/>
    <w:rsid w:val="00A870D0"/>
    <w:rsid w:val="00A870E5"/>
    <w:rsid w:val="00A87667"/>
    <w:rsid w:val="00A879AB"/>
    <w:rsid w:val="00A87CF1"/>
    <w:rsid w:val="00A87E85"/>
    <w:rsid w:val="00A9029D"/>
    <w:rsid w:val="00A902DD"/>
    <w:rsid w:val="00A906DF"/>
    <w:rsid w:val="00A90944"/>
    <w:rsid w:val="00A91951"/>
    <w:rsid w:val="00A91F02"/>
    <w:rsid w:val="00A91F3C"/>
    <w:rsid w:val="00A9216C"/>
    <w:rsid w:val="00A9235E"/>
    <w:rsid w:val="00A92528"/>
    <w:rsid w:val="00A926F9"/>
    <w:rsid w:val="00A93BED"/>
    <w:rsid w:val="00A93F31"/>
    <w:rsid w:val="00A94374"/>
    <w:rsid w:val="00A94397"/>
    <w:rsid w:val="00A95F01"/>
    <w:rsid w:val="00A96499"/>
    <w:rsid w:val="00A96EEA"/>
    <w:rsid w:val="00A97B93"/>
    <w:rsid w:val="00AA0007"/>
    <w:rsid w:val="00AA0172"/>
    <w:rsid w:val="00AA044F"/>
    <w:rsid w:val="00AA07CD"/>
    <w:rsid w:val="00AA0946"/>
    <w:rsid w:val="00AA0959"/>
    <w:rsid w:val="00AA13FF"/>
    <w:rsid w:val="00AA18F9"/>
    <w:rsid w:val="00AA1E41"/>
    <w:rsid w:val="00AA1FA3"/>
    <w:rsid w:val="00AA29BB"/>
    <w:rsid w:val="00AA2A55"/>
    <w:rsid w:val="00AA31D5"/>
    <w:rsid w:val="00AA3AFA"/>
    <w:rsid w:val="00AA3B26"/>
    <w:rsid w:val="00AA3F3F"/>
    <w:rsid w:val="00AA436D"/>
    <w:rsid w:val="00AA4634"/>
    <w:rsid w:val="00AA542D"/>
    <w:rsid w:val="00AA5CAD"/>
    <w:rsid w:val="00AA61C0"/>
    <w:rsid w:val="00AA66DA"/>
    <w:rsid w:val="00AA6A70"/>
    <w:rsid w:val="00AA6B8B"/>
    <w:rsid w:val="00AA6BBE"/>
    <w:rsid w:val="00AA6DFE"/>
    <w:rsid w:val="00AA7796"/>
    <w:rsid w:val="00AB274D"/>
    <w:rsid w:val="00AB2A94"/>
    <w:rsid w:val="00AB2E4E"/>
    <w:rsid w:val="00AB2FEF"/>
    <w:rsid w:val="00AB3115"/>
    <w:rsid w:val="00AB3732"/>
    <w:rsid w:val="00AB3D90"/>
    <w:rsid w:val="00AB3E7E"/>
    <w:rsid w:val="00AB41D6"/>
    <w:rsid w:val="00AB4901"/>
    <w:rsid w:val="00AB4979"/>
    <w:rsid w:val="00AB4DC2"/>
    <w:rsid w:val="00AB5B62"/>
    <w:rsid w:val="00AB5DE1"/>
    <w:rsid w:val="00AB605D"/>
    <w:rsid w:val="00AB6284"/>
    <w:rsid w:val="00AB63C6"/>
    <w:rsid w:val="00AB64F4"/>
    <w:rsid w:val="00AB69E0"/>
    <w:rsid w:val="00AB6BB9"/>
    <w:rsid w:val="00AB6D82"/>
    <w:rsid w:val="00AB724E"/>
    <w:rsid w:val="00AC0466"/>
    <w:rsid w:val="00AC0512"/>
    <w:rsid w:val="00AC0EB1"/>
    <w:rsid w:val="00AC0EC7"/>
    <w:rsid w:val="00AC1301"/>
    <w:rsid w:val="00AC199F"/>
    <w:rsid w:val="00AC1FEA"/>
    <w:rsid w:val="00AC1FFE"/>
    <w:rsid w:val="00AC226A"/>
    <w:rsid w:val="00AC233B"/>
    <w:rsid w:val="00AC24AD"/>
    <w:rsid w:val="00AC2844"/>
    <w:rsid w:val="00AC2B16"/>
    <w:rsid w:val="00AC2DDE"/>
    <w:rsid w:val="00AC33AC"/>
    <w:rsid w:val="00AC36DB"/>
    <w:rsid w:val="00AC37FE"/>
    <w:rsid w:val="00AC38A8"/>
    <w:rsid w:val="00AC4CDB"/>
    <w:rsid w:val="00AC5127"/>
    <w:rsid w:val="00AC54DD"/>
    <w:rsid w:val="00AC5578"/>
    <w:rsid w:val="00AC5EFD"/>
    <w:rsid w:val="00AC609C"/>
    <w:rsid w:val="00AC6657"/>
    <w:rsid w:val="00AC67C8"/>
    <w:rsid w:val="00AC6818"/>
    <w:rsid w:val="00AC70BC"/>
    <w:rsid w:val="00AC7728"/>
    <w:rsid w:val="00AC7F59"/>
    <w:rsid w:val="00AD00DC"/>
    <w:rsid w:val="00AD06EB"/>
    <w:rsid w:val="00AD0DC0"/>
    <w:rsid w:val="00AD14A0"/>
    <w:rsid w:val="00AD1828"/>
    <w:rsid w:val="00AD21B7"/>
    <w:rsid w:val="00AD220C"/>
    <w:rsid w:val="00AD28BD"/>
    <w:rsid w:val="00AD2A8D"/>
    <w:rsid w:val="00AD2F15"/>
    <w:rsid w:val="00AD3165"/>
    <w:rsid w:val="00AD4CAD"/>
    <w:rsid w:val="00AD4E41"/>
    <w:rsid w:val="00AD507E"/>
    <w:rsid w:val="00AD72AE"/>
    <w:rsid w:val="00AD73E5"/>
    <w:rsid w:val="00AD7A91"/>
    <w:rsid w:val="00AE030D"/>
    <w:rsid w:val="00AE0B2B"/>
    <w:rsid w:val="00AE1113"/>
    <w:rsid w:val="00AE26B6"/>
    <w:rsid w:val="00AE2B81"/>
    <w:rsid w:val="00AE2D7F"/>
    <w:rsid w:val="00AE3280"/>
    <w:rsid w:val="00AE3550"/>
    <w:rsid w:val="00AE394D"/>
    <w:rsid w:val="00AE3990"/>
    <w:rsid w:val="00AE46D2"/>
    <w:rsid w:val="00AE4838"/>
    <w:rsid w:val="00AE483A"/>
    <w:rsid w:val="00AE4854"/>
    <w:rsid w:val="00AE4AF9"/>
    <w:rsid w:val="00AE5B21"/>
    <w:rsid w:val="00AE5C50"/>
    <w:rsid w:val="00AE709A"/>
    <w:rsid w:val="00AE7503"/>
    <w:rsid w:val="00AE7661"/>
    <w:rsid w:val="00AF0087"/>
    <w:rsid w:val="00AF08E9"/>
    <w:rsid w:val="00AF0B08"/>
    <w:rsid w:val="00AF1144"/>
    <w:rsid w:val="00AF1317"/>
    <w:rsid w:val="00AF1CF2"/>
    <w:rsid w:val="00AF22C9"/>
    <w:rsid w:val="00AF262D"/>
    <w:rsid w:val="00AF3293"/>
    <w:rsid w:val="00AF32D6"/>
    <w:rsid w:val="00AF33CD"/>
    <w:rsid w:val="00AF3456"/>
    <w:rsid w:val="00AF37CC"/>
    <w:rsid w:val="00AF3D6B"/>
    <w:rsid w:val="00AF4BB7"/>
    <w:rsid w:val="00AF4FD5"/>
    <w:rsid w:val="00AF565B"/>
    <w:rsid w:val="00AF5BA3"/>
    <w:rsid w:val="00AF6C78"/>
    <w:rsid w:val="00AF6E3D"/>
    <w:rsid w:val="00AF6F7A"/>
    <w:rsid w:val="00AF70E4"/>
    <w:rsid w:val="00B003F9"/>
    <w:rsid w:val="00B0087F"/>
    <w:rsid w:val="00B00D63"/>
    <w:rsid w:val="00B00EDD"/>
    <w:rsid w:val="00B01780"/>
    <w:rsid w:val="00B01B38"/>
    <w:rsid w:val="00B0207D"/>
    <w:rsid w:val="00B021C0"/>
    <w:rsid w:val="00B02249"/>
    <w:rsid w:val="00B023D9"/>
    <w:rsid w:val="00B0242C"/>
    <w:rsid w:val="00B0263A"/>
    <w:rsid w:val="00B02A3C"/>
    <w:rsid w:val="00B03102"/>
    <w:rsid w:val="00B032F1"/>
    <w:rsid w:val="00B038D3"/>
    <w:rsid w:val="00B03EA5"/>
    <w:rsid w:val="00B0423A"/>
    <w:rsid w:val="00B04A68"/>
    <w:rsid w:val="00B058B4"/>
    <w:rsid w:val="00B06C23"/>
    <w:rsid w:val="00B06DCF"/>
    <w:rsid w:val="00B07097"/>
    <w:rsid w:val="00B0710F"/>
    <w:rsid w:val="00B07391"/>
    <w:rsid w:val="00B07860"/>
    <w:rsid w:val="00B10006"/>
    <w:rsid w:val="00B104D8"/>
    <w:rsid w:val="00B10D57"/>
    <w:rsid w:val="00B111B8"/>
    <w:rsid w:val="00B115AD"/>
    <w:rsid w:val="00B117A5"/>
    <w:rsid w:val="00B11957"/>
    <w:rsid w:val="00B12337"/>
    <w:rsid w:val="00B1253C"/>
    <w:rsid w:val="00B1269F"/>
    <w:rsid w:val="00B12A45"/>
    <w:rsid w:val="00B1385F"/>
    <w:rsid w:val="00B13D24"/>
    <w:rsid w:val="00B13F1E"/>
    <w:rsid w:val="00B1436C"/>
    <w:rsid w:val="00B1466E"/>
    <w:rsid w:val="00B14B5B"/>
    <w:rsid w:val="00B14BFC"/>
    <w:rsid w:val="00B15191"/>
    <w:rsid w:val="00B15255"/>
    <w:rsid w:val="00B15274"/>
    <w:rsid w:val="00B15459"/>
    <w:rsid w:val="00B1625E"/>
    <w:rsid w:val="00B16326"/>
    <w:rsid w:val="00B1658B"/>
    <w:rsid w:val="00B1702B"/>
    <w:rsid w:val="00B17A97"/>
    <w:rsid w:val="00B203C7"/>
    <w:rsid w:val="00B20783"/>
    <w:rsid w:val="00B20D89"/>
    <w:rsid w:val="00B21201"/>
    <w:rsid w:val="00B21625"/>
    <w:rsid w:val="00B218C6"/>
    <w:rsid w:val="00B2196A"/>
    <w:rsid w:val="00B21E11"/>
    <w:rsid w:val="00B220ED"/>
    <w:rsid w:val="00B222C1"/>
    <w:rsid w:val="00B2236D"/>
    <w:rsid w:val="00B228C2"/>
    <w:rsid w:val="00B2351F"/>
    <w:rsid w:val="00B2386A"/>
    <w:rsid w:val="00B23BD6"/>
    <w:rsid w:val="00B248A4"/>
    <w:rsid w:val="00B24B9B"/>
    <w:rsid w:val="00B250E7"/>
    <w:rsid w:val="00B25170"/>
    <w:rsid w:val="00B253ED"/>
    <w:rsid w:val="00B2557D"/>
    <w:rsid w:val="00B25D65"/>
    <w:rsid w:val="00B2624C"/>
    <w:rsid w:val="00B27636"/>
    <w:rsid w:val="00B2797C"/>
    <w:rsid w:val="00B27AA5"/>
    <w:rsid w:val="00B27C0A"/>
    <w:rsid w:val="00B27F7C"/>
    <w:rsid w:val="00B30133"/>
    <w:rsid w:val="00B30FCD"/>
    <w:rsid w:val="00B312FE"/>
    <w:rsid w:val="00B31542"/>
    <w:rsid w:val="00B32774"/>
    <w:rsid w:val="00B32A12"/>
    <w:rsid w:val="00B32C8F"/>
    <w:rsid w:val="00B3325E"/>
    <w:rsid w:val="00B33751"/>
    <w:rsid w:val="00B33938"/>
    <w:rsid w:val="00B33AD0"/>
    <w:rsid w:val="00B33EFB"/>
    <w:rsid w:val="00B343E2"/>
    <w:rsid w:val="00B34490"/>
    <w:rsid w:val="00B3482A"/>
    <w:rsid w:val="00B34A04"/>
    <w:rsid w:val="00B34FF2"/>
    <w:rsid w:val="00B35C77"/>
    <w:rsid w:val="00B36B7F"/>
    <w:rsid w:val="00B37504"/>
    <w:rsid w:val="00B37B07"/>
    <w:rsid w:val="00B37D79"/>
    <w:rsid w:val="00B4045F"/>
    <w:rsid w:val="00B40519"/>
    <w:rsid w:val="00B40734"/>
    <w:rsid w:val="00B4092F"/>
    <w:rsid w:val="00B41741"/>
    <w:rsid w:val="00B426A5"/>
    <w:rsid w:val="00B42725"/>
    <w:rsid w:val="00B42E95"/>
    <w:rsid w:val="00B42FB8"/>
    <w:rsid w:val="00B42FC2"/>
    <w:rsid w:val="00B43943"/>
    <w:rsid w:val="00B43BDA"/>
    <w:rsid w:val="00B43E8E"/>
    <w:rsid w:val="00B44000"/>
    <w:rsid w:val="00B44483"/>
    <w:rsid w:val="00B44839"/>
    <w:rsid w:val="00B44993"/>
    <w:rsid w:val="00B44EF3"/>
    <w:rsid w:val="00B454C2"/>
    <w:rsid w:val="00B45A71"/>
    <w:rsid w:val="00B45B61"/>
    <w:rsid w:val="00B45C0D"/>
    <w:rsid w:val="00B46620"/>
    <w:rsid w:val="00B466BC"/>
    <w:rsid w:val="00B46C8C"/>
    <w:rsid w:val="00B46DC1"/>
    <w:rsid w:val="00B46F82"/>
    <w:rsid w:val="00B4727C"/>
    <w:rsid w:val="00B47404"/>
    <w:rsid w:val="00B4786F"/>
    <w:rsid w:val="00B47C18"/>
    <w:rsid w:val="00B47D08"/>
    <w:rsid w:val="00B50061"/>
    <w:rsid w:val="00B5010F"/>
    <w:rsid w:val="00B50216"/>
    <w:rsid w:val="00B50294"/>
    <w:rsid w:val="00B5069E"/>
    <w:rsid w:val="00B5156D"/>
    <w:rsid w:val="00B5164D"/>
    <w:rsid w:val="00B52924"/>
    <w:rsid w:val="00B52942"/>
    <w:rsid w:val="00B529A4"/>
    <w:rsid w:val="00B532BD"/>
    <w:rsid w:val="00B53505"/>
    <w:rsid w:val="00B53A9F"/>
    <w:rsid w:val="00B53C43"/>
    <w:rsid w:val="00B541A3"/>
    <w:rsid w:val="00B54A7C"/>
    <w:rsid w:val="00B54E30"/>
    <w:rsid w:val="00B55036"/>
    <w:rsid w:val="00B5539E"/>
    <w:rsid w:val="00B5547B"/>
    <w:rsid w:val="00B554B5"/>
    <w:rsid w:val="00B560C9"/>
    <w:rsid w:val="00B56BE3"/>
    <w:rsid w:val="00B56CCA"/>
    <w:rsid w:val="00B570BD"/>
    <w:rsid w:val="00B5722B"/>
    <w:rsid w:val="00B6016E"/>
    <w:rsid w:val="00B60AE1"/>
    <w:rsid w:val="00B60BEE"/>
    <w:rsid w:val="00B610C6"/>
    <w:rsid w:val="00B61312"/>
    <w:rsid w:val="00B61501"/>
    <w:rsid w:val="00B6194E"/>
    <w:rsid w:val="00B62DFE"/>
    <w:rsid w:val="00B635DD"/>
    <w:rsid w:val="00B63642"/>
    <w:rsid w:val="00B639D9"/>
    <w:rsid w:val="00B63AFE"/>
    <w:rsid w:val="00B63B32"/>
    <w:rsid w:val="00B6450E"/>
    <w:rsid w:val="00B65581"/>
    <w:rsid w:val="00B65961"/>
    <w:rsid w:val="00B65E29"/>
    <w:rsid w:val="00B661AB"/>
    <w:rsid w:val="00B6655C"/>
    <w:rsid w:val="00B66C2F"/>
    <w:rsid w:val="00B66CA6"/>
    <w:rsid w:val="00B6773C"/>
    <w:rsid w:val="00B6787D"/>
    <w:rsid w:val="00B678BA"/>
    <w:rsid w:val="00B678DD"/>
    <w:rsid w:val="00B702DE"/>
    <w:rsid w:val="00B708BD"/>
    <w:rsid w:val="00B708DA"/>
    <w:rsid w:val="00B709DB"/>
    <w:rsid w:val="00B71172"/>
    <w:rsid w:val="00B71471"/>
    <w:rsid w:val="00B716A2"/>
    <w:rsid w:val="00B717B4"/>
    <w:rsid w:val="00B71DAF"/>
    <w:rsid w:val="00B72266"/>
    <w:rsid w:val="00B72388"/>
    <w:rsid w:val="00B725EB"/>
    <w:rsid w:val="00B726B8"/>
    <w:rsid w:val="00B728DB"/>
    <w:rsid w:val="00B739F6"/>
    <w:rsid w:val="00B73F34"/>
    <w:rsid w:val="00B74121"/>
    <w:rsid w:val="00B742E8"/>
    <w:rsid w:val="00B746CF"/>
    <w:rsid w:val="00B74A22"/>
    <w:rsid w:val="00B74C50"/>
    <w:rsid w:val="00B75AEA"/>
    <w:rsid w:val="00B76468"/>
    <w:rsid w:val="00B76481"/>
    <w:rsid w:val="00B76A5E"/>
    <w:rsid w:val="00B76A62"/>
    <w:rsid w:val="00B76B42"/>
    <w:rsid w:val="00B77732"/>
    <w:rsid w:val="00B77A52"/>
    <w:rsid w:val="00B8025F"/>
    <w:rsid w:val="00B80323"/>
    <w:rsid w:val="00B8039D"/>
    <w:rsid w:val="00B80750"/>
    <w:rsid w:val="00B80AE0"/>
    <w:rsid w:val="00B80BEB"/>
    <w:rsid w:val="00B8134A"/>
    <w:rsid w:val="00B818FD"/>
    <w:rsid w:val="00B81990"/>
    <w:rsid w:val="00B819D4"/>
    <w:rsid w:val="00B821D6"/>
    <w:rsid w:val="00B825EF"/>
    <w:rsid w:val="00B82C75"/>
    <w:rsid w:val="00B830A2"/>
    <w:rsid w:val="00B83258"/>
    <w:rsid w:val="00B83307"/>
    <w:rsid w:val="00B8332D"/>
    <w:rsid w:val="00B842B6"/>
    <w:rsid w:val="00B848DB"/>
    <w:rsid w:val="00B85754"/>
    <w:rsid w:val="00B85B08"/>
    <w:rsid w:val="00B861FF"/>
    <w:rsid w:val="00B86959"/>
    <w:rsid w:val="00B87251"/>
    <w:rsid w:val="00B87941"/>
    <w:rsid w:val="00B87EA1"/>
    <w:rsid w:val="00B900BC"/>
    <w:rsid w:val="00B904FB"/>
    <w:rsid w:val="00B90784"/>
    <w:rsid w:val="00B91150"/>
    <w:rsid w:val="00B91518"/>
    <w:rsid w:val="00B91959"/>
    <w:rsid w:val="00B92057"/>
    <w:rsid w:val="00B9311B"/>
    <w:rsid w:val="00B9318F"/>
    <w:rsid w:val="00B938D7"/>
    <w:rsid w:val="00B93F52"/>
    <w:rsid w:val="00B943C7"/>
    <w:rsid w:val="00B95282"/>
    <w:rsid w:val="00B95967"/>
    <w:rsid w:val="00B95D60"/>
    <w:rsid w:val="00B960A6"/>
    <w:rsid w:val="00B96E87"/>
    <w:rsid w:val="00B9715F"/>
    <w:rsid w:val="00B976AB"/>
    <w:rsid w:val="00B97F5E"/>
    <w:rsid w:val="00BA0A01"/>
    <w:rsid w:val="00BA0DB1"/>
    <w:rsid w:val="00BA107F"/>
    <w:rsid w:val="00BA21F9"/>
    <w:rsid w:val="00BA249A"/>
    <w:rsid w:val="00BA2C91"/>
    <w:rsid w:val="00BA2F3A"/>
    <w:rsid w:val="00BA3198"/>
    <w:rsid w:val="00BA344D"/>
    <w:rsid w:val="00BA3520"/>
    <w:rsid w:val="00BA37FB"/>
    <w:rsid w:val="00BA3F41"/>
    <w:rsid w:val="00BA41EE"/>
    <w:rsid w:val="00BA4BFF"/>
    <w:rsid w:val="00BA4C3B"/>
    <w:rsid w:val="00BA4DC2"/>
    <w:rsid w:val="00BA533E"/>
    <w:rsid w:val="00BA58EA"/>
    <w:rsid w:val="00BA5B3C"/>
    <w:rsid w:val="00BA5BD0"/>
    <w:rsid w:val="00BA6ABC"/>
    <w:rsid w:val="00BA77B5"/>
    <w:rsid w:val="00BA7C99"/>
    <w:rsid w:val="00BB03CC"/>
    <w:rsid w:val="00BB05C0"/>
    <w:rsid w:val="00BB05C7"/>
    <w:rsid w:val="00BB0A5F"/>
    <w:rsid w:val="00BB0FB6"/>
    <w:rsid w:val="00BB1022"/>
    <w:rsid w:val="00BB1153"/>
    <w:rsid w:val="00BB1355"/>
    <w:rsid w:val="00BB13FA"/>
    <w:rsid w:val="00BB1E33"/>
    <w:rsid w:val="00BB1E37"/>
    <w:rsid w:val="00BB2140"/>
    <w:rsid w:val="00BB2192"/>
    <w:rsid w:val="00BB2365"/>
    <w:rsid w:val="00BB2704"/>
    <w:rsid w:val="00BB283E"/>
    <w:rsid w:val="00BB3B39"/>
    <w:rsid w:val="00BB46ED"/>
    <w:rsid w:val="00BB5767"/>
    <w:rsid w:val="00BB5DB8"/>
    <w:rsid w:val="00BB5FEC"/>
    <w:rsid w:val="00BB68C7"/>
    <w:rsid w:val="00BB73BD"/>
    <w:rsid w:val="00BB7A62"/>
    <w:rsid w:val="00BC01B3"/>
    <w:rsid w:val="00BC0EC3"/>
    <w:rsid w:val="00BC1260"/>
    <w:rsid w:val="00BC19A9"/>
    <w:rsid w:val="00BC1E04"/>
    <w:rsid w:val="00BC2036"/>
    <w:rsid w:val="00BC264A"/>
    <w:rsid w:val="00BC2BEF"/>
    <w:rsid w:val="00BC3077"/>
    <w:rsid w:val="00BC3905"/>
    <w:rsid w:val="00BC3979"/>
    <w:rsid w:val="00BC3F89"/>
    <w:rsid w:val="00BC432A"/>
    <w:rsid w:val="00BC465A"/>
    <w:rsid w:val="00BC467D"/>
    <w:rsid w:val="00BC57CE"/>
    <w:rsid w:val="00BC580D"/>
    <w:rsid w:val="00BC6C20"/>
    <w:rsid w:val="00BC6C21"/>
    <w:rsid w:val="00BC6E62"/>
    <w:rsid w:val="00BC7525"/>
    <w:rsid w:val="00BC7E08"/>
    <w:rsid w:val="00BC7E8A"/>
    <w:rsid w:val="00BD017D"/>
    <w:rsid w:val="00BD0D0E"/>
    <w:rsid w:val="00BD0F4D"/>
    <w:rsid w:val="00BD1A35"/>
    <w:rsid w:val="00BD2107"/>
    <w:rsid w:val="00BD2927"/>
    <w:rsid w:val="00BD2945"/>
    <w:rsid w:val="00BD2CC8"/>
    <w:rsid w:val="00BD362D"/>
    <w:rsid w:val="00BD36A4"/>
    <w:rsid w:val="00BD45DE"/>
    <w:rsid w:val="00BD54F1"/>
    <w:rsid w:val="00BD6127"/>
    <w:rsid w:val="00BD6E5D"/>
    <w:rsid w:val="00BE020C"/>
    <w:rsid w:val="00BE02BE"/>
    <w:rsid w:val="00BE0607"/>
    <w:rsid w:val="00BE079B"/>
    <w:rsid w:val="00BE0B77"/>
    <w:rsid w:val="00BE0D14"/>
    <w:rsid w:val="00BE1186"/>
    <w:rsid w:val="00BE1462"/>
    <w:rsid w:val="00BE15FF"/>
    <w:rsid w:val="00BE1F29"/>
    <w:rsid w:val="00BE2BC0"/>
    <w:rsid w:val="00BE3580"/>
    <w:rsid w:val="00BE36CC"/>
    <w:rsid w:val="00BE3E4E"/>
    <w:rsid w:val="00BE4158"/>
    <w:rsid w:val="00BE4C0A"/>
    <w:rsid w:val="00BE4CD4"/>
    <w:rsid w:val="00BE5065"/>
    <w:rsid w:val="00BE5999"/>
    <w:rsid w:val="00BE5E43"/>
    <w:rsid w:val="00BE63B9"/>
    <w:rsid w:val="00BE63D4"/>
    <w:rsid w:val="00BE6437"/>
    <w:rsid w:val="00BE6B52"/>
    <w:rsid w:val="00BE749A"/>
    <w:rsid w:val="00BE7AAB"/>
    <w:rsid w:val="00BE7AE0"/>
    <w:rsid w:val="00BE7B2C"/>
    <w:rsid w:val="00BE7B5D"/>
    <w:rsid w:val="00BE7E69"/>
    <w:rsid w:val="00BF11C6"/>
    <w:rsid w:val="00BF1380"/>
    <w:rsid w:val="00BF154D"/>
    <w:rsid w:val="00BF1B4E"/>
    <w:rsid w:val="00BF1CF3"/>
    <w:rsid w:val="00BF2360"/>
    <w:rsid w:val="00BF2839"/>
    <w:rsid w:val="00BF37A7"/>
    <w:rsid w:val="00BF44E1"/>
    <w:rsid w:val="00BF46BA"/>
    <w:rsid w:val="00BF473F"/>
    <w:rsid w:val="00BF4A93"/>
    <w:rsid w:val="00BF4AAC"/>
    <w:rsid w:val="00BF53E1"/>
    <w:rsid w:val="00BF55D9"/>
    <w:rsid w:val="00BF59F5"/>
    <w:rsid w:val="00BF5A33"/>
    <w:rsid w:val="00BF5CE2"/>
    <w:rsid w:val="00BF5E5C"/>
    <w:rsid w:val="00BF6038"/>
    <w:rsid w:val="00BF6818"/>
    <w:rsid w:val="00BF6FEA"/>
    <w:rsid w:val="00BF71FA"/>
    <w:rsid w:val="00BF7426"/>
    <w:rsid w:val="00BF7D21"/>
    <w:rsid w:val="00C003B8"/>
    <w:rsid w:val="00C00C1A"/>
    <w:rsid w:val="00C017A8"/>
    <w:rsid w:val="00C01F94"/>
    <w:rsid w:val="00C02323"/>
    <w:rsid w:val="00C0274D"/>
    <w:rsid w:val="00C02E1B"/>
    <w:rsid w:val="00C02EBA"/>
    <w:rsid w:val="00C03362"/>
    <w:rsid w:val="00C038D8"/>
    <w:rsid w:val="00C03BEB"/>
    <w:rsid w:val="00C03C81"/>
    <w:rsid w:val="00C04531"/>
    <w:rsid w:val="00C04539"/>
    <w:rsid w:val="00C04AB1"/>
    <w:rsid w:val="00C0500A"/>
    <w:rsid w:val="00C05021"/>
    <w:rsid w:val="00C05077"/>
    <w:rsid w:val="00C058DD"/>
    <w:rsid w:val="00C05B74"/>
    <w:rsid w:val="00C06A4D"/>
    <w:rsid w:val="00C076E7"/>
    <w:rsid w:val="00C079A1"/>
    <w:rsid w:val="00C1003E"/>
    <w:rsid w:val="00C11230"/>
    <w:rsid w:val="00C1347D"/>
    <w:rsid w:val="00C134DE"/>
    <w:rsid w:val="00C13698"/>
    <w:rsid w:val="00C13864"/>
    <w:rsid w:val="00C138E0"/>
    <w:rsid w:val="00C13A9C"/>
    <w:rsid w:val="00C13BA5"/>
    <w:rsid w:val="00C13CCE"/>
    <w:rsid w:val="00C1410C"/>
    <w:rsid w:val="00C14394"/>
    <w:rsid w:val="00C1463E"/>
    <w:rsid w:val="00C14AFA"/>
    <w:rsid w:val="00C14FDF"/>
    <w:rsid w:val="00C159B5"/>
    <w:rsid w:val="00C15AD9"/>
    <w:rsid w:val="00C15F5F"/>
    <w:rsid w:val="00C1678F"/>
    <w:rsid w:val="00C16B27"/>
    <w:rsid w:val="00C170E4"/>
    <w:rsid w:val="00C17181"/>
    <w:rsid w:val="00C172F0"/>
    <w:rsid w:val="00C1743C"/>
    <w:rsid w:val="00C1750A"/>
    <w:rsid w:val="00C1773D"/>
    <w:rsid w:val="00C1799D"/>
    <w:rsid w:val="00C2077D"/>
    <w:rsid w:val="00C20908"/>
    <w:rsid w:val="00C2107D"/>
    <w:rsid w:val="00C21FE8"/>
    <w:rsid w:val="00C22406"/>
    <w:rsid w:val="00C224E9"/>
    <w:rsid w:val="00C22C8D"/>
    <w:rsid w:val="00C22D4D"/>
    <w:rsid w:val="00C23428"/>
    <w:rsid w:val="00C241EE"/>
    <w:rsid w:val="00C24313"/>
    <w:rsid w:val="00C2485D"/>
    <w:rsid w:val="00C2520F"/>
    <w:rsid w:val="00C2547E"/>
    <w:rsid w:val="00C260C2"/>
    <w:rsid w:val="00C26A8D"/>
    <w:rsid w:val="00C26BCE"/>
    <w:rsid w:val="00C27182"/>
    <w:rsid w:val="00C27343"/>
    <w:rsid w:val="00C27A7C"/>
    <w:rsid w:val="00C27C96"/>
    <w:rsid w:val="00C27D19"/>
    <w:rsid w:val="00C310DC"/>
    <w:rsid w:val="00C31BED"/>
    <w:rsid w:val="00C31F2A"/>
    <w:rsid w:val="00C32A13"/>
    <w:rsid w:val="00C32A8A"/>
    <w:rsid w:val="00C32AA0"/>
    <w:rsid w:val="00C34795"/>
    <w:rsid w:val="00C34EE1"/>
    <w:rsid w:val="00C35172"/>
    <w:rsid w:val="00C357B4"/>
    <w:rsid w:val="00C358D8"/>
    <w:rsid w:val="00C3594A"/>
    <w:rsid w:val="00C35E8E"/>
    <w:rsid w:val="00C35F26"/>
    <w:rsid w:val="00C36D63"/>
    <w:rsid w:val="00C37359"/>
    <w:rsid w:val="00C37540"/>
    <w:rsid w:val="00C37708"/>
    <w:rsid w:val="00C377E1"/>
    <w:rsid w:val="00C3784E"/>
    <w:rsid w:val="00C37AA7"/>
    <w:rsid w:val="00C37E4A"/>
    <w:rsid w:val="00C40082"/>
    <w:rsid w:val="00C40491"/>
    <w:rsid w:val="00C4088F"/>
    <w:rsid w:val="00C40A32"/>
    <w:rsid w:val="00C41AC9"/>
    <w:rsid w:val="00C41C69"/>
    <w:rsid w:val="00C4258B"/>
    <w:rsid w:val="00C426CA"/>
    <w:rsid w:val="00C4279F"/>
    <w:rsid w:val="00C427F8"/>
    <w:rsid w:val="00C4299F"/>
    <w:rsid w:val="00C42D03"/>
    <w:rsid w:val="00C432DE"/>
    <w:rsid w:val="00C435BF"/>
    <w:rsid w:val="00C43654"/>
    <w:rsid w:val="00C43B91"/>
    <w:rsid w:val="00C44017"/>
    <w:rsid w:val="00C440C1"/>
    <w:rsid w:val="00C4416D"/>
    <w:rsid w:val="00C44563"/>
    <w:rsid w:val="00C447CB"/>
    <w:rsid w:val="00C44B2B"/>
    <w:rsid w:val="00C45049"/>
    <w:rsid w:val="00C45484"/>
    <w:rsid w:val="00C45773"/>
    <w:rsid w:val="00C457B3"/>
    <w:rsid w:val="00C45986"/>
    <w:rsid w:val="00C45B12"/>
    <w:rsid w:val="00C46100"/>
    <w:rsid w:val="00C46CA9"/>
    <w:rsid w:val="00C46D02"/>
    <w:rsid w:val="00C46DBE"/>
    <w:rsid w:val="00C4727D"/>
    <w:rsid w:val="00C4738C"/>
    <w:rsid w:val="00C47BF0"/>
    <w:rsid w:val="00C47F94"/>
    <w:rsid w:val="00C50402"/>
    <w:rsid w:val="00C50AD6"/>
    <w:rsid w:val="00C50B64"/>
    <w:rsid w:val="00C5106B"/>
    <w:rsid w:val="00C51680"/>
    <w:rsid w:val="00C51806"/>
    <w:rsid w:val="00C51AF6"/>
    <w:rsid w:val="00C51CC9"/>
    <w:rsid w:val="00C51FE9"/>
    <w:rsid w:val="00C52202"/>
    <w:rsid w:val="00C52731"/>
    <w:rsid w:val="00C52821"/>
    <w:rsid w:val="00C532EC"/>
    <w:rsid w:val="00C5344D"/>
    <w:rsid w:val="00C53B2B"/>
    <w:rsid w:val="00C54520"/>
    <w:rsid w:val="00C546CE"/>
    <w:rsid w:val="00C5493F"/>
    <w:rsid w:val="00C550BA"/>
    <w:rsid w:val="00C5614E"/>
    <w:rsid w:val="00C567CC"/>
    <w:rsid w:val="00C569D2"/>
    <w:rsid w:val="00C56DB9"/>
    <w:rsid w:val="00C5704C"/>
    <w:rsid w:val="00C5711F"/>
    <w:rsid w:val="00C573EB"/>
    <w:rsid w:val="00C57447"/>
    <w:rsid w:val="00C575A6"/>
    <w:rsid w:val="00C600D0"/>
    <w:rsid w:val="00C60399"/>
    <w:rsid w:val="00C607CB"/>
    <w:rsid w:val="00C60B19"/>
    <w:rsid w:val="00C61B47"/>
    <w:rsid w:val="00C62E62"/>
    <w:rsid w:val="00C63B69"/>
    <w:rsid w:val="00C642FF"/>
    <w:rsid w:val="00C64347"/>
    <w:rsid w:val="00C643E7"/>
    <w:rsid w:val="00C64903"/>
    <w:rsid w:val="00C64A5B"/>
    <w:rsid w:val="00C64AF7"/>
    <w:rsid w:val="00C64B7B"/>
    <w:rsid w:val="00C65235"/>
    <w:rsid w:val="00C65307"/>
    <w:rsid w:val="00C65822"/>
    <w:rsid w:val="00C65E42"/>
    <w:rsid w:val="00C66DAF"/>
    <w:rsid w:val="00C671FD"/>
    <w:rsid w:val="00C67350"/>
    <w:rsid w:val="00C6782C"/>
    <w:rsid w:val="00C67A13"/>
    <w:rsid w:val="00C67BBF"/>
    <w:rsid w:val="00C67F38"/>
    <w:rsid w:val="00C70735"/>
    <w:rsid w:val="00C7088F"/>
    <w:rsid w:val="00C70C70"/>
    <w:rsid w:val="00C70CA2"/>
    <w:rsid w:val="00C71056"/>
    <w:rsid w:val="00C71088"/>
    <w:rsid w:val="00C710CB"/>
    <w:rsid w:val="00C71342"/>
    <w:rsid w:val="00C71385"/>
    <w:rsid w:val="00C7152C"/>
    <w:rsid w:val="00C717A7"/>
    <w:rsid w:val="00C71823"/>
    <w:rsid w:val="00C723BC"/>
    <w:rsid w:val="00C72F71"/>
    <w:rsid w:val="00C73C68"/>
    <w:rsid w:val="00C74579"/>
    <w:rsid w:val="00C74F86"/>
    <w:rsid w:val="00C74F9B"/>
    <w:rsid w:val="00C75658"/>
    <w:rsid w:val="00C75CD4"/>
    <w:rsid w:val="00C76799"/>
    <w:rsid w:val="00C7784D"/>
    <w:rsid w:val="00C77B42"/>
    <w:rsid w:val="00C77E85"/>
    <w:rsid w:val="00C801A7"/>
    <w:rsid w:val="00C81605"/>
    <w:rsid w:val="00C81822"/>
    <w:rsid w:val="00C82461"/>
    <w:rsid w:val="00C82478"/>
    <w:rsid w:val="00C828BC"/>
    <w:rsid w:val="00C82D10"/>
    <w:rsid w:val="00C82F4D"/>
    <w:rsid w:val="00C83221"/>
    <w:rsid w:val="00C832B3"/>
    <w:rsid w:val="00C83A0A"/>
    <w:rsid w:val="00C83B00"/>
    <w:rsid w:val="00C83B59"/>
    <w:rsid w:val="00C842C4"/>
    <w:rsid w:val="00C848F9"/>
    <w:rsid w:val="00C85D2E"/>
    <w:rsid w:val="00C860FB"/>
    <w:rsid w:val="00C86215"/>
    <w:rsid w:val="00C863F7"/>
    <w:rsid w:val="00C868D0"/>
    <w:rsid w:val="00C86ED2"/>
    <w:rsid w:val="00C8705C"/>
    <w:rsid w:val="00C8748D"/>
    <w:rsid w:val="00C905D0"/>
    <w:rsid w:val="00C90D23"/>
    <w:rsid w:val="00C91613"/>
    <w:rsid w:val="00C91AA9"/>
    <w:rsid w:val="00C91C88"/>
    <w:rsid w:val="00C91CFF"/>
    <w:rsid w:val="00C91FD2"/>
    <w:rsid w:val="00C92C9D"/>
    <w:rsid w:val="00C931AC"/>
    <w:rsid w:val="00C93373"/>
    <w:rsid w:val="00C93BA8"/>
    <w:rsid w:val="00C94DB4"/>
    <w:rsid w:val="00C95B0C"/>
    <w:rsid w:val="00C96D99"/>
    <w:rsid w:val="00C974E2"/>
    <w:rsid w:val="00C97584"/>
    <w:rsid w:val="00C9769F"/>
    <w:rsid w:val="00C976A2"/>
    <w:rsid w:val="00C97BC4"/>
    <w:rsid w:val="00CA0153"/>
    <w:rsid w:val="00CA0551"/>
    <w:rsid w:val="00CA0BFD"/>
    <w:rsid w:val="00CA12E1"/>
    <w:rsid w:val="00CA136C"/>
    <w:rsid w:val="00CA1710"/>
    <w:rsid w:val="00CA181F"/>
    <w:rsid w:val="00CA196C"/>
    <w:rsid w:val="00CA1E2E"/>
    <w:rsid w:val="00CA2A85"/>
    <w:rsid w:val="00CA3731"/>
    <w:rsid w:val="00CA3879"/>
    <w:rsid w:val="00CA55F4"/>
    <w:rsid w:val="00CA653D"/>
    <w:rsid w:val="00CA689D"/>
    <w:rsid w:val="00CA7BF4"/>
    <w:rsid w:val="00CA7E7A"/>
    <w:rsid w:val="00CB03E2"/>
    <w:rsid w:val="00CB0773"/>
    <w:rsid w:val="00CB137B"/>
    <w:rsid w:val="00CB19FB"/>
    <w:rsid w:val="00CB1A39"/>
    <w:rsid w:val="00CB1EC2"/>
    <w:rsid w:val="00CB289E"/>
    <w:rsid w:val="00CB299A"/>
    <w:rsid w:val="00CB2C48"/>
    <w:rsid w:val="00CB2E6E"/>
    <w:rsid w:val="00CB3AFC"/>
    <w:rsid w:val="00CB4010"/>
    <w:rsid w:val="00CB5196"/>
    <w:rsid w:val="00CB53D5"/>
    <w:rsid w:val="00CB5F5D"/>
    <w:rsid w:val="00CB6254"/>
    <w:rsid w:val="00CB672F"/>
    <w:rsid w:val="00CB69D6"/>
    <w:rsid w:val="00CB7951"/>
    <w:rsid w:val="00CB7A45"/>
    <w:rsid w:val="00CB7C3A"/>
    <w:rsid w:val="00CB7D28"/>
    <w:rsid w:val="00CB7E73"/>
    <w:rsid w:val="00CB7FF8"/>
    <w:rsid w:val="00CC0420"/>
    <w:rsid w:val="00CC04CE"/>
    <w:rsid w:val="00CC08CA"/>
    <w:rsid w:val="00CC18E4"/>
    <w:rsid w:val="00CC221B"/>
    <w:rsid w:val="00CC2613"/>
    <w:rsid w:val="00CC2EA7"/>
    <w:rsid w:val="00CC3C2F"/>
    <w:rsid w:val="00CC3CCA"/>
    <w:rsid w:val="00CC3CF5"/>
    <w:rsid w:val="00CC3F79"/>
    <w:rsid w:val="00CC43EA"/>
    <w:rsid w:val="00CC460C"/>
    <w:rsid w:val="00CC4723"/>
    <w:rsid w:val="00CC4AB3"/>
    <w:rsid w:val="00CC4AE8"/>
    <w:rsid w:val="00CC4B61"/>
    <w:rsid w:val="00CC4E14"/>
    <w:rsid w:val="00CC5085"/>
    <w:rsid w:val="00CC57E6"/>
    <w:rsid w:val="00CC5926"/>
    <w:rsid w:val="00CC6133"/>
    <w:rsid w:val="00CC62ED"/>
    <w:rsid w:val="00CC6E9C"/>
    <w:rsid w:val="00CC7272"/>
    <w:rsid w:val="00CC7C75"/>
    <w:rsid w:val="00CC7D05"/>
    <w:rsid w:val="00CD06F3"/>
    <w:rsid w:val="00CD07E8"/>
    <w:rsid w:val="00CD132C"/>
    <w:rsid w:val="00CD1892"/>
    <w:rsid w:val="00CD1911"/>
    <w:rsid w:val="00CD1F39"/>
    <w:rsid w:val="00CD27A5"/>
    <w:rsid w:val="00CD2AF5"/>
    <w:rsid w:val="00CD2BC2"/>
    <w:rsid w:val="00CD2EAC"/>
    <w:rsid w:val="00CD33D8"/>
    <w:rsid w:val="00CD3751"/>
    <w:rsid w:val="00CD3AB4"/>
    <w:rsid w:val="00CD46EE"/>
    <w:rsid w:val="00CD486C"/>
    <w:rsid w:val="00CD48DB"/>
    <w:rsid w:val="00CD54D1"/>
    <w:rsid w:val="00CD5B61"/>
    <w:rsid w:val="00CD5C55"/>
    <w:rsid w:val="00CD5F11"/>
    <w:rsid w:val="00CD643A"/>
    <w:rsid w:val="00CD66DB"/>
    <w:rsid w:val="00CD7F3E"/>
    <w:rsid w:val="00CE045D"/>
    <w:rsid w:val="00CE0CBB"/>
    <w:rsid w:val="00CE0E59"/>
    <w:rsid w:val="00CE1099"/>
    <w:rsid w:val="00CE10B1"/>
    <w:rsid w:val="00CE1687"/>
    <w:rsid w:val="00CE19C7"/>
    <w:rsid w:val="00CE21B8"/>
    <w:rsid w:val="00CE2AF9"/>
    <w:rsid w:val="00CE2CF0"/>
    <w:rsid w:val="00CE2F2C"/>
    <w:rsid w:val="00CE3825"/>
    <w:rsid w:val="00CE38CE"/>
    <w:rsid w:val="00CE436C"/>
    <w:rsid w:val="00CE482D"/>
    <w:rsid w:val="00CE592B"/>
    <w:rsid w:val="00CE5C89"/>
    <w:rsid w:val="00CE6C21"/>
    <w:rsid w:val="00CE7201"/>
    <w:rsid w:val="00CE7202"/>
    <w:rsid w:val="00CE72D1"/>
    <w:rsid w:val="00CE78BF"/>
    <w:rsid w:val="00CE7ED7"/>
    <w:rsid w:val="00CF01CD"/>
    <w:rsid w:val="00CF0E42"/>
    <w:rsid w:val="00CF101B"/>
    <w:rsid w:val="00CF170C"/>
    <w:rsid w:val="00CF19B7"/>
    <w:rsid w:val="00CF1D54"/>
    <w:rsid w:val="00CF215E"/>
    <w:rsid w:val="00CF2289"/>
    <w:rsid w:val="00CF2CB0"/>
    <w:rsid w:val="00CF2CBC"/>
    <w:rsid w:val="00CF3871"/>
    <w:rsid w:val="00CF38D3"/>
    <w:rsid w:val="00CF3BDC"/>
    <w:rsid w:val="00CF3CD3"/>
    <w:rsid w:val="00CF4029"/>
    <w:rsid w:val="00CF403C"/>
    <w:rsid w:val="00CF420F"/>
    <w:rsid w:val="00CF4ACF"/>
    <w:rsid w:val="00CF4EF9"/>
    <w:rsid w:val="00CF5578"/>
    <w:rsid w:val="00CF55D1"/>
    <w:rsid w:val="00CF55D9"/>
    <w:rsid w:val="00CF5C5D"/>
    <w:rsid w:val="00CF64B0"/>
    <w:rsid w:val="00CF6E60"/>
    <w:rsid w:val="00CF7879"/>
    <w:rsid w:val="00CF7B23"/>
    <w:rsid w:val="00D00046"/>
    <w:rsid w:val="00D000E3"/>
    <w:rsid w:val="00D00223"/>
    <w:rsid w:val="00D0048A"/>
    <w:rsid w:val="00D01518"/>
    <w:rsid w:val="00D0153A"/>
    <w:rsid w:val="00D01951"/>
    <w:rsid w:val="00D02227"/>
    <w:rsid w:val="00D02269"/>
    <w:rsid w:val="00D0280D"/>
    <w:rsid w:val="00D02890"/>
    <w:rsid w:val="00D02963"/>
    <w:rsid w:val="00D02996"/>
    <w:rsid w:val="00D02EBC"/>
    <w:rsid w:val="00D035D1"/>
    <w:rsid w:val="00D03664"/>
    <w:rsid w:val="00D03EAF"/>
    <w:rsid w:val="00D04547"/>
    <w:rsid w:val="00D04670"/>
    <w:rsid w:val="00D053D5"/>
    <w:rsid w:val="00D056B4"/>
    <w:rsid w:val="00D05B56"/>
    <w:rsid w:val="00D06087"/>
    <w:rsid w:val="00D0624E"/>
    <w:rsid w:val="00D06883"/>
    <w:rsid w:val="00D068D6"/>
    <w:rsid w:val="00D06945"/>
    <w:rsid w:val="00D0706C"/>
    <w:rsid w:val="00D0760A"/>
    <w:rsid w:val="00D07ACB"/>
    <w:rsid w:val="00D1028B"/>
    <w:rsid w:val="00D10472"/>
    <w:rsid w:val="00D1135F"/>
    <w:rsid w:val="00D11793"/>
    <w:rsid w:val="00D11935"/>
    <w:rsid w:val="00D11DCD"/>
    <w:rsid w:val="00D12860"/>
    <w:rsid w:val="00D128B6"/>
    <w:rsid w:val="00D12F9A"/>
    <w:rsid w:val="00D133EE"/>
    <w:rsid w:val="00D13C18"/>
    <w:rsid w:val="00D14CB6"/>
    <w:rsid w:val="00D151FD"/>
    <w:rsid w:val="00D1540C"/>
    <w:rsid w:val="00D154E8"/>
    <w:rsid w:val="00D15B9B"/>
    <w:rsid w:val="00D16019"/>
    <w:rsid w:val="00D1677E"/>
    <w:rsid w:val="00D16A4D"/>
    <w:rsid w:val="00D16B1F"/>
    <w:rsid w:val="00D16E9A"/>
    <w:rsid w:val="00D17342"/>
    <w:rsid w:val="00D1748A"/>
    <w:rsid w:val="00D17880"/>
    <w:rsid w:val="00D17963"/>
    <w:rsid w:val="00D1799F"/>
    <w:rsid w:val="00D205E7"/>
    <w:rsid w:val="00D20700"/>
    <w:rsid w:val="00D20783"/>
    <w:rsid w:val="00D208AD"/>
    <w:rsid w:val="00D208C3"/>
    <w:rsid w:val="00D211D9"/>
    <w:rsid w:val="00D21273"/>
    <w:rsid w:val="00D212E2"/>
    <w:rsid w:val="00D2140B"/>
    <w:rsid w:val="00D218B3"/>
    <w:rsid w:val="00D226A6"/>
    <w:rsid w:val="00D22CA4"/>
    <w:rsid w:val="00D22FCD"/>
    <w:rsid w:val="00D23061"/>
    <w:rsid w:val="00D24396"/>
    <w:rsid w:val="00D24694"/>
    <w:rsid w:val="00D24727"/>
    <w:rsid w:val="00D24BBE"/>
    <w:rsid w:val="00D24C4E"/>
    <w:rsid w:val="00D24F75"/>
    <w:rsid w:val="00D25073"/>
    <w:rsid w:val="00D25266"/>
    <w:rsid w:val="00D25416"/>
    <w:rsid w:val="00D255B4"/>
    <w:rsid w:val="00D2590C"/>
    <w:rsid w:val="00D25A2F"/>
    <w:rsid w:val="00D25A70"/>
    <w:rsid w:val="00D26224"/>
    <w:rsid w:val="00D2653E"/>
    <w:rsid w:val="00D268F3"/>
    <w:rsid w:val="00D272D8"/>
    <w:rsid w:val="00D27742"/>
    <w:rsid w:val="00D27796"/>
    <w:rsid w:val="00D302CA"/>
    <w:rsid w:val="00D30D8E"/>
    <w:rsid w:val="00D30DBD"/>
    <w:rsid w:val="00D30FBE"/>
    <w:rsid w:val="00D310CE"/>
    <w:rsid w:val="00D31DBC"/>
    <w:rsid w:val="00D320BF"/>
    <w:rsid w:val="00D32597"/>
    <w:rsid w:val="00D32A34"/>
    <w:rsid w:val="00D32E56"/>
    <w:rsid w:val="00D33047"/>
    <w:rsid w:val="00D3312D"/>
    <w:rsid w:val="00D333C8"/>
    <w:rsid w:val="00D33B43"/>
    <w:rsid w:val="00D33CA3"/>
    <w:rsid w:val="00D34013"/>
    <w:rsid w:val="00D34423"/>
    <w:rsid w:val="00D34441"/>
    <w:rsid w:val="00D34A64"/>
    <w:rsid w:val="00D3504C"/>
    <w:rsid w:val="00D35387"/>
    <w:rsid w:val="00D35D1D"/>
    <w:rsid w:val="00D36DF3"/>
    <w:rsid w:val="00D37013"/>
    <w:rsid w:val="00D3734D"/>
    <w:rsid w:val="00D37441"/>
    <w:rsid w:val="00D379A5"/>
    <w:rsid w:val="00D37A1E"/>
    <w:rsid w:val="00D37C84"/>
    <w:rsid w:val="00D37E9B"/>
    <w:rsid w:val="00D37ED2"/>
    <w:rsid w:val="00D408A3"/>
    <w:rsid w:val="00D40DB7"/>
    <w:rsid w:val="00D40F60"/>
    <w:rsid w:val="00D41281"/>
    <w:rsid w:val="00D430A3"/>
    <w:rsid w:val="00D4327C"/>
    <w:rsid w:val="00D4348F"/>
    <w:rsid w:val="00D434F0"/>
    <w:rsid w:val="00D43E5C"/>
    <w:rsid w:val="00D44356"/>
    <w:rsid w:val="00D44780"/>
    <w:rsid w:val="00D447DA"/>
    <w:rsid w:val="00D4550B"/>
    <w:rsid w:val="00D45648"/>
    <w:rsid w:val="00D45750"/>
    <w:rsid w:val="00D457DC"/>
    <w:rsid w:val="00D46008"/>
    <w:rsid w:val="00D460C9"/>
    <w:rsid w:val="00D4678B"/>
    <w:rsid w:val="00D46A4C"/>
    <w:rsid w:val="00D46B3B"/>
    <w:rsid w:val="00D470F1"/>
    <w:rsid w:val="00D4710F"/>
    <w:rsid w:val="00D4758B"/>
    <w:rsid w:val="00D478F8"/>
    <w:rsid w:val="00D47B14"/>
    <w:rsid w:val="00D47C04"/>
    <w:rsid w:val="00D47C07"/>
    <w:rsid w:val="00D47CC8"/>
    <w:rsid w:val="00D47F07"/>
    <w:rsid w:val="00D50327"/>
    <w:rsid w:val="00D515E9"/>
    <w:rsid w:val="00D5179F"/>
    <w:rsid w:val="00D52C59"/>
    <w:rsid w:val="00D53748"/>
    <w:rsid w:val="00D539A2"/>
    <w:rsid w:val="00D54217"/>
    <w:rsid w:val="00D54321"/>
    <w:rsid w:val="00D54452"/>
    <w:rsid w:val="00D54733"/>
    <w:rsid w:val="00D54BDF"/>
    <w:rsid w:val="00D54CF7"/>
    <w:rsid w:val="00D54F8A"/>
    <w:rsid w:val="00D55D6F"/>
    <w:rsid w:val="00D55F9E"/>
    <w:rsid w:val="00D570CD"/>
    <w:rsid w:val="00D57282"/>
    <w:rsid w:val="00D57AF6"/>
    <w:rsid w:val="00D600E9"/>
    <w:rsid w:val="00D60699"/>
    <w:rsid w:val="00D60D09"/>
    <w:rsid w:val="00D61476"/>
    <w:rsid w:val="00D617BD"/>
    <w:rsid w:val="00D61C30"/>
    <w:rsid w:val="00D61FC8"/>
    <w:rsid w:val="00D62D59"/>
    <w:rsid w:val="00D62DB0"/>
    <w:rsid w:val="00D62E9F"/>
    <w:rsid w:val="00D63046"/>
    <w:rsid w:val="00D63422"/>
    <w:rsid w:val="00D63C20"/>
    <w:rsid w:val="00D64070"/>
    <w:rsid w:val="00D64084"/>
    <w:rsid w:val="00D64C1F"/>
    <w:rsid w:val="00D653FC"/>
    <w:rsid w:val="00D6612B"/>
    <w:rsid w:val="00D6619B"/>
    <w:rsid w:val="00D66205"/>
    <w:rsid w:val="00D663C3"/>
    <w:rsid w:val="00D664DD"/>
    <w:rsid w:val="00D66811"/>
    <w:rsid w:val="00D6693F"/>
    <w:rsid w:val="00D67492"/>
    <w:rsid w:val="00D70492"/>
    <w:rsid w:val="00D7079C"/>
    <w:rsid w:val="00D70899"/>
    <w:rsid w:val="00D70B38"/>
    <w:rsid w:val="00D70CE2"/>
    <w:rsid w:val="00D70D7A"/>
    <w:rsid w:val="00D710FF"/>
    <w:rsid w:val="00D71409"/>
    <w:rsid w:val="00D71D0B"/>
    <w:rsid w:val="00D71E4E"/>
    <w:rsid w:val="00D71F7C"/>
    <w:rsid w:val="00D7264C"/>
    <w:rsid w:val="00D72E73"/>
    <w:rsid w:val="00D7303D"/>
    <w:rsid w:val="00D73889"/>
    <w:rsid w:val="00D73895"/>
    <w:rsid w:val="00D75005"/>
    <w:rsid w:val="00D75F23"/>
    <w:rsid w:val="00D76101"/>
    <w:rsid w:val="00D764FE"/>
    <w:rsid w:val="00D76504"/>
    <w:rsid w:val="00D7778C"/>
    <w:rsid w:val="00D77D6A"/>
    <w:rsid w:val="00D77DBC"/>
    <w:rsid w:val="00D77EFC"/>
    <w:rsid w:val="00D80804"/>
    <w:rsid w:val="00D80ECF"/>
    <w:rsid w:val="00D8152C"/>
    <w:rsid w:val="00D81AD0"/>
    <w:rsid w:val="00D82D04"/>
    <w:rsid w:val="00D8315E"/>
    <w:rsid w:val="00D832E6"/>
    <w:rsid w:val="00D83D3D"/>
    <w:rsid w:val="00D84E49"/>
    <w:rsid w:val="00D85232"/>
    <w:rsid w:val="00D85328"/>
    <w:rsid w:val="00D858BC"/>
    <w:rsid w:val="00D858CB"/>
    <w:rsid w:val="00D858DA"/>
    <w:rsid w:val="00D85EFF"/>
    <w:rsid w:val="00D86650"/>
    <w:rsid w:val="00D86DE5"/>
    <w:rsid w:val="00D87075"/>
    <w:rsid w:val="00D8724B"/>
    <w:rsid w:val="00D87A83"/>
    <w:rsid w:val="00D90022"/>
    <w:rsid w:val="00D9028C"/>
    <w:rsid w:val="00D90311"/>
    <w:rsid w:val="00D90703"/>
    <w:rsid w:val="00D90950"/>
    <w:rsid w:val="00D90A1F"/>
    <w:rsid w:val="00D9202F"/>
    <w:rsid w:val="00D920D6"/>
    <w:rsid w:val="00D92926"/>
    <w:rsid w:val="00D92C18"/>
    <w:rsid w:val="00D92C49"/>
    <w:rsid w:val="00D9375B"/>
    <w:rsid w:val="00D93906"/>
    <w:rsid w:val="00D93B33"/>
    <w:rsid w:val="00D94626"/>
    <w:rsid w:val="00D95638"/>
    <w:rsid w:val="00D95E42"/>
    <w:rsid w:val="00D95FBA"/>
    <w:rsid w:val="00D95FD8"/>
    <w:rsid w:val="00D969DA"/>
    <w:rsid w:val="00D96F1A"/>
    <w:rsid w:val="00D97178"/>
    <w:rsid w:val="00D97FD2"/>
    <w:rsid w:val="00DA0020"/>
    <w:rsid w:val="00DA0B76"/>
    <w:rsid w:val="00DA0E44"/>
    <w:rsid w:val="00DA1C76"/>
    <w:rsid w:val="00DA1D27"/>
    <w:rsid w:val="00DA1D7B"/>
    <w:rsid w:val="00DA2023"/>
    <w:rsid w:val="00DA260B"/>
    <w:rsid w:val="00DA2EF0"/>
    <w:rsid w:val="00DA3032"/>
    <w:rsid w:val="00DA3A1D"/>
    <w:rsid w:val="00DA3C0C"/>
    <w:rsid w:val="00DA5ABE"/>
    <w:rsid w:val="00DA6723"/>
    <w:rsid w:val="00DA6951"/>
    <w:rsid w:val="00DA6C42"/>
    <w:rsid w:val="00DA7370"/>
    <w:rsid w:val="00DA749A"/>
    <w:rsid w:val="00DA74CC"/>
    <w:rsid w:val="00DA79FF"/>
    <w:rsid w:val="00DB006F"/>
    <w:rsid w:val="00DB00F3"/>
    <w:rsid w:val="00DB0737"/>
    <w:rsid w:val="00DB143B"/>
    <w:rsid w:val="00DB214B"/>
    <w:rsid w:val="00DB251F"/>
    <w:rsid w:val="00DB2D89"/>
    <w:rsid w:val="00DB34C5"/>
    <w:rsid w:val="00DB3CCE"/>
    <w:rsid w:val="00DB41FB"/>
    <w:rsid w:val="00DB4277"/>
    <w:rsid w:val="00DB4957"/>
    <w:rsid w:val="00DB4F79"/>
    <w:rsid w:val="00DB5FBE"/>
    <w:rsid w:val="00DB600E"/>
    <w:rsid w:val="00DB63BA"/>
    <w:rsid w:val="00DB70F8"/>
    <w:rsid w:val="00DB7469"/>
    <w:rsid w:val="00DB7A67"/>
    <w:rsid w:val="00DC0520"/>
    <w:rsid w:val="00DC0661"/>
    <w:rsid w:val="00DC0AD1"/>
    <w:rsid w:val="00DC0D1A"/>
    <w:rsid w:val="00DC2376"/>
    <w:rsid w:val="00DC2403"/>
    <w:rsid w:val="00DC318B"/>
    <w:rsid w:val="00DC319C"/>
    <w:rsid w:val="00DC31AD"/>
    <w:rsid w:val="00DC3397"/>
    <w:rsid w:val="00DC3AD3"/>
    <w:rsid w:val="00DC4052"/>
    <w:rsid w:val="00DC48D7"/>
    <w:rsid w:val="00DC4F58"/>
    <w:rsid w:val="00DC5314"/>
    <w:rsid w:val="00DC5890"/>
    <w:rsid w:val="00DC613C"/>
    <w:rsid w:val="00DC693C"/>
    <w:rsid w:val="00DC7302"/>
    <w:rsid w:val="00DC7678"/>
    <w:rsid w:val="00DC787B"/>
    <w:rsid w:val="00DC7AD2"/>
    <w:rsid w:val="00DD011E"/>
    <w:rsid w:val="00DD0307"/>
    <w:rsid w:val="00DD0604"/>
    <w:rsid w:val="00DD1B6B"/>
    <w:rsid w:val="00DD2461"/>
    <w:rsid w:val="00DD259E"/>
    <w:rsid w:val="00DD2A6E"/>
    <w:rsid w:val="00DD2BD4"/>
    <w:rsid w:val="00DD2FF0"/>
    <w:rsid w:val="00DD311D"/>
    <w:rsid w:val="00DD35C7"/>
    <w:rsid w:val="00DD3A13"/>
    <w:rsid w:val="00DD3CBC"/>
    <w:rsid w:val="00DD3DA2"/>
    <w:rsid w:val="00DD3EB4"/>
    <w:rsid w:val="00DD4604"/>
    <w:rsid w:val="00DD4715"/>
    <w:rsid w:val="00DD4BAB"/>
    <w:rsid w:val="00DD4E76"/>
    <w:rsid w:val="00DD4F22"/>
    <w:rsid w:val="00DD5855"/>
    <w:rsid w:val="00DD71C0"/>
    <w:rsid w:val="00DD72A6"/>
    <w:rsid w:val="00DD771D"/>
    <w:rsid w:val="00DD7EE2"/>
    <w:rsid w:val="00DE016F"/>
    <w:rsid w:val="00DE0315"/>
    <w:rsid w:val="00DE0821"/>
    <w:rsid w:val="00DE0918"/>
    <w:rsid w:val="00DE1067"/>
    <w:rsid w:val="00DE11FA"/>
    <w:rsid w:val="00DE158E"/>
    <w:rsid w:val="00DE1813"/>
    <w:rsid w:val="00DE18E1"/>
    <w:rsid w:val="00DE1AA4"/>
    <w:rsid w:val="00DE1F44"/>
    <w:rsid w:val="00DE2532"/>
    <w:rsid w:val="00DE2673"/>
    <w:rsid w:val="00DE2B75"/>
    <w:rsid w:val="00DE2FEA"/>
    <w:rsid w:val="00DE3D4F"/>
    <w:rsid w:val="00DE3FDD"/>
    <w:rsid w:val="00DE40BA"/>
    <w:rsid w:val="00DE439D"/>
    <w:rsid w:val="00DE4756"/>
    <w:rsid w:val="00DE4D9C"/>
    <w:rsid w:val="00DE60CA"/>
    <w:rsid w:val="00DE63F3"/>
    <w:rsid w:val="00DE6772"/>
    <w:rsid w:val="00DE69CA"/>
    <w:rsid w:val="00DE6ACC"/>
    <w:rsid w:val="00DE6F60"/>
    <w:rsid w:val="00DE79D0"/>
    <w:rsid w:val="00DE7E4B"/>
    <w:rsid w:val="00DF0217"/>
    <w:rsid w:val="00DF08B7"/>
    <w:rsid w:val="00DF0D9A"/>
    <w:rsid w:val="00DF0F5B"/>
    <w:rsid w:val="00DF0FFF"/>
    <w:rsid w:val="00DF2576"/>
    <w:rsid w:val="00DF2588"/>
    <w:rsid w:val="00DF2F84"/>
    <w:rsid w:val="00DF2FC2"/>
    <w:rsid w:val="00DF355A"/>
    <w:rsid w:val="00DF391E"/>
    <w:rsid w:val="00DF395C"/>
    <w:rsid w:val="00DF3D98"/>
    <w:rsid w:val="00DF4D1E"/>
    <w:rsid w:val="00DF4D80"/>
    <w:rsid w:val="00DF5346"/>
    <w:rsid w:val="00DF5C35"/>
    <w:rsid w:val="00DF5CAC"/>
    <w:rsid w:val="00DF60B5"/>
    <w:rsid w:val="00DF65EF"/>
    <w:rsid w:val="00DF7221"/>
    <w:rsid w:val="00DF7EE5"/>
    <w:rsid w:val="00DF7F52"/>
    <w:rsid w:val="00E00CB5"/>
    <w:rsid w:val="00E01BD8"/>
    <w:rsid w:val="00E02614"/>
    <w:rsid w:val="00E02ACE"/>
    <w:rsid w:val="00E02D2F"/>
    <w:rsid w:val="00E037BD"/>
    <w:rsid w:val="00E03C21"/>
    <w:rsid w:val="00E03EC9"/>
    <w:rsid w:val="00E03F0D"/>
    <w:rsid w:val="00E04042"/>
    <w:rsid w:val="00E04C7B"/>
    <w:rsid w:val="00E04E48"/>
    <w:rsid w:val="00E056FC"/>
    <w:rsid w:val="00E05CF5"/>
    <w:rsid w:val="00E06981"/>
    <w:rsid w:val="00E06D98"/>
    <w:rsid w:val="00E070CE"/>
    <w:rsid w:val="00E072B2"/>
    <w:rsid w:val="00E072D1"/>
    <w:rsid w:val="00E10FAD"/>
    <w:rsid w:val="00E11366"/>
    <w:rsid w:val="00E119C9"/>
    <w:rsid w:val="00E1242E"/>
    <w:rsid w:val="00E1281B"/>
    <w:rsid w:val="00E129BC"/>
    <w:rsid w:val="00E12B23"/>
    <w:rsid w:val="00E1343A"/>
    <w:rsid w:val="00E1381E"/>
    <w:rsid w:val="00E141B3"/>
    <w:rsid w:val="00E14286"/>
    <w:rsid w:val="00E14750"/>
    <w:rsid w:val="00E1488D"/>
    <w:rsid w:val="00E14D93"/>
    <w:rsid w:val="00E14D94"/>
    <w:rsid w:val="00E14E00"/>
    <w:rsid w:val="00E1504E"/>
    <w:rsid w:val="00E167BA"/>
    <w:rsid w:val="00E1724C"/>
    <w:rsid w:val="00E173B0"/>
    <w:rsid w:val="00E17756"/>
    <w:rsid w:val="00E17836"/>
    <w:rsid w:val="00E178A9"/>
    <w:rsid w:val="00E20279"/>
    <w:rsid w:val="00E20706"/>
    <w:rsid w:val="00E20E24"/>
    <w:rsid w:val="00E20EB3"/>
    <w:rsid w:val="00E217B9"/>
    <w:rsid w:val="00E21CA3"/>
    <w:rsid w:val="00E2200A"/>
    <w:rsid w:val="00E223ED"/>
    <w:rsid w:val="00E226A0"/>
    <w:rsid w:val="00E229E8"/>
    <w:rsid w:val="00E2358B"/>
    <w:rsid w:val="00E2458A"/>
    <w:rsid w:val="00E24817"/>
    <w:rsid w:val="00E24AB9"/>
    <w:rsid w:val="00E252FC"/>
    <w:rsid w:val="00E25A2A"/>
    <w:rsid w:val="00E25F09"/>
    <w:rsid w:val="00E2613E"/>
    <w:rsid w:val="00E2623D"/>
    <w:rsid w:val="00E26B62"/>
    <w:rsid w:val="00E26E4B"/>
    <w:rsid w:val="00E2714E"/>
    <w:rsid w:val="00E27ACA"/>
    <w:rsid w:val="00E3082D"/>
    <w:rsid w:val="00E30A73"/>
    <w:rsid w:val="00E30C8C"/>
    <w:rsid w:val="00E30EEA"/>
    <w:rsid w:val="00E31982"/>
    <w:rsid w:val="00E31A78"/>
    <w:rsid w:val="00E32322"/>
    <w:rsid w:val="00E323BC"/>
    <w:rsid w:val="00E325DB"/>
    <w:rsid w:val="00E32686"/>
    <w:rsid w:val="00E3285C"/>
    <w:rsid w:val="00E332FF"/>
    <w:rsid w:val="00E33494"/>
    <w:rsid w:val="00E337B8"/>
    <w:rsid w:val="00E33F5E"/>
    <w:rsid w:val="00E34588"/>
    <w:rsid w:val="00E3541F"/>
    <w:rsid w:val="00E3546D"/>
    <w:rsid w:val="00E35481"/>
    <w:rsid w:val="00E35AAD"/>
    <w:rsid w:val="00E35B79"/>
    <w:rsid w:val="00E35CA4"/>
    <w:rsid w:val="00E361A4"/>
    <w:rsid w:val="00E37280"/>
    <w:rsid w:val="00E3753D"/>
    <w:rsid w:val="00E37BF4"/>
    <w:rsid w:val="00E404A1"/>
    <w:rsid w:val="00E41826"/>
    <w:rsid w:val="00E41840"/>
    <w:rsid w:val="00E41910"/>
    <w:rsid w:val="00E41D0C"/>
    <w:rsid w:val="00E42830"/>
    <w:rsid w:val="00E42D6D"/>
    <w:rsid w:val="00E43388"/>
    <w:rsid w:val="00E43A49"/>
    <w:rsid w:val="00E43F0E"/>
    <w:rsid w:val="00E45107"/>
    <w:rsid w:val="00E45196"/>
    <w:rsid w:val="00E4614D"/>
    <w:rsid w:val="00E478A6"/>
    <w:rsid w:val="00E478DE"/>
    <w:rsid w:val="00E47920"/>
    <w:rsid w:val="00E47C13"/>
    <w:rsid w:val="00E47C6A"/>
    <w:rsid w:val="00E503CC"/>
    <w:rsid w:val="00E509CF"/>
    <w:rsid w:val="00E50BA8"/>
    <w:rsid w:val="00E50C37"/>
    <w:rsid w:val="00E511E4"/>
    <w:rsid w:val="00E51AA4"/>
    <w:rsid w:val="00E51FC2"/>
    <w:rsid w:val="00E51FCC"/>
    <w:rsid w:val="00E5223A"/>
    <w:rsid w:val="00E52B64"/>
    <w:rsid w:val="00E52CE0"/>
    <w:rsid w:val="00E52D79"/>
    <w:rsid w:val="00E5370A"/>
    <w:rsid w:val="00E537B7"/>
    <w:rsid w:val="00E537D3"/>
    <w:rsid w:val="00E53C7D"/>
    <w:rsid w:val="00E53CDE"/>
    <w:rsid w:val="00E53F0C"/>
    <w:rsid w:val="00E54AD9"/>
    <w:rsid w:val="00E55558"/>
    <w:rsid w:val="00E556D0"/>
    <w:rsid w:val="00E5596C"/>
    <w:rsid w:val="00E55CB7"/>
    <w:rsid w:val="00E55FE2"/>
    <w:rsid w:val="00E56566"/>
    <w:rsid w:val="00E5728A"/>
    <w:rsid w:val="00E57291"/>
    <w:rsid w:val="00E57C47"/>
    <w:rsid w:val="00E57EBC"/>
    <w:rsid w:val="00E602BB"/>
    <w:rsid w:val="00E610B3"/>
    <w:rsid w:val="00E61431"/>
    <w:rsid w:val="00E614C3"/>
    <w:rsid w:val="00E61A7F"/>
    <w:rsid w:val="00E61C52"/>
    <w:rsid w:val="00E61F74"/>
    <w:rsid w:val="00E621E0"/>
    <w:rsid w:val="00E625D9"/>
    <w:rsid w:val="00E62BF6"/>
    <w:rsid w:val="00E62DDF"/>
    <w:rsid w:val="00E63058"/>
    <w:rsid w:val="00E64A17"/>
    <w:rsid w:val="00E64FDD"/>
    <w:rsid w:val="00E65338"/>
    <w:rsid w:val="00E700F7"/>
    <w:rsid w:val="00E711DD"/>
    <w:rsid w:val="00E71628"/>
    <w:rsid w:val="00E71B13"/>
    <w:rsid w:val="00E73019"/>
    <w:rsid w:val="00E73A86"/>
    <w:rsid w:val="00E746B0"/>
    <w:rsid w:val="00E747D1"/>
    <w:rsid w:val="00E74AB9"/>
    <w:rsid w:val="00E7539D"/>
    <w:rsid w:val="00E7550B"/>
    <w:rsid w:val="00E76739"/>
    <w:rsid w:val="00E76903"/>
    <w:rsid w:val="00E770DF"/>
    <w:rsid w:val="00E77669"/>
    <w:rsid w:val="00E7778E"/>
    <w:rsid w:val="00E777F5"/>
    <w:rsid w:val="00E7782E"/>
    <w:rsid w:val="00E77B9F"/>
    <w:rsid w:val="00E810E4"/>
    <w:rsid w:val="00E81235"/>
    <w:rsid w:val="00E8156C"/>
    <w:rsid w:val="00E81703"/>
    <w:rsid w:val="00E8195E"/>
    <w:rsid w:val="00E82293"/>
    <w:rsid w:val="00E82498"/>
    <w:rsid w:val="00E82B5D"/>
    <w:rsid w:val="00E82CBD"/>
    <w:rsid w:val="00E82E99"/>
    <w:rsid w:val="00E82F27"/>
    <w:rsid w:val="00E82FAF"/>
    <w:rsid w:val="00E83743"/>
    <w:rsid w:val="00E83C73"/>
    <w:rsid w:val="00E83FAF"/>
    <w:rsid w:val="00E84495"/>
    <w:rsid w:val="00E8474D"/>
    <w:rsid w:val="00E84D0E"/>
    <w:rsid w:val="00E851E1"/>
    <w:rsid w:val="00E85269"/>
    <w:rsid w:val="00E85F1C"/>
    <w:rsid w:val="00E85F34"/>
    <w:rsid w:val="00E86053"/>
    <w:rsid w:val="00E86E16"/>
    <w:rsid w:val="00E86FDD"/>
    <w:rsid w:val="00E87534"/>
    <w:rsid w:val="00E87873"/>
    <w:rsid w:val="00E9022A"/>
    <w:rsid w:val="00E90BF2"/>
    <w:rsid w:val="00E9157B"/>
    <w:rsid w:val="00E91DB7"/>
    <w:rsid w:val="00E91FAD"/>
    <w:rsid w:val="00E9242F"/>
    <w:rsid w:val="00E927FD"/>
    <w:rsid w:val="00E928AA"/>
    <w:rsid w:val="00E931D1"/>
    <w:rsid w:val="00E93948"/>
    <w:rsid w:val="00E941A0"/>
    <w:rsid w:val="00E94CDE"/>
    <w:rsid w:val="00E9598A"/>
    <w:rsid w:val="00E963D1"/>
    <w:rsid w:val="00E96BAE"/>
    <w:rsid w:val="00E96EE7"/>
    <w:rsid w:val="00E978CF"/>
    <w:rsid w:val="00E979E7"/>
    <w:rsid w:val="00EA0354"/>
    <w:rsid w:val="00EA0693"/>
    <w:rsid w:val="00EA1201"/>
    <w:rsid w:val="00EA1277"/>
    <w:rsid w:val="00EA1588"/>
    <w:rsid w:val="00EA183F"/>
    <w:rsid w:val="00EA24DB"/>
    <w:rsid w:val="00EA2760"/>
    <w:rsid w:val="00EA28EE"/>
    <w:rsid w:val="00EA2930"/>
    <w:rsid w:val="00EA2CBC"/>
    <w:rsid w:val="00EA2D5B"/>
    <w:rsid w:val="00EA2F17"/>
    <w:rsid w:val="00EA3837"/>
    <w:rsid w:val="00EA4859"/>
    <w:rsid w:val="00EA497D"/>
    <w:rsid w:val="00EA5597"/>
    <w:rsid w:val="00EA5C24"/>
    <w:rsid w:val="00EA610D"/>
    <w:rsid w:val="00EA689D"/>
    <w:rsid w:val="00EA705A"/>
    <w:rsid w:val="00EA7395"/>
    <w:rsid w:val="00EA757F"/>
    <w:rsid w:val="00EA77D4"/>
    <w:rsid w:val="00EA7F3D"/>
    <w:rsid w:val="00EB0C75"/>
    <w:rsid w:val="00EB0EB2"/>
    <w:rsid w:val="00EB1BC8"/>
    <w:rsid w:val="00EB23FC"/>
    <w:rsid w:val="00EB27D3"/>
    <w:rsid w:val="00EB2BAB"/>
    <w:rsid w:val="00EB2CF4"/>
    <w:rsid w:val="00EB2CFA"/>
    <w:rsid w:val="00EB338C"/>
    <w:rsid w:val="00EB37FB"/>
    <w:rsid w:val="00EB3D27"/>
    <w:rsid w:val="00EB4AF6"/>
    <w:rsid w:val="00EB507D"/>
    <w:rsid w:val="00EB5208"/>
    <w:rsid w:val="00EB5803"/>
    <w:rsid w:val="00EB5DDF"/>
    <w:rsid w:val="00EB5DF3"/>
    <w:rsid w:val="00EB678A"/>
    <w:rsid w:val="00EB69A7"/>
    <w:rsid w:val="00EB6BD5"/>
    <w:rsid w:val="00EB78CE"/>
    <w:rsid w:val="00EB7F40"/>
    <w:rsid w:val="00EC03E5"/>
    <w:rsid w:val="00EC0F84"/>
    <w:rsid w:val="00EC1B7B"/>
    <w:rsid w:val="00EC1E70"/>
    <w:rsid w:val="00EC1F48"/>
    <w:rsid w:val="00EC2174"/>
    <w:rsid w:val="00EC2708"/>
    <w:rsid w:val="00EC2733"/>
    <w:rsid w:val="00EC2968"/>
    <w:rsid w:val="00EC2D2D"/>
    <w:rsid w:val="00EC3486"/>
    <w:rsid w:val="00EC380B"/>
    <w:rsid w:val="00EC3980"/>
    <w:rsid w:val="00EC3BF7"/>
    <w:rsid w:val="00EC4247"/>
    <w:rsid w:val="00EC4304"/>
    <w:rsid w:val="00EC4844"/>
    <w:rsid w:val="00EC57C7"/>
    <w:rsid w:val="00EC5B5E"/>
    <w:rsid w:val="00EC6354"/>
    <w:rsid w:val="00EC6712"/>
    <w:rsid w:val="00EC6772"/>
    <w:rsid w:val="00EC71AA"/>
    <w:rsid w:val="00EC76CC"/>
    <w:rsid w:val="00EC7A0D"/>
    <w:rsid w:val="00EC7A84"/>
    <w:rsid w:val="00ED0306"/>
    <w:rsid w:val="00ED157C"/>
    <w:rsid w:val="00ED15AA"/>
    <w:rsid w:val="00ED1AFF"/>
    <w:rsid w:val="00ED29B1"/>
    <w:rsid w:val="00ED2E6A"/>
    <w:rsid w:val="00ED3337"/>
    <w:rsid w:val="00ED369A"/>
    <w:rsid w:val="00ED38B0"/>
    <w:rsid w:val="00ED3A3E"/>
    <w:rsid w:val="00ED4021"/>
    <w:rsid w:val="00ED427A"/>
    <w:rsid w:val="00ED4670"/>
    <w:rsid w:val="00ED633F"/>
    <w:rsid w:val="00ED682A"/>
    <w:rsid w:val="00ED6A61"/>
    <w:rsid w:val="00ED6C3C"/>
    <w:rsid w:val="00ED6C78"/>
    <w:rsid w:val="00ED7A4A"/>
    <w:rsid w:val="00ED7D27"/>
    <w:rsid w:val="00EE0201"/>
    <w:rsid w:val="00EE03F4"/>
    <w:rsid w:val="00EE0679"/>
    <w:rsid w:val="00EE07BE"/>
    <w:rsid w:val="00EE1278"/>
    <w:rsid w:val="00EE21CB"/>
    <w:rsid w:val="00EE23BF"/>
    <w:rsid w:val="00EE23C4"/>
    <w:rsid w:val="00EE27B0"/>
    <w:rsid w:val="00EE3260"/>
    <w:rsid w:val="00EE4C36"/>
    <w:rsid w:val="00EE553D"/>
    <w:rsid w:val="00EE5A1A"/>
    <w:rsid w:val="00EE6792"/>
    <w:rsid w:val="00EE69CE"/>
    <w:rsid w:val="00EE7475"/>
    <w:rsid w:val="00EE7983"/>
    <w:rsid w:val="00EF0A25"/>
    <w:rsid w:val="00EF1B47"/>
    <w:rsid w:val="00EF2BD6"/>
    <w:rsid w:val="00EF2D48"/>
    <w:rsid w:val="00EF3323"/>
    <w:rsid w:val="00EF352F"/>
    <w:rsid w:val="00EF35A5"/>
    <w:rsid w:val="00EF4731"/>
    <w:rsid w:val="00EF4F31"/>
    <w:rsid w:val="00EF5460"/>
    <w:rsid w:val="00EF5BC0"/>
    <w:rsid w:val="00EF5C10"/>
    <w:rsid w:val="00EF5C88"/>
    <w:rsid w:val="00EF613D"/>
    <w:rsid w:val="00EF6427"/>
    <w:rsid w:val="00EF7D40"/>
    <w:rsid w:val="00F004CC"/>
    <w:rsid w:val="00F00EC7"/>
    <w:rsid w:val="00F01B36"/>
    <w:rsid w:val="00F01E98"/>
    <w:rsid w:val="00F025B0"/>
    <w:rsid w:val="00F025FD"/>
    <w:rsid w:val="00F027A4"/>
    <w:rsid w:val="00F02901"/>
    <w:rsid w:val="00F0297A"/>
    <w:rsid w:val="00F0313F"/>
    <w:rsid w:val="00F0357B"/>
    <w:rsid w:val="00F05443"/>
    <w:rsid w:val="00F05F62"/>
    <w:rsid w:val="00F064B0"/>
    <w:rsid w:val="00F06541"/>
    <w:rsid w:val="00F06715"/>
    <w:rsid w:val="00F068D4"/>
    <w:rsid w:val="00F078A7"/>
    <w:rsid w:val="00F07F7E"/>
    <w:rsid w:val="00F07FE8"/>
    <w:rsid w:val="00F10186"/>
    <w:rsid w:val="00F108B5"/>
    <w:rsid w:val="00F10CBE"/>
    <w:rsid w:val="00F11E13"/>
    <w:rsid w:val="00F1206D"/>
    <w:rsid w:val="00F121E2"/>
    <w:rsid w:val="00F124DD"/>
    <w:rsid w:val="00F1263F"/>
    <w:rsid w:val="00F1289D"/>
    <w:rsid w:val="00F13803"/>
    <w:rsid w:val="00F14096"/>
    <w:rsid w:val="00F1414D"/>
    <w:rsid w:val="00F149A4"/>
    <w:rsid w:val="00F1539F"/>
    <w:rsid w:val="00F15480"/>
    <w:rsid w:val="00F155AC"/>
    <w:rsid w:val="00F16196"/>
    <w:rsid w:val="00F16580"/>
    <w:rsid w:val="00F16EAD"/>
    <w:rsid w:val="00F16F61"/>
    <w:rsid w:val="00F17551"/>
    <w:rsid w:val="00F17A64"/>
    <w:rsid w:val="00F17CE1"/>
    <w:rsid w:val="00F20578"/>
    <w:rsid w:val="00F206EA"/>
    <w:rsid w:val="00F2080B"/>
    <w:rsid w:val="00F20BB3"/>
    <w:rsid w:val="00F20C23"/>
    <w:rsid w:val="00F21D19"/>
    <w:rsid w:val="00F22C30"/>
    <w:rsid w:val="00F22DF6"/>
    <w:rsid w:val="00F22F53"/>
    <w:rsid w:val="00F2361C"/>
    <w:rsid w:val="00F23878"/>
    <w:rsid w:val="00F23B74"/>
    <w:rsid w:val="00F240B7"/>
    <w:rsid w:val="00F245F8"/>
    <w:rsid w:val="00F2461D"/>
    <w:rsid w:val="00F24D6F"/>
    <w:rsid w:val="00F252AB"/>
    <w:rsid w:val="00F25B09"/>
    <w:rsid w:val="00F25C9D"/>
    <w:rsid w:val="00F25F60"/>
    <w:rsid w:val="00F2607C"/>
    <w:rsid w:val="00F26612"/>
    <w:rsid w:val="00F26698"/>
    <w:rsid w:val="00F26FF3"/>
    <w:rsid w:val="00F27948"/>
    <w:rsid w:val="00F3024F"/>
    <w:rsid w:val="00F305FD"/>
    <w:rsid w:val="00F30CC9"/>
    <w:rsid w:val="00F31144"/>
    <w:rsid w:val="00F31759"/>
    <w:rsid w:val="00F31D79"/>
    <w:rsid w:val="00F31EA9"/>
    <w:rsid w:val="00F3278F"/>
    <w:rsid w:val="00F32850"/>
    <w:rsid w:val="00F32D2D"/>
    <w:rsid w:val="00F3363C"/>
    <w:rsid w:val="00F33D72"/>
    <w:rsid w:val="00F33D84"/>
    <w:rsid w:val="00F34236"/>
    <w:rsid w:val="00F343DE"/>
    <w:rsid w:val="00F34BB9"/>
    <w:rsid w:val="00F34EFB"/>
    <w:rsid w:val="00F35846"/>
    <w:rsid w:val="00F35949"/>
    <w:rsid w:val="00F35AA9"/>
    <w:rsid w:val="00F35BB1"/>
    <w:rsid w:val="00F35C46"/>
    <w:rsid w:val="00F35DE8"/>
    <w:rsid w:val="00F369E2"/>
    <w:rsid w:val="00F36FF1"/>
    <w:rsid w:val="00F37513"/>
    <w:rsid w:val="00F4083D"/>
    <w:rsid w:val="00F40CD3"/>
    <w:rsid w:val="00F412B6"/>
    <w:rsid w:val="00F4136B"/>
    <w:rsid w:val="00F42875"/>
    <w:rsid w:val="00F42DCA"/>
    <w:rsid w:val="00F42FF0"/>
    <w:rsid w:val="00F43562"/>
    <w:rsid w:val="00F43B45"/>
    <w:rsid w:val="00F445D1"/>
    <w:rsid w:val="00F4483F"/>
    <w:rsid w:val="00F4487D"/>
    <w:rsid w:val="00F454A9"/>
    <w:rsid w:val="00F454C4"/>
    <w:rsid w:val="00F45509"/>
    <w:rsid w:val="00F45653"/>
    <w:rsid w:val="00F4598E"/>
    <w:rsid w:val="00F4611E"/>
    <w:rsid w:val="00F46499"/>
    <w:rsid w:val="00F467FC"/>
    <w:rsid w:val="00F4694D"/>
    <w:rsid w:val="00F469B8"/>
    <w:rsid w:val="00F46AFB"/>
    <w:rsid w:val="00F47FFE"/>
    <w:rsid w:val="00F502B4"/>
    <w:rsid w:val="00F504E1"/>
    <w:rsid w:val="00F507BD"/>
    <w:rsid w:val="00F507DB"/>
    <w:rsid w:val="00F50C52"/>
    <w:rsid w:val="00F51616"/>
    <w:rsid w:val="00F5215F"/>
    <w:rsid w:val="00F521AF"/>
    <w:rsid w:val="00F53190"/>
    <w:rsid w:val="00F53DA9"/>
    <w:rsid w:val="00F53F36"/>
    <w:rsid w:val="00F5453D"/>
    <w:rsid w:val="00F54724"/>
    <w:rsid w:val="00F54F11"/>
    <w:rsid w:val="00F555BB"/>
    <w:rsid w:val="00F55DAF"/>
    <w:rsid w:val="00F56569"/>
    <w:rsid w:val="00F56832"/>
    <w:rsid w:val="00F56A4A"/>
    <w:rsid w:val="00F5757F"/>
    <w:rsid w:val="00F57C18"/>
    <w:rsid w:val="00F57C35"/>
    <w:rsid w:val="00F57E76"/>
    <w:rsid w:val="00F604B0"/>
    <w:rsid w:val="00F60BD8"/>
    <w:rsid w:val="00F61295"/>
    <w:rsid w:val="00F6185F"/>
    <w:rsid w:val="00F618C8"/>
    <w:rsid w:val="00F6220E"/>
    <w:rsid w:val="00F62C63"/>
    <w:rsid w:val="00F6419F"/>
    <w:rsid w:val="00F643E8"/>
    <w:rsid w:val="00F64485"/>
    <w:rsid w:val="00F6494D"/>
    <w:rsid w:val="00F64A66"/>
    <w:rsid w:val="00F65260"/>
    <w:rsid w:val="00F6548B"/>
    <w:rsid w:val="00F65614"/>
    <w:rsid w:val="00F65F4C"/>
    <w:rsid w:val="00F6616A"/>
    <w:rsid w:val="00F662E5"/>
    <w:rsid w:val="00F66448"/>
    <w:rsid w:val="00F66477"/>
    <w:rsid w:val="00F67629"/>
    <w:rsid w:val="00F67AA1"/>
    <w:rsid w:val="00F67BE9"/>
    <w:rsid w:val="00F701C4"/>
    <w:rsid w:val="00F708C8"/>
    <w:rsid w:val="00F709D4"/>
    <w:rsid w:val="00F70DA8"/>
    <w:rsid w:val="00F70E05"/>
    <w:rsid w:val="00F717C7"/>
    <w:rsid w:val="00F71F2C"/>
    <w:rsid w:val="00F720BF"/>
    <w:rsid w:val="00F722C8"/>
    <w:rsid w:val="00F7307D"/>
    <w:rsid w:val="00F737E2"/>
    <w:rsid w:val="00F7385A"/>
    <w:rsid w:val="00F73EA9"/>
    <w:rsid w:val="00F7431B"/>
    <w:rsid w:val="00F748F2"/>
    <w:rsid w:val="00F74D5A"/>
    <w:rsid w:val="00F755FB"/>
    <w:rsid w:val="00F75C7E"/>
    <w:rsid w:val="00F76388"/>
    <w:rsid w:val="00F76899"/>
    <w:rsid w:val="00F76C85"/>
    <w:rsid w:val="00F76D89"/>
    <w:rsid w:val="00F772F0"/>
    <w:rsid w:val="00F7742F"/>
    <w:rsid w:val="00F77873"/>
    <w:rsid w:val="00F7795A"/>
    <w:rsid w:val="00F77B19"/>
    <w:rsid w:val="00F802E9"/>
    <w:rsid w:val="00F803EA"/>
    <w:rsid w:val="00F80460"/>
    <w:rsid w:val="00F8049A"/>
    <w:rsid w:val="00F8072B"/>
    <w:rsid w:val="00F8076C"/>
    <w:rsid w:val="00F8079A"/>
    <w:rsid w:val="00F807AD"/>
    <w:rsid w:val="00F81494"/>
    <w:rsid w:val="00F81833"/>
    <w:rsid w:val="00F81B77"/>
    <w:rsid w:val="00F81B9C"/>
    <w:rsid w:val="00F820A1"/>
    <w:rsid w:val="00F820EA"/>
    <w:rsid w:val="00F82170"/>
    <w:rsid w:val="00F822A1"/>
    <w:rsid w:val="00F82A63"/>
    <w:rsid w:val="00F830A5"/>
    <w:rsid w:val="00F833A9"/>
    <w:rsid w:val="00F836C7"/>
    <w:rsid w:val="00F83D7E"/>
    <w:rsid w:val="00F84766"/>
    <w:rsid w:val="00F84AD4"/>
    <w:rsid w:val="00F85C18"/>
    <w:rsid w:val="00F85F52"/>
    <w:rsid w:val="00F86E34"/>
    <w:rsid w:val="00F86F92"/>
    <w:rsid w:val="00F8710E"/>
    <w:rsid w:val="00F8722A"/>
    <w:rsid w:val="00F87239"/>
    <w:rsid w:val="00F8737A"/>
    <w:rsid w:val="00F87551"/>
    <w:rsid w:val="00F875FF"/>
    <w:rsid w:val="00F87ACF"/>
    <w:rsid w:val="00F9003B"/>
    <w:rsid w:val="00F90C75"/>
    <w:rsid w:val="00F90CA0"/>
    <w:rsid w:val="00F91532"/>
    <w:rsid w:val="00F924EB"/>
    <w:rsid w:val="00F925BA"/>
    <w:rsid w:val="00F92A84"/>
    <w:rsid w:val="00F92B71"/>
    <w:rsid w:val="00F92BB8"/>
    <w:rsid w:val="00F92E00"/>
    <w:rsid w:val="00F930A1"/>
    <w:rsid w:val="00F9314E"/>
    <w:rsid w:val="00F939DE"/>
    <w:rsid w:val="00F93E2A"/>
    <w:rsid w:val="00F948D3"/>
    <w:rsid w:val="00F949A4"/>
    <w:rsid w:val="00F9526D"/>
    <w:rsid w:val="00F95BE6"/>
    <w:rsid w:val="00F95E17"/>
    <w:rsid w:val="00F96275"/>
    <w:rsid w:val="00F962FE"/>
    <w:rsid w:val="00F96658"/>
    <w:rsid w:val="00F96E5E"/>
    <w:rsid w:val="00F96FF9"/>
    <w:rsid w:val="00F97530"/>
    <w:rsid w:val="00F97D54"/>
    <w:rsid w:val="00FA09FB"/>
    <w:rsid w:val="00FA1021"/>
    <w:rsid w:val="00FA1618"/>
    <w:rsid w:val="00FA20B3"/>
    <w:rsid w:val="00FA2183"/>
    <w:rsid w:val="00FA2265"/>
    <w:rsid w:val="00FA2863"/>
    <w:rsid w:val="00FA2946"/>
    <w:rsid w:val="00FA2E28"/>
    <w:rsid w:val="00FA32D8"/>
    <w:rsid w:val="00FA3669"/>
    <w:rsid w:val="00FA3C64"/>
    <w:rsid w:val="00FA4316"/>
    <w:rsid w:val="00FA47A7"/>
    <w:rsid w:val="00FA4BFD"/>
    <w:rsid w:val="00FA5015"/>
    <w:rsid w:val="00FA5F87"/>
    <w:rsid w:val="00FA60A4"/>
    <w:rsid w:val="00FA654C"/>
    <w:rsid w:val="00FA6595"/>
    <w:rsid w:val="00FA65BC"/>
    <w:rsid w:val="00FA69A6"/>
    <w:rsid w:val="00FA6CDF"/>
    <w:rsid w:val="00FA6D94"/>
    <w:rsid w:val="00FA7145"/>
    <w:rsid w:val="00FA7184"/>
    <w:rsid w:val="00FA73F5"/>
    <w:rsid w:val="00FA7788"/>
    <w:rsid w:val="00FA79BB"/>
    <w:rsid w:val="00FA7C3E"/>
    <w:rsid w:val="00FB0EED"/>
    <w:rsid w:val="00FB11AA"/>
    <w:rsid w:val="00FB20F8"/>
    <w:rsid w:val="00FB21DA"/>
    <w:rsid w:val="00FB2694"/>
    <w:rsid w:val="00FB2F8E"/>
    <w:rsid w:val="00FB3FF5"/>
    <w:rsid w:val="00FB4206"/>
    <w:rsid w:val="00FB421E"/>
    <w:rsid w:val="00FB4306"/>
    <w:rsid w:val="00FB443B"/>
    <w:rsid w:val="00FB459D"/>
    <w:rsid w:val="00FB45EF"/>
    <w:rsid w:val="00FB478C"/>
    <w:rsid w:val="00FB484C"/>
    <w:rsid w:val="00FB4956"/>
    <w:rsid w:val="00FB50BE"/>
    <w:rsid w:val="00FB53B6"/>
    <w:rsid w:val="00FB5694"/>
    <w:rsid w:val="00FB56D6"/>
    <w:rsid w:val="00FB57A1"/>
    <w:rsid w:val="00FB58F4"/>
    <w:rsid w:val="00FB5B67"/>
    <w:rsid w:val="00FB5C3F"/>
    <w:rsid w:val="00FB6467"/>
    <w:rsid w:val="00FB6C5E"/>
    <w:rsid w:val="00FB707B"/>
    <w:rsid w:val="00FB7086"/>
    <w:rsid w:val="00FB7554"/>
    <w:rsid w:val="00FB7D10"/>
    <w:rsid w:val="00FB7E37"/>
    <w:rsid w:val="00FC1161"/>
    <w:rsid w:val="00FC1416"/>
    <w:rsid w:val="00FC18B6"/>
    <w:rsid w:val="00FC2B12"/>
    <w:rsid w:val="00FC30F6"/>
    <w:rsid w:val="00FC3126"/>
    <w:rsid w:val="00FC3623"/>
    <w:rsid w:val="00FC3D05"/>
    <w:rsid w:val="00FC40B5"/>
    <w:rsid w:val="00FC4339"/>
    <w:rsid w:val="00FC4441"/>
    <w:rsid w:val="00FC4476"/>
    <w:rsid w:val="00FC4C55"/>
    <w:rsid w:val="00FC5EBC"/>
    <w:rsid w:val="00FC60AB"/>
    <w:rsid w:val="00FC68E9"/>
    <w:rsid w:val="00FC6D41"/>
    <w:rsid w:val="00FC6E44"/>
    <w:rsid w:val="00FC70EA"/>
    <w:rsid w:val="00FC7538"/>
    <w:rsid w:val="00FC7577"/>
    <w:rsid w:val="00FC7914"/>
    <w:rsid w:val="00FC7CFD"/>
    <w:rsid w:val="00FC7D8E"/>
    <w:rsid w:val="00FD011C"/>
    <w:rsid w:val="00FD019F"/>
    <w:rsid w:val="00FD02CF"/>
    <w:rsid w:val="00FD049D"/>
    <w:rsid w:val="00FD05CE"/>
    <w:rsid w:val="00FD0E43"/>
    <w:rsid w:val="00FD146B"/>
    <w:rsid w:val="00FD16AA"/>
    <w:rsid w:val="00FD1729"/>
    <w:rsid w:val="00FD1E8E"/>
    <w:rsid w:val="00FD1F60"/>
    <w:rsid w:val="00FD237A"/>
    <w:rsid w:val="00FD2D66"/>
    <w:rsid w:val="00FD3B3C"/>
    <w:rsid w:val="00FD3B6B"/>
    <w:rsid w:val="00FD3BD5"/>
    <w:rsid w:val="00FD4679"/>
    <w:rsid w:val="00FD4B2C"/>
    <w:rsid w:val="00FD4DD5"/>
    <w:rsid w:val="00FD53A0"/>
    <w:rsid w:val="00FD5609"/>
    <w:rsid w:val="00FD5746"/>
    <w:rsid w:val="00FD5A88"/>
    <w:rsid w:val="00FD5BE1"/>
    <w:rsid w:val="00FD5CA9"/>
    <w:rsid w:val="00FD5F36"/>
    <w:rsid w:val="00FD5F39"/>
    <w:rsid w:val="00FD61F4"/>
    <w:rsid w:val="00FD6F99"/>
    <w:rsid w:val="00FD74F7"/>
    <w:rsid w:val="00FD7F58"/>
    <w:rsid w:val="00FD7F83"/>
    <w:rsid w:val="00FD7FBB"/>
    <w:rsid w:val="00FE0551"/>
    <w:rsid w:val="00FE06F3"/>
    <w:rsid w:val="00FE0B2E"/>
    <w:rsid w:val="00FE1DA9"/>
    <w:rsid w:val="00FE21AF"/>
    <w:rsid w:val="00FE28C6"/>
    <w:rsid w:val="00FE3083"/>
    <w:rsid w:val="00FE3792"/>
    <w:rsid w:val="00FE3C82"/>
    <w:rsid w:val="00FE3E1F"/>
    <w:rsid w:val="00FE4748"/>
    <w:rsid w:val="00FE5792"/>
    <w:rsid w:val="00FE5C24"/>
    <w:rsid w:val="00FE6074"/>
    <w:rsid w:val="00FE62A9"/>
    <w:rsid w:val="00FE6853"/>
    <w:rsid w:val="00FE6F95"/>
    <w:rsid w:val="00FE7CF7"/>
    <w:rsid w:val="00FE7FD0"/>
    <w:rsid w:val="00FF028F"/>
    <w:rsid w:val="00FF033B"/>
    <w:rsid w:val="00FF042D"/>
    <w:rsid w:val="00FF0A78"/>
    <w:rsid w:val="00FF0A90"/>
    <w:rsid w:val="00FF0B5B"/>
    <w:rsid w:val="00FF12AB"/>
    <w:rsid w:val="00FF1497"/>
    <w:rsid w:val="00FF1F39"/>
    <w:rsid w:val="00FF3E0A"/>
    <w:rsid w:val="00FF3FEB"/>
    <w:rsid w:val="00FF42A6"/>
    <w:rsid w:val="00FF4567"/>
    <w:rsid w:val="00FF4A8F"/>
    <w:rsid w:val="00FF5A0E"/>
    <w:rsid w:val="00FF5C3F"/>
    <w:rsid w:val="00FF5EBC"/>
    <w:rsid w:val="00FF6999"/>
    <w:rsid w:val="00FF6D03"/>
    <w:rsid w:val="00FF7B9D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417"/>
      <w:kern w:val="1"/>
      <w:sz w:val="22"/>
      <w:szCs w:val="22"/>
      <w:lang w:eastAsia="en-US"/>
    </w:rPr>
  </w:style>
  <w:style w:type="paragraph" w:styleId="Ttulo1">
    <w:name w:val="heading 1"/>
    <w:basedOn w:val="Ttulo10"/>
    <w:next w:val="Corpodetexto"/>
    <w:qFormat/>
    <w:pPr>
      <w:numPr>
        <w:numId w:val="2"/>
      </w:numPr>
      <w:outlineLvl w:val="0"/>
    </w:pPr>
  </w:style>
  <w:style w:type="paragraph" w:styleId="Ttulo2">
    <w:name w:val="heading 2"/>
    <w:basedOn w:val="Ttulo10"/>
    <w:next w:val="Corpodetexto"/>
    <w:qFormat/>
    <w:pPr>
      <w:numPr>
        <w:ilvl w:val="1"/>
        <w:numId w:val="2"/>
      </w:numPr>
      <w:outlineLvl w:val="1"/>
    </w:pPr>
  </w:style>
  <w:style w:type="paragraph" w:styleId="Ttulo3">
    <w:name w:val="heading 3"/>
    <w:basedOn w:val="Ttulo10"/>
    <w:next w:val="Corpodetexto"/>
    <w:qFormat/>
    <w:pPr>
      <w:numPr>
        <w:ilvl w:val="2"/>
        <w:numId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7B5D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BE7B5D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6424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246A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246A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246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246A"/>
    <w:rPr>
      <w:rFonts w:ascii="Calibri" w:eastAsia="Calibri" w:hAnsi="Calibri" w:cs="font417"/>
      <w:b/>
      <w:bCs/>
      <w:kern w:val="1"/>
      <w:lang w:eastAsia="en-US"/>
    </w:rPr>
  </w:style>
  <w:style w:type="paragraph" w:styleId="Reviso">
    <w:name w:val="Revision"/>
    <w:hidden/>
    <w:uiPriority w:val="99"/>
    <w:semiHidden/>
    <w:rsid w:val="00EF3323"/>
    <w:rPr>
      <w:rFonts w:ascii="Calibri" w:eastAsia="Calibri" w:hAnsi="Calibri" w:cs="font417"/>
      <w:kern w:val="1"/>
      <w:sz w:val="22"/>
      <w:szCs w:val="22"/>
      <w:lang w:eastAsia="en-US"/>
    </w:rPr>
  </w:style>
  <w:style w:type="character" w:styleId="Hyperlink">
    <w:name w:val="Hyperlink"/>
    <w:uiPriority w:val="99"/>
    <w:unhideWhenUsed/>
    <w:rsid w:val="004E3F34"/>
    <w:rPr>
      <w:color w:val="0000FF"/>
      <w:u w:val="single"/>
    </w:rPr>
  </w:style>
  <w:style w:type="character" w:customStyle="1" w:styleId="apple-converted-space">
    <w:name w:val="apple-converted-space"/>
    <w:rsid w:val="002A0574"/>
  </w:style>
  <w:style w:type="character" w:styleId="CitaoHTML">
    <w:name w:val="HTML Cite"/>
    <w:uiPriority w:val="99"/>
    <w:semiHidden/>
    <w:unhideWhenUsed/>
    <w:rsid w:val="00DE79D0"/>
    <w:rPr>
      <w:i/>
      <w:iCs/>
    </w:rPr>
  </w:style>
  <w:style w:type="character" w:customStyle="1" w:styleId="w">
    <w:name w:val="w"/>
    <w:rsid w:val="006E2495"/>
  </w:style>
  <w:style w:type="character" w:styleId="HiperlinkVisitado">
    <w:name w:val="FollowedHyperlink"/>
    <w:uiPriority w:val="99"/>
    <w:semiHidden/>
    <w:unhideWhenUsed/>
    <w:rsid w:val="00610A3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417"/>
      <w:kern w:val="1"/>
      <w:sz w:val="22"/>
      <w:szCs w:val="22"/>
      <w:lang w:eastAsia="en-US"/>
    </w:rPr>
  </w:style>
  <w:style w:type="paragraph" w:styleId="Ttulo1">
    <w:name w:val="heading 1"/>
    <w:basedOn w:val="Ttulo10"/>
    <w:next w:val="Corpodetexto"/>
    <w:qFormat/>
    <w:pPr>
      <w:numPr>
        <w:numId w:val="2"/>
      </w:numPr>
      <w:outlineLvl w:val="0"/>
    </w:pPr>
  </w:style>
  <w:style w:type="paragraph" w:styleId="Ttulo2">
    <w:name w:val="heading 2"/>
    <w:basedOn w:val="Ttulo10"/>
    <w:next w:val="Corpodetexto"/>
    <w:qFormat/>
    <w:pPr>
      <w:numPr>
        <w:ilvl w:val="1"/>
        <w:numId w:val="2"/>
      </w:numPr>
      <w:outlineLvl w:val="1"/>
    </w:pPr>
  </w:style>
  <w:style w:type="paragraph" w:styleId="Ttulo3">
    <w:name w:val="heading 3"/>
    <w:basedOn w:val="Ttulo10"/>
    <w:next w:val="Corpodetexto"/>
    <w:qFormat/>
    <w:pPr>
      <w:numPr>
        <w:ilvl w:val="2"/>
        <w:numId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7B5D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BE7B5D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6424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246A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246A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246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246A"/>
    <w:rPr>
      <w:rFonts w:ascii="Calibri" w:eastAsia="Calibri" w:hAnsi="Calibri" w:cs="font417"/>
      <w:b/>
      <w:bCs/>
      <w:kern w:val="1"/>
      <w:lang w:eastAsia="en-US"/>
    </w:rPr>
  </w:style>
  <w:style w:type="paragraph" w:styleId="Reviso">
    <w:name w:val="Revision"/>
    <w:hidden/>
    <w:uiPriority w:val="99"/>
    <w:semiHidden/>
    <w:rsid w:val="00EF3323"/>
    <w:rPr>
      <w:rFonts w:ascii="Calibri" w:eastAsia="Calibri" w:hAnsi="Calibri" w:cs="font417"/>
      <w:kern w:val="1"/>
      <w:sz w:val="22"/>
      <w:szCs w:val="22"/>
      <w:lang w:eastAsia="en-US"/>
    </w:rPr>
  </w:style>
  <w:style w:type="character" w:styleId="Hyperlink">
    <w:name w:val="Hyperlink"/>
    <w:uiPriority w:val="99"/>
    <w:unhideWhenUsed/>
    <w:rsid w:val="004E3F34"/>
    <w:rPr>
      <w:color w:val="0000FF"/>
      <w:u w:val="single"/>
    </w:rPr>
  </w:style>
  <w:style w:type="character" w:customStyle="1" w:styleId="apple-converted-space">
    <w:name w:val="apple-converted-space"/>
    <w:rsid w:val="002A0574"/>
  </w:style>
  <w:style w:type="character" w:styleId="CitaoHTML">
    <w:name w:val="HTML Cite"/>
    <w:uiPriority w:val="99"/>
    <w:semiHidden/>
    <w:unhideWhenUsed/>
    <w:rsid w:val="00DE79D0"/>
    <w:rPr>
      <w:i/>
      <w:iCs/>
    </w:rPr>
  </w:style>
  <w:style w:type="character" w:customStyle="1" w:styleId="w">
    <w:name w:val="w"/>
    <w:rsid w:val="006E2495"/>
  </w:style>
  <w:style w:type="character" w:styleId="HiperlinkVisitado">
    <w:name w:val="FollowedHyperlink"/>
    <w:uiPriority w:val="99"/>
    <w:semiHidden/>
    <w:unhideWhenUsed/>
    <w:rsid w:val="00610A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E3D10-2F10-4355-ABB6-57C22E60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26179</Words>
  <Characters>141370</Characters>
  <Application>Microsoft Office Word</Application>
  <DocSecurity>0</DocSecurity>
  <Lines>1178</Lines>
  <Paragraphs>334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167215</CharactersWithSpaces>
  <SharedDoc>false</SharedDoc>
  <HLinks>
    <vt:vector size="6" baseType="variant">
      <vt:variant>
        <vt:i4>2555925</vt:i4>
      </vt:variant>
      <vt:variant>
        <vt:i4>0</vt:i4>
      </vt:variant>
      <vt:variant>
        <vt:i4>0</vt:i4>
      </vt:variant>
      <vt:variant>
        <vt:i4>5</vt:i4>
      </vt:variant>
      <vt:variant>
        <vt:lpwstr>http://www.sovmusic.ru/forum/c_read.php?fname=pismovor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Daniela Mountian</cp:lastModifiedBy>
  <cp:revision>2</cp:revision>
  <cp:lastPrinted>2017-07-01T13:05:00Z</cp:lastPrinted>
  <dcterms:created xsi:type="dcterms:W3CDTF">2017-09-04T16:32:00Z</dcterms:created>
  <dcterms:modified xsi:type="dcterms:W3CDTF">2017-09-04T16:32:00Z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